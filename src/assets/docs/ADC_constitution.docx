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9B85" w14:textId="7E5922F5" w:rsidR="00AA30FD" w:rsidRPr="00975333" w:rsidRDefault="00AA30FD" w:rsidP="00AA30FD">
      <w:pPr>
        <w:jc w:val="both"/>
        <w:rPr>
          <w:ins w:id="0" w:author="Kola Akinwale" w:date="2021-11-08T17:07:00Z"/>
          <w:rFonts w:ascii="Arial" w:hAnsi="Arial" w:cs="Arial"/>
          <w:b/>
          <w:sz w:val="26"/>
          <w:szCs w:val="26"/>
          <w:rPrChange w:id="1" w:author="Kola Akinwale" w:date="2021-11-22T10:48:00Z">
            <w:rPr>
              <w:ins w:id="2" w:author="Kola Akinwale" w:date="2021-11-08T17:07:00Z"/>
              <w:rFonts w:ascii="Arial Unicode MS" w:hAnsi="Arial Unicode MS"/>
              <w:b/>
              <w:sz w:val="26"/>
              <w:szCs w:val="26"/>
            </w:rPr>
          </w:rPrChange>
        </w:rPr>
      </w:pPr>
      <w:r w:rsidRPr="00975333">
        <w:rPr>
          <w:rFonts w:ascii="Arial" w:hAnsi="Arial" w:cs="Arial"/>
          <w:b/>
          <w:sz w:val="26"/>
          <w:szCs w:val="26"/>
          <w:rPrChange w:id="3" w:author="Kola Akinwale" w:date="2021-11-22T10:48:00Z">
            <w:rPr>
              <w:rFonts w:ascii="Arial Unicode MS" w:hAnsi="Arial Unicode MS"/>
              <w:b/>
              <w:sz w:val="26"/>
              <w:szCs w:val="26"/>
            </w:rPr>
          </w:rPrChange>
        </w:rPr>
        <w:t>CONSTITUTION OF THE AFRICAN DEMOCRATIC CONGRESS</w:t>
      </w:r>
      <w:ins w:id="4" w:author="Kola Akinwale" w:date="2021-11-22T11:00:00Z">
        <w:r w:rsidR="00061036">
          <w:rPr>
            <w:rFonts w:ascii="Arial" w:hAnsi="Arial" w:cs="Arial"/>
            <w:b/>
            <w:sz w:val="26"/>
            <w:szCs w:val="26"/>
          </w:rPr>
          <w:t xml:space="preserve"> (ADC)</w:t>
        </w:r>
      </w:ins>
      <w:r w:rsidRPr="00975333">
        <w:rPr>
          <w:rFonts w:ascii="Arial" w:hAnsi="Arial" w:cs="Arial"/>
          <w:b/>
          <w:sz w:val="26"/>
          <w:szCs w:val="26"/>
          <w:rPrChange w:id="5" w:author="Kola Akinwale" w:date="2021-11-22T10:48:00Z">
            <w:rPr>
              <w:rFonts w:ascii="Arial Unicode MS" w:hAnsi="Arial Unicode MS"/>
              <w:b/>
              <w:sz w:val="26"/>
              <w:szCs w:val="26"/>
            </w:rPr>
          </w:rPrChange>
        </w:rPr>
        <w:t xml:space="preserve"> 2018 (AS AMENDED)</w:t>
      </w:r>
    </w:p>
    <w:p w14:paraId="6DD38307" w14:textId="77777777" w:rsidR="005E4A8C" w:rsidRPr="00975333" w:rsidRDefault="005E4A8C" w:rsidP="00AA30FD">
      <w:pPr>
        <w:jc w:val="both"/>
        <w:rPr>
          <w:rFonts w:ascii="Arial" w:hAnsi="Arial" w:cs="Arial"/>
          <w:b/>
          <w:sz w:val="26"/>
          <w:szCs w:val="26"/>
          <w:rPrChange w:id="6" w:author="Kola Akinwale" w:date="2021-11-22T10:48:00Z">
            <w:rPr>
              <w:rFonts w:ascii="Arial Unicode MS" w:hAnsi="Arial Unicode MS"/>
              <w:b/>
              <w:sz w:val="26"/>
              <w:szCs w:val="26"/>
            </w:rPr>
          </w:rPrChange>
        </w:rPr>
      </w:pPr>
    </w:p>
    <w:p w14:paraId="54220459" w14:textId="77777777" w:rsidR="00AA30FD" w:rsidRPr="00975333" w:rsidRDefault="00AA30FD" w:rsidP="00AA30FD">
      <w:pPr>
        <w:jc w:val="both"/>
        <w:rPr>
          <w:rFonts w:ascii="Arial" w:hAnsi="Arial" w:cs="Arial"/>
          <w:b/>
          <w:sz w:val="6"/>
          <w:szCs w:val="26"/>
          <w:rPrChange w:id="7" w:author="Kola Akinwale" w:date="2021-11-22T10:48:00Z">
            <w:rPr>
              <w:rFonts w:ascii="Arial Unicode MS" w:hAnsi="Arial Unicode MS"/>
              <w:b/>
              <w:sz w:val="6"/>
              <w:szCs w:val="26"/>
            </w:rPr>
          </w:rPrChange>
        </w:rPr>
      </w:pPr>
    </w:p>
    <w:p w14:paraId="380DABAA" w14:textId="4D77333F" w:rsidR="00AA30FD" w:rsidRPr="00975333" w:rsidRDefault="00AA30FD" w:rsidP="00AA30FD">
      <w:pPr>
        <w:jc w:val="both"/>
        <w:rPr>
          <w:ins w:id="8" w:author="Kola Akinwale" w:date="2021-11-08T17:13:00Z"/>
          <w:rFonts w:ascii="Arial" w:hAnsi="Arial" w:cs="Arial"/>
          <w:b/>
          <w:sz w:val="26"/>
          <w:szCs w:val="26"/>
          <w:rPrChange w:id="9" w:author="Kola Akinwale" w:date="2021-11-22T10:48:00Z">
            <w:rPr>
              <w:ins w:id="10" w:author="Kola Akinwale" w:date="2021-11-08T17:13:00Z"/>
              <w:rFonts w:ascii="Arial Unicode MS" w:hAnsi="Arial Unicode MS"/>
              <w:b/>
              <w:sz w:val="26"/>
              <w:szCs w:val="26"/>
            </w:rPr>
          </w:rPrChange>
        </w:rPr>
      </w:pPr>
      <w:r w:rsidRPr="00975333">
        <w:rPr>
          <w:rFonts w:ascii="Arial" w:hAnsi="Arial" w:cs="Arial"/>
          <w:b/>
          <w:sz w:val="26"/>
          <w:szCs w:val="26"/>
          <w:rPrChange w:id="11" w:author="Kola Akinwale" w:date="2021-11-22T10:48:00Z">
            <w:rPr>
              <w:rFonts w:ascii="Arial Unicode MS" w:hAnsi="Arial Unicode MS"/>
              <w:b/>
              <w:sz w:val="26"/>
              <w:szCs w:val="26"/>
            </w:rPr>
          </w:rPrChange>
        </w:rPr>
        <w:t>PREAMBLE</w:t>
      </w:r>
    </w:p>
    <w:p w14:paraId="70F5D41F" w14:textId="77777777" w:rsidR="00277B83" w:rsidRPr="00975333" w:rsidRDefault="00277B83" w:rsidP="00AA30FD">
      <w:pPr>
        <w:jc w:val="both"/>
        <w:rPr>
          <w:rFonts w:ascii="Arial" w:hAnsi="Arial" w:cs="Arial"/>
          <w:b/>
          <w:sz w:val="26"/>
          <w:szCs w:val="26"/>
          <w:rPrChange w:id="12" w:author="Kola Akinwale" w:date="2021-11-22T10:48:00Z">
            <w:rPr>
              <w:rFonts w:ascii="Arial Unicode MS" w:hAnsi="Arial Unicode MS"/>
              <w:b/>
              <w:sz w:val="26"/>
              <w:szCs w:val="26"/>
            </w:rPr>
          </w:rPrChange>
        </w:rPr>
      </w:pPr>
    </w:p>
    <w:p w14:paraId="59AC8D84" w14:textId="77777777" w:rsidR="0012741E" w:rsidRPr="00975333" w:rsidRDefault="00AA30FD" w:rsidP="00AA30FD">
      <w:pPr>
        <w:jc w:val="both"/>
        <w:rPr>
          <w:ins w:id="13" w:author="Kola Akinwale" w:date="2021-11-22T09:12:00Z"/>
          <w:rFonts w:ascii="Arial" w:hAnsi="Arial" w:cs="Arial"/>
          <w:sz w:val="26"/>
          <w:szCs w:val="26"/>
          <w:rPrChange w:id="14" w:author="Kola Akinwale" w:date="2021-11-22T10:48:00Z">
            <w:rPr>
              <w:ins w:id="15" w:author="Kola Akinwale" w:date="2021-11-22T09:12:00Z"/>
              <w:rFonts w:ascii="Arial Unicode MS" w:hAnsi="Arial Unicode MS"/>
              <w:sz w:val="26"/>
              <w:szCs w:val="26"/>
            </w:rPr>
          </w:rPrChange>
        </w:rPr>
      </w:pPr>
      <w:r w:rsidRPr="00975333">
        <w:rPr>
          <w:rFonts w:ascii="Arial" w:hAnsi="Arial" w:cs="Arial"/>
          <w:sz w:val="26"/>
          <w:szCs w:val="26"/>
          <w:rPrChange w:id="16" w:author="Kola Akinwale" w:date="2021-11-22T10:48:00Z">
            <w:rPr>
              <w:rFonts w:ascii="Arial Unicode MS" w:hAnsi="Arial Unicode MS"/>
              <w:sz w:val="26"/>
              <w:szCs w:val="26"/>
            </w:rPr>
          </w:rPrChange>
        </w:rPr>
        <w:t>The aim of the founders of this Party is to evolve a truly grass root based political institution in Nigeria that would be relevant at all times.</w:t>
      </w:r>
      <w:ins w:id="17" w:author="Kola Akinwale" w:date="2021-11-22T09:11:00Z">
        <w:r w:rsidR="0012741E" w:rsidRPr="00975333">
          <w:rPr>
            <w:rFonts w:ascii="Arial" w:hAnsi="Arial" w:cs="Arial"/>
            <w:sz w:val="26"/>
            <w:szCs w:val="26"/>
            <w:rPrChange w:id="18" w:author="Kola Akinwale" w:date="2021-11-22T10:48:00Z">
              <w:rPr>
                <w:rFonts w:ascii="Arial Unicode MS" w:hAnsi="Arial Unicode MS"/>
                <w:sz w:val="26"/>
                <w:szCs w:val="26"/>
              </w:rPr>
            </w:rPrChange>
          </w:rPr>
          <w:t xml:space="preserve"> </w:t>
        </w:r>
      </w:ins>
      <w:del w:id="19" w:author="Kola Akinwale" w:date="2021-11-22T09:11:00Z">
        <w:r w:rsidRPr="00975333" w:rsidDel="0012741E">
          <w:rPr>
            <w:rFonts w:ascii="Arial" w:hAnsi="Arial" w:cs="Arial"/>
            <w:sz w:val="26"/>
            <w:szCs w:val="26"/>
            <w:rPrChange w:id="20" w:author="Kola Akinwale" w:date="2021-11-22T10:48:00Z">
              <w:rPr>
                <w:rFonts w:ascii="Arial Unicode MS" w:hAnsi="Arial Unicode MS"/>
                <w:sz w:val="26"/>
                <w:szCs w:val="26"/>
              </w:rPr>
            </w:rPrChange>
          </w:rPr>
          <w:delText xml:space="preserve"> </w:delText>
        </w:r>
      </w:del>
      <w:r w:rsidRPr="00975333">
        <w:rPr>
          <w:rFonts w:ascii="Arial" w:hAnsi="Arial" w:cs="Arial"/>
          <w:sz w:val="26"/>
          <w:szCs w:val="26"/>
          <w:rPrChange w:id="21" w:author="Kola Akinwale" w:date="2021-11-22T10:48:00Z">
            <w:rPr>
              <w:rFonts w:ascii="Arial Unicode MS" w:hAnsi="Arial Unicode MS"/>
              <w:sz w:val="26"/>
              <w:szCs w:val="26"/>
            </w:rPr>
          </w:rPrChange>
        </w:rPr>
        <w:t>Therefore</w:t>
      </w:r>
      <w:ins w:id="22" w:author="Kola Akinwale" w:date="2021-11-22T09:12:00Z">
        <w:r w:rsidR="0012741E" w:rsidRPr="00975333">
          <w:rPr>
            <w:rFonts w:ascii="Arial" w:hAnsi="Arial" w:cs="Arial"/>
            <w:sz w:val="26"/>
            <w:szCs w:val="26"/>
            <w:rPrChange w:id="23" w:author="Kola Akinwale" w:date="2021-11-22T10:48:00Z">
              <w:rPr>
                <w:rFonts w:ascii="Arial Unicode MS" w:hAnsi="Arial Unicode MS"/>
                <w:sz w:val="26"/>
                <w:szCs w:val="26"/>
              </w:rPr>
            </w:rPrChange>
          </w:rPr>
          <w:t>,</w:t>
        </w:r>
      </w:ins>
      <w:r w:rsidRPr="00975333">
        <w:rPr>
          <w:rFonts w:ascii="Arial" w:hAnsi="Arial" w:cs="Arial"/>
          <w:sz w:val="26"/>
          <w:szCs w:val="26"/>
          <w:rPrChange w:id="24" w:author="Kola Akinwale" w:date="2021-11-22T10:48:00Z">
            <w:rPr>
              <w:rFonts w:ascii="Arial Unicode MS" w:hAnsi="Arial Unicode MS"/>
              <w:sz w:val="26"/>
              <w:szCs w:val="26"/>
            </w:rPr>
          </w:rPrChange>
        </w:rPr>
        <w:t xml:space="preserve"> our Party will remain close to the people and will always work to essentially be the vehicle for the masses, the average Nigerians, the </w:t>
      </w:r>
      <w:del w:id="25" w:author="Kola Akinwale" w:date="2021-11-22T09:11:00Z">
        <w:r w:rsidRPr="00975333" w:rsidDel="0012741E">
          <w:rPr>
            <w:rFonts w:ascii="Arial" w:hAnsi="Arial" w:cs="Arial"/>
            <w:sz w:val="26"/>
            <w:szCs w:val="26"/>
            <w:rPrChange w:id="26" w:author="Kola Akinwale" w:date="2021-11-22T10:48:00Z">
              <w:rPr>
                <w:rFonts w:ascii="Arial Unicode MS" w:hAnsi="Arial Unicode MS"/>
                <w:sz w:val="26"/>
                <w:szCs w:val="26"/>
              </w:rPr>
            </w:rPrChange>
          </w:rPr>
          <w:delText>working class</w:delText>
        </w:r>
      </w:del>
      <w:ins w:id="27" w:author="Kola Akinwale" w:date="2021-11-22T09:11:00Z">
        <w:r w:rsidR="0012741E" w:rsidRPr="00975333">
          <w:rPr>
            <w:rFonts w:ascii="Arial" w:hAnsi="Arial" w:cs="Arial"/>
            <w:sz w:val="26"/>
            <w:szCs w:val="26"/>
            <w:rPrChange w:id="28" w:author="Kola Akinwale" w:date="2021-11-22T10:48:00Z">
              <w:rPr>
                <w:rFonts w:ascii="Arial Unicode MS" w:hAnsi="Arial Unicode MS"/>
                <w:sz w:val="26"/>
                <w:szCs w:val="26"/>
              </w:rPr>
            </w:rPrChange>
          </w:rPr>
          <w:t>working-class</w:t>
        </w:r>
      </w:ins>
      <w:r w:rsidRPr="00975333">
        <w:rPr>
          <w:rFonts w:ascii="Arial" w:hAnsi="Arial" w:cs="Arial"/>
          <w:sz w:val="26"/>
          <w:szCs w:val="26"/>
          <w:rPrChange w:id="29" w:author="Kola Akinwale" w:date="2021-11-22T10:48:00Z">
            <w:rPr>
              <w:rFonts w:ascii="Arial Unicode MS" w:hAnsi="Arial Unicode MS"/>
              <w:sz w:val="26"/>
              <w:szCs w:val="26"/>
            </w:rPr>
          </w:rPrChange>
        </w:rPr>
        <w:t xml:space="preserve"> people, the artisans, the poor and all others who appreciate our cause within our society. </w:t>
      </w:r>
    </w:p>
    <w:p w14:paraId="4E03A978" w14:textId="77777777" w:rsidR="0012741E" w:rsidRPr="00975333" w:rsidRDefault="0012741E" w:rsidP="00AA30FD">
      <w:pPr>
        <w:jc w:val="both"/>
        <w:rPr>
          <w:ins w:id="30" w:author="Kola Akinwale" w:date="2021-11-22T09:12:00Z"/>
          <w:rFonts w:ascii="Arial" w:hAnsi="Arial" w:cs="Arial"/>
          <w:sz w:val="26"/>
          <w:szCs w:val="26"/>
          <w:rPrChange w:id="31" w:author="Kola Akinwale" w:date="2021-11-22T10:48:00Z">
            <w:rPr>
              <w:ins w:id="32" w:author="Kola Akinwale" w:date="2021-11-22T09:12:00Z"/>
              <w:rFonts w:ascii="Arial Unicode MS" w:hAnsi="Arial Unicode MS"/>
              <w:sz w:val="26"/>
              <w:szCs w:val="26"/>
            </w:rPr>
          </w:rPrChange>
        </w:rPr>
      </w:pPr>
    </w:p>
    <w:p w14:paraId="7F7F70B8" w14:textId="00DBCDAC" w:rsidR="00AA30FD" w:rsidRPr="00975333" w:rsidRDefault="00AA30FD" w:rsidP="00AA30FD">
      <w:pPr>
        <w:jc w:val="both"/>
        <w:rPr>
          <w:rFonts w:ascii="Arial" w:hAnsi="Arial" w:cs="Arial"/>
          <w:sz w:val="26"/>
          <w:szCs w:val="26"/>
          <w:rPrChange w:id="33" w:author="Kola Akinwale" w:date="2021-11-22T10:48:00Z">
            <w:rPr>
              <w:rFonts w:ascii="Arial Unicode MS" w:hAnsi="Arial Unicode MS"/>
              <w:sz w:val="26"/>
              <w:szCs w:val="26"/>
            </w:rPr>
          </w:rPrChange>
        </w:rPr>
      </w:pPr>
      <w:r w:rsidRPr="00975333">
        <w:rPr>
          <w:rFonts w:ascii="Arial" w:hAnsi="Arial" w:cs="Arial"/>
          <w:sz w:val="26"/>
          <w:szCs w:val="26"/>
          <w:rPrChange w:id="34" w:author="Kola Akinwale" w:date="2021-11-22T10:48:00Z">
            <w:rPr>
              <w:rFonts w:ascii="Arial Unicode MS" w:hAnsi="Arial Unicode MS"/>
              <w:sz w:val="26"/>
              <w:szCs w:val="26"/>
            </w:rPr>
          </w:rPrChange>
        </w:rPr>
        <w:t>While the party is open to everyone, we will specially seek the involvement of the</w:t>
      </w:r>
      <w:ins w:id="35" w:author="Kola Akinwale" w:date="2021-11-22T09:36:00Z">
        <w:r w:rsidR="00391618" w:rsidRPr="00975333">
          <w:rPr>
            <w:rFonts w:ascii="Arial" w:hAnsi="Arial" w:cs="Arial"/>
            <w:sz w:val="26"/>
            <w:szCs w:val="26"/>
            <w:rPrChange w:id="36" w:author="Kola Akinwale" w:date="2021-11-22T10:48:00Z">
              <w:rPr>
                <w:rFonts w:ascii="Arial Unicode MS" w:hAnsi="Arial Unicode MS"/>
                <w:sz w:val="26"/>
                <w:szCs w:val="26"/>
              </w:rPr>
            </w:rPrChange>
          </w:rPr>
          <w:t xml:space="preserve"> committed</w:t>
        </w:r>
      </w:ins>
      <w:r w:rsidRPr="00975333">
        <w:rPr>
          <w:rFonts w:ascii="Arial" w:hAnsi="Arial" w:cs="Arial"/>
          <w:sz w:val="26"/>
          <w:szCs w:val="26"/>
          <w:rPrChange w:id="37" w:author="Kola Akinwale" w:date="2021-11-22T10:48:00Z">
            <w:rPr>
              <w:rFonts w:ascii="Arial Unicode MS" w:hAnsi="Arial Unicode MS"/>
              <w:sz w:val="26"/>
              <w:szCs w:val="26"/>
            </w:rPr>
          </w:rPrChange>
        </w:rPr>
        <w:t xml:space="preserve"> less privileged, disabled and disadvantaged members of our society. At all times, we </w:t>
      </w:r>
      <w:ins w:id="38" w:author="Kola Akinwale" w:date="2021-11-22T09:43:00Z">
        <w:r w:rsidR="00FD13B6" w:rsidRPr="00975333">
          <w:rPr>
            <w:rFonts w:ascii="Arial" w:hAnsi="Arial" w:cs="Arial"/>
            <w:sz w:val="26"/>
            <w:szCs w:val="26"/>
            <w:rPrChange w:id="39" w:author="Kola Akinwale" w:date="2021-11-22T10:48:00Z">
              <w:rPr>
                <w:rFonts w:ascii="Arial Unicode MS" w:hAnsi="Arial Unicode MS"/>
                <w:sz w:val="26"/>
                <w:szCs w:val="26"/>
              </w:rPr>
            </w:rPrChange>
          </w:rPr>
          <w:t>will</w:t>
        </w:r>
      </w:ins>
      <w:del w:id="40" w:author="Kola Akinwale" w:date="2021-11-22T09:43:00Z">
        <w:r w:rsidRPr="00975333" w:rsidDel="00FD13B6">
          <w:rPr>
            <w:rFonts w:ascii="Arial" w:hAnsi="Arial" w:cs="Arial"/>
            <w:sz w:val="26"/>
            <w:szCs w:val="26"/>
            <w:rPrChange w:id="41" w:author="Kola Akinwale" w:date="2021-11-22T10:48:00Z">
              <w:rPr>
                <w:rFonts w:ascii="Arial Unicode MS" w:hAnsi="Arial Unicode MS"/>
                <w:sz w:val="26"/>
                <w:szCs w:val="26"/>
              </w:rPr>
            </w:rPrChange>
          </w:rPr>
          <w:delText>must</w:delText>
        </w:r>
      </w:del>
      <w:r w:rsidRPr="00975333">
        <w:rPr>
          <w:rFonts w:ascii="Arial" w:hAnsi="Arial" w:cs="Arial"/>
          <w:sz w:val="26"/>
          <w:szCs w:val="26"/>
          <w:rPrChange w:id="42" w:author="Kola Akinwale" w:date="2021-11-22T10:48:00Z">
            <w:rPr>
              <w:rFonts w:ascii="Arial Unicode MS" w:hAnsi="Arial Unicode MS"/>
              <w:sz w:val="26"/>
              <w:szCs w:val="26"/>
            </w:rPr>
          </w:rPrChange>
        </w:rPr>
        <w:t xml:space="preserve"> have </w:t>
      </w:r>
      <w:del w:id="43" w:author="Kola Akinwale" w:date="2021-11-22T09:17:00Z">
        <w:r w:rsidRPr="00975333" w:rsidDel="00C9713A">
          <w:rPr>
            <w:rFonts w:ascii="Arial" w:hAnsi="Arial" w:cs="Arial"/>
            <w:sz w:val="26"/>
            <w:szCs w:val="26"/>
            <w:rPrChange w:id="44" w:author="Kola Akinwale" w:date="2021-11-22T10:48:00Z">
              <w:rPr>
                <w:rFonts w:ascii="Arial Unicode MS" w:hAnsi="Arial Unicode MS"/>
                <w:sz w:val="26"/>
                <w:szCs w:val="26"/>
              </w:rPr>
            </w:rPrChange>
          </w:rPr>
          <w:delText>deliberate</w:delText>
        </w:r>
      </w:del>
      <w:ins w:id="45" w:author="Kola Akinwale" w:date="2021-11-22T09:17:00Z">
        <w:r w:rsidR="00C9713A" w:rsidRPr="00975333">
          <w:rPr>
            <w:rFonts w:ascii="Arial" w:hAnsi="Arial" w:cs="Arial"/>
            <w:sz w:val="26"/>
            <w:szCs w:val="26"/>
            <w:rPrChange w:id="46" w:author="Kola Akinwale" w:date="2021-11-22T10:48:00Z">
              <w:rPr>
                <w:rFonts w:ascii="Arial Unicode MS" w:hAnsi="Arial Unicode MS"/>
                <w:sz w:val="26"/>
                <w:szCs w:val="26"/>
              </w:rPr>
            </w:rPrChange>
          </w:rPr>
          <w:t>deliberated</w:t>
        </w:r>
      </w:ins>
      <w:r w:rsidRPr="00975333">
        <w:rPr>
          <w:rFonts w:ascii="Arial" w:hAnsi="Arial" w:cs="Arial"/>
          <w:sz w:val="26"/>
          <w:szCs w:val="26"/>
          <w:rPrChange w:id="47" w:author="Kola Akinwale" w:date="2021-11-22T10:48:00Z">
            <w:rPr>
              <w:rFonts w:ascii="Arial Unicode MS" w:hAnsi="Arial Unicode MS"/>
              <w:sz w:val="26"/>
              <w:szCs w:val="26"/>
            </w:rPr>
          </w:rPrChange>
        </w:rPr>
        <w:t xml:space="preserve"> and elaborate strategies in place to carry along and empower our women, youths</w:t>
      </w:r>
      <w:ins w:id="48" w:author="Kola Akinwale" w:date="2021-11-22T09:43:00Z">
        <w:r w:rsidR="00FD13B6" w:rsidRPr="00975333">
          <w:rPr>
            <w:rFonts w:ascii="Arial" w:hAnsi="Arial" w:cs="Arial"/>
            <w:sz w:val="26"/>
            <w:szCs w:val="26"/>
            <w:rPrChange w:id="49" w:author="Kola Akinwale" w:date="2021-11-22T10:48:00Z">
              <w:rPr>
                <w:rFonts w:ascii="Arial Unicode MS" w:hAnsi="Arial Unicode MS"/>
                <w:sz w:val="26"/>
                <w:szCs w:val="26"/>
              </w:rPr>
            </w:rPrChange>
          </w:rPr>
          <w:t>,</w:t>
        </w:r>
      </w:ins>
      <w:r w:rsidRPr="00975333">
        <w:rPr>
          <w:rFonts w:ascii="Arial" w:hAnsi="Arial" w:cs="Arial"/>
          <w:sz w:val="26"/>
          <w:szCs w:val="26"/>
          <w:rPrChange w:id="50" w:author="Kola Akinwale" w:date="2021-11-22T10:48:00Z">
            <w:rPr>
              <w:rFonts w:ascii="Arial Unicode MS" w:hAnsi="Arial Unicode MS"/>
              <w:sz w:val="26"/>
              <w:szCs w:val="26"/>
            </w:rPr>
          </w:rPrChange>
        </w:rPr>
        <w:t xml:space="preserve"> </w:t>
      </w:r>
      <w:del w:id="51" w:author="Kola Akinwale" w:date="2021-11-22T09:43:00Z">
        <w:r w:rsidRPr="00975333" w:rsidDel="00FD13B6">
          <w:rPr>
            <w:rFonts w:ascii="Arial" w:hAnsi="Arial" w:cs="Arial"/>
            <w:sz w:val="26"/>
            <w:szCs w:val="26"/>
            <w:rPrChange w:id="52" w:author="Kola Akinwale" w:date="2021-11-22T10:48:00Z">
              <w:rPr>
                <w:rFonts w:ascii="Arial Unicode MS" w:hAnsi="Arial Unicode MS"/>
                <w:sz w:val="26"/>
                <w:szCs w:val="26"/>
              </w:rPr>
            </w:rPrChange>
          </w:rPr>
          <w:delText xml:space="preserve">and </w:delText>
        </w:r>
      </w:del>
      <w:r w:rsidRPr="00975333">
        <w:rPr>
          <w:rFonts w:ascii="Arial" w:hAnsi="Arial" w:cs="Arial"/>
          <w:sz w:val="26"/>
          <w:szCs w:val="26"/>
          <w:rPrChange w:id="53" w:author="Kola Akinwale" w:date="2021-11-22T10:48:00Z">
            <w:rPr>
              <w:rFonts w:ascii="Arial Unicode MS" w:hAnsi="Arial Unicode MS"/>
              <w:sz w:val="26"/>
              <w:szCs w:val="26"/>
            </w:rPr>
          </w:rPrChange>
        </w:rPr>
        <w:t>persons with disability and people of all persuasions. Our Party must be wholly associated with the cause of the family and family values, elimination of poverty and enthronement of a modern and decent egalitarian society.</w:t>
      </w:r>
    </w:p>
    <w:p w14:paraId="57144C7C" w14:textId="77777777" w:rsidR="00AA30FD" w:rsidRPr="00975333" w:rsidRDefault="00AA30FD" w:rsidP="00AA30FD">
      <w:pPr>
        <w:jc w:val="both"/>
        <w:rPr>
          <w:rFonts w:ascii="Arial" w:hAnsi="Arial" w:cs="Arial"/>
          <w:sz w:val="8"/>
          <w:szCs w:val="26"/>
          <w:rPrChange w:id="54" w:author="Kola Akinwale" w:date="2021-11-22T10:48:00Z">
            <w:rPr>
              <w:rFonts w:ascii="Arial Unicode MS" w:hAnsi="Arial Unicode MS"/>
              <w:sz w:val="8"/>
              <w:szCs w:val="26"/>
            </w:rPr>
          </w:rPrChange>
        </w:rPr>
      </w:pPr>
    </w:p>
    <w:p w14:paraId="356BFDB5" w14:textId="77777777" w:rsidR="006D70B9" w:rsidRPr="00975333" w:rsidRDefault="006D70B9" w:rsidP="00AA30FD">
      <w:pPr>
        <w:jc w:val="both"/>
        <w:rPr>
          <w:ins w:id="55" w:author="Kola Akinwale" w:date="2021-11-22T09:13:00Z"/>
          <w:rFonts w:ascii="Arial" w:hAnsi="Arial" w:cs="Arial"/>
          <w:sz w:val="26"/>
          <w:szCs w:val="26"/>
          <w:rPrChange w:id="56" w:author="Kola Akinwale" w:date="2021-11-22T10:48:00Z">
            <w:rPr>
              <w:ins w:id="57" w:author="Kola Akinwale" w:date="2021-11-22T09:13:00Z"/>
              <w:rFonts w:ascii="Arial Unicode MS" w:hAnsi="Arial Unicode MS"/>
              <w:sz w:val="26"/>
              <w:szCs w:val="26"/>
            </w:rPr>
          </w:rPrChange>
        </w:rPr>
      </w:pPr>
    </w:p>
    <w:p w14:paraId="0171BF6F" w14:textId="4FD6EFA6" w:rsidR="00C9713A" w:rsidRPr="00975333" w:rsidRDefault="00AA30FD" w:rsidP="00AA30FD">
      <w:pPr>
        <w:jc w:val="both"/>
        <w:rPr>
          <w:ins w:id="58" w:author="Kola Akinwale" w:date="2021-11-22T09:19:00Z"/>
          <w:rFonts w:ascii="Arial" w:hAnsi="Arial" w:cs="Arial"/>
          <w:sz w:val="26"/>
          <w:szCs w:val="26"/>
          <w:rPrChange w:id="59" w:author="Kola Akinwale" w:date="2021-11-22T10:48:00Z">
            <w:rPr>
              <w:ins w:id="60" w:author="Kola Akinwale" w:date="2021-11-22T09:19:00Z"/>
              <w:rFonts w:ascii="Arial Unicode MS" w:hAnsi="Arial Unicode MS"/>
              <w:sz w:val="26"/>
              <w:szCs w:val="26"/>
            </w:rPr>
          </w:rPrChange>
        </w:rPr>
      </w:pPr>
      <w:del w:id="61" w:author="Kola Akinwale" w:date="2021-11-23T08:59:00Z">
        <w:r w:rsidRPr="00975333" w:rsidDel="004471DD">
          <w:rPr>
            <w:rFonts w:ascii="Arial" w:hAnsi="Arial" w:cs="Arial"/>
            <w:sz w:val="26"/>
            <w:szCs w:val="26"/>
            <w:rPrChange w:id="62" w:author="Kola Akinwale" w:date="2021-11-22T10:48:00Z">
              <w:rPr>
                <w:rFonts w:ascii="Arial Unicode MS" w:hAnsi="Arial Unicode MS"/>
                <w:sz w:val="26"/>
                <w:szCs w:val="26"/>
              </w:rPr>
            </w:rPrChange>
          </w:rPr>
          <w:delText>Africa is a continent that holds a great promise but has failed to assert itself; Nigeria is the largest and most populous country in Africa</w:delText>
        </w:r>
      </w:del>
      <w:del w:id="63" w:author="Kola Akinwale" w:date="2021-11-23T08:52:00Z">
        <w:r w:rsidRPr="00975333" w:rsidDel="00E861AB">
          <w:rPr>
            <w:rFonts w:ascii="Arial" w:hAnsi="Arial" w:cs="Arial"/>
            <w:sz w:val="26"/>
            <w:szCs w:val="26"/>
            <w:rPrChange w:id="64" w:author="Kola Akinwale" w:date="2021-11-22T10:48:00Z">
              <w:rPr>
                <w:rFonts w:ascii="Arial Unicode MS" w:hAnsi="Arial Unicode MS"/>
                <w:sz w:val="26"/>
                <w:szCs w:val="26"/>
              </w:rPr>
            </w:rPrChange>
          </w:rPr>
          <w:delText xml:space="preserve">; as the most endowed country with abundant human and material resources, the country remains the fulcrum and heartbeat of the continent. </w:delText>
        </w:r>
      </w:del>
      <w:ins w:id="65" w:author="Kola Akinwale" w:date="2021-11-22T09:37:00Z">
        <w:r w:rsidR="002C4D6F" w:rsidRPr="00975333">
          <w:rPr>
            <w:rFonts w:ascii="Arial" w:hAnsi="Arial" w:cs="Arial"/>
            <w:sz w:val="26"/>
            <w:szCs w:val="26"/>
            <w:rPrChange w:id="66" w:author="Kola Akinwale" w:date="2021-11-22T10:48:00Z">
              <w:rPr>
                <w:rFonts w:ascii="Arial Unicode MS" w:hAnsi="Arial Unicode MS"/>
                <w:sz w:val="26"/>
                <w:szCs w:val="26"/>
              </w:rPr>
            </w:rPrChange>
          </w:rPr>
          <w:t>I</w:t>
        </w:r>
      </w:ins>
      <w:del w:id="67" w:author="Kola Akinwale" w:date="2021-11-22T09:37:00Z">
        <w:r w:rsidRPr="00975333" w:rsidDel="002C4D6F">
          <w:rPr>
            <w:rFonts w:ascii="Arial" w:hAnsi="Arial" w:cs="Arial"/>
            <w:sz w:val="26"/>
            <w:szCs w:val="26"/>
            <w:rPrChange w:id="68" w:author="Kola Akinwale" w:date="2021-11-22T10:48:00Z">
              <w:rPr>
                <w:rFonts w:ascii="Arial Unicode MS" w:hAnsi="Arial Unicode MS"/>
                <w:sz w:val="26"/>
                <w:szCs w:val="26"/>
              </w:rPr>
            </w:rPrChange>
          </w:rPr>
          <w:delText>However, i</w:delText>
        </w:r>
      </w:del>
      <w:r w:rsidRPr="00975333">
        <w:rPr>
          <w:rFonts w:ascii="Arial" w:hAnsi="Arial" w:cs="Arial"/>
          <w:sz w:val="26"/>
          <w:szCs w:val="26"/>
          <w:rPrChange w:id="69" w:author="Kola Akinwale" w:date="2021-11-22T10:48:00Z">
            <w:rPr>
              <w:rFonts w:ascii="Arial Unicode MS" w:hAnsi="Arial Unicode MS"/>
              <w:sz w:val="26"/>
              <w:szCs w:val="26"/>
            </w:rPr>
          </w:rPrChange>
        </w:rPr>
        <w:t xml:space="preserve">n our opinion, Nigerian leaders have failed to exhibit the inspirational and qualitative leadership needed to drive the development of Nigeria and in turn Africa thus making the entire continent the </w:t>
      </w:r>
      <w:del w:id="70" w:author="Kola Akinwale" w:date="2021-11-22T09:38:00Z">
        <w:r w:rsidRPr="00975333" w:rsidDel="002C4D6F">
          <w:rPr>
            <w:rFonts w:ascii="Arial" w:hAnsi="Arial" w:cs="Arial"/>
            <w:sz w:val="26"/>
            <w:szCs w:val="26"/>
            <w:rPrChange w:id="71" w:author="Kola Akinwale" w:date="2021-11-22T10:48:00Z">
              <w:rPr>
                <w:rFonts w:ascii="Arial Unicode MS" w:hAnsi="Arial Unicode MS"/>
                <w:sz w:val="26"/>
                <w:szCs w:val="26"/>
              </w:rPr>
            </w:rPrChange>
          </w:rPr>
          <w:delText xml:space="preserve">laggard or </w:delText>
        </w:r>
      </w:del>
      <w:r w:rsidRPr="00975333">
        <w:rPr>
          <w:rFonts w:ascii="Arial" w:hAnsi="Arial" w:cs="Arial"/>
          <w:sz w:val="26"/>
          <w:szCs w:val="26"/>
          <w:rPrChange w:id="72" w:author="Kola Akinwale" w:date="2021-11-22T10:48:00Z">
            <w:rPr>
              <w:rFonts w:ascii="Arial Unicode MS" w:hAnsi="Arial Unicode MS"/>
              <w:sz w:val="26"/>
              <w:szCs w:val="26"/>
            </w:rPr>
          </w:rPrChange>
        </w:rPr>
        <w:t>sick baby of the world</w:t>
      </w:r>
      <w:del w:id="73" w:author="Kola Akinwale" w:date="2021-11-23T08:59:00Z">
        <w:r w:rsidRPr="00975333" w:rsidDel="004471DD">
          <w:rPr>
            <w:rFonts w:ascii="Arial" w:hAnsi="Arial" w:cs="Arial"/>
            <w:sz w:val="26"/>
            <w:szCs w:val="26"/>
            <w:rPrChange w:id="74" w:author="Kola Akinwale" w:date="2021-11-22T10:48:00Z">
              <w:rPr>
                <w:rFonts w:ascii="Arial Unicode MS" w:hAnsi="Arial Unicode MS"/>
                <w:sz w:val="26"/>
                <w:szCs w:val="26"/>
              </w:rPr>
            </w:rPrChange>
          </w:rPr>
          <w:delText xml:space="preserve">. Painfully too, Africa and Nigerian story is equivalent to the story of the black race. </w:delText>
        </w:r>
      </w:del>
      <w:ins w:id="75" w:author="Kola Akinwale" w:date="2021-11-23T08:59:00Z">
        <w:r w:rsidR="004471DD">
          <w:rPr>
            <w:rFonts w:ascii="Arial" w:hAnsi="Arial" w:cs="Arial"/>
            <w:sz w:val="26"/>
            <w:szCs w:val="26"/>
          </w:rPr>
          <w:t xml:space="preserve">. </w:t>
        </w:r>
      </w:ins>
      <w:r w:rsidRPr="00975333">
        <w:rPr>
          <w:rFonts w:ascii="Arial" w:hAnsi="Arial" w:cs="Arial"/>
          <w:sz w:val="26"/>
          <w:szCs w:val="26"/>
          <w:rPrChange w:id="76" w:author="Kola Akinwale" w:date="2021-11-22T10:48:00Z">
            <w:rPr>
              <w:rFonts w:ascii="Arial Unicode MS" w:hAnsi="Arial Unicode MS"/>
              <w:sz w:val="26"/>
              <w:szCs w:val="26"/>
            </w:rPr>
          </w:rPrChange>
        </w:rPr>
        <w:t>It is from this background that the founders of ADC are inspired to take measures, make whatever sacrifices that are necessary while leaving no stone unturned to break the jinx that is keeping the continent from taking footsteps to assert itself as a responsible and capable member of the comity of Nations.</w:t>
      </w:r>
    </w:p>
    <w:p w14:paraId="4A243B3B" w14:textId="77777777" w:rsidR="00C9713A" w:rsidRPr="00975333" w:rsidRDefault="00C9713A" w:rsidP="00AA30FD">
      <w:pPr>
        <w:jc w:val="both"/>
        <w:rPr>
          <w:ins w:id="77" w:author="Kola Akinwale" w:date="2021-11-22T09:19:00Z"/>
          <w:rFonts w:ascii="Arial" w:hAnsi="Arial" w:cs="Arial"/>
          <w:sz w:val="26"/>
          <w:szCs w:val="26"/>
          <w:rPrChange w:id="78" w:author="Kola Akinwale" w:date="2021-11-22T10:48:00Z">
            <w:rPr>
              <w:ins w:id="79" w:author="Kola Akinwale" w:date="2021-11-22T09:19:00Z"/>
              <w:rFonts w:ascii="Arial Unicode MS" w:hAnsi="Arial Unicode MS"/>
              <w:sz w:val="26"/>
              <w:szCs w:val="26"/>
            </w:rPr>
          </w:rPrChange>
        </w:rPr>
      </w:pPr>
    </w:p>
    <w:p w14:paraId="22CE4DB8" w14:textId="77777777" w:rsidR="006D70B9" w:rsidRDefault="00AA30FD" w:rsidP="006D70B9">
      <w:pPr>
        <w:jc w:val="both"/>
        <w:rPr>
          <w:ins w:id="80" w:author="Kola Akinwale" w:date="2021-11-23T08:42:00Z"/>
          <w:rFonts w:ascii="Arial" w:hAnsi="Arial" w:cs="Arial"/>
          <w:sz w:val="26"/>
          <w:szCs w:val="26"/>
        </w:rPr>
      </w:pPr>
      <w:del w:id="81" w:author="Kola Akinwale" w:date="2021-11-22T09:19:00Z">
        <w:r w:rsidRPr="00975333" w:rsidDel="00C9713A">
          <w:rPr>
            <w:rFonts w:ascii="Arial" w:hAnsi="Arial" w:cs="Arial"/>
            <w:sz w:val="26"/>
            <w:szCs w:val="26"/>
            <w:rPrChange w:id="82" w:author="Kola Akinwale" w:date="2021-11-22T10:48:00Z">
              <w:rPr>
                <w:rFonts w:ascii="Arial Unicode MS" w:hAnsi="Arial Unicode MS"/>
                <w:sz w:val="26"/>
                <w:szCs w:val="26"/>
              </w:rPr>
            </w:rPrChange>
          </w:rPr>
          <w:delText xml:space="preserve"> </w:delText>
        </w:r>
      </w:del>
      <w:del w:id="83" w:author="Kola Akinwale" w:date="2021-11-22T09:14:00Z">
        <w:r w:rsidRPr="00975333" w:rsidDel="0012741E">
          <w:rPr>
            <w:rFonts w:ascii="Arial" w:hAnsi="Arial" w:cs="Arial"/>
            <w:sz w:val="26"/>
            <w:szCs w:val="26"/>
            <w:rPrChange w:id="84" w:author="Kola Akinwale" w:date="2021-11-22T10:48:00Z">
              <w:rPr>
                <w:rFonts w:ascii="Arial Unicode MS" w:hAnsi="Arial Unicode MS"/>
                <w:sz w:val="26"/>
                <w:szCs w:val="26"/>
              </w:rPr>
            </w:rPrChange>
          </w:rPr>
          <w:delText>Therefore</w:delText>
        </w:r>
      </w:del>
      <w:ins w:id="85" w:author="Kola Akinwale" w:date="2021-11-22T09:20:00Z">
        <w:r w:rsidR="00C9713A" w:rsidRPr="00975333">
          <w:rPr>
            <w:rFonts w:ascii="Arial" w:hAnsi="Arial" w:cs="Arial"/>
            <w:sz w:val="26"/>
            <w:szCs w:val="26"/>
            <w:rPrChange w:id="86" w:author="Kola Akinwale" w:date="2021-11-22T10:48:00Z">
              <w:rPr>
                <w:rFonts w:ascii="Arial Unicode MS" w:hAnsi="Arial Unicode MS"/>
                <w:sz w:val="26"/>
                <w:szCs w:val="26"/>
              </w:rPr>
            </w:rPrChange>
          </w:rPr>
          <w:t>O</w:t>
        </w:r>
      </w:ins>
      <w:del w:id="87" w:author="Kola Akinwale" w:date="2021-11-22T09:19:00Z">
        <w:r w:rsidRPr="00975333" w:rsidDel="00C9713A">
          <w:rPr>
            <w:rFonts w:ascii="Arial" w:hAnsi="Arial" w:cs="Arial"/>
            <w:sz w:val="26"/>
            <w:szCs w:val="26"/>
            <w:rPrChange w:id="88" w:author="Kola Akinwale" w:date="2021-11-22T10:48:00Z">
              <w:rPr>
                <w:rFonts w:ascii="Arial Unicode MS" w:hAnsi="Arial Unicode MS"/>
                <w:sz w:val="26"/>
                <w:szCs w:val="26"/>
              </w:rPr>
            </w:rPrChange>
          </w:rPr>
          <w:delText xml:space="preserve"> o</w:delText>
        </w:r>
      </w:del>
      <w:r w:rsidRPr="00975333">
        <w:rPr>
          <w:rFonts w:ascii="Arial" w:hAnsi="Arial" w:cs="Arial"/>
          <w:sz w:val="26"/>
          <w:szCs w:val="26"/>
          <w:rPrChange w:id="89" w:author="Kola Akinwale" w:date="2021-11-22T10:48:00Z">
            <w:rPr>
              <w:rFonts w:ascii="Arial Unicode MS" w:hAnsi="Arial Unicode MS"/>
              <w:sz w:val="26"/>
              <w:szCs w:val="26"/>
            </w:rPr>
          </w:rPrChange>
        </w:rPr>
        <w:t>ur Party is on a mission not only for Nigeria but Africa, the Black race, and the entire world community.</w:t>
      </w:r>
      <w:ins w:id="90" w:author="Kola Akinwale" w:date="2021-11-23T08:42:00Z">
        <w:r w:rsidR="006D70B9">
          <w:rPr>
            <w:rFonts w:ascii="Arial" w:hAnsi="Arial" w:cs="Arial"/>
            <w:sz w:val="26"/>
            <w:szCs w:val="26"/>
          </w:rPr>
          <w:t xml:space="preserve"> </w:t>
        </w:r>
        <w:r w:rsidR="006D70B9" w:rsidRPr="006D70B9">
          <w:rPr>
            <w:rFonts w:ascii="Arial" w:hAnsi="Arial" w:cs="Arial"/>
            <w:sz w:val="26"/>
            <w:szCs w:val="26"/>
          </w:rPr>
          <w:t>One of ADC’s objectives is to bring about good governance in a new Nigeria. ADC seeks to ensure the political space is occupied by public-spirited, competent members of our society.</w:t>
        </w:r>
      </w:ins>
    </w:p>
    <w:p w14:paraId="40C724D0" w14:textId="5F884709" w:rsidR="00AA30FD" w:rsidRPr="00975333" w:rsidRDefault="00AA30FD" w:rsidP="00AA30FD">
      <w:pPr>
        <w:jc w:val="both"/>
        <w:rPr>
          <w:rFonts w:ascii="Arial" w:hAnsi="Arial" w:cs="Arial"/>
          <w:sz w:val="26"/>
          <w:szCs w:val="26"/>
          <w:rPrChange w:id="91" w:author="Kola Akinwale" w:date="2021-11-22T10:48:00Z">
            <w:rPr>
              <w:rFonts w:ascii="Arial Unicode MS" w:hAnsi="Arial Unicode MS"/>
              <w:sz w:val="26"/>
              <w:szCs w:val="26"/>
            </w:rPr>
          </w:rPrChange>
        </w:rPr>
      </w:pPr>
    </w:p>
    <w:p w14:paraId="031DD776" w14:textId="77777777" w:rsidR="00C9713A" w:rsidRPr="00975333" w:rsidRDefault="00C9713A" w:rsidP="00AA30FD">
      <w:pPr>
        <w:jc w:val="both"/>
        <w:rPr>
          <w:ins w:id="92" w:author="Kola Akinwale" w:date="2021-11-22T09:20:00Z"/>
          <w:rFonts w:ascii="Arial" w:hAnsi="Arial" w:cs="Arial"/>
          <w:sz w:val="26"/>
          <w:szCs w:val="26"/>
          <w:rPrChange w:id="93" w:author="Kola Akinwale" w:date="2021-11-22T10:48:00Z">
            <w:rPr>
              <w:ins w:id="94" w:author="Kola Akinwale" w:date="2021-11-22T09:20:00Z"/>
              <w:rFonts w:ascii="Arial Unicode MS" w:hAnsi="Arial Unicode MS"/>
              <w:sz w:val="26"/>
              <w:szCs w:val="26"/>
            </w:rPr>
          </w:rPrChange>
        </w:rPr>
      </w:pPr>
    </w:p>
    <w:p w14:paraId="122DB322" w14:textId="0B6DFD9A" w:rsidR="005A7362" w:rsidRPr="00975333" w:rsidRDefault="00FD13B6" w:rsidP="00AA30FD">
      <w:pPr>
        <w:jc w:val="both"/>
        <w:rPr>
          <w:ins w:id="95" w:author="Kola Akinwale" w:date="2021-11-22T09:21:00Z"/>
          <w:rFonts w:ascii="Arial" w:hAnsi="Arial" w:cs="Arial"/>
          <w:sz w:val="26"/>
          <w:szCs w:val="26"/>
          <w:rPrChange w:id="96" w:author="Kola Akinwale" w:date="2021-11-22T10:48:00Z">
            <w:rPr>
              <w:ins w:id="97" w:author="Kola Akinwale" w:date="2021-11-22T09:21:00Z"/>
              <w:rFonts w:ascii="Arial Unicode MS" w:hAnsi="Arial Unicode MS"/>
              <w:sz w:val="26"/>
              <w:szCs w:val="26"/>
            </w:rPr>
          </w:rPrChange>
        </w:rPr>
      </w:pPr>
      <w:ins w:id="98" w:author="Kola Akinwale" w:date="2021-11-22T09:45:00Z">
        <w:r w:rsidRPr="00975333">
          <w:rPr>
            <w:rFonts w:ascii="Arial" w:hAnsi="Arial" w:cs="Arial"/>
            <w:sz w:val="26"/>
            <w:szCs w:val="26"/>
            <w:rPrChange w:id="99" w:author="Kola Akinwale" w:date="2021-11-22T10:48:00Z">
              <w:rPr>
                <w:rFonts w:ascii="Arial Unicode MS" w:hAnsi="Arial Unicode MS"/>
                <w:sz w:val="26"/>
                <w:szCs w:val="26"/>
              </w:rPr>
            </w:rPrChange>
          </w:rPr>
          <w:t>F</w:t>
        </w:r>
      </w:ins>
      <w:del w:id="100" w:author="Kola Akinwale" w:date="2021-11-22T09:45:00Z">
        <w:r w:rsidR="00AA30FD" w:rsidRPr="00975333" w:rsidDel="00FD13B6">
          <w:rPr>
            <w:rFonts w:ascii="Arial" w:hAnsi="Arial" w:cs="Arial"/>
            <w:sz w:val="26"/>
            <w:szCs w:val="26"/>
            <w:rPrChange w:id="101" w:author="Kola Akinwale" w:date="2021-11-22T10:48:00Z">
              <w:rPr>
                <w:rFonts w:ascii="Arial Unicode MS" w:hAnsi="Arial Unicode MS"/>
                <w:sz w:val="26"/>
                <w:szCs w:val="26"/>
              </w:rPr>
            </w:rPrChange>
          </w:rPr>
          <w:delText>With the aforementioned as our guiding light, and f</w:delText>
        </w:r>
      </w:del>
      <w:r w:rsidR="00AA30FD" w:rsidRPr="00975333">
        <w:rPr>
          <w:rFonts w:ascii="Arial" w:hAnsi="Arial" w:cs="Arial"/>
          <w:sz w:val="26"/>
          <w:szCs w:val="26"/>
          <w:rPrChange w:id="102" w:author="Kola Akinwale" w:date="2021-11-22T10:48:00Z">
            <w:rPr>
              <w:rFonts w:ascii="Arial Unicode MS" w:hAnsi="Arial Unicode MS"/>
              <w:sz w:val="26"/>
              <w:szCs w:val="26"/>
            </w:rPr>
          </w:rPrChange>
        </w:rPr>
        <w:t>ollowing what we considered to be strong deficiencies in our enduring democracy and the unimaginable attitude of our fellow Nigerians towards democratic governance after the disengagement of the military from political governance on May 29</w:t>
      </w:r>
      <w:r w:rsidR="00AA30FD" w:rsidRPr="00975333">
        <w:rPr>
          <w:rFonts w:ascii="Arial" w:hAnsi="Arial" w:cs="Arial"/>
          <w:sz w:val="26"/>
          <w:szCs w:val="26"/>
          <w:vertAlign w:val="superscript"/>
          <w:rPrChange w:id="103" w:author="Kola Akinwale" w:date="2021-11-22T10:48:00Z">
            <w:rPr>
              <w:rFonts w:ascii="Arial Unicode MS" w:hAnsi="Arial Unicode MS"/>
              <w:sz w:val="26"/>
              <w:szCs w:val="26"/>
              <w:vertAlign w:val="superscript"/>
            </w:rPr>
          </w:rPrChange>
        </w:rPr>
        <w:t>th</w:t>
      </w:r>
      <w:r w:rsidR="00AA30FD" w:rsidRPr="00975333">
        <w:rPr>
          <w:rFonts w:ascii="Arial" w:hAnsi="Arial" w:cs="Arial"/>
          <w:sz w:val="26"/>
          <w:szCs w:val="26"/>
          <w:rPrChange w:id="104" w:author="Kola Akinwale" w:date="2021-11-22T10:48:00Z">
            <w:rPr>
              <w:rFonts w:ascii="Arial Unicode MS" w:hAnsi="Arial Unicode MS"/>
              <w:sz w:val="26"/>
              <w:szCs w:val="26"/>
            </w:rPr>
          </w:rPrChange>
        </w:rPr>
        <w:t xml:space="preserve"> 1999, as concerned Nigerians and enlightened partakers in the political process, we decided to come together to give a proper direction to our national politics and democracy. </w:t>
      </w:r>
    </w:p>
    <w:p w14:paraId="285D17B1" w14:textId="77777777" w:rsidR="005A7362" w:rsidRPr="00975333" w:rsidRDefault="005A7362" w:rsidP="00AA30FD">
      <w:pPr>
        <w:jc w:val="both"/>
        <w:rPr>
          <w:ins w:id="105" w:author="Kola Akinwale" w:date="2021-11-22T09:21:00Z"/>
          <w:rFonts w:ascii="Arial" w:hAnsi="Arial" w:cs="Arial"/>
          <w:sz w:val="26"/>
          <w:szCs w:val="26"/>
          <w:rPrChange w:id="106" w:author="Kola Akinwale" w:date="2021-11-22T10:48:00Z">
            <w:rPr>
              <w:ins w:id="107" w:author="Kola Akinwale" w:date="2021-11-22T09:21:00Z"/>
              <w:rFonts w:ascii="Arial Unicode MS" w:hAnsi="Arial Unicode MS"/>
              <w:sz w:val="26"/>
              <w:szCs w:val="26"/>
            </w:rPr>
          </w:rPrChange>
        </w:rPr>
      </w:pPr>
    </w:p>
    <w:p w14:paraId="32DC0B64" w14:textId="7E3DEA93" w:rsidR="00AA30FD" w:rsidRPr="00975333" w:rsidRDefault="00AA30FD" w:rsidP="00AA30FD">
      <w:pPr>
        <w:jc w:val="both"/>
        <w:rPr>
          <w:rFonts w:ascii="Arial" w:hAnsi="Arial" w:cs="Arial"/>
          <w:sz w:val="26"/>
          <w:szCs w:val="26"/>
          <w:rPrChange w:id="108" w:author="Kola Akinwale" w:date="2021-11-22T10:48:00Z">
            <w:rPr>
              <w:rFonts w:ascii="Arial Unicode MS" w:hAnsi="Arial Unicode MS"/>
              <w:sz w:val="26"/>
              <w:szCs w:val="26"/>
            </w:rPr>
          </w:rPrChange>
        </w:rPr>
      </w:pPr>
      <w:r w:rsidRPr="00975333">
        <w:rPr>
          <w:rFonts w:ascii="Arial" w:hAnsi="Arial" w:cs="Arial"/>
          <w:sz w:val="26"/>
          <w:szCs w:val="26"/>
          <w:rPrChange w:id="109" w:author="Kola Akinwale" w:date="2021-11-22T10:48:00Z">
            <w:rPr>
              <w:rFonts w:ascii="Arial Unicode MS" w:hAnsi="Arial Unicode MS"/>
              <w:sz w:val="26"/>
              <w:szCs w:val="26"/>
            </w:rPr>
          </w:rPrChange>
        </w:rPr>
        <w:t>The group’s initial concept and inaugural meeting was held at the instance of Chief Ralphs Okey Nwosu who equally hosted and sponsored the occasion.</w:t>
      </w:r>
    </w:p>
    <w:p w14:paraId="4C588237" w14:textId="77777777" w:rsidR="00F26807" w:rsidRPr="00975333" w:rsidRDefault="00AA30FD" w:rsidP="00AA30FD">
      <w:pPr>
        <w:jc w:val="both"/>
        <w:rPr>
          <w:ins w:id="110" w:author="Kola Akinwale" w:date="2021-11-22T09:51:00Z"/>
          <w:rFonts w:ascii="Arial" w:hAnsi="Arial" w:cs="Arial"/>
          <w:sz w:val="26"/>
          <w:szCs w:val="26"/>
          <w:rPrChange w:id="111" w:author="Kola Akinwale" w:date="2021-11-22T10:48:00Z">
            <w:rPr>
              <w:ins w:id="112" w:author="Kola Akinwale" w:date="2021-11-22T09:51:00Z"/>
              <w:rFonts w:ascii="Arial Unicode MS" w:hAnsi="Arial Unicode MS"/>
              <w:sz w:val="26"/>
              <w:szCs w:val="26"/>
            </w:rPr>
          </w:rPrChange>
        </w:rPr>
      </w:pPr>
      <w:r w:rsidRPr="00975333">
        <w:rPr>
          <w:rFonts w:ascii="Arial" w:hAnsi="Arial" w:cs="Arial"/>
          <w:sz w:val="26"/>
          <w:szCs w:val="26"/>
          <w:rPrChange w:id="113" w:author="Kola Akinwale" w:date="2021-11-22T10:48:00Z">
            <w:rPr>
              <w:rFonts w:ascii="Arial Unicode MS" w:hAnsi="Arial Unicode MS"/>
              <w:sz w:val="26"/>
              <w:szCs w:val="26"/>
            </w:rPr>
          </w:rPrChange>
        </w:rPr>
        <w:t>In our country, Nigeria, the third tier of government</w:t>
      </w:r>
      <w:ins w:id="114" w:author="Kola Akinwale" w:date="2021-11-22T09:24:00Z">
        <w:r w:rsidR="005A7362" w:rsidRPr="00975333">
          <w:rPr>
            <w:rFonts w:ascii="Arial" w:hAnsi="Arial" w:cs="Arial"/>
            <w:sz w:val="26"/>
            <w:szCs w:val="26"/>
            <w:rPrChange w:id="115" w:author="Kola Akinwale" w:date="2021-11-22T10:48:00Z">
              <w:rPr>
                <w:rFonts w:ascii="Arial Unicode MS" w:hAnsi="Arial Unicode MS"/>
                <w:sz w:val="26"/>
                <w:szCs w:val="26"/>
              </w:rPr>
            </w:rPrChange>
          </w:rPr>
          <w:t xml:space="preserve"> (our Local Gover</w:t>
        </w:r>
      </w:ins>
      <w:ins w:id="116" w:author="Kola Akinwale" w:date="2021-11-22T09:25:00Z">
        <w:r w:rsidR="005A7362" w:rsidRPr="00975333">
          <w:rPr>
            <w:rFonts w:ascii="Arial" w:hAnsi="Arial" w:cs="Arial"/>
            <w:sz w:val="26"/>
            <w:szCs w:val="26"/>
            <w:rPrChange w:id="117" w:author="Kola Akinwale" w:date="2021-11-22T10:48:00Z">
              <w:rPr>
                <w:rFonts w:ascii="Arial Unicode MS" w:hAnsi="Arial Unicode MS"/>
                <w:sz w:val="26"/>
                <w:szCs w:val="26"/>
              </w:rPr>
            </w:rPrChange>
          </w:rPr>
          <w:t>nment Authorities)</w:t>
        </w:r>
      </w:ins>
      <w:r w:rsidRPr="00975333">
        <w:rPr>
          <w:rFonts w:ascii="Arial" w:hAnsi="Arial" w:cs="Arial"/>
          <w:sz w:val="26"/>
          <w:szCs w:val="26"/>
          <w:rPrChange w:id="118" w:author="Kola Akinwale" w:date="2021-11-22T10:48:00Z">
            <w:rPr>
              <w:rFonts w:ascii="Arial Unicode MS" w:hAnsi="Arial Unicode MS"/>
              <w:sz w:val="26"/>
              <w:szCs w:val="26"/>
            </w:rPr>
          </w:rPrChange>
        </w:rPr>
        <w:t xml:space="preserve">, which is closest to the people and the centre-piece for grass root development is almost </w:t>
      </w:r>
      <w:del w:id="119" w:author="Kola Akinwale" w:date="2021-11-22T09:24:00Z">
        <w:r w:rsidRPr="00975333" w:rsidDel="005A7362">
          <w:rPr>
            <w:rFonts w:ascii="Arial" w:hAnsi="Arial" w:cs="Arial"/>
            <w:sz w:val="26"/>
            <w:szCs w:val="26"/>
            <w:rPrChange w:id="120" w:author="Kola Akinwale" w:date="2021-11-22T10:48:00Z">
              <w:rPr>
                <w:rFonts w:ascii="Arial Unicode MS" w:hAnsi="Arial Unicode MS"/>
                <w:sz w:val="26"/>
                <w:szCs w:val="26"/>
              </w:rPr>
            </w:rPrChange>
          </w:rPr>
          <w:delText>moribund</w:delText>
        </w:r>
      </w:del>
      <w:ins w:id="121" w:author="Kola Akinwale" w:date="2021-11-22T09:24:00Z">
        <w:r w:rsidR="005A7362" w:rsidRPr="00975333">
          <w:rPr>
            <w:rFonts w:ascii="Arial" w:hAnsi="Arial" w:cs="Arial"/>
            <w:sz w:val="26"/>
            <w:szCs w:val="26"/>
            <w:rPrChange w:id="122" w:author="Kola Akinwale" w:date="2021-11-22T10:48:00Z">
              <w:rPr>
                <w:rFonts w:ascii="Arial Unicode MS" w:hAnsi="Arial Unicode MS"/>
                <w:sz w:val="26"/>
                <w:szCs w:val="26"/>
              </w:rPr>
            </w:rPrChange>
          </w:rPr>
          <w:t>waning</w:t>
        </w:r>
      </w:ins>
      <w:r w:rsidRPr="00975333">
        <w:rPr>
          <w:rFonts w:ascii="Arial" w:hAnsi="Arial" w:cs="Arial"/>
          <w:sz w:val="26"/>
          <w:szCs w:val="26"/>
          <w:rPrChange w:id="123" w:author="Kola Akinwale" w:date="2021-11-22T10:48:00Z">
            <w:rPr>
              <w:rFonts w:ascii="Arial Unicode MS" w:hAnsi="Arial Unicode MS"/>
              <w:sz w:val="26"/>
              <w:szCs w:val="26"/>
            </w:rPr>
          </w:rPrChange>
        </w:rPr>
        <w:t xml:space="preserve"> because the present political parties or government of the day only pay lip service to issues concerning the ordinary </w:t>
      </w:r>
      <w:r w:rsidRPr="00975333">
        <w:rPr>
          <w:rFonts w:ascii="Arial" w:hAnsi="Arial" w:cs="Arial"/>
          <w:sz w:val="26"/>
          <w:szCs w:val="26"/>
          <w:rPrChange w:id="124" w:author="Kola Akinwale" w:date="2021-11-22T10:48:00Z">
            <w:rPr>
              <w:rFonts w:ascii="Arial Unicode MS" w:hAnsi="Arial Unicode MS"/>
              <w:sz w:val="26"/>
              <w:szCs w:val="26"/>
            </w:rPr>
          </w:rPrChange>
        </w:rPr>
        <w:lastRenderedPageBreak/>
        <w:t xml:space="preserve">people. The present political parties and their various governments as a result of their </w:t>
      </w:r>
      <w:ins w:id="125" w:author="Kola Akinwale" w:date="2021-11-22T09:30:00Z">
        <w:r w:rsidR="00875BFD" w:rsidRPr="00975333">
          <w:rPr>
            <w:rFonts w:ascii="Arial" w:hAnsi="Arial" w:cs="Arial"/>
            <w:sz w:val="26"/>
            <w:szCs w:val="26"/>
            <w:rPrChange w:id="126" w:author="Kola Akinwale" w:date="2021-11-22T10:48:00Z">
              <w:rPr>
                <w:rFonts w:ascii="Arial Unicode MS" w:hAnsi="Arial Unicode MS"/>
                <w:sz w:val="26"/>
                <w:szCs w:val="26"/>
              </w:rPr>
            </w:rPrChange>
          </w:rPr>
          <w:t xml:space="preserve">lack of duty of care, </w:t>
        </w:r>
      </w:ins>
      <w:del w:id="127" w:author="Kola Akinwale" w:date="2021-11-22T09:26:00Z">
        <w:r w:rsidRPr="00975333" w:rsidDel="00875BFD">
          <w:rPr>
            <w:rFonts w:ascii="Arial" w:hAnsi="Arial" w:cs="Arial"/>
            <w:sz w:val="26"/>
            <w:szCs w:val="26"/>
            <w:rPrChange w:id="128" w:author="Kola Akinwale" w:date="2021-11-22T10:48:00Z">
              <w:rPr>
                <w:rFonts w:ascii="Arial Unicode MS" w:hAnsi="Arial Unicode MS"/>
                <w:sz w:val="26"/>
                <w:szCs w:val="26"/>
              </w:rPr>
            </w:rPrChange>
          </w:rPr>
          <w:delText>parochialism</w:delText>
        </w:r>
      </w:del>
      <w:ins w:id="129" w:author="Kola Akinwale" w:date="2021-11-22T09:26:00Z">
        <w:r w:rsidR="00875BFD" w:rsidRPr="00975333">
          <w:rPr>
            <w:rFonts w:ascii="Arial" w:hAnsi="Arial" w:cs="Arial"/>
            <w:sz w:val="26"/>
            <w:szCs w:val="26"/>
            <w:rPrChange w:id="130" w:author="Kola Akinwale" w:date="2021-11-22T10:48:00Z">
              <w:rPr>
                <w:rFonts w:ascii="Arial Unicode MS" w:hAnsi="Arial Unicode MS"/>
                <w:sz w:val="26"/>
                <w:szCs w:val="26"/>
              </w:rPr>
            </w:rPrChange>
          </w:rPr>
          <w:t>closed-mindedness</w:t>
        </w:r>
      </w:ins>
      <w:r w:rsidRPr="00975333">
        <w:rPr>
          <w:rFonts w:ascii="Arial" w:hAnsi="Arial" w:cs="Arial"/>
          <w:sz w:val="26"/>
          <w:szCs w:val="26"/>
          <w:rPrChange w:id="131" w:author="Kola Akinwale" w:date="2021-11-22T10:48:00Z">
            <w:rPr>
              <w:rFonts w:ascii="Arial Unicode MS" w:hAnsi="Arial Unicode MS"/>
              <w:sz w:val="26"/>
              <w:szCs w:val="26"/>
            </w:rPr>
          </w:rPrChange>
        </w:rPr>
        <w:t xml:space="preserve">, </w:t>
      </w:r>
      <w:del w:id="132" w:author="Kola Akinwale" w:date="2021-11-22T09:30:00Z">
        <w:r w:rsidRPr="00975333" w:rsidDel="00875BFD">
          <w:rPr>
            <w:rFonts w:ascii="Arial" w:hAnsi="Arial" w:cs="Arial"/>
            <w:sz w:val="26"/>
            <w:szCs w:val="26"/>
            <w:rPrChange w:id="133" w:author="Kola Akinwale" w:date="2021-11-22T10:48:00Z">
              <w:rPr>
                <w:rFonts w:ascii="Arial Unicode MS" w:hAnsi="Arial Unicode MS"/>
                <w:sz w:val="26"/>
                <w:szCs w:val="26"/>
              </w:rPr>
            </w:rPrChange>
          </w:rPr>
          <w:delText>power-drunkenness</w:delText>
        </w:r>
        <w:r w:rsidRPr="00975333" w:rsidDel="00391618">
          <w:rPr>
            <w:rFonts w:ascii="Arial" w:hAnsi="Arial" w:cs="Arial"/>
            <w:sz w:val="26"/>
            <w:szCs w:val="26"/>
            <w:rPrChange w:id="134" w:author="Kola Akinwale" w:date="2021-11-22T10:48:00Z">
              <w:rPr>
                <w:rFonts w:ascii="Arial Unicode MS" w:hAnsi="Arial Unicode MS"/>
                <w:sz w:val="26"/>
                <w:szCs w:val="26"/>
              </w:rPr>
            </w:rPrChange>
          </w:rPr>
          <w:delText xml:space="preserve">, </w:delText>
        </w:r>
      </w:del>
      <w:del w:id="135" w:author="Kola Akinwale" w:date="2021-11-22T09:27:00Z">
        <w:r w:rsidRPr="00975333" w:rsidDel="00875BFD">
          <w:rPr>
            <w:rFonts w:ascii="Arial" w:hAnsi="Arial" w:cs="Arial"/>
            <w:sz w:val="26"/>
            <w:szCs w:val="26"/>
            <w:rPrChange w:id="136" w:author="Kola Akinwale" w:date="2021-11-22T10:48:00Z">
              <w:rPr>
                <w:rFonts w:ascii="Arial Unicode MS" w:hAnsi="Arial Unicode MS"/>
                <w:sz w:val="26"/>
                <w:szCs w:val="26"/>
              </w:rPr>
            </w:rPrChange>
          </w:rPr>
          <w:delText>ineptitude</w:delText>
        </w:r>
      </w:del>
      <w:ins w:id="137" w:author="Kola Akinwale" w:date="2021-11-22T09:27:00Z">
        <w:r w:rsidR="00875BFD" w:rsidRPr="00975333">
          <w:rPr>
            <w:rFonts w:ascii="Arial" w:hAnsi="Arial" w:cs="Arial"/>
            <w:sz w:val="26"/>
            <w:szCs w:val="26"/>
            <w:rPrChange w:id="138" w:author="Kola Akinwale" w:date="2021-11-22T10:48:00Z">
              <w:rPr>
                <w:rFonts w:ascii="Arial Unicode MS" w:hAnsi="Arial Unicode MS"/>
                <w:sz w:val="26"/>
                <w:szCs w:val="26"/>
              </w:rPr>
            </w:rPrChange>
          </w:rPr>
          <w:t>incompetence</w:t>
        </w:r>
      </w:ins>
      <w:r w:rsidRPr="00975333">
        <w:rPr>
          <w:rFonts w:ascii="Arial" w:hAnsi="Arial" w:cs="Arial"/>
          <w:sz w:val="26"/>
          <w:szCs w:val="26"/>
          <w:rPrChange w:id="139" w:author="Kola Akinwale" w:date="2021-11-22T10:48:00Z">
            <w:rPr>
              <w:rFonts w:ascii="Arial Unicode MS" w:hAnsi="Arial Unicode MS"/>
              <w:sz w:val="26"/>
              <w:szCs w:val="26"/>
            </w:rPr>
          </w:rPrChange>
        </w:rPr>
        <w:t xml:space="preserve"> and </w:t>
      </w:r>
      <w:del w:id="140" w:author="Kola Akinwale" w:date="2021-11-22T09:29:00Z">
        <w:r w:rsidRPr="00975333" w:rsidDel="00875BFD">
          <w:rPr>
            <w:rFonts w:ascii="Arial" w:hAnsi="Arial" w:cs="Arial"/>
            <w:sz w:val="26"/>
            <w:szCs w:val="26"/>
            <w:rPrChange w:id="141" w:author="Kola Akinwale" w:date="2021-11-22T10:48:00Z">
              <w:rPr>
                <w:rFonts w:ascii="Arial Unicode MS" w:hAnsi="Arial Unicode MS"/>
                <w:sz w:val="26"/>
                <w:szCs w:val="26"/>
              </w:rPr>
            </w:rPrChange>
          </w:rPr>
          <w:delText>inertia</w:delText>
        </w:r>
      </w:del>
      <w:ins w:id="142" w:author="Kola Akinwale" w:date="2021-11-22T09:29:00Z">
        <w:r w:rsidR="00875BFD" w:rsidRPr="00975333">
          <w:rPr>
            <w:rFonts w:ascii="Arial" w:hAnsi="Arial" w:cs="Arial"/>
            <w:sz w:val="26"/>
            <w:szCs w:val="26"/>
            <w:rPrChange w:id="143" w:author="Kola Akinwale" w:date="2021-11-22T10:48:00Z">
              <w:rPr>
                <w:rFonts w:ascii="Arial Unicode MS" w:hAnsi="Arial Unicode MS"/>
                <w:sz w:val="26"/>
                <w:szCs w:val="26"/>
              </w:rPr>
            </w:rPrChange>
          </w:rPr>
          <w:t>inactivity</w:t>
        </w:r>
      </w:ins>
      <w:r w:rsidRPr="00975333">
        <w:rPr>
          <w:rFonts w:ascii="Arial" w:hAnsi="Arial" w:cs="Arial"/>
          <w:sz w:val="26"/>
          <w:szCs w:val="26"/>
          <w:rPrChange w:id="144" w:author="Kola Akinwale" w:date="2021-11-22T10:48:00Z">
            <w:rPr>
              <w:rFonts w:ascii="Arial Unicode MS" w:hAnsi="Arial Unicode MS"/>
              <w:sz w:val="26"/>
              <w:szCs w:val="26"/>
            </w:rPr>
          </w:rPrChange>
        </w:rPr>
        <w:t xml:space="preserve"> have deliberately </w:t>
      </w:r>
      <w:del w:id="145" w:author="Kola Akinwale" w:date="2021-11-22T09:29:00Z">
        <w:r w:rsidRPr="00975333" w:rsidDel="00875BFD">
          <w:rPr>
            <w:rFonts w:ascii="Arial" w:hAnsi="Arial" w:cs="Arial"/>
            <w:sz w:val="26"/>
            <w:szCs w:val="26"/>
            <w:rPrChange w:id="146" w:author="Kola Akinwale" w:date="2021-11-22T10:48:00Z">
              <w:rPr>
                <w:rFonts w:ascii="Arial Unicode MS" w:hAnsi="Arial Unicode MS"/>
                <w:sz w:val="26"/>
                <w:szCs w:val="26"/>
              </w:rPr>
            </w:rPrChange>
          </w:rPr>
          <w:delText>emasculated</w:delText>
        </w:r>
      </w:del>
      <w:ins w:id="147" w:author="Kola Akinwale" w:date="2021-11-22T09:29:00Z">
        <w:r w:rsidR="00875BFD" w:rsidRPr="00975333">
          <w:rPr>
            <w:rFonts w:ascii="Arial" w:hAnsi="Arial" w:cs="Arial"/>
            <w:sz w:val="26"/>
            <w:szCs w:val="26"/>
            <w:rPrChange w:id="148" w:author="Kola Akinwale" w:date="2021-11-22T10:48:00Z">
              <w:rPr>
                <w:rFonts w:ascii="Arial Unicode MS" w:hAnsi="Arial Unicode MS"/>
                <w:sz w:val="26"/>
                <w:szCs w:val="26"/>
              </w:rPr>
            </w:rPrChange>
          </w:rPr>
          <w:t>weakened</w:t>
        </w:r>
      </w:ins>
      <w:r w:rsidRPr="00975333">
        <w:rPr>
          <w:rFonts w:ascii="Arial" w:hAnsi="Arial" w:cs="Arial"/>
          <w:sz w:val="26"/>
          <w:szCs w:val="26"/>
          <w:rPrChange w:id="149" w:author="Kola Akinwale" w:date="2021-11-22T10:48:00Z">
            <w:rPr>
              <w:rFonts w:ascii="Arial Unicode MS" w:hAnsi="Arial Unicode MS"/>
              <w:sz w:val="26"/>
              <w:szCs w:val="26"/>
            </w:rPr>
          </w:rPrChange>
        </w:rPr>
        <w:t xml:space="preserve"> the local government</w:t>
      </w:r>
      <w:ins w:id="150" w:author="Kola Akinwale" w:date="2021-11-22T09:31:00Z">
        <w:r w:rsidR="00391618" w:rsidRPr="00975333">
          <w:rPr>
            <w:rFonts w:ascii="Arial" w:hAnsi="Arial" w:cs="Arial"/>
            <w:sz w:val="26"/>
            <w:szCs w:val="26"/>
            <w:rPrChange w:id="151" w:author="Kola Akinwale" w:date="2021-11-22T10:48:00Z">
              <w:rPr>
                <w:rFonts w:ascii="Arial Unicode MS" w:hAnsi="Arial Unicode MS"/>
                <w:sz w:val="26"/>
                <w:szCs w:val="26"/>
              </w:rPr>
            </w:rPrChange>
          </w:rPr>
          <w:t>, failed to utilize the year</w:t>
        </w:r>
      </w:ins>
      <w:ins w:id="152" w:author="Kola Akinwale" w:date="2021-11-22T09:32:00Z">
        <w:r w:rsidR="00391618" w:rsidRPr="00975333">
          <w:rPr>
            <w:rFonts w:ascii="Arial" w:hAnsi="Arial" w:cs="Arial"/>
            <w:sz w:val="26"/>
            <w:szCs w:val="26"/>
            <w:rPrChange w:id="153" w:author="Kola Akinwale" w:date="2021-11-22T10:48:00Z">
              <w:rPr>
                <w:rFonts w:ascii="Arial Unicode MS" w:hAnsi="Arial Unicode MS"/>
                <w:sz w:val="26"/>
                <w:szCs w:val="26"/>
              </w:rPr>
            </w:rPrChange>
          </w:rPr>
          <w:t>ly allocation of local government funds to deliver any community development projects</w:t>
        </w:r>
      </w:ins>
      <w:r w:rsidRPr="00975333">
        <w:rPr>
          <w:rFonts w:ascii="Arial" w:hAnsi="Arial" w:cs="Arial"/>
          <w:sz w:val="26"/>
          <w:szCs w:val="26"/>
          <w:rPrChange w:id="154" w:author="Kola Akinwale" w:date="2021-11-22T10:48:00Z">
            <w:rPr>
              <w:rFonts w:ascii="Arial Unicode MS" w:hAnsi="Arial Unicode MS"/>
              <w:sz w:val="26"/>
              <w:szCs w:val="26"/>
            </w:rPr>
          </w:rPrChange>
        </w:rPr>
        <w:t xml:space="preserve"> thus halting real development of our nation</w:t>
      </w:r>
      <w:ins w:id="155" w:author="Kola Akinwale" w:date="2021-11-22T09:34:00Z">
        <w:r w:rsidR="00391618" w:rsidRPr="00975333">
          <w:rPr>
            <w:rFonts w:ascii="Arial" w:hAnsi="Arial" w:cs="Arial"/>
            <w:sz w:val="26"/>
            <w:szCs w:val="26"/>
            <w:rPrChange w:id="156" w:author="Kola Akinwale" w:date="2021-11-22T10:48:00Z">
              <w:rPr>
                <w:rFonts w:ascii="Arial Unicode MS" w:hAnsi="Arial Unicode MS"/>
                <w:sz w:val="26"/>
                <w:szCs w:val="26"/>
              </w:rPr>
            </w:rPrChange>
          </w:rPr>
          <w:t>.</w:t>
        </w:r>
      </w:ins>
      <w:r w:rsidRPr="00975333">
        <w:rPr>
          <w:rFonts w:ascii="Arial" w:hAnsi="Arial" w:cs="Arial"/>
          <w:sz w:val="26"/>
          <w:szCs w:val="26"/>
          <w:rPrChange w:id="157" w:author="Kola Akinwale" w:date="2021-11-22T10:48:00Z">
            <w:rPr>
              <w:rFonts w:ascii="Arial Unicode MS" w:hAnsi="Arial Unicode MS"/>
              <w:sz w:val="26"/>
              <w:szCs w:val="26"/>
            </w:rPr>
          </w:rPrChange>
        </w:rPr>
        <w:t xml:space="preserve"> </w:t>
      </w:r>
      <w:del w:id="158" w:author="Kola Akinwale" w:date="2021-11-22T09:34:00Z">
        <w:r w:rsidRPr="00975333" w:rsidDel="00391618">
          <w:rPr>
            <w:rFonts w:ascii="Arial" w:hAnsi="Arial" w:cs="Arial"/>
            <w:sz w:val="26"/>
            <w:szCs w:val="26"/>
            <w:rPrChange w:id="159" w:author="Kola Akinwale" w:date="2021-11-22T10:48:00Z">
              <w:rPr>
                <w:rFonts w:ascii="Arial Unicode MS" w:hAnsi="Arial Unicode MS"/>
                <w:sz w:val="26"/>
                <w:szCs w:val="26"/>
              </w:rPr>
            </w:rPrChange>
          </w:rPr>
          <w:delText xml:space="preserve">and inhibiting the dynamic flow and growth of the democratic system. </w:delText>
        </w:r>
      </w:del>
      <w:ins w:id="160" w:author="Kola Akinwale" w:date="2021-11-22T09:35:00Z">
        <w:r w:rsidR="00391618" w:rsidRPr="00975333">
          <w:rPr>
            <w:rFonts w:ascii="Arial" w:hAnsi="Arial" w:cs="Arial"/>
            <w:sz w:val="26"/>
            <w:szCs w:val="26"/>
            <w:rPrChange w:id="161" w:author="Kola Akinwale" w:date="2021-11-22T10:48:00Z">
              <w:rPr>
                <w:rFonts w:ascii="Arial Unicode MS" w:hAnsi="Arial Unicode MS"/>
                <w:sz w:val="26"/>
                <w:szCs w:val="26"/>
              </w:rPr>
            </w:rPrChange>
          </w:rPr>
          <w:t>T</w:t>
        </w:r>
      </w:ins>
      <w:del w:id="162" w:author="Kola Akinwale" w:date="2021-11-22T09:35:00Z">
        <w:r w:rsidRPr="00975333" w:rsidDel="00391618">
          <w:rPr>
            <w:rFonts w:ascii="Arial" w:hAnsi="Arial" w:cs="Arial"/>
            <w:sz w:val="26"/>
            <w:szCs w:val="26"/>
            <w:rPrChange w:id="163" w:author="Kola Akinwale" w:date="2021-11-22T10:48:00Z">
              <w:rPr>
                <w:rFonts w:ascii="Arial Unicode MS" w:hAnsi="Arial Unicode MS"/>
                <w:sz w:val="26"/>
                <w:szCs w:val="26"/>
              </w:rPr>
            </w:rPrChange>
          </w:rPr>
          <w:delText>However, t</w:delText>
        </w:r>
      </w:del>
      <w:r w:rsidRPr="00975333">
        <w:rPr>
          <w:rFonts w:ascii="Arial" w:hAnsi="Arial" w:cs="Arial"/>
          <w:sz w:val="26"/>
          <w:szCs w:val="26"/>
          <w:rPrChange w:id="164" w:author="Kola Akinwale" w:date="2021-11-22T10:48:00Z">
            <w:rPr>
              <w:rFonts w:ascii="Arial Unicode MS" w:hAnsi="Arial Unicode MS"/>
              <w:sz w:val="26"/>
              <w:szCs w:val="26"/>
            </w:rPr>
          </w:rPrChange>
        </w:rPr>
        <w:t>his</w:t>
      </w:r>
      <w:del w:id="165" w:author="Kola Akinwale" w:date="2021-11-22T09:49:00Z">
        <w:r w:rsidRPr="00975333" w:rsidDel="00F26807">
          <w:rPr>
            <w:rFonts w:ascii="Arial" w:hAnsi="Arial" w:cs="Arial"/>
            <w:sz w:val="26"/>
            <w:szCs w:val="26"/>
            <w:rPrChange w:id="166" w:author="Kola Akinwale" w:date="2021-11-22T10:48:00Z">
              <w:rPr>
                <w:rFonts w:ascii="Arial Unicode MS" w:hAnsi="Arial Unicode MS"/>
                <w:sz w:val="26"/>
                <w:szCs w:val="26"/>
              </w:rPr>
            </w:rPrChange>
          </w:rPr>
          <w:delText xml:space="preserve"> truncation,</w:delText>
        </w:r>
      </w:del>
      <w:ins w:id="167" w:author="Kola Akinwale" w:date="2021-11-22T09:47:00Z">
        <w:r w:rsidR="00F26807" w:rsidRPr="00975333">
          <w:rPr>
            <w:rFonts w:ascii="Arial" w:hAnsi="Arial" w:cs="Arial"/>
            <w:sz w:val="26"/>
            <w:szCs w:val="26"/>
            <w:rPrChange w:id="168" w:author="Kola Akinwale" w:date="2021-11-22T10:48:00Z">
              <w:rPr>
                <w:rFonts w:ascii="Arial Unicode MS" w:hAnsi="Arial Unicode MS"/>
                <w:sz w:val="26"/>
                <w:szCs w:val="26"/>
              </w:rPr>
            </w:rPrChange>
          </w:rPr>
          <w:t xml:space="preserve"> </w:t>
        </w:r>
      </w:ins>
      <w:del w:id="169" w:author="Kola Akinwale" w:date="2021-11-22T09:47:00Z">
        <w:r w:rsidRPr="00975333" w:rsidDel="00F26807">
          <w:rPr>
            <w:rFonts w:ascii="Arial" w:hAnsi="Arial" w:cs="Arial"/>
            <w:sz w:val="26"/>
            <w:szCs w:val="26"/>
            <w:rPrChange w:id="170" w:author="Kola Akinwale" w:date="2021-11-22T10:48:00Z">
              <w:rPr>
                <w:rFonts w:ascii="Arial Unicode MS" w:hAnsi="Arial Unicode MS"/>
                <w:sz w:val="26"/>
                <w:szCs w:val="26"/>
              </w:rPr>
            </w:rPrChange>
          </w:rPr>
          <w:delText xml:space="preserve"> and </w:delText>
        </w:r>
      </w:del>
      <w:r w:rsidRPr="00975333">
        <w:rPr>
          <w:rFonts w:ascii="Arial" w:hAnsi="Arial" w:cs="Arial"/>
          <w:sz w:val="26"/>
          <w:szCs w:val="26"/>
          <w:rPrChange w:id="171" w:author="Kola Akinwale" w:date="2021-11-22T10:48:00Z">
            <w:rPr>
              <w:rFonts w:ascii="Arial Unicode MS" w:hAnsi="Arial Unicode MS"/>
              <w:sz w:val="26"/>
              <w:szCs w:val="26"/>
            </w:rPr>
          </w:rPrChange>
        </w:rPr>
        <w:t>irresponsible and ridiculous stampede</w:t>
      </w:r>
      <w:ins w:id="172" w:author="Kola Akinwale" w:date="2021-11-22T09:49:00Z">
        <w:r w:rsidR="00F26807" w:rsidRPr="00975333">
          <w:rPr>
            <w:rFonts w:ascii="Arial" w:hAnsi="Arial" w:cs="Arial"/>
            <w:sz w:val="26"/>
            <w:szCs w:val="26"/>
            <w:rPrChange w:id="173" w:author="Kola Akinwale" w:date="2021-11-22T10:48:00Z">
              <w:rPr>
                <w:rFonts w:ascii="Arial Unicode MS" w:hAnsi="Arial Unicode MS"/>
                <w:sz w:val="26"/>
                <w:szCs w:val="26"/>
              </w:rPr>
            </w:rPrChange>
          </w:rPr>
          <w:t xml:space="preserve"> and</w:t>
        </w:r>
      </w:ins>
      <w:del w:id="174" w:author="Kola Akinwale" w:date="2021-11-22T09:49:00Z">
        <w:r w:rsidRPr="00975333" w:rsidDel="00F26807">
          <w:rPr>
            <w:rFonts w:ascii="Arial" w:hAnsi="Arial" w:cs="Arial"/>
            <w:sz w:val="26"/>
            <w:szCs w:val="26"/>
            <w:rPrChange w:id="175" w:author="Kola Akinwale" w:date="2021-11-22T10:48:00Z">
              <w:rPr>
                <w:rFonts w:ascii="Arial Unicode MS" w:hAnsi="Arial Unicode MS"/>
                <w:sz w:val="26"/>
                <w:szCs w:val="26"/>
              </w:rPr>
            </w:rPrChange>
          </w:rPr>
          <w:delText>,</w:delText>
        </w:r>
      </w:del>
      <w:r w:rsidRPr="00975333">
        <w:rPr>
          <w:rFonts w:ascii="Arial" w:hAnsi="Arial" w:cs="Arial"/>
          <w:sz w:val="26"/>
          <w:szCs w:val="26"/>
          <w:rPrChange w:id="176" w:author="Kola Akinwale" w:date="2021-11-22T10:48:00Z">
            <w:rPr>
              <w:rFonts w:ascii="Arial Unicode MS" w:hAnsi="Arial Unicode MS"/>
              <w:sz w:val="26"/>
              <w:szCs w:val="26"/>
            </w:rPr>
          </w:rPrChange>
        </w:rPr>
        <w:t xml:space="preserve"> negligence</w:t>
      </w:r>
      <w:ins w:id="177" w:author="Kola Akinwale" w:date="2021-11-22T09:49:00Z">
        <w:r w:rsidR="00F26807" w:rsidRPr="00975333">
          <w:rPr>
            <w:rFonts w:ascii="Arial" w:hAnsi="Arial" w:cs="Arial"/>
            <w:sz w:val="26"/>
            <w:szCs w:val="26"/>
            <w:rPrChange w:id="178" w:author="Kola Akinwale" w:date="2021-11-22T10:48:00Z">
              <w:rPr>
                <w:rFonts w:ascii="Arial Unicode MS" w:hAnsi="Arial Unicode MS"/>
                <w:sz w:val="26"/>
                <w:szCs w:val="26"/>
              </w:rPr>
            </w:rPrChange>
          </w:rPr>
          <w:t xml:space="preserve"> </w:t>
        </w:r>
      </w:ins>
      <w:del w:id="179" w:author="Kola Akinwale" w:date="2021-11-22T09:49:00Z">
        <w:r w:rsidRPr="00975333" w:rsidDel="00F26807">
          <w:rPr>
            <w:rFonts w:ascii="Arial" w:hAnsi="Arial" w:cs="Arial"/>
            <w:sz w:val="26"/>
            <w:szCs w:val="26"/>
            <w:rPrChange w:id="180" w:author="Kola Akinwale" w:date="2021-11-22T10:48:00Z">
              <w:rPr>
                <w:rFonts w:ascii="Arial Unicode MS" w:hAnsi="Arial Unicode MS"/>
                <w:sz w:val="26"/>
                <w:szCs w:val="26"/>
              </w:rPr>
            </w:rPrChange>
          </w:rPr>
          <w:delText xml:space="preserve">, and </w:delText>
        </w:r>
      </w:del>
      <w:del w:id="181" w:author="Kola Akinwale" w:date="2021-11-22T09:35:00Z">
        <w:r w:rsidRPr="00975333" w:rsidDel="00391618">
          <w:rPr>
            <w:rFonts w:ascii="Arial" w:hAnsi="Arial" w:cs="Arial"/>
            <w:sz w:val="26"/>
            <w:szCs w:val="26"/>
            <w:rPrChange w:id="182" w:author="Kola Akinwale" w:date="2021-11-22T10:48:00Z">
              <w:rPr>
                <w:rFonts w:ascii="Arial Unicode MS" w:hAnsi="Arial Unicode MS"/>
                <w:sz w:val="26"/>
                <w:szCs w:val="26"/>
              </w:rPr>
            </w:rPrChange>
          </w:rPr>
          <w:delText xml:space="preserve">obfuscation </w:delText>
        </w:r>
      </w:del>
      <w:r w:rsidRPr="00975333">
        <w:rPr>
          <w:rFonts w:ascii="Arial" w:hAnsi="Arial" w:cs="Arial"/>
          <w:sz w:val="26"/>
          <w:szCs w:val="26"/>
          <w:rPrChange w:id="183" w:author="Kola Akinwale" w:date="2021-11-22T10:48:00Z">
            <w:rPr>
              <w:rFonts w:ascii="Arial Unicode MS" w:hAnsi="Arial Unicode MS"/>
              <w:sz w:val="26"/>
              <w:szCs w:val="26"/>
            </w:rPr>
          </w:rPrChange>
        </w:rPr>
        <w:t>can only succeed and become the permanent fate of the people</w:t>
      </w:r>
      <w:del w:id="184" w:author="Kola Akinwale" w:date="2021-11-22T09:50:00Z">
        <w:r w:rsidRPr="00975333" w:rsidDel="00F26807">
          <w:rPr>
            <w:rFonts w:ascii="Arial" w:hAnsi="Arial" w:cs="Arial"/>
            <w:sz w:val="26"/>
            <w:szCs w:val="26"/>
            <w:rPrChange w:id="185" w:author="Kola Akinwale" w:date="2021-11-22T10:48:00Z">
              <w:rPr>
                <w:rFonts w:ascii="Arial Unicode MS" w:hAnsi="Arial Unicode MS"/>
                <w:sz w:val="26"/>
                <w:szCs w:val="26"/>
              </w:rPr>
            </w:rPrChange>
          </w:rPr>
          <w:delText xml:space="preserve"> by the people</w:delText>
        </w:r>
      </w:del>
      <w:r w:rsidRPr="00975333">
        <w:rPr>
          <w:rFonts w:ascii="Arial" w:hAnsi="Arial" w:cs="Arial"/>
          <w:sz w:val="26"/>
          <w:szCs w:val="26"/>
          <w:rPrChange w:id="186" w:author="Kola Akinwale" w:date="2021-11-22T10:48:00Z">
            <w:rPr>
              <w:rFonts w:ascii="Arial Unicode MS" w:hAnsi="Arial Unicode MS"/>
              <w:sz w:val="26"/>
              <w:szCs w:val="26"/>
            </w:rPr>
          </w:rPrChange>
        </w:rPr>
        <w:t xml:space="preserve"> if </w:t>
      </w:r>
      <w:ins w:id="187" w:author="Kola Akinwale" w:date="2021-11-22T09:50:00Z">
        <w:r w:rsidR="00F26807" w:rsidRPr="00975333">
          <w:rPr>
            <w:rFonts w:ascii="Arial" w:hAnsi="Arial" w:cs="Arial"/>
            <w:sz w:val="26"/>
            <w:szCs w:val="26"/>
            <w:rPrChange w:id="188" w:author="Kola Akinwale" w:date="2021-11-22T10:48:00Z">
              <w:rPr>
                <w:rFonts w:ascii="Arial Unicode MS" w:hAnsi="Arial Unicode MS"/>
                <w:sz w:val="26"/>
                <w:szCs w:val="26"/>
              </w:rPr>
            </w:rPrChange>
          </w:rPr>
          <w:t>we</w:t>
        </w:r>
      </w:ins>
      <w:del w:id="189" w:author="Kola Akinwale" w:date="2021-11-22T09:50:00Z">
        <w:r w:rsidRPr="00975333" w:rsidDel="00F26807">
          <w:rPr>
            <w:rFonts w:ascii="Arial" w:hAnsi="Arial" w:cs="Arial"/>
            <w:sz w:val="26"/>
            <w:szCs w:val="26"/>
            <w:rPrChange w:id="190" w:author="Kola Akinwale" w:date="2021-11-22T10:48:00Z">
              <w:rPr>
                <w:rFonts w:ascii="Arial Unicode MS" w:hAnsi="Arial Unicode MS"/>
                <w:sz w:val="26"/>
                <w:szCs w:val="26"/>
              </w:rPr>
            </w:rPrChange>
          </w:rPr>
          <w:delText>they</w:delText>
        </w:r>
      </w:del>
      <w:r w:rsidRPr="00975333">
        <w:rPr>
          <w:rFonts w:ascii="Arial" w:hAnsi="Arial" w:cs="Arial"/>
          <w:sz w:val="26"/>
          <w:szCs w:val="26"/>
          <w:rPrChange w:id="191" w:author="Kola Akinwale" w:date="2021-11-22T10:48:00Z">
            <w:rPr>
              <w:rFonts w:ascii="Arial Unicode MS" w:hAnsi="Arial Unicode MS"/>
              <w:sz w:val="26"/>
              <w:szCs w:val="26"/>
            </w:rPr>
          </w:rPrChange>
        </w:rPr>
        <w:t xml:space="preserve"> allow it to be so. </w:t>
      </w:r>
    </w:p>
    <w:p w14:paraId="5A479C01" w14:textId="77777777" w:rsidR="00F26807" w:rsidRPr="00975333" w:rsidRDefault="00F26807" w:rsidP="00AA30FD">
      <w:pPr>
        <w:jc w:val="both"/>
        <w:rPr>
          <w:ins w:id="192" w:author="Kola Akinwale" w:date="2021-11-22T09:51:00Z"/>
          <w:rFonts w:ascii="Arial" w:hAnsi="Arial" w:cs="Arial"/>
          <w:sz w:val="26"/>
          <w:szCs w:val="26"/>
          <w:rPrChange w:id="193" w:author="Kola Akinwale" w:date="2021-11-22T10:48:00Z">
            <w:rPr>
              <w:ins w:id="194" w:author="Kola Akinwale" w:date="2021-11-22T09:51:00Z"/>
              <w:rFonts w:ascii="Arial Unicode MS" w:hAnsi="Arial Unicode MS"/>
              <w:sz w:val="26"/>
              <w:szCs w:val="26"/>
            </w:rPr>
          </w:rPrChange>
        </w:rPr>
      </w:pPr>
    </w:p>
    <w:p w14:paraId="3EADCE46" w14:textId="50A6414F" w:rsidR="00AA30FD" w:rsidRPr="00975333" w:rsidRDefault="008F5419" w:rsidP="00AA30FD">
      <w:pPr>
        <w:jc w:val="both"/>
        <w:rPr>
          <w:ins w:id="195" w:author="Kola Akinwale" w:date="2021-11-22T10:00:00Z"/>
          <w:rFonts w:ascii="Arial" w:hAnsi="Arial" w:cs="Arial"/>
          <w:sz w:val="26"/>
          <w:szCs w:val="26"/>
          <w:rPrChange w:id="196" w:author="Kola Akinwale" w:date="2021-11-22T10:48:00Z">
            <w:rPr>
              <w:ins w:id="197" w:author="Kola Akinwale" w:date="2021-11-22T10:00:00Z"/>
              <w:rFonts w:ascii="Arial Unicode MS" w:hAnsi="Arial Unicode MS"/>
              <w:sz w:val="26"/>
              <w:szCs w:val="26"/>
            </w:rPr>
          </w:rPrChange>
        </w:rPr>
      </w:pPr>
      <w:ins w:id="198" w:author="Kola Akinwale" w:date="2021-11-22T09:52:00Z">
        <w:r w:rsidRPr="00975333">
          <w:rPr>
            <w:rFonts w:ascii="Arial" w:hAnsi="Arial" w:cs="Arial"/>
            <w:sz w:val="26"/>
            <w:szCs w:val="26"/>
            <w:rPrChange w:id="199" w:author="Kola Akinwale" w:date="2021-11-22T10:48:00Z">
              <w:rPr>
                <w:rFonts w:ascii="Arial Unicode MS" w:hAnsi="Arial Unicode MS"/>
                <w:sz w:val="26"/>
                <w:szCs w:val="26"/>
              </w:rPr>
            </w:rPrChange>
          </w:rPr>
          <w:t xml:space="preserve">ADC </w:t>
        </w:r>
      </w:ins>
      <w:del w:id="200" w:author="Kola Akinwale" w:date="2021-11-22T09:52:00Z">
        <w:r w:rsidR="00AA30FD" w:rsidRPr="00975333" w:rsidDel="008F5419">
          <w:rPr>
            <w:rFonts w:ascii="Arial" w:hAnsi="Arial" w:cs="Arial"/>
            <w:sz w:val="26"/>
            <w:szCs w:val="26"/>
            <w:rPrChange w:id="201" w:author="Kola Akinwale" w:date="2021-11-22T10:48:00Z">
              <w:rPr>
                <w:rFonts w:ascii="Arial Unicode MS" w:hAnsi="Arial Unicode MS"/>
                <w:sz w:val="26"/>
                <w:szCs w:val="26"/>
              </w:rPr>
            </w:rPrChange>
          </w:rPr>
          <w:delText>R</w:delText>
        </w:r>
      </w:del>
      <w:ins w:id="202" w:author="Kola Akinwale" w:date="2021-11-22T09:52:00Z">
        <w:r w:rsidRPr="00975333">
          <w:rPr>
            <w:rFonts w:ascii="Arial" w:hAnsi="Arial" w:cs="Arial"/>
            <w:sz w:val="26"/>
            <w:szCs w:val="26"/>
            <w:rPrChange w:id="203" w:author="Kola Akinwale" w:date="2021-11-22T10:48:00Z">
              <w:rPr>
                <w:rFonts w:ascii="Arial Unicode MS" w:hAnsi="Arial Unicode MS"/>
                <w:sz w:val="26"/>
                <w:szCs w:val="26"/>
              </w:rPr>
            </w:rPrChange>
          </w:rPr>
          <w:t>r</w:t>
        </w:r>
      </w:ins>
      <w:r w:rsidR="00AA30FD" w:rsidRPr="00975333">
        <w:rPr>
          <w:rFonts w:ascii="Arial" w:hAnsi="Arial" w:cs="Arial"/>
          <w:sz w:val="26"/>
          <w:szCs w:val="26"/>
          <w:rPrChange w:id="204" w:author="Kola Akinwale" w:date="2021-11-22T10:48:00Z">
            <w:rPr>
              <w:rFonts w:ascii="Arial Unicode MS" w:hAnsi="Arial Unicode MS"/>
              <w:sz w:val="26"/>
              <w:szCs w:val="26"/>
            </w:rPr>
          </w:rPrChange>
        </w:rPr>
        <w:t>ecogniz</w:t>
      </w:r>
      <w:ins w:id="205" w:author="Kola Akinwale" w:date="2021-11-22T09:53:00Z">
        <w:r w:rsidRPr="00975333">
          <w:rPr>
            <w:rFonts w:ascii="Arial" w:hAnsi="Arial" w:cs="Arial"/>
            <w:sz w:val="26"/>
            <w:szCs w:val="26"/>
            <w:rPrChange w:id="206" w:author="Kola Akinwale" w:date="2021-11-22T10:48:00Z">
              <w:rPr>
                <w:rFonts w:ascii="Arial Unicode MS" w:hAnsi="Arial Unicode MS"/>
                <w:sz w:val="26"/>
                <w:szCs w:val="26"/>
              </w:rPr>
            </w:rPrChange>
          </w:rPr>
          <w:t>es</w:t>
        </w:r>
      </w:ins>
      <w:del w:id="207" w:author="Kola Akinwale" w:date="2021-11-22T09:53:00Z">
        <w:r w:rsidR="00AA30FD" w:rsidRPr="00975333" w:rsidDel="008F5419">
          <w:rPr>
            <w:rFonts w:ascii="Arial" w:hAnsi="Arial" w:cs="Arial"/>
            <w:sz w:val="26"/>
            <w:szCs w:val="26"/>
            <w:rPrChange w:id="208" w:author="Kola Akinwale" w:date="2021-11-22T10:48:00Z">
              <w:rPr>
                <w:rFonts w:ascii="Arial Unicode MS" w:hAnsi="Arial Unicode MS"/>
                <w:sz w:val="26"/>
                <w:szCs w:val="26"/>
              </w:rPr>
            </w:rPrChange>
          </w:rPr>
          <w:delText>ing</w:delText>
        </w:r>
      </w:del>
      <w:r w:rsidR="00AA30FD" w:rsidRPr="00975333">
        <w:rPr>
          <w:rFonts w:ascii="Arial" w:hAnsi="Arial" w:cs="Arial"/>
          <w:sz w:val="26"/>
          <w:szCs w:val="26"/>
          <w:rPrChange w:id="209" w:author="Kola Akinwale" w:date="2021-11-22T10:48:00Z">
            <w:rPr>
              <w:rFonts w:ascii="Arial Unicode MS" w:hAnsi="Arial Unicode MS"/>
              <w:sz w:val="26"/>
              <w:szCs w:val="26"/>
            </w:rPr>
          </w:rPrChange>
        </w:rPr>
        <w:t xml:space="preserve"> that democracy is government of the people by the people and for the benefit of the people</w:t>
      </w:r>
      <w:ins w:id="210" w:author="Kola Akinwale" w:date="2021-11-22T09:52:00Z">
        <w:r w:rsidRPr="00975333">
          <w:rPr>
            <w:rFonts w:ascii="Arial" w:hAnsi="Arial" w:cs="Arial"/>
            <w:sz w:val="26"/>
            <w:szCs w:val="26"/>
            <w:rPrChange w:id="211" w:author="Kola Akinwale" w:date="2021-11-22T10:48:00Z">
              <w:rPr>
                <w:rFonts w:ascii="Arial Unicode MS" w:hAnsi="Arial Unicode MS"/>
                <w:sz w:val="26"/>
                <w:szCs w:val="26"/>
              </w:rPr>
            </w:rPrChange>
          </w:rPr>
          <w:t xml:space="preserve">. </w:t>
        </w:r>
      </w:ins>
      <w:del w:id="212" w:author="Kola Akinwale" w:date="2021-11-22T09:52:00Z">
        <w:r w:rsidR="00AA30FD" w:rsidRPr="00975333" w:rsidDel="008F5419">
          <w:rPr>
            <w:rFonts w:ascii="Arial" w:hAnsi="Arial" w:cs="Arial"/>
            <w:sz w:val="26"/>
            <w:szCs w:val="26"/>
            <w:rPrChange w:id="213" w:author="Kola Akinwale" w:date="2021-11-22T10:48:00Z">
              <w:rPr>
                <w:rFonts w:ascii="Arial Unicode MS" w:hAnsi="Arial Unicode MS"/>
                <w:sz w:val="26"/>
                <w:szCs w:val="26"/>
              </w:rPr>
            </w:rPrChange>
          </w:rPr>
          <w:delText xml:space="preserve"> and that i</w:delText>
        </w:r>
      </w:del>
      <w:ins w:id="214" w:author="Kola Akinwale" w:date="2021-11-22T09:52:00Z">
        <w:r w:rsidRPr="00975333">
          <w:rPr>
            <w:rFonts w:ascii="Arial" w:hAnsi="Arial" w:cs="Arial"/>
            <w:sz w:val="26"/>
            <w:szCs w:val="26"/>
            <w:rPrChange w:id="215" w:author="Kola Akinwale" w:date="2021-11-22T10:48:00Z">
              <w:rPr>
                <w:rFonts w:ascii="Arial Unicode MS" w:hAnsi="Arial Unicode MS"/>
                <w:sz w:val="26"/>
                <w:szCs w:val="26"/>
              </w:rPr>
            </w:rPrChange>
          </w:rPr>
          <w:t>I</w:t>
        </w:r>
      </w:ins>
      <w:r w:rsidR="00AA30FD" w:rsidRPr="00975333">
        <w:rPr>
          <w:rFonts w:ascii="Arial" w:hAnsi="Arial" w:cs="Arial"/>
          <w:sz w:val="26"/>
          <w:szCs w:val="26"/>
          <w:rPrChange w:id="216" w:author="Kola Akinwale" w:date="2021-11-22T10:48:00Z">
            <w:rPr>
              <w:rFonts w:ascii="Arial Unicode MS" w:hAnsi="Arial Unicode MS"/>
              <w:sz w:val="26"/>
              <w:szCs w:val="26"/>
            </w:rPr>
          </w:rPrChange>
        </w:rPr>
        <w:t xml:space="preserve">t is </w:t>
      </w:r>
      <w:ins w:id="217" w:author="Kola Akinwale" w:date="2021-11-22T09:53:00Z">
        <w:r w:rsidRPr="00975333">
          <w:rPr>
            <w:rFonts w:ascii="Arial" w:hAnsi="Arial" w:cs="Arial"/>
            <w:sz w:val="26"/>
            <w:szCs w:val="26"/>
            <w:rPrChange w:id="218" w:author="Kola Akinwale" w:date="2021-11-22T10:48:00Z">
              <w:rPr>
                <w:rFonts w:ascii="Arial Unicode MS" w:hAnsi="Arial Unicode MS"/>
                <w:sz w:val="26"/>
                <w:szCs w:val="26"/>
              </w:rPr>
            </w:rPrChange>
          </w:rPr>
          <w:t xml:space="preserve">also </w:t>
        </w:r>
      </w:ins>
      <w:r w:rsidR="00AA30FD" w:rsidRPr="00975333">
        <w:rPr>
          <w:rFonts w:ascii="Arial" w:hAnsi="Arial" w:cs="Arial"/>
          <w:sz w:val="26"/>
          <w:szCs w:val="26"/>
          <w:rPrChange w:id="219" w:author="Kola Akinwale" w:date="2021-11-22T10:48:00Z">
            <w:rPr>
              <w:rFonts w:ascii="Arial Unicode MS" w:hAnsi="Arial Unicode MS"/>
              <w:sz w:val="26"/>
              <w:szCs w:val="26"/>
            </w:rPr>
          </w:rPrChange>
        </w:rPr>
        <w:t>one man, one vote</w:t>
      </w:r>
      <w:ins w:id="220" w:author="Kola Akinwale" w:date="2021-11-22T09:53:00Z">
        <w:r w:rsidRPr="00975333">
          <w:rPr>
            <w:rFonts w:ascii="Arial" w:hAnsi="Arial" w:cs="Arial"/>
            <w:sz w:val="26"/>
            <w:szCs w:val="26"/>
            <w:rPrChange w:id="221" w:author="Kola Akinwale" w:date="2021-11-22T10:48:00Z">
              <w:rPr>
                <w:rFonts w:ascii="Arial Unicode MS" w:hAnsi="Arial Unicode MS"/>
                <w:sz w:val="26"/>
                <w:szCs w:val="26"/>
              </w:rPr>
            </w:rPrChange>
          </w:rPr>
          <w:t xml:space="preserve">. </w:t>
        </w:r>
      </w:ins>
      <w:del w:id="222" w:author="Kola Akinwale" w:date="2021-11-22T09:53:00Z">
        <w:r w:rsidR="00AA30FD" w:rsidRPr="00975333" w:rsidDel="008F5419">
          <w:rPr>
            <w:rFonts w:ascii="Arial" w:hAnsi="Arial" w:cs="Arial"/>
            <w:sz w:val="26"/>
            <w:szCs w:val="26"/>
            <w:rPrChange w:id="223" w:author="Kola Akinwale" w:date="2021-11-22T10:48:00Z">
              <w:rPr>
                <w:rFonts w:ascii="Arial Unicode MS" w:hAnsi="Arial Unicode MS"/>
                <w:sz w:val="26"/>
                <w:szCs w:val="26"/>
              </w:rPr>
            </w:rPrChange>
          </w:rPr>
          <w:delText>, t</w:delText>
        </w:r>
      </w:del>
      <w:ins w:id="224" w:author="Kola Akinwale" w:date="2021-11-22T09:56:00Z">
        <w:r w:rsidRPr="00975333">
          <w:rPr>
            <w:rFonts w:ascii="Arial" w:hAnsi="Arial" w:cs="Arial"/>
            <w:sz w:val="26"/>
            <w:szCs w:val="26"/>
            <w:rPrChange w:id="225" w:author="Kola Akinwale" w:date="2021-11-22T10:48:00Z">
              <w:rPr>
                <w:rFonts w:ascii="Arial Unicode MS" w:hAnsi="Arial Unicode MS"/>
                <w:sz w:val="26"/>
                <w:szCs w:val="26"/>
              </w:rPr>
            </w:rPrChange>
          </w:rPr>
          <w:t>As a nation, our</w:t>
        </w:r>
      </w:ins>
      <w:del w:id="226" w:author="Kola Akinwale" w:date="2021-11-22T09:56:00Z">
        <w:r w:rsidR="00AA30FD" w:rsidRPr="00975333" w:rsidDel="008F5419">
          <w:rPr>
            <w:rFonts w:ascii="Arial" w:hAnsi="Arial" w:cs="Arial"/>
            <w:sz w:val="26"/>
            <w:szCs w:val="26"/>
            <w:rPrChange w:id="227" w:author="Kola Akinwale" w:date="2021-11-22T10:48:00Z">
              <w:rPr>
                <w:rFonts w:ascii="Arial Unicode MS" w:hAnsi="Arial Unicode MS"/>
                <w:sz w:val="26"/>
                <w:szCs w:val="26"/>
              </w:rPr>
            </w:rPrChange>
          </w:rPr>
          <w:delText>he</w:delText>
        </w:r>
      </w:del>
      <w:r w:rsidR="00AA30FD" w:rsidRPr="00975333">
        <w:rPr>
          <w:rFonts w:ascii="Arial" w:hAnsi="Arial" w:cs="Arial"/>
          <w:sz w:val="26"/>
          <w:szCs w:val="26"/>
          <w:rPrChange w:id="228" w:author="Kola Akinwale" w:date="2021-11-22T10:48:00Z">
            <w:rPr>
              <w:rFonts w:ascii="Arial Unicode MS" w:hAnsi="Arial Unicode MS"/>
              <w:sz w:val="26"/>
              <w:szCs w:val="26"/>
            </w:rPr>
          </w:rPrChange>
        </w:rPr>
        <w:t xml:space="preserve"> people </w:t>
      </w:r>
      <w:del w:id="229" w:author="Kola Akinwale" w:date="2021-11-22T09:57:00Z">
        <w:r w:rsidR="00AA30FD" w:rsidRPr="00975333" w:rsidDel="0026402F">
          <w:rPr>
            <w:rFonts w:ascii="Arial" w:hAnsi="Arial" w:cs="Arial"/>
            <w:sz w:val="26"/>
            <w:szCs w:val="26"/>
            <w:rPrChange w:id="230" w:author="Kola Akinwale" w:date="2021-11-22T10:48:00Z">
              <w:rPr>
                <w:rFonts w:ascii="Arial Unicode MS" w:hAnsi="Arial Unicode MS"/>
                <w:sz w:val="26"/>
                <w:szCs w:val="26"/>
              </w:rPr>
            </w:rPrChange>
          </w:rPr>
          <w:delText xml:space="preserve">therefore </w:delText>
        </w:r>
      </w:del>
      <w:r w:rsidR="00AA30FD" w:rsidRPr="00975333">
        <w:rPr>
          <w:rFonts w:ascii="Arial" w:hAnsi="Arial" w:cs="Arial"/>
          <w:sz w:val="26"/>
          <w:szCs w:val="26"/>
          <w:rPrChange w:id="231" w:author="Kola Akinwale" w:date="2021-11-22T10:48:00Z">
            <w:rPr>
              <w:rFonts w:ascii="Arial Unicode MS" w:hAnsi="Arial Unicode MS"/>
              <w:sz w:val="26"/>
              <w:szCs w:val="26"/>
            </w:rPr>
          </w:rPrChange>
        </w:rPr>
        <w:t>have a great role to play</w:t>
      </w:r>
      <w:ins w:id="232" w:author="Kola Akinwale" w:date="2021-11-22T09:53:00Z">
        <w:r w:rsidRPr="00975333">
          <w:rPr>
            <w:rFonts w:ascii="Arial" w:hAnsi="Arial" w:cs="Arial"/>
            <w:sz w:val="26"/>
            <w:szCs w:val="26"/>
            <w:rPrChange w:id="233" w:author="Kola Akinwale" w:date="2021-11-22T10:48:00Z">
              <w:rPr>
                <w:rFonts w:ascii="Arial Unicode MS" w:hAnsi="Arial Unicode MS"/>
                <w:sz w:val="26"/>
                <w:szCs w:val="26"/>
              </w:rPr>
            </w:rPrChange>
          </w:rPr>
          <w:t xml:space="preserve">. </w:t>
        </w:r>
      </w:ins>
      <w:del w:id="234" w:author="Kola Akinwale" w:date="2021-11-22T09:53:00Z">
        <w:r w:rsidR="00AA30FD" w:rsidRPr="00975333" w:rsidDel="008F5419">
          <w:rPr>
            <w:rFonts w:ascii="Arial" w:hAnsi="Arial" w:cs="Arial"/>
            <w:sz w:val="26"/>
            <w:szCs w:val="26"/>
            <w:rPrChange w:id="235" w:author="Kola Akinwale" w:date="2021-11-22T10:48:00Z">
              <w:rPr>
                <w:rFonts w:ascii="Arial Unicode MS" w:hAnsi="Arial Unicode MS"/>
                <w:sz w:val="26"/>
                <w:szCs w:val="26"/>
              </w:rPr>
            </w:rPrChange>
          </w:rPr>
          <w:delText>, a</w:delText>
        </w:r>
      </w:del>
      <w:del w:id="236" w:author="Kola Akinwale" w:date="2021-11-22T09:54:00Z">
        <w:r w:rsidR="00AA30FD" w:rsidRPr="00975333" w:rsidDel="008F5419">
          <w:rPr>
            <w:rFonts w:ascii="Arial" w:hAnsi="Arial" w:cs="Arial"/>
            <w:sz w:val="26"/>
            <w:szCs w:val="26"/>
            <w:rPrChange w:id="237" w:author="Kola Akinwale" w:date="2021-11-22T10:48:00Z">
              <w:rPr>
                <w:rFonts w:ascii="Arial Unicode MS" w:hAnsi="Arial Unicode MS"/>
                <w:sz w:val="26"/>
                <w:szCs w:val="26"/>
              </w:rPr>
            </w:rPrChange>
          </w:rPr>
          <w:delText xml:space="preserve">nd </w:delText>
        </w:r>
      </w:del>
      <w:r w:rsidR="00AA30FD" w:rsidRPr="00975333">
        <w:rPr>
          <w:rFonts w:ascii="Arial" w:hAnsi="Arial" w:cs="Arial"/>
          <w:sz w:val="26"/>
          <w:szCs w:val="26"/>
          <w:rPrChange w:id="238" w:author="Kola Akinwale" w:date="2021-11-22T10:48:00Z">
            <w:rPr>
              <w:rFonts w:ascii="Arial Unicode MS" w:hAnsi="Arial Unicode MS"/>
              <w:sz w:val="26"/>
              <w:szCs w:val="26"/>
            </w:rPr>
          </w:rPrChange>
        </w:rPr>
        <w:t xml:space="preserve">ADC is </w:t>
      </w:r>
      <w:ins w:id="239" w:author="Kola Akinwale" w:date="2021-11-22T09:57:00Z">
        <w:r w:rsidR="0026402F" w:rsidRPr="00975333">
          <w:rPr>
            <w:rFonts w:ascii="Arial" w:hAnsi="Arial" w:cs="Arial"/>
            <w:sz w:val="26"/>
            <w:szCs w:val="26"/>
            <w:rPrChange w:id="240" w:author="Kola Akinwale" w:date="2021-11-22T10:48:00Z">
              <w:rPr>
                <w:rFonts w:ascii="Arial Unicode MS" w:hAnsi="Arial Unicode MS"/>
                <w:sz w:val="26"/>
                <w:szCs w:val="26"/>
              </w:rPr>
            </w:rPrChange>
          </w:rPr>
          <w:t xml:space="preserve">equally </w:t>
        </w:r>
      </w:ins>
      <w:del w:id="241" w:author="Kola Akinwale" w:date="2021-11-22T09:54:00Z">
        <w:r w:rsidR="00AA30FD" w:rsidRPr="00975333" w:rsidDel="008F5419">
          <w:rPr>
            <w:rFonts w:ascii="Arial" w:hAnsi="Arial" w:cs="Arial"/>
            <w:sz w:val="26"/>
            <w:szCs w:val="26"/>
            <w:rPrChange w:id="242" w:author="Kola Akinwale" w:date="2021-11-22T10:48:00Z">
              <w:rPr>
                <w:rFonts w:ascii="Arial Unicode MS" w:hAnsi="Arial Unicode MS"/>
                <w:sz w:val="26"/>
                <w:szCs w:val="26"/>
              </w:rPr>
            </w:rPrChange>
          </w:rPr>
          <w:delText xml:space="preserve">conceived </w:delText>
        </w:r>
      </w:del>
      <w:ins w:id="243" w:author="Kola Akinwale" w:date="2021-11-22T09:54:00Z">
        <w:r w:rsidRPr="00975333">
          <w:rPr>
            <w:rFonts w:ascii="Arial" w:hAnsi="Arial" w:cs="Arial"/>
            <w:sz w:val="26"/>
            <w:szCs w:val="26"/>
            <w:rPrChange w:id="244" w:author="Kola Akinwale" w:date="2021-11-22T10:48:00Z">
              <w:rPr>
                <w:rFonts w:ascii="Arial Unicode MS" w:hAnsi="Arial Unicode MS"/>
                <w:sz w:val="26"/>
                <w:szCs w:val="26"/>
              </w:rPr>
            </w:rPrChange>
          </w:rPr>
          <w:t>committed</w:t>
        </w:r>
        <w:r w:rsidRPr="00975333">
          <w:rPr>
            <w:rFonts w:ascii="Arial" w:hAnsi="Arial" w:cs="Arial"/>
            <w:sz w:val="26"/>
            <w:szCs w:val="26"/>
            <w:rPrChange w:id="245" w:author="Kola Akinwale" w:date="2021-11-22T10:48:00Z">
              <w:rPr>
                <w:rFonts w:ascii="Arial Unicode MS" w:hAnsi="Arial Unicode MS"/>
                <w:sz w:val="26"/>
                <w:szCs w:val="26"/>
              </w:rPr>
            </w:rPrChange>
          </w:rPr>
          <w:t xml:space="preserve"> </w:t>
        </w:r>
      </w:ins>
      <w:r w:rsidR="00AA30FD" w:rsidRPr="00975333">
        <w:rPr>
          <w:rFonts w:ascii="Arial" w:hAnsi="Arial" w:cs="Arial"/>
          <w:sz w:val="26"/>
          <w:szCs w:val="26"/>
          <w:rPrChange w:id="246" w:author="Kola Akinwale" w:date="2021-11-22T10:48:00Z">
            <w:rPr>
              <w:rFonts w:ascii="Arial Unicode MS" w:hAnsi="Arial Unicode MS"/>
              <w:sz w:val="26"/>
              <w:szCs w:val="26"/>
            </w:rPr>
          </w:rPrChange>
        </w:rPr>
        <w:t xml:space="preserve">to provide that </w:t>
      </w:r>
      <w:ins w:id="247" w:author="Kola Akinwale" w:date="2021-11-22T09:54:00Z">
        <w:r w:rsidRPr="00975333">
          <w:rPr>
            <w:rFonts w:ascii="Arial" w:hAnsi="Arial" w:cs="Arial"/>
            <w:sz w:val="26"/>
            <w:szCs w:val="26"/>
            <w:rPrChange w:id="248" w:author="Kola Akinwale" w:date="2021-11-22T10:48:00Z">
              <w:rPr>
                <w:rFonts w:ascii="Arial Unicode MS" w:hAnsi="Arial Unicode MS"/>
                <w:sz w:val="26"/>
                <w:szCs w:val="26"/>
              </w:rPr>
            </w:rPrChange>
          </w:rPr>
          <w:t xml:space="preserve">political </w:t>
        </w:r>
      </w:ins>
      <w:r w:rsidR="00AA30FD" w:rsidRPr="00975333">
        <w:rPr>
          <w:rFonts w:ascii="Arial" w:hAnsi="Arial" w:cs="Arial"/>
          <w:sz w:val="26"/>
          <w:szCs w:val="26"/>
          <w:rPrChange w:id="249" w:author="Kola Akinwale" w:date="2021-11-22T10:48:00Z">
            <w:rPr>
              <w:rFonts w:ascii="Arial Unicode MS" w:hAnsi="Arial Unicode MS"/>
              <w:sz w:val="26"/>
              <w:szCs w:val="26"/>
            </w:rPr>
          </w:rPrChange>
        </w:rPr>
        <w:t>vehicle for our collective</w:t>
      </w:r>
      <w:ins w:id="250" w:author="Kola Akinwale" w:date="2021-11-22T09:54:00Z">
        <w:r w:rsidRPr="00975333">
          <w:rPr>
            <w:rFonts w:ascii="Arial" w:hAnsi="Arial" w:cs="Arial"/>
            <w:sz w:val="26"/>
            <w:szCs w:val="26"/>
            <w:rPrChange w:id="251" w:author="Kola Akinwale" w:date="2021-11-22T10:48:00Z">
              <w:rPr>
                <w:rFonts w:ascii="Arial Unicode MS" w:hAnsi="Arial Unicode MS"/>
                <w:sz w:val="26"/>
                <w:szCs w:val="26"/>
              </w:rPr>
            </w:rPrChange>
          </w:rPr>
          <w:t xml:space="preserve"> </w:t>
        </w:r>
      </w:ins>
      <w:del w:id="252" w:author="Kola Akinwale" w:date="2021-11-22T09:54:00Z">
        <w:r w:rsidR="00AA30FD" w:rsidRPr="00975333" w:rsidDel="008F5419">
          <w:rPr>
            <w:rFonts w:ascii="Arial" w:hAnsi="Arial" w:cs="Arial"/>
            <w:sz w:val="26"/>
            <w:szCs w:val="26"/>
            <w:rPrChange w:id="253" w:author="Kola Akinwale" w:date="2021-11-22T10:48:00Z">
              <w:rPr>
                <w:rFonts w:ascii="Arial Unicode MS" w:hAnsi="Arial Unicode MS"/>
                <w:sz w:val="26"/>
                <w:szCs w:val="26"/>
              </w:rPr>
            </w:rPrChange>
          </w:rPr>
          <w:delText xml:space="preserve"> </w:delText>
        </w:r>
      </w:del>
      <w:r w:rsidR="00AA30FD" w:rsidRPr="00975333">
        <w:rPr>
          <w:rFonts w:ascii="Arial" w:hAnsi="Arial" w:cs="Arial"/>
          <w:sz w:val="26"/>
          <w:szCs w:val="26"/>
          <w:rPrChange w:id="254" w:author="Kola Akinwale" w:date="2021-11-22T10:48:00Z">
            <w:rPr>
              <w:rFonts w:ascii="Arial Unicode MS" w:hAnsi="Arial Unicode MS"/>
              <w:sz w:val="26"/>
              <w:szCs w:val="26"/>
            </w:rPr>
          </w:rPrChange>
        </w:rPr>
        <w:t>emancipation and development</w:t>
      </w:r>
      <w:ins w:id="255" w:author="Kola Akinwale" w:date="2021-11-22T09:57:00Z">
        <w:r w:rsidR="0026402F" w:rsidRPr="00975333">
          <w:rPr>
            <w:rFonts w:ascii="Arial" w:hAnsi="Arial" w:cs="Arial"/>
            <w:sz w:val="26"/>
            <w:szCs w:val="26"/>
            <w:rPrChange w:id="256" w:author="Kola Akinwale" w:date="2021-11-22T10:48:00Z">
              <w:rPr>
                <w:rFonts w:ascii="Arial Unicode MS" w:hAnsi="Arial Unicode MS"/>
                <w:sz w:val="26"/>
                <w:szCs w:val="26"/>
              </w:rPr>
            </w:rPrChange>
          </w:rPr>
          <w:t xml:space="preserve">, a </w:t>
        </w:r>
      </w:ins>
      <w:ins w:id="257" w:author="Kola Akinwale" w:date="2021-11-22T09:58:00Z">
        <w:r w:rsidR="0026402F" w:rsidRPr="00975333">
          <w:rPr>
            <w:rFonts w:ascii="Arial" w:hAnsi="Arial" w:cs="Arial"/>
            <w:sz w:val="26"/>
            <w:szCs w:val="26"/>
            <w:rPrChange w:id="258" w:author="Kola Akinwale" w:date="2021-11-22T10:48:00Z">
              <w:rPr>
                <w:rFonts w:ascii="Arial Unicode MS" w:hAnsi="Arial Unicode MS"/>
                <w:sz w:val="26"/>
                <w:szCs w:val="26"/>
              </w:rPr>
            </w:rPrChange>
          </w:rPr>
          <w:t>political vehicle committed to deliver a responsible government that will be transparent and accountable at all levels</w:t>
        </w:r>
      </w:ins>
      <w:r w:rsidR="00AA30FD" w:rsidRPr="00975333">
        <w:rPr>
          <w:rFonts w:ascii="Arial" w:hAnsi="Arial" w:cs="Arial"/>
          <w:sz w:val="26"/>
          <w:szCs w:val="26"/>
          <w:rPrChange w:id="259" w:author="Kola Akinwale" w:date="2021-11-22T10:48:00Z">
            <w:rPr>
              <w:rFonts w:ascii="Arial Unicode MS" w:hAnsi="Arial Unicode MS"/>
              <w:sz w:val="26"/>
              <w:szCs w:val="26"/>
            </w:rPr>
          </w:rPrChange>
        </w:rPr>
        <w:t>.</w:t>
      </w:r>
      <w:ins w:id="260" w:author="Kola Akinwale" w:date="2021-11-22T09:55:00Z">
        <w:r w:rsidRPr="00975333">
          <w:rPr>
            <w:rFonts w:ascii="Arial" w:hAnsi="Arial" w:cs="Arial"/>
            <w:sz w:val="26"/>
            <w:szCs w:val="26"/>
            <w:rPrChange w:id="261" w:author="Kola Akinwale" w:date="2021-11-22T10:48:00Z">
              <w:rPr>
                <w:rFonts w:ascii="Arial Unicode MS" w:hAnsi="Arial Unicode MS"/>
                <w:sz w:val="26"/>
                <w:szCs w:val="26"/>
              </w:rPr>
            </w:rPrChange>
          </w:rPr>
          <w:t xml:space="preserve"> ADC believes that </w:t>
        </w:r>
      </w:ins>
      <w:del w:id="262" w:author="Kola Akinwale" w:date="2021-11-22T09:55:00Z">
        <w:r w:rsidR="00AA30FD" w:rsidRPr="00975333" w:rsidDel="008F5419">
          <w:rPr>
            <w:rFonts w:ascii="Arial" w:hAnsi="Arial" w:cs="Arial"/>
            <w:sz w:val="26"/>
            <w:szCs w:val="26"/>
            <w:rPrChange w:id="263" w:author="Kola Akinwale" w:date="2021-11-22T10:48:00Z">
              <w:rPr>
                <w:rFonts w:ascii="Arial Unicode MS" w:hAnsi="Arial Unicode MS"/>
                <w:sz w:val="26"/>
                <w:szCs w:val="26"/>
              </w:rPr>
            </w:rPrChange>
          </w:rPr>
          <w:delText xml:space="preserve"> P</w:delText>
        </w:r>
      </w:del>
      <w:ins w:id="264" w:author="Kola Akinwale" w:date="2021-11-22T09:55:00Z">
        <w:r w:rsidRPr="00975333">
          <w:rPr>
            <w:rFonts w:ascii="Arial" w:hAnsi="Arial" w:cs="Arial"/>
            <w:sz w:val="26"/>
            <w:szCs w:val="26"/>
            <w:rPrChange w:id="265" w:author="Kola Akinwale" w:date="2021-11-22T10:48:00Z">
              <w:rPr>
                <w:rFonts w:ascii="Arial Unicode MS" w:hAnsi="Arial Unicode MS"/>
                <w:sz w:val="26"/>
                <w:szCs w:val="26"/>
              </w:rPr>
            </w:rPrChange>
          </w:rPr>
          <w:t>p</w:t>
        </w:r>
      </w:ins>
      <w:r w:rsidR="00AA30FD" w:rsidRPr="00975333">
        <w:rPr>
          <w:rFonts w:ascii="Arial" w:hAnsi="Arial" w:cs="Arial"/>
          <w:sz w:val="26"/>
          <w:szCs w:val="26"/>
          <w:rPrChange w:id="266" w:author="Kola Akinwale" w:date="2021-11-22T10:48:00Z">
            <w:rPr>
              <w:rFonts w:ascii="Arial Unicode MS" w:hAnsi="Arial Unicode MS"/>
              <w:sz w:val="26"/>
              <w:szCs w:val="26"/>
            </w:rPr>
          </w:rPrChange>
        </w:rPr>
        <w:t>olitical organizations and the institutions of government should exist only for the interest of the people and the nation</w:t>
      </w:r>
      <w:ins w:id="267" w:author="Kola Akinwale" w:date="2021-11-22T09:55:00Z">
        <w:r w:rsidRPr="00975333">
          <w:rPr>
            <w:rFonts w:ascii="Arial" w:hAnsi="Arial" w:cs="Arial"/>
            <w:sz w:val="26"/>
            <w:szCs w:val="26"/>
            <w:rPrChange w:id="268" w:author="Kola Akinwale" w:date="2021-11-22T10:48:00Z">
              <w:rPr>
                <w:rFonts w:ascii="Arial Unicode MS" w:hAnsi="Arial Unicode MS"/>
                <w:sz w:val="26"/>
                <w:szCs w:val="26"/>
              </w:rPr>
            </w:rPrChange>
          </w:rPr>
          <w:t>.</w:t>
        </w:r>
      </w:ins>
      <w:del w:id="269" w:author="Kola Akinwale" w:date="2021-11-22T09:55:00Z">
        <w:r w:rsidR="00AA30FD" w:rsidRPr="00975333" w:rsidDel="008F5419">
          <w:rPr>
            <w:rFonts w:ascii="Arial" w:hAnsi="Arial" w:cs="Arial"/>
            <w:sz w:val="26"/>
            <w:szCs w:val="26"/>
            <w:rPrChange w:id="270" w:author="Kola Akinwale" w:date="2021-11-22T10:48:00Z">
              <w:rPr>
                <w:rFonts w:ascii="Arial Unicode MS" w:hAnsi="Arial Unicode MS"/>
                <w:sz w:val="26"/>
                <w:szCs w:val="26"/>
              </w:rPr>
            </w:rPrChange>
          </w:rPr>
          <w:delText>, this, ADC holds very dear</w:delText>
        </w:r>
      </w:del>
      <w:r w:rsidR="00AA30FD" w:rsidRPr="00975333">
        <w:rPr>
          <w:rFonts w:ascii="Arial" w:hAnsi="Arial" w:cs="Arial"/>
          <w:sz w:val="26"/>
          <w:szCs w:val="26"/>
          <w:rPrChange w:id="271" w:author="Kola Akinwale" w:date="2021-11-22T10:48:00Z">
            <w:rPr>
              <w:rFonts w:ascii="Arial Unicode MS" w:hAnsi="Arial Unicode MS"/>
              <w:sz w:val="26"/>
              <w:szCs w:val="26"/>
            </w:rPr>
          </w:rPrChange>
        </w:rPr>
        <w:t xml:space="preserve">. </w:t>
      </w:r>
      <w:del w:id="272" w:author="Kola Akinwale" w:date="2021-11-22T09:14:00Z">
        <w:r w:rsidR="00AA30FD" w:rsidRPr="00975333" w:rsidDel="0012741E">
          <w:rPr>
            <w:rFonts w:ascii="Arial" w:hAnsi="Arial" w:cs="Arial"/>
            <w:sz w:val="26"/>
            <w:szCs w:val="26"/>
            <w:rPrChange w:id="273" w:author="Kola Akinwale" w:date="2021-11-22T10:48:00Z">
              <w:rPr>
                <w:rFonts w:ascii="Arial Unicode MS" w:hAnsi="Arial Unicode MS"/>
                <w:sz w:val="26"/>
                <w:szCs w:val="26"/>
              </w:rPr>
            </w:rPrChange>
          </w:rPr>
          <w:delText>Therefore</w:delText>
        </w:r>
      </w:del>
      <w:ins w:id="274" w:author="Kola Akinwale" w:date="2021-11-22T09:14:00Z">
        <w:r w:rsidR="0012741E" w:rsidRPr="00975333">
          <w:rPr>
            <w:rFonts w:ascii="Arial" w:hAnsi="Arial" w:cs="Arial"/>
            <w:sz w:val="26"/>
            <w:szCs w:val="26"/>
            <w:rPrChange w:id="275" w:author="Kola Akinwale" w:date="2021-11-22T10:48:00Z">
              <w:rPr>
                <w:rFonts w:ascii="Arial Unicode MS" w:hAnsi="Arial Unicode MS"/>
                <w:sz w:val="26"/>
                <w:szCs w:val="26"/>
              </w:rPr>
            </w:rPrChange>
          </w:rPr>
          <w:t>T</w:t>
        </w:r>
      </w:ins>
      <w:del w:id="276" w:author="Kola Akinwale" w:date="2021-11-22T09:59:00Z">
        <w:r w:rsidR="00AA30FD" w:rsidRPr="00975333" w:rsidDel="0026402F">
          <w:rPr>
            <w:rFonts w:ascii="Arial" w:hAnsi="Arial" w:cs="Arial"/>
            <w:sz w:val="26"/>
            <w:szCs w:val="26"/>
            <w:rPrChange w:id="277" w:author="Kola Akinwale" w:date="2021-11-22T10:48:00Z">
              <w:rPr>
                <w:rFonts w:ascii="Arial Unicode MS" w:hAnsi="Arial Unicode MS"/>
                <w:sz w:val="26"/>
                <w:szCs w:val="26"/>
              </w:rPr>
            </w:rPrChange>
          </w:rPr>
          <w:delText xml:space="preserve"> t</w:delText>
        </w:r>
      </w:del>
      <w:r w:rsidR="00AA30FD" w:rsidRPr="00975333">
        <w:rPr>
          <w:rFonts w:ascii="Arial" w:hAnsi="Arial" w:cs="Arial"/>
          <w:sz w:val="26"/>
          <w:szCs w:val="26"/>
          <w:rPrChange w:id="278" w:author="Kola Akinwale" w:date="2021-11-22T10:48:00Z">
            <w:rPr>
              <w:rFonts w:ascii="Arial Unicode MS" w:hAnsi="Arial Unicode MS"/>
              <w:sz w:val="26"/>
              <w:szCs w:val="26"/>
            </w:rPr>
          </w:rPrChange>
        </w:rPr>
        <w:t xml:space="preserve">hrough our enlightenment campaign, the people shall be educated to ward-off all the </w:t>
      </w:r>
      <w:r w:rsidR="0026402F" w:rsidRPr="00975333">
        <w:rPr>
          <w:rFonts w:ascii="Arial" w:hAnsi="Arial" w:cs="Arial"/>
          <w:sz w:val="26"/>
          <w:szCs w:val="26"/>
          <w:rPrChange w:id="279" w:author="Kola Akinwale" w:date="2021-11-22T10:48:00Z">
            <w:rPr>
              <w:rFonts w:ascii="Arial Unicode MS" w:hAnsi="Arial Unicode MS"/>
              <w:sz w:val="26"/>
              <w:szCs w:val="26"/>
            </w:rPr>
          </w:rPrChange>
        </w:rPr>
        <w:t>relics</w:t>
      </w:r>
      <w:ins w:id="280" w:author="Kola Akinwale" w:date="2021-11-22T09:59:00Z">
        <w:r w:rsidR="0026402F" w:rsidRPr="00975333">
          <w:rPr>
            <w:rFonts w:ascii="Arial" w:hAnsi="Arial" w:cs="Arial"/>
            <w:sz w:val="26"/>
            <w:szCs w:val="26"/>
            <w:rPrChange w:id="281" w:author="Kola Akinwale" w:date="2021-11-22T10:48:00Z">
              <w:rPr>
                <w:rFonts w:ascii="Arial Unicode MS" w:hAnsi="Arial Unicode MS"/>
                <w:sz w:val="26"/>
                <w:szCs w:val="26"/>
              </w:rPr>
            </w:rPrChange>
          </w:rPr>
          <w:t xml:space="preserve"> </w:t>
        </w:r>
      </w:ins>
      <w:r w:rsidR="00AA30FD" w:rsidRPr="00975333">
        <w:rPr>
          <w:rFonts w:ascii="Arial" w:hAnsi="Arial" w:cs="Arial"/>
          <w:sz w:val="26"/>
          <w:szCs w:val="26"/>
          <w:rPrChange w:id="282" w:author="Kola Akinwale" w:date="2021-11-22T10:48:00Z">
            <w:rPr>
              <w:rFonts w:ascii="Arial Unicode MS" w:hAnsi="Arial Unicode MS"/>
              <w:sz w:val="26"/>
              <w:szCs w:val="26"/>
            </w:rPr>
          </w:rPrChange>
        </w:rPr>
        <w:t xml:space="preserve">that conspire to hold the Nigerian State backward.  </w:t>
      </w:r>
    </w:p>
    <w:p w14:paraId="152461D9" w14:textId="0A1A1125" w:rsidR="0026402F" w:rsidRDefault="0026402F" w:rsidP="00AA30FD">
      <w:pPr>
        <w:jc w:val="both"/>
        <w:rPr>
          <w:ins w:id="283" w:author="Kola Akinwale" w:date="2021-11-23T08:44:00Z"/>
          <w:rFonts w:ascii="Arial" w:hAnsi="Arial" w:cs="Arial"/>
          <w:sz w:val="26"/>
          <w:szCs w:val="26"/>
        </w:rPr>
      </w:pPr>
    </w:p>
    <w:p w14:paraId="768732A0" w14:textId="5219A08F" w:rsidR="006D70B9" w:rsidRDefault="006D70B9" w:rsidP="006D70B9">
      <w:pPr>
        <w:jc w:val="both"/>
        <w:rPr>
          <w:ins w:id="284" w:author="Kola Akinwale" w:date="2021-11-23T08:44:00Z"/>
          <w:rFonts w:ascii="Arial" w:hAnsi="Arial" w:cs="Arial"/>
          <w:sz w:val="26"/>
          <w:szCs w:val="26"/>
        </w:rPr>
      </w:pPr>
      <w:ins w:id="285" w:author="Kola Akinwale" w:date="2021-11-23T08:44:00Z">
        <w:r w:rsidRPr="006D70B9">
          <w:rPr>
            <w:rFonts w:ascii="Arial" w:hAnsi="Arial" w:cs="Arial"/>
            <w:sz w:val="26"/>
            <w:szCs w:val="26"/>
          </w:rPr>
          <w:t>ADC's objective is to seek strategic alliances both home and in the diaspora with like</w:t>
        </w:r>
        <w:r>
          <w:rPr>
            <w:rFonts w:ascii="Arial" w:hAnsi="Arial" w:cs="Arial"/>
            <w:sz w:val="26"/>
            <w:szCs w:val="26"/>
          </w:rPr>
          <w:t>-</w:t>
        </w:r>
        <w:r w:rsidRPr="006D70B9">
          <w:rPr>
            <w:rFonts w:ascii="Arial" w:hAnsi="Arial" w:cs="Arial"/>
            <w:sz w:val="26"/>
            <w:szCs w:val="26"/>
          </w:rPr>
          <w:t>minded Nigerians, people and organisations with a sole purpose of working together to deliver a better Nigeria.</w:t>
        </w:r>
      </w:ins>
    </w:p>
    <w:p w14:paraId="3C316491" w14:textId="77777777" w:rsidR="006D70B9" w:rsidRPr="006D70B9" w:rsidRDefault="006D70B9" w:rsidP="006D70B9">
      <w:pPr>
        <w:jc w:val="both"/>
        <w:rPr>
          <w:ins w:id="286" w:author="Kola Akinwale" w:date="2021-11-23T08:44:00Z"/>
          <w:rFonts w:ascii="Arial" w:hAnsi="Arial" w:cs="Arial"/>
          <w:sz w:val="26"/>
          <w:szCs w:val="26"/>
        </w:rPr>
      </w:pPr>
    </w:p>
    <w:p w14:paraId="251068FF" w14:textId="6A68B9AE" w:rsidR="006D70B9" w:rsidRPr="00975333" w:rsidDel="00576965" w:rsidRDefault="006D70B9" w:rsidP="006D70B9">
      <w:pPr>
        <w:jc w:val="both"/>
        <w:rPr>
          <w:del w:id="287" w:author="Kola Akinwale" w:date="2021-11-23T08:46:00Z"/>
          <w:rFonts w:ascii="Arial" w:hAnsi="Arial" w:cs="Arial"/>
          <w:sz w:val="26"/>
          <w:szCs w:val="26"/>
          <w:rPrChange w:id="288" w:author="Kola Akinwale" w:date="2021-11-22T10:48:00Z">
            <w:rPr>
              <w:del w:id="289" w:author="Kola Akinwale" w:date="2021-11-23T08:46:00Z"/>
              <w:rFonts w:ascii="Arial Unicode MS" w:hAnsi="Arial Unicode MS"/>
              <w:sz w:val="26"/>
              <w:szCs w:val="26"/>
            </w:rPr>
          </w:rPrChange>
        </w:rPr>
      </w:pPr>
      <w:ins w:id="290" w:author="Kola Akinwale" w:date="2021-11-23T08:44:00Z">
        <w:r w:rsidRPr="006D70B9">
          <w:rPr>
            <w:rFonts w:ascii="Arial" w:hAnsi="Arial" w:cs="Arial"/>
            <w:sz w:val="26"/>
            <w:szCs w:val="26"/>
          </w:rPr>
          <w:t>ADC is seeking and onboarding Nation Builders who can identify with the pain caused by the current challenges that we all agree needs urgently the right government (an ADC Party led government) that can help bring about rapidly this overdue change in Nigeria for Nigerians.</w:t>
        </w:r>
      </w:ins>
      <w:ins w:id="291" w:author="Kola Akinwale" w:date="2021-11-23T08:46:00Z">
        <w:r w:rsidR="00576965">
          <w:rPr>
            <w:rFonts w:ascii="Arial" w:hAnsi="Arial" w:cs="Arial"/>
            <w:sz w:val="26"/>
            <w:szCs w:val="26"/>
          </w:rPr>
          <w:t xml:space="preserve"> ADC</w:t>
        </w:r>
      </w:ins>
    </w:p>
    <w:p w14:paraId="2CCF3031" w14:textId="77777777" w:rsidR="00AA30FD" w:rsidRPr="00975333" w:rsidDel="00576965" w:rsidRDefault="00AA30FD" w:rsidP="00AA30FD">
      <w:pPr>
        <w:jc w:val="both"/>
        <w:rPr>
          <w:del w:id="292" w:author="Kola Akinwale" w:date="2021-11-23T08:46:00Z"/>
          <w:rFonts w:ascii="Arial" w:hAnsi="Arial" w:cs="Arial"/>
          <w:sz w:val="8"/>
          <w:szCs w:val="26"/>
          <w:rPrChange w:id="293" w:author="Kola Akinwale" w:date="2021-11-22T10:48:00Z">
            <w:rPr>
              <w:del w:id="294" w:author="Kola Akinwale" w:date="2021-11-23T08:46:00Z"/>
              <w:rFonts w:ascii="Arial Unicode MS" w:hAnsi="Arial Unicode MS"/>
              <w:sz w:val="8"/>
              <w:szCs w:val="26"/>
            </w:rPr>
          </w:rPrChange>
        </w:rPr>
      </w:pPr>
    </w:p>
    <w:p w14:paraId="05146899" w14:textId="5D9983AB" w:rsidR="0026402F" w:rsidRPr="00975333" w:rsidRDefault="00AA30FD" w:rsidP="00AA30FD">
      <w:pPr>
        <w:jc w:val="both"/>
        <w:rPr>
          <w:ins w:id="295" w:author="Kola Akinwale" w:date="2021-11-22T10:01:00Z"/>
          <w:rFonts w:ascii="Arial" w:hAnsi="Arial" w:cs="Arial"/>
          <w:sz w:val="26"/>
          <w:szCs w:val="26"/>
          <w:rPrChange w:id="296" w:author="Kola Akinwale" w:date="2021-11-22T10:48:00Z">
            <w:rPr>
              <w:ins w:id="297" w:author="Kola Akinwale" w:date="2021-11-22T10:01:00Z"/>
              <w:rFonts w:ascii="Arial Unicode MS" w:hAnsi="Arial Unicode MS"/>
              <w:sz w:val="26"/>
              <w:szCs w:val="26"/>
            </w:rPr>
          </w:rPrChange>
        </w:rPr>
      </w:pPr>
      <w:del w:id="298" w:author="Kola Akinwale" w:date="2021-11-23T08:46:00Z">
        <w:r w:rsidRPr="00975333" w:rsidDel="00576965">
          <w:rPr>
            <w:rFonts w:ascii="Arial" w:hAnsi="Arial" w:cs="Arial"/>
            <w:sz w:val="26"/>
            <w:szCs w:val="26"/>
            <w:rPrChange w:id="299" w:author="Kola Akinwale" w:date="2021-11-22T10:48:00Z">
              <w:rPr>
                <w:rFonts w:ascii="Arial Unicode MS" w:hAnsi="Arial Unicode MS"/>
                <w:sz w:val="26"/>
                <w:szCs w:val="26"/>
              </w:rPr>
            </w:rPrChange>
          </w:rPr>
          <w:delText>We</w:delText>
        </w:r>
      </w:del>
      <w:r w:rsidRPr="00975333">
        <w:rPr>
          <w:rFonts w:ascii="Arial" w:hAnsi="Arial" w:cs="Arial"/>
          <w:sz w:val="26"/>
          <w:szCs w:val="26"/>
          <w:rPrChange w:id="300" w:author="Kola Akinwale" w:date="2021-11-22T10:48:00Z">
            <w:rPr>
              <w:rFonts w:ascii="Arial Unicode MS" w:hAnsi="Arial Unicode MS"/>
              <w:sz w:val="26"/>
              <w:szCs w:val="26"/>
            </w:rPr>
          </w:rPrChange>
        </w:rPr>
        <w:t xml:space="preserve"> </w:t>
      </w:r>
      <w:ins w:id="301" w:author="Kola Akinwale" w:date="2021-11-23T08:46:00Z">
        <w:r w:rsidR="00576965">
          <w:rPr>
            <w:rFonts w:ascii="Arial" w:hAnsi="Arial" w:cs="Arial"/>
            <w:sz w:val="26"/>
            <w:szCs w:val="26"/>
          </w:rPr>
          <w:t>is</w:t>
        </w:r>
      </w:ins>
      <w:del w:id="302" w:author="Kola Akinwale" w:date="2021-11-22T10:02:00Z">
        <w:r w:rsidRPr="00975333" w:rsidDel="00FC573A">
          <w:rPr>
            <w:rFonts w:ascii="Arial" w:hAnsi="Arial" w:cs="Arial"/>
            <w:sz w:val="26"/>
            <w:szCs w:val="26"/>
            <w:rPrChange w:id="303" w:author="Kola Akinwale" w:date="2021-11-22T10:48:00Z">
              <w:rPr>
                <w:rFonts w:ascii="Arial Unicode MS" w:hAnsi="Arial Unicode MS"/>
                <w:sz w:val="26"/>
                <w:szCs w:val="26"/>
              </w:rPr>
            </w:rPrChange>
          </w:rPr>
          <w:delText>set forth to</w:delText>
        </w:r>
      </w:del>
      <w:r w:rsidRPr="00975333">
        <w:rPr>
          <w:rFonts w:ascii="Arial" w:hAnsi="Arial" w:cs="Arial"/>
          <w:sz w:val="26"/>
          <w:szCs w:val="26"/>
          <w:rPrChange w:id="304" w:author="Kola Akinwale" w:date="2021-11-22T10:48:00Z">
            <w:rPr>
              <w:rFonts w:ascii="Arial Unicode MS" w:hAnsi="Arial Unicode MS"/>
              <w:sz w:val="26"/>
              <w:szCs w:val="26"/>
            </w:rPr>
          </w:rPrChange>
        </w:rPr>
        <w:t xml:space="preserve"> bring</w:t>
      </w:r>
      <w:ins w:id="305" w:author="Kola Akinwale" w:date="2021-11-22T10:02:00Z">
        <w:r w:rsidR="00FC573A" w:rsidRPr="00975333">
          <w:rPr>
            <w:rFonts w:ascii="Arial" w:hAnsi="Arial" w:cs="Arial"/>
            <w:sz w:val="26"/>
            <w:szCs w:val="26"/>
            <w:rPrChange w:id="306" w:author="Kola Akinwale" w:date="2021-11-22T10:48:00Z">
              <w:rPr>
                <w:rFonts w:ascii="Arial Unicode MS" w:hAnsi="Arial Unicode MS"/>
                <w:sz w:val="26"/>
                <w:szCs w:val="26"/>
              </w:rPr>
            </w:rPrChange>
          </w:rPr>
          <w:t>ing</w:t>
        </w:r>
      </w:ins>
      <w:r w:rsidRPr="00975333">
        <w:rPr>
          <w:rFonts w:ascii="Arial" w:hAnsi="Arial" w:cs="Arial"/>
          <w:sz w:val="26"/>
          <w:szCs w:val="26"/>
          <w:rPrChange w:id="307" w:author="Kola Akinwale" w:date="2021-11-22T10:48:00Z">
            <w:rPr>
              <w:rFonts w:ascii="Arial Unicode MS" w:hAnsi="Arial Unicode MS"/>
              <w:sz w:val="26"/>
              <w:szCs w:val="26"/>
            </w:rPr>
          </w:rPrChange>
        </w:rPr>
        <w:t xml:space="preserve"> people </w:t>
      </w:r>
      <w:ins w:id="308" w:author="Kola Akinwale" w:date="2021-11-22T10:02:00Z">
        <w:r w:rsidR="00FC573A" w:rsidRPr="00975333">
          <w:rPr>
            <w:rFonts w:ascii="Arial" w:hAnsi="Arial" w:cs="Arial"/>
            <w:sz w:val="26"/>
            <w:szCs w:val="26"/>
            <w:rPrChange w:id="309" w:author="Kola Akinwale" w:date="2021-11-22T10:48:00Z">
              <w:rPr>
                <w:rFonts w:ascii="Arial Unicode MS" w:hAnsi="Arial Unicode MS"/>
                <w:sz w:val="26"/>
                <w:szCs w:val="26"/>
              </w:rPr>
            </w:rPrChange>
          </w:rPr>
          <w:t xml:space="preserve">of like minds </w:t>
        </w:r>
      </w:ins>
      <w:r w:rsidRPr="00975333">
        <w:rPr>
          <w:rFonts w:ascii="Arial" w:hAnsi="Arial" w:cs="Arial"/>
          <w:sz w:val="26"/>
          <w:szCs w:val="26"/>
          <w:rPrChange w:id="310" w:author="Kola Akinwale" w:date="2021-11-22T10:48:00Z">
            <w:rPr>
              <w:rFonts w:ascii="Arial Unicode MS" w:hAnsi="Arial Unicode MS"/>
              <w:sz w:val="26"/>
              <w:szCs w:val="26"/>
            </w:rPr>
          </w:rPrChange>
        </w:rPr>
        <w:t xml:space="preserve">together </w:t>
      </w:r>
      <w:del w:id="311" w:author="Kola Akinwale" w:date="2021-11-22T10:02:00Z">
        <w:r w:rsidRPr="00975333" w:rsidDel="00FC573A">
          <w:rPr>
            <w:rFonts w:ascii="Arial" w:hAnsi="Arial" w:cs="Arial"/>
            <w:sz w:val="26"/>
            <w:szCs w:val="26"/>
            <w:rPrChange w:id="312" w:author="Kola Akinwale" w:date="2021-11-22T10:48:00Z">
              <w:rPr>
                <w:rFonts w:ascii="Arial Unicode MS" w:hAnsi="Arial Unicode MS"/>
                <w:sz w:val="26"/>
                <w:szCs w:val="26"/>
              </w:rPr>
            </w:rPrChange>
          </w:rPr>
          <w:delText xml:space="preserve">to work </w:delText>
        </w:r>
      </w:del>
      <w:r w:rsidRPr="00975333">
        <w:rPr>
          <w:rFonts w:ascii="Arial" w:hAnsi="Arial" w:cs="Arial"/>
          <w:sz w:val="26"/>
          <w:szCs w:val="26"/>
          <w:rPrChange w:id="313" w:author="Kola Akinwale" w:date="2021-11-22T10:48:00Z">
            <w:rPr>
              <w:rFonts w:ascii="Arial Unicode MS" w:hAnsi="Arial Unicode MS"/>
              <w:sz w:val="26"/>
              <w:szCs w:val="26"/>
            </w:rPr>
          </w:rPrChange>
        </w:rPr>
        <w:t>to form a truly democratic party as a</w:t>
      </w:r>
      <w:r w:rsidR="00FC573A" w:rsidRPr="00975333">
        <w:rPr>
          <w:rFonts w:ascii="Arial" w:hAnsi="Arial" w:cs="Arial"/>
          <w:sz w:val="26"/>
          <w:szCs w:val="26"/>
          <w:rPrChange w:id="314" w:author="Kola Akinwale" w:date="2021-11-22T10:48:00Z">
            <w:rPr>
              <w:rFonts w:ascii="Arial Unicode MS" w:hAnsi="Arial Unicode MS"/>
              <w:sz w:val="26"/>
              <w:szCs w:val="26"/>
            </w:rPr>
          </w:rPrChange>
        </w:rPr>
        <w:t>n</w:t>
      </w:r>
      <w:r w:rsidRPr="00975333">
        <w:rPr>
          <w:rFonts w:ascii="Arial" w:hAnsi="Arial" w:cs="Arial"/>
          <w:sz w:val="26"/>
          <w:szCs w:val="26"/>
          <w:rPrChange w:id="315" w:author="Kola Akinwale" w:date="2021-11-22T10:48:00Z">
            <w:rPr>
              <w:rFonts w:ascii="Arial Unicode MS" w:hAnsi="Arial Unicode MS"/>
              <w:sz w:val="26"/>
              <w:szCs w:val="26"/>
            </w:rPr>
          </w:rPrChange>
        </w:rPr>
        <w:t xml:space="preserve"> </w:t>
      </w:r>
      <w:del w:id="316" w:author="Kola Akinwale" w:date="2021-11-22T10:03:00Z">
        <w:r w:rsidRPr="00975333" w:rsidDel="00FC573A">
          <w:rPr>
            <w:rFonts w:ascii="Arial" w:hAnsi="Arial" w:cs="Arial"/>
            <w:sz w:val="26"/>
            <w:szCs w:val="26"/>
            <w:rPrChange w:id="317" w:author="Kola Akinwale" w:date="2021-11-22T10:48:00Z">
              <w:rPr>
                <w:rFonts w:ascii="Arial Unicode MS" w:hAnsi="Arial Unicode MS"/>
                <w:sz w:val="26"/>
                <w:szCs w:val="26"/>
              </w:rPr>
            </w:rPrChange>
          </w:rPr>
          <w:delText>veritable</w:delText>
        </w:r>
      </w:del>
      <w:ins w:id="318" w:author="Kola Akinwale" w:date="2021-11-22T10:03:00Z">
        <w:r w:rsidR="00FC573A" w:rsidRPr="00975333">
          <w:rPr>
            <w:rFonts w:ascii="Arial" w:hAnsi="Arial" w:cs="Arial"/>
            <w:sz w:val="26"/>
            <w:szCs w:val="26"/>
            <w:rPrChange w:id="319" w:author="Kola Akinwale" w:date="2021-11-22T10:48:00Z">
              <w:rPr>
                <w:rFonts w:ascii="Arial Unicode MS" w:hAnsi="Arial Unicode MS"/>
                <w:sz w:val="26"/>
                <w:szCs w:val="26"/>
              </w:rPr>
            </w:rPrChange>
          </w:rPr>
          <w:t>authentic</w:t>
        </w:r>
      </w:ins>
      <w:r w:rsidRPr="00975333">
        <w:rPr>
          <w:rFonts w:ascii="Arial" w:hAnsi="Arial" w:cs="Arial"/>
          <w:sz w:val="26"/>
          <w:szCs w:val="26"/>
          <w:rPrChange w:id="320" w:author="Kola Akinwale" w:date="2021-11-22T10:48:00Z">
            <w:rPr>
              <w:rFonts w:ascii="Arial Unicode MS" w:hAnsi="Arial Unicode MS"/>
              <w:sz w:val="26"/>
              <w:szCs w:val="26"/>
            </w:rPr>
          </w:rPrChange>
        </w:rPr>
        <w:t xml:space="preserve"> entity to address the collective needs of </w:t>
      </w:r>
      <w:ins w:id="321" w:author="Kola Akinwale" w:date="2021-11-22T10:04:00Z">
        <w:r w:rsidR="00FC573A" w:rsidRPr="00975333">
          <w:rPr>
            <w:rFonts w:ascii="Arial" w:hAnsi="Arial" w:cs="Arial"/>
            <w:sz w:val="26"/>
            <w:szCs w:val="26"/>
            <w:rPrChange w:id="322" w:author="Kola Akinwale" w:date="2021-11-22T10:48:00Z">
              <w:rPr>
                <w:rFonts w:ascii="Arial Unicode MS" w:hAnsi="Arial Unicode MS"/>
                <w:sz w:val="26"/>
                <w:szCs w:val="26"/>
              </w:rPr>
            </w:rPrChange>
          </w:rPr>
          <w:t>all Ni</w:t>
        </w:r>
      </w:ins>
      <w:ins w:id="323" w:author="Kola Akinwale" w:date="2021-11-22T10:05:00Z">
        <w:r w:rsidR="00FC573A" w:rsidRPr="00975333">
          <w:rPr>
            <w:rFonts w:ascii="Arial" w:hAnsi="Arial" w:cs="Arial"/>
            <w:sz w:val="26"/>
            <w:szCs w:val="26"/>
            <w:rPrChange w:id="324" w:author="Kola Akinwale" w:date="2021-11-22T10:48:00Z">
              <w:rPr>
                <w:rFonts w:ascii="Arial Unicode MS" w:hAnsi="Arial Unicode MS"/>
                <w:sz w:val="26"/>
                <w:szCs w:val="26"/>
              </w:rPr>
            </w:rPrChange>
          </w:rPr>
          <w:t xml:space="preserve">gerians which </w:t>
        </w:r>
      </w:ins>
      <w:ins w:id="325" w:author="Kola Akinwale" w:date="2021-11-22T10:06:00Z">
        <w:r w:rsidR="00FC573A" w:rsidRPr="00975333">
          <w:rPr>
            <w:rFonts w:ascii="Arial" w:hAnsi="Arial" w:cs="Arial"/>
            <w:sz w:val="26"/>
            <w:szCs w:val="26"/>
            <w:rPrChange w:id="326" w:author="Kola Akinwale" w:date="2021-11-22T10:48:00Z">
              <w:rPr>
                <w:rFonts w:ascii="Arial Unicode MS" w:hAnsi="Arial Unicode MS"/>
                <w:sz w:val="26"/>
                <w:szCs w:val="26"/>
              </w:rPr>
            </w:rPrChange>
          </w:rPr>
          <w:t xml:space="preserve">should bring about </w:t>
        </w:r>
      </w:ins>
      <w:del w:id="327" w:author="Kola Akinwale" w:date="2021-11-22T10:05:00Z">
        <w:r w:rsidRPr="00975333" w:rsidDel="00FC573A">
          <w:rPr>
            <w:rFonts w:ascii="Arial" w:hAnsi="Arial" w:cs="Arial"/>
            <w:sz w:val="26"/>
            <w:szCs w:val="26"/>
            <w:rPrChange w:id="328" w:author="Kola Akinwale" w:date="2021-11-22T10:48:00Z">
              <w:rPr>
                <w:rFonts w:ascii="Arial Unicode MS" w:hAnsi="Arial Unicode MS"/>
                <w:sz w:val="26"/>
                <w:szCs w:val="26"/>
              </w:rPr>
            </w:rPrChange>
          </w:rPr>
          <w:delText xml:space="preserve">the people for the benefit </w:delText>
        </w:r>
      </w:del>
      <w:del w:id="329" w:author="Kola Akinwale" w:date="2021-11-22T10:04:00Z">
        <w:r w:rsidRPr="00975333" w:rsidDel="00FC573A">
          <w:rPr>
            <w:rFonts w:ascii="Arial" w:hAnsi="Arial" w:cs="Arial"/>
            <w:sz w:val="26"/>
            <w:szCs w:val="26"/>
            <w:rPrChange w:id="330" w:author="Kola Akinwale" w:date="2021-11-22T10:48:00Z">
              <w:rPr>
                <w:rFonts w:ascii="Arial Unicode MS" w:hAnsi="Arial Unicode MS"/>
                <w:sz w:val="26"/>
                <w:szCs w:val="26"/>
              </w:rPr>
            </w:rPrChange>
          </w:rPr>
          <w:delText>of</w:delText>
        </w:r>
      </w:del>
      <w:del w:id="331" w:author="Kola Akinwale" w:date="2021-11-22T10:03:00Z">
        <w:r w:rsidRPr="00975333" w:rsidDel="00FC573A">
          <w:rPr>
            <w:rFonts w:ascii="Arial" w:hAnsi="Arial" w:cs="Arial"/>
            <w:sz w:val="26"/>
            <w:szCs w:val="26"/>
            <w:rPrChange w:id="332" w:author="Kola Akinwale" w:date="2021-11-22T10:48:00Z">
              <w:rPr>
                <w:rFonts w:ascii="Arial Unicode MS" w:hAnsi="Arial Unicode MS"/>
                <w:sz w:val="26"/>
                <w:szCs w:val="26"/>
              </w:rPr>
            </w:rPrChange>
          </w:rPr>
          <w:delText xml:space="preserve"> the generality </w:delText>
        </w:r>
      </w:del>
      <w:del w:id="333" w:author="Kola Akinwale" w:date="2021-11-22T10:05:00Z">
        <w:r w:rsidRPr="00975333" w:rsidDel="00FC573A">
          <w:rPr>
            <w:rFonts w:ascii="Arial" w:hAnsi="Arial" w:cs="Arial"/>
            <w:sz w:val="26"/>
            <w:szCs w:val="26"/>
            <w:rPrChange w:id="334" w:author="Kola Akinwale" w:date="2021-11-22T10:48:00Z">
              <w:rPr>
                <w:rFonts w:ascii="Arial Unicode MS" w:hAnsi="Arial Unicode MS"/>
                <w:sz w:val="26"/>
                <w:szCs w:val="26"/>
              </w:rPr>
            </w:rPrChange>
          </w:rPr>
          <w:delText xml:space="preserve">and </w:delText>
        </w:r>
      </w:del>
      <w:r w:rsidRPr="00975333">
        <w:rPr>
          <w:rFonts w:ascii="Arial" w:hAnsi="Arial" w:cs="Arial"/>
          <w:sz w:val="26"/>
          <w:szCs w:val="26"/>
          <w:rPrChange w:id="335" w:author="Kola Akinwale" w:date="2021-11-22T10:48:00Z">
            <w:rPr>
              <w:rFonts w:ascii="Arial Unicode MS" w:hAnsi="Arial Unicode MS"/>
              <w:sz w:val="26"/>
              <w:szCs w:val="26"/>
            </w:rPr>
          </w:rPrChange>
        </w:rPr>
        <w:t xml:space="preserve">the glorious </w:t>
      </w:r>
      <w:del w:id="336" w:author="Kola Akinwale" w:date="2021-11-22T09:14:00Z">
        <w:r w:rsidRPr="00975333" w:rsidDel="0012741E">
          <w:rPr>
            <w:rFonts w:ascii="Arial" w:hAnsi="Arial" w:cs="Arial"/>
            <w:sz w:val="26"/>
            <w:szCs w:val="26"/>
            <w:rPrChange w:id="337" w:author="Kola Akinwale" w:date="2021-11-22T10:48:00Z">
              <w:rPr>
                <w:rFonts w:ascii="Arial Unicode MS" w:hAnsi="Arial Unicode MS"/>
                <w:sz w:val="26"/>
                <w:szCs w:val="26"/>
              </w:rPr>
            </w:rPrChange>
          </w:rPr>
          <w:delText>emergence  of</w:delText>
        </w:r>
      </w:del>
      <w:ins w:id="338" w:author="Kola Akinwale" w:date="2021-11-22T09:14:00Z">
        <w:r w:rsidR="0012741E" w:rsidRPr="00975333">
          <w:rPr>
            <w:rFonts w:ascii="Arial" w:hAnsi="Arial" w:cs="Arial"/>
            <w:sz w:val="26"/>
            <w:szCs w:val="26"/>
            <w:rPrChange w:id="339" w:author="Kola Akinwale" w:date="2021-11-22T10:48:00Z">
              <w:rPr>
                <w:rFonts w:ascii="Arial Unicode MS" w:hAnsi="Arial Unicode MS"/>
                <w:sz w:val="26"/>
                <w:szCs w:val="26"/>
              </w:rPr>
            </w:rPrChange>
          </w:rPr>
          <w:t>emergence of</w:t>
        </w:r>
      </w:ins>
      <w:r w:rsidRPr="00975333">
        <w:rPr>
          <w:rFonts w:ascii="Arial" w:hAnsi="Arial" w:cs="Arial"/>
          <w:sz w:val="26"/>
          <w:szCs w:val="26"/>
          <w:rPrChange w:id="340" w:author="Kola Akinwale" w:date="2021-11-22T10:48:00Z">
            <w:rPr>
              <w:rFonts w:ascii="Arial Unicode MS" w:hAnsi="Arial Unicode MS"/>
              <w:sz w:val="26"/>
              <w:szCs w:val="26"/>
            </w:rPr>
          </w:rPrChange>
        </w:rPr>
        <w:t xml:space="preserve"> a new Nigerian nation and a great African continent. </w:t>
      </w:r>
      <w:del w:id="341" w:author="Kola Akinwale" w:date="2021-11-23T08:45:00Z">
        <w:r w:rsidRPr="00975333" w:rsidDel="006D70B9">
          <w:rPr>
            <w:rFonts w:ascii="Arial" w:hAnsi="Arial" w:cs="Arial"/>
            <w:sz w:val="26"/>
            <w:szCs w:val="26"/>
            <w:rPrChange w:id="342" w:author="Kola Akinwale" w:date="2021-11-22T10:48:00Z">
              <w:rPr>
                <w:rFonts w:ascii="Arial Unicode MS" w:hAnsi="Arial Unicode MS"/>
                <w:sz w:val="26"/>
                <w:szCs w:val="26"/>
              </w:rPr>
            </w:rPrChange>
          </w:rPr>
          <w:delText xml:space="preserve">As committed patriots, our members started to transverse the different communities in all the states of the federation to create awareness and solicit membership. </w:delText>
        </w:r>
      </w:del>
    </w:p>
    <w:p w14:paraId="68AE1F5C" w14:textId="77777777" w:rsidR="0026402F" w:rsidRPr="00975333" w:rsidRDefault="0026402F" w:rsidP="00AA30FD">
      <w:pPr>
        <w:jc w:val="both"/>
        <w:rPr>
          <w:ins w:id="343" w:author="Kola Akinwale" w:date="2021-11-22T10:01:00Z"/>
          <w:rFonts w:ascii="Arial" w:hAnsi="Arial" w:cs="Arial"/>
          <w:sz w:val="26"/>
          <w:szCs w:val="26"/>
          <w:rPrChange w:id="344" w:author="Kola Akinwale" w:date="2021-11-22T10:48:00Z">
            <w:rPr>
              <w:ins w:id="345" w:author="Kola Akinwale" w:date="2021-11-22T10:01:00Z"/>
              <w:rFonts w:ascii="Arial Unicode MS" w:hAnsi="Arial Unicode MS"/>
              <w:sz w:val="26"/>
              <w:szCs w:val="26"/>
            </w:rPr>
          </w:rPrChange>
        </w:rPr>
      </w:pPr>
    </w:p>
    <w:p w14:paraId="0DCA0AAB" w14:textId="5C6B1D5E" w:rsidR="00ED6325" w:rsidRDefault="00AA30FD" w:rsidP="00AA30FD">
      <w:pPr>
        <w:jc w:val="both"/>
        <w:rPr>
          <w:ins w:id="346" w:author="Kola Akinwale" w:date="2021-11-23T08:48:00Z"/>
          <w:rFonts w:ascii="Arial" w:hAnsi="Arial" w:cs="Arial"/>
          <w:sz w:val="26"/>
          <w:szCs w:val="26"/>
        </w:rPr>
      </w:pPr>
      <w:r w:rsidRPr="00975333">
        <w:rPr>
          <w:rFonts w:ascii="Arial" w:hAnsi="Arial" w:cs="Arial"/>
          <w:sz w:val="26"/>
          <w:szCs w:val="26"/>
          <w:rPrChange w:id="347" w:author="Kola Akinwale" w:date="2021-11-22T10:48:00Z">
            <w:rPr>
              <w:rFonts w:ascii="Arial Unicode MS" w:hAnsi="Arial Unicode MS"/>
              <w:sz w:val="26"/>
              <w:szCs w:val="26"/>
            </w:rPr>
          </w:rPrChange>
        </w:rPr>
        <w:t>In October, 2005 we met</w:t>
      </w:r>
      <w:ins w:id="348" w:author="Kola Akinwale" w:date="2021-11-22T10:08:00Z">
        <w:r w:rsidR="00ED6325" w:rsidRPr="00975333">
          <w:rPr>
            <w:rFonts w:ascii="Arial" w:hAnsi="Arial" w:cs="Arial"/>
            <w:sz w:val="26"/>
            <w:szCs w:val="26"/>
            <w:rPrChange w:id="349" w:author="Kola Akinwale" w:date="2021-11-22T10:48:00Z">
              <w:rPr>
                <w:rFonts w:ascii="Arial Unicode MS" w:hAnsi="Arial Unicode MS"/>
                <w:sz w:val="26"/>
                <w:szCs w:val="26"/>
              </w:rPr>
            </w:rPrChange>
          </w:rPr>
          <w:t>,</w:t>
        </w:r>
      </w:ins>
      <w:r w:rsidRPr="00975333">
        <w:rPr>
          <w:rFonts w:ascii="Arial" w:hAnsi="Arial" w:cs="Arial"/>
          <w:sz w:val="26"/>
          <w:szCs w:val="26"/>
          <w:rPrChange w:id="350" w:author="Kola Akinwale" w:date="2021-11-22T10:48:00Z">
            <w:rPr>
              <w:rFonts w:ascii="Arial Unicode MS" w:hAnsi="Arial Unicode MS"/>
              <w:sz w:val="26"/>
              <w:szCs w:val="26"/>
            </w:rPr>
          </w:rPrChange>
        </w:rPr>
        <w:t xml:space="preserve"> </w:t>
      </w:r>
      <w:del w:id="351" w:author="Kola Akinwale" w:date="2021-11-22T10:08:00Z">
        <w:r w:rsidRPr="00975333" w:rsidDel="00ED6325">
          <w:rPr>
            <w:rFonts w:ascii="Arial" w:hAnsi="Arial" w:cs="Arial"/>
            <w:sz w:val="26"/>
            <w:szCs w:val="26"/>
            <w:rPrChange w:id="352" w:author="Kola Akinwale" w:date="2021-11-22T10:48:00Z">
              <w:rPr>
                <w:rFonts w:ascii="Arial Unicode MS" w:hAnsi="Arial Unicode MS"/>
                <w:sz w:val="26"/>
                <w:szCs w:val="26"/>
              </w:rPr>
            </w:rPrChange>
          </w:rPr>
          <w:delText xml:space="preserve">and </w:delText>
        </w:r>
      </w:del>
      <w:r w:rsidRPr="00975333">
        <w:rPr>
          <w:rFonts w:ascii="Arial" w:hAnsi="Arial" w:cs="Arial"/>
          <w:sz w:val="26"/>
          <w:szCs w:val="26"/>
          <w:rPrChange w:id="353" w:author="Kola Akinwale" w:date="2021-11-22T10:48:00Z">
            <w:rPr>
              <w:rFonts w:ascii="Arial Unicode MS" w:hAnsi="Arial Unicode MS"/>
              <w:sz w:val="26"/>
              <w:szCs w:val="26"/>
            </w:rPr>
          </w:rPrChange>
        </w:rPr>
        <w:t>reviewed our activities</w:t>
      </w:r>
      <w:ins w:id="354" w:author="Kola Akinwale" w:date="2021-11-22T10:09:00Z">
        <w:r w:rsidR="00ED6325" w:rsidRPr="00975333">
          <w:rPr>
            <w:rFonts w:ascii="Arial" w:hAnsi="Arial" w:cs="Arial"/>
            <w:sz w:val="26"/>
            <w:szCs w:val="26"/>
            <w:rPrChange w:id="355" w:author="Kola Akinwale" w:date="2021-11-22T10:48:00Z">
              <w:rPr>
                <w:rFonts w:ascii="Arial Unicode MS" w:hAnsi="Arial Unicode MS"/>
                <w:sz w:val="26"/>
                <w:szCs w:val="26"/>
              </w:rPr>
            </w:rPrChange>
          </w:rPr>
          <w:t xml:space="preserve"> and</w:t>
        </w:r>
      </w:ins>
      <w:del w:id="356" w:author="Kola Akinwale" w:date="2021-11-22T10:09:00Z">
        <w:r w:rsidRPr="00975333" w:rsidDel="00ED6325">
          <w:rPr>
            <w:rFonts w:ascii="Arial" w:hAnsi="Arial" w:cs="Arial"/>
            <w:sz w:val="26"/>
            <w:szCs w:val="26"/>
            <w:rPrChange w:id="357" w:author="Kola Akinwale" w:date="2021-11-22T10:48:00Z">
              <w:rPr>
                <w:rFonts w:ascii="Arial Unicode MS" w:hAnsi="Arial Unicode MS"/>
                <w:sz w:val="26"/>
                <w:szCs w:val="26"/>
              </w:rPr>
            </w:rPrChange>
          </w:rPr>
          <w:delText>, w</w:delText>
        </w:r>
      </w:del>
      <w:del w:id="358" w:author="Kola Akinwale" w:date="2021-11-22T10:08:00Z">
        <w:r w:rsidRPr="00975333" w:rsidDel="00ED6325">
          <w:rPr>
            <w:rFonts w:ascii="Arial" w:hAnsi="Arial" w:cs="Arial"/>
            <w:sz w:val="26"/>
            <w:szCs w:val="26"/>
            <w:rPrChange w:id="359" w:author="Kola Akinwale" w:date="2021-11-22T10:48:00Z">
              <w:rPr>
                <w:rFonts w:ascii="Arial Unicode MS" w:hAnsi="Arial Unicode MS"/>
                <w:sz w:val="26"/>
                <w:szCs w:val="26"/>
              </w:rPr>
            </w:rPrChange>
          </w:rPr>
          <w:delText>e had</w:delText>
        </w:r>
      </w:del>
      <w:r w:rsidRPr="00975333">
        <w:rPr>
          <w:rFonts w:ascii="Arial" w:hAnsi="Arial" w:cs="Arial"/>
          <w:sz w:val="26"/>
          <w:szCs w:val="26"/>
          <w:rPrChange w:id="360" w:author="Kola Akinwale" w:date="2021-11-22T10:48:00Z">
            <w:rPr>
              <w:rFonts w:ascii="Arial Unicode MS" w:hAnsi="Arial Unicode MS"/>
              <w:sz w:val="26"/>
              <w:szCs w:val="26"/>
            </w:rPr>
          </w:rPrChange>
        </w:rPr>
        <w:t xml:space="preserve"> raised 755,000 members and supporters</w:t>
      </w:r>
      <w:ins w:id="361" w:author="Kola Akinwale" w:date="2021-11-22T10:09:00Z">
        <w:r w:rsidR="00ED6325" w:rsidRPr="00975333">
          <w:rPr>
            <w:rFonts w:ascii="Arial" w:hAnsi="Arial" w:cs="Arial"/>
            <w:sz w:val="26"/>
            <w:szCs w:val="26"/>
            <w:rPrChange w:id="362" w:author="Kola Akinwale" w:date="2021-11-22T10:48:00Z">
              <w:rPr>
                <w:rFonts w:ascii="Arial Unicode MS" w:hAnsi="Arial Unicode MS"/>
                <w:sz w:val="26"/>
                <w:szCs w:val="26"/>
              </w:rPr>
            </w:rPrChange>
          </w:rPr>
          <w:t xml:space="preserve">. </w:t>
        </w:r>
      </w:ins>
      <w:del w:id="363" w:author="Kola Akinwale" w:date="2021-11-22T10:09:00Z">
        <w:r w:rsidRPr="00975333" w:rsidDel="00ED6325">
          <w:rPr>
            <w:rFonts w:ascii="Arial" w:hAnsi="Arial" w:cs="Arial"/>
            <w:sz w:val="26"/>
            <w:szCs w:val="26"/>
            <w:rPrChange w:id="364" w:author="Kola Akinwale" w:date="2021-11-22T10:48:00Z">
              <w:rPr>
                <w:rFonts w:ascii="Arial Unicode MS" w:hAnsi="Arial Unicode MS"/>
                <w:sz w:val="26"/>
                <w:szCs w:val="26"/>
              </w:rPr>
            </w:rPrChange>
          </w:rPr>
          <w:delText xml:space="preserve"> and w</w:delText>
        </w:r>
      </w:del>
      <w:ins w:id="365" w:author="Kola Akinwale" w:date="2021-11-22T10:09:00Z">
        <w:r w:rsidR="00ED6325" w:rsidRPr="00975333">
          <w:rPr>
            <w:rFonts w:ascii="Arial" w:hAnsi="Arial" w:cs="Arial"/>
            <w:sz w:val="26"/>
            <w:szCs w:val="26"/>
            <w:rPrChange w:id="366" w:author="Kola Akinwale" w:date="2021-11-22T10:48:00Z">
              <w:rPr>
                <w:rFonts w:ascii="Arial Unicode MS" w:hAnsi="Arial Unicode MS"/>
                <w:sz w:val="26"/>
                <w:szCs w:val="26"/>
              </w:rPr>
            </w:rPrChange>
          </w:rPr>
          <w:t>W</w:t>
        </w:r>
      </w:ins>
      <w:r w:rsidRPr="00975333">
        <w:rPr>
          <w:rFonts w:ascii="Arial" w:hAnsi="Arial" w:cs="Arial"/>
          <w:sz w:val="26"/>
          <w:szCs w:val="26"/>
          <w:rPrChange w:id="367" w:author="Kola Akinwale" w:date="2021-11-22T10:48:00Z">
            <w:rPr>
              <w:rFonts w:ascii="Arial Unicode MS" w:hAnsi="Arial Unicode MS"/>
              <w:sz w:val="26"/>
              <w:szCs w:val="26"/>
            </w:rPr>
          </w:rPrChange>
        </w:rPr>
        <w:t xml:space="preserve">e decided to form a party </w:t>
      </w:r>
      <w:ins w:id="368" w:author="Kola Akinwale" w:date="2021-11-22T10:09:00Z">
        <w:r w:rsidR="00ED6325" w:rsidRPr="00975333">
          <w:rPr>
            <w:rFonts w:ascii="Arial" w:hAnsi="Arial" w:cs="Arial"/>
            <w:sz w:val="26"/>
            <w:szCs w:val="26"/>
            <w:rPrChange w:id="369" w:author="Kola Akinwale" w:date="2021-11-22T10:48:00Z">
              <w:rPr>
                <w:rFonts w:ascii="Arial Unicode MS" w:hAnsi="Arial Unicode MS"/>
                <w:sz w:val="26"/>
                <w:szCs w:val="26"/>
              </w:rPr>
            </w:rPrChange>
          </w:rPr>
          <w:t>with</w:t>
        </w:r>
      </w:ins>
      <w:del w:id="370" w:author="Kola Akinwale" w:date="2021-11-22T10:09:00Z">
        <w:r w:rsidRPr="00975333" w:rsidDel="00ED6325">
          <w:rPr>
            <w:rFonts w:ascii="Arial" w:hAnsi="Arial" w:cs="Arial"/>
            <w:sz w:val="26"/>
            <w:szCs w:val="26"/>
            <w:rPrChange w:id="371" w:author="Kola Akinwale" w:date="2021-11-22T10:48:00Z">
              <w:rPr>
                <w:rFonts w:ascii="Arial Unicode MS" w:hAnsi="Arial Unicode MS"/>
                <w:sz w:val="26"/>
                <w:szCs w:val="26"/>
              </w:rPr>
            </w:rPrChange>
          </w:rPr>
          <w:delText>by</w:delText>
        </w:r>
      </w:del>
      <w:r w:rsidRPr="00975333">
        <w:rPr>
          <w:rFonts w:ascii="Arial" w:hAnsi="Arial" w:cs="Arial"/>
          <w:sz w:val="26"/>
          <w:szCs w:val="26"/>
          <w:rPrChange w:id="372" w:author="Kola Akinwale" w:date="2021-11-22T10:48:00Z">
            <w:rPr>
              <w:rFonts w:ascii="Arial Unicode MS" w:hAnsi="Arial Unicode MS"/>
              <w:sz w:val="26"/>
              <w:szCs w:val="26"/>
            </w:rPr>
          </w:rPrChange>
        </w:rPr>
        <w:t xml:space="preserve"> the name A</w:t>
      </w:r>
      <w:ins w:id="373" w:author="Kola Akinwale" w:date="2021-11-22T10:09:00Z">
        <w:r w:rsidR="00ED6325" w:rsidRPr="00975333">
          <w:rPr>
            <w:rFonts w:ascii="Arial" w:hAnsi="Arial" w:cs="Arial"/>
            <w:sz w:val="26"/>
            <w:szCs w:val="26"/>
            <w:rPrChange w:id="374" w:author="Kola Akinwale" w:date="2021-11-22T10:48:00Z">
              <w:rPr>
                <w:rFonts w:ascii="Arial Unicode MS" w:hAnsi="Arial Unicode MS"/>
                <w:sz w:val="26"/>
                <w:szCs w:val="26"/>
              </w:rPr>
            </w:rPrChange>
          </w:rPr>
          <w:t xml:space="preserve">frican </w:t>
        </w:r>
      </w:ins>
      <w:r w:rsidRPr="00975333">
        <w:rPr>
          <w:rFonts w:ascii="Arial" w:hAnsi="Arial" w:cs="Arial"/>
          <w:sz w:val="26"/>
          <w:szCs w:val="26"/>
          <w:rPrChange w:id="375" w:author="Kola Akinwale" w:date="2021-11-22T10:48:00Z">
            <w:rPr>
              <w:rFonts w:ascii="Arial Unicode MS" w:hAnsi="Arial Unicode MS"/>
              <w:sz w:val="26"/>
              <w:szCs w:val="26"/>
            </w:rPr>
          </w:rPrChange>
        </w:rPr>
        <w:t>D</w:t>
      </w:r>
      <w:ins w:id="376" w:author="Kola Akinwale" w:date="2021-11-22T10:10:00Z">
        <w:r w:rsidR="00ED6325" w:rsidRPr="00975333">
          <w:rPr>
            <w:rFonts w:ascii="Arial" w:hAnsi="Arial" w:cs="Arial"/>
            <w:sz w:val="26"/>
            <w:szCs w:val="26"/>
            <w:rPrChange w:id="377" w:author="Kola Akinwale" w:date="2021-11-22T10:48:00Z">
              <w:rPr>
                <w:rFonts w:ascii="Arial Unicode MS" w:hAnsi="Arial Unicode MS"/>
                <w:sz w:val="26"/>
                <w:szCs w:val="26"/>
              </w:rPr>
            </w:rPrChange>
          </w:rPr>
          <w:t xml:space="preserve">emocratic </w:t>
        </w:r>
      </w:ins>
      <w:r w:rsidRPr="00975333">
        <w:rPr>
          <w:rFonts w:ascii="Arial" w:hAnsi="Arial" w:cs="Arial"/>
          <w:sz w:val="26"/>
          <w:szCs w:val="26"/>
          <w:rPrChange w:id="378" w:author="Kola Akinwale" w:date="2021-11-22T10:48:00Z">
            <w:rPr>
              <w:rFonts w:ascii="Arial Unicode MS" w:hAnsi="Arial Unicode MS"/>
              <w:sz w:val="26"/>
              <w:szCs w:val="26"/>
            </w:rPr>
          </w:rPrChange>
        </w:rPr>
        <w:t>C</w:t>
      </w:r>
      <w:ins w:id="379" w:author="Kola Akinwale" w:date="2021-11-22T10:10:00Z">
        <w:r w:rsidR="00ED6325" w:rsidRPr="00975333">
          <w:rPr>
            <w:rFonts w:ascii="Arial" w:hAnsi="Arial" w:cs="Arial"/>
            <w:sz w:val="26"/>
            <w:szCs w:val="26"/>
            <w:rPrChange w:id="380" w:author="Kola Akinwale" w:date="2021-11-22T10:48:00Z">
              <w:rPr>
                <w:rFonts w:ascii="Arial Unicode MS" w:hAnsi="Arial Unicode MS"/>
                <w:sz w:val="26"/>
                <w:szCs w:val="26"/>
              </w:rPr>
            </w:rPrChange>
          </w:rPr>
          <w:t>ongress (ADC)</w:t>
        </w:r>
      </w:ins>
      <w:r w:rsidRPr="00975333">
        <w:rPr>
          <w:rFonts w:ascii="Arial" w:hAnsi="Arial" w:cs="Arial"/>
          <w:sz w:val="26"/>
          <w:szCs w:val="26"/>
          <w:rPrChange w:id="381" w:author="Kola Akinwale" w:date="2021-11-22T10:48:00Z">
            <w:rPr>
              <w:rFonts w:ascii="Arial Unicode MS" w:hAnsi="Arial Unicode MS"/>
              <w:sz w:val="26"/>
              <w:szCs w:val="26"/>
            </w:rPr>
          </w:rPrChange>
        </w:rPr>
        <w:t xml:space="preserve">, a truly people focused political organization to work for the interest of the generality of Nigerians and not just for a class or region. </w:t>
      </w:r>
    </w:p>
    <w:p w14:paraId="1452783E" w14:textId="3ADB94E0" w:rsidR="008C2761" w:rsidRDefault="008C2761" w:rsidP="00AA30FD">
      <w:pPr>
        <w:jc w:val="both"/>
        <w:rPr>
          <w:ins w:id="382" w:author="Kola Akinwale" w:date="2021-11-23T08:48:00Z"/>
          <w:rFonts w:ascii="Arial" w:hAnsi="Arial" w:cs="Arial"/>
          <w:sz w:val="26"/>
          <w:szCs w:val="26"/>
        </w:rPr>
      </w:pPr>
    </w:p>
    <w:p w14:paraId="0B525990" w14:textId="6F00DD76" w:rsidR="008C2761" w:rsidRPr="008C2761" w:rsidRDefault="008C2761" w:rsidP="008C2761">
      <w:pPr>
        <w:jc w:val="both"/>
        <w:rPr>
          <w:ins w:id="383" w:author="Kola Akinwale" w:date="2021-11-23T08:48:00Z"/>
          <w:rFonts w:ascii="Arial" w:hAnsi="Arial" w:cs="Arial"/>
          <w:sz w:val="26"/>
          <w:szCs w:val="26"/>
        </w:rPr>
      </w:pPr>
      <w:ins w:id="384" w:author="Kola Akinwale" w:date="2021-11-23T08:48:00Z">
        <w:r w:rsidRPr="008C2761">
          <w:rPr>
            <w:rFonts w:ascii="Arial" w:hAnsi="Arial" w:cs="Arial"/>
            <w:sz w:val="26"/>
            <w:szCs w:val="26"/>
          </w:rPr>
          <w:t xml:space="preserve">ADC believes in a </w:t>
        </w:r>
        <w:r w:rsidRPr="008C2761">
          <w:rPr>
            <w:rFonts w:ascii="Arial" w:hAnsi="Arial" w:cs="Arial"/>
            <w:sz w:val="26"/>
            <w:szCs w:val="26"/>
          </w:rPr>
          <w:t>government</w:t>
        </w:r>
        <w:r w:rsidRPr="008C2761">
          <w:rPr>
            <w:rFonts w:ascii="Arial" w:hAnsi="Arial" w:cs="Arial"/>
            <w:sz w:val="26"/>
            <w:szCs w:val="26"/>
          </w:rPr>
          <w:t xml:space="preserve"> that is accountable to the people and also owned by the people collectively, as its stakeholders. People's voices, through their suggestions and contributions are important and actively encouraged within ADC.</w:t>
        </w:r>
      </w:ins>
    </w:p>
    <w:p w14:paraId="7142A374" w14:textId="77777777" w:rsidR="008C2761" w:rsidRPr="008C2761" w:rsidRDefault="008C2761" w:rsidP="008C2761">
      <w:pPr>
        <w:jc w:val="both"/>
        <w:rPr>
          <w:ins w:id="385" w:author="Kola Akinwale" w:date="2021-11-23T08:48:00Z"/>
          <w:rFonts w:ascii="Arial" w:hAnsi="Arial" w:cs="Arial"/>
          <w:sz w:val="26"/>
          <w:szCs w:val="26"/>
        </w:rPr>
      </w:pPr>
    </w:p>
    <w:p w14:paraId="14EB319D" w14:textId="2485978C" w:rsidR="008C2761" w:rsidRPr="00975333" w:rsidRDefault="008C2761" w:rsidP="008C2761">
      <w:pPr>
        <w:jc w:val="both"/>
        <w:rPr>
          <w:ins w:id="386" w:author="Kola Akinwale" w:date="2021-11-22T10:11:00Z"/>
          <w:rFonts w:ascii="Arial" w:hAnsi="Arial" w:cs="Arial"/>
          <w:sz w:val="26"/>
          <w:szCs w:val="26"/>
          <w:rPrChange w:id="387" w:author="Kola Akinwale" w:date="2021-11-22T10:48:00Z">
            <w:rPr>
              <w:ins w:id="388" w:author="Kola Akinwale" w:date="2021-11-22T10:11:00Z"/>
              <w:rFonts w:ascii="Arial Unicode MS" w:hAnsi="Arial Unicode MS"/>
              <w:sz w:val="26"/>
              <w:szCs w:val="26"/>
            </w:rPr>
          </w:rPrChange>
        </w:rPr>
      </w:pPr>
      <w:ins w:id="389" w:author="Kola Akinwale" w:date="2021-11-23T08:48:00Z">
        <w:r w:rsidRPr="008C2761">
          <w:rPr>
            <w:rFonts w:ascii="Arial" w:hAnsi="Arial" w:cs="Arial"/>
            <w:sz w:val="26"/>
            <w:szCs w:val="26"/>
          </w:rPr>
          <w:t>ADC believes in ONE Nigeria, hence does cut across the ethnic barriers that are negative and will hold us back as a nation from making any progress, as long as we fail to see ourselves holistically as One Nigeria for all Nigerians.</w:t>
        </w:r>
      </w:ins>
    </w:p>
    <w:p w14:paraId="1EAD1A7E" w14:textId="77777777" w:rsidR="00ED6325" w:rsidRPr="00975333" w:rsidRDefault="00ED6325" w:rsidP="00AA30FD">
      <w:pPr>
        <w:jc w:val="both"/>
        <w:rPr>
          <w:ins w:id="390" w:author="Kola Akinwale" w:date="2021-11-22T10:11:00Z"/>
          <w:rFonts w:ascii="Arial" w:hAnsi="Arial" w:cs="Arial"/>
          <w:sz w:val="26"/>
          <w:szCs w:val="26"/>
          <w:rPrChange w:id="391" w:author="Kola Akinwale" w:date="2021-11-22T10:48:00Z">
            <w:rPr>
              <w:ins w:id="392" w:author="Kola Akinwale" w:date="2021-11-22T10:11:00Z"/>
              <w:rFonts w:ascii="Arial Unicode MS" w:hAnsi="Arial Unicode MS"/>
              <w:sz w:val="26"/>
              <w:szCs w:val="26"/>
            </w:rPr>
          </w:rPrChange>
        </w:rPr>
      </w:pPr>
    </w:p>
    <w:p w14:paraId="23789CB2" w14:textId="0F3CDF59" w:rsidR="00AA30FD" w:rsidRDefault="00AA30FD" w:rsidP="00AA30FD">
      <w:pPr>
        <w:jc w:val="both"/>
        <w:rPr>
          <w:ins w:id="393" w:author="Kola Akinwale" w:date="2021-11-23T08:50:00Z"/>
          <w:rFonts w:ascii="Arial" w:hAnsi="Arial" w:cs="Arial"/>
          <w:sz w:val="26"/>
          <w:szCs w:val="26"/>
        </w:rPr>
      </w:pPr>
      <w:r w:rsidRPr="00975333">
        <w:rPr>
          <w:rFonts w:ascii="Arial" w:hAnsi="Arial" w:cs="Arial"/>
          <w:sz w:val="26"/>
          <w:szCs w:val="26"/>
          <w:rPrChange w:id="394" w:author="Kola Akinwale" w:date="2021-11-22T10:48:00Z">
            <w:rPr>
              <w:rFonts w:ascii="Arial Unicode MS" w:hAnsi="Arial Unicode MS"/>
              <w:sz w:val="26"/>
              <w:szCs w:val="26"/>
            </w:rPr>
          </w:rPrChange>
        </w:rPr>
        <w:t>Our p</w:t>
      </w:r>
      <w:ins w:id="395" w:author="Kola Akinwale" w:date="2021-11-22T10:10:00Z">
        <w:r w:rsidR="00ED6325" w:rsidRPr="00975333">
          <w:rPr>
            <w:rFonts w:ascii="Arial" w:hAnsi="Arial" w:cs="Arial"/>
            <w:sz w:val="26"/>
            <w:szCs w:val="26"/>
            <w:rPrChange w:id="396" w:author="Kola Akinwale" w:date="2021-11-22T10:48:00Z">
              <w:rPr>
                <w:rFonts w:ascii="Arial Unicode MS" w:hAnsi="Arial Unicode MS"/>
                <w:sz w:val="26"/>
                <w:szCs w:val="26"/>
              </w:rPr>
            </w:rPrChange>
          </w:rPr>
          <w:t>olitic</w:t>
        </w:r>
      </w:ins>
      <w:ins w:id="397" w:author="Kola Akinwale" w:date="2021-11-22T10:11:00Z">
        <w:r w:rsidR="00ED6325" w:rsidRPr="00975333">
          <w:rPr>
            <w:rFonts w:ascii="Arial" w:hAnsi="Arial" w:cs="Arial"/>
            <w:sz w:val="26"/>
            <w:szCs w:val="26"/>
            <w:rPrChange w:id="398" w:author="Kola Akinwale" w:date="2021-11-22T10:48:00Z">
              <w:rPr>
                <w:rFonts w:ascii="Arial Unicode MS" w:hAnsi="Arial Unicode MS"/>
                <w:sz w:val="26"/>
                <w:szCs w:val="26"/>
              </w:rPr>
            </w:rPrChange>
          </w:rPr>
          <w:t>al vehicle</w:t>
        </w:r>
      </w:ins>
      <w:del w:id="399" w:author="Kola Akinwale" w:date="2021-11-22T10:10:00Z">
        <w:r w:rsidRPr="00975333" w:rsidDel="00ED6325">
          <w:rPr>
            <w:rFonts w:ascii="Arial" w:hAnsi="Arial" w:cs="Arial"/>
            <w:sz w:val="26"/>
            <w:szCs w:val="26"/>
            <w:rPrChange w:id="400" w:author="Kola Akinwale" w:date="2021-11-22T10:48:00Z">
              <w:rPr>
                <w:rFonts w:ascii="Arial Unicode MS" w:hAnsi="Arial Unicode MS"/>
                <w:sz w:val="26"/>
                <w:szCs w:val="26"/>
              </w:rPr>
            </w:rPrChange>
          </w:rPr>
          <w:delText>latform</w:delText>
        </w:r>
      </w:del>
      <w:r w:rsidRPr="00975333">
        <w:rPr>
          <w:rFonts w:ascii="Arial" w:hAnsi="Arial" w:cs="Arial"/>
          <w:sz w:val="26"/>
          <w:szCs w:val="26"/>
          <w:rPrChange w:id="401" w:author="Kola Akinwale" w:date="2021-11-22T10:48:00Z">
            <w:rPr>
              <w:rFonts w:ascii="Arial Unicode MS" w:hAnsi="Arial Unicode MS"/>
              <w:sz w:val="26"/>
              <w:szCs w:val="26"/>
            </w:rPr>
          </w:rPrChange>
        </w:rPr>
        <w:t xml:space="preserve"> is an open organization </w:t>
      </w:r>
      <w:ins w:id="402" w:author="Kola Akinwale" w:date="2021-11-22T10:12:00Z">
        <w:r w:rsidR="00ED6325" w:rsidRPr="00975333">
          <w:rPr>
            <w:rFonts w:ascii="Arial" w:hAnsi="Arial" w:cs="Arial"/>
            <w:sz w:val="26"/>
            <w:szCs w:val="26"/>
            <w:rPrChange w:id="403" w:author="Kola Akinwale" w:date="2021-11-22T10:48:00Z">
              <w:rPr>
                <w:rFonts w:ascii="Arial Unicode MS" w:hAnsi="Arial Unicode MS"/>
                <w:sz w:val="26"/>
                <w:szCs w:val="26"/>
              </w:rPr>
            </w:rPrChange>
          </w:rPr>
          <w:t>where</w:t>
        </w:r>
      </w:ins>
      <w:del w:id="404" w:author="Kola Akinwale" w:date="2021-11-22T10:11:00Z">
        <w:r w:rsidRPr="00975333" w:rsidDel="00ED6325">
          <w:rPr>
            <w:rFonts w:ascii="Arial" w:hAnsi="Arial" w:cs="Arial"/>
            <w:sz w:val="26"/>
            <w:szCs w:val="26"/>
            <w:rPrChange w:id="405" w:author="Kola Akinwale" w:date="2021-11-22T10:48:00Z">
              <w:rPr>
                <w:rFonts w:ascii="Arial Unicode MS" w:hAnsi="Arial Unicode MS"/>
                <w:sz w:val="26"/>
                <w:szCs w:val="26"/>
              </w:rPr>
            </w:rPrChange>
          </w:rPr>
          <w:delText>and</w:delText>
        </w:r>
      </w:del>
      <w:r w:rsidRPr="00975333">
        <w:rPr>
          <w:rFonts w:ascii="Arial" w:hAnsi="Arial" w:cs="Arial"/>
          <w:sz w:val="26"/>
          <w:szCs w:val="26"/>
          <w:rPrChange w:id="406" w:author="Kola Akinwale" w:date="2021-11-22T10:48:00Z">
            <w:rPr>
              <w:rFonts w:ascii="Arial Unicode MS" w:hAnsi="Arial Unicode MS"/>
              <w:sz w:val="26"/>
              <w:szCs w:val="26"/>
            </w:rPr>
          </w:rPrChange>
        </w:rPr>
        <w:t xml:space="preserve"> members are welcome with open arms so long as they truly believe in equality of all men and women</w:t>
      </w:r>
      <w:ins w:id="407" w:author="Kola Akinwale" w:date="2021-11-22T10:12:00Z">
        <w:r w:rsidR="00ED6325" w:rsidRPr="00975333">
          <w:rPr>
            <w:rFonts w:ascii="Arial" w:hAnsi="Arial" w:cs="Arial"/>
            <w:sz w:val="26"/>
            <w:szCs w:val="26"/>
            <w:rPrChange w:id="408" w:author="Kola Akinwale" w:date="2021-11-22T10:48:00Z">
              <w:rPr>
                <w:rFonts w:ascii="Arial Unicode MS" w:hAnsi="Arial Unicode MS"/>
                <w:sz w:val="26"/>
                <w:szCs w:val="26"/>
              </w:rPr>
            </w:rPrChange>
          </w:rPr>
          <w:t>,</w:t>
        </w:r>
      </w:ins>
      <w:del w:id="409" w:author="Kola Akinwale" w:date="2021-11-22T10:12:00Z">
        <w:r w:rsidRPr="00975333" w:rsidDel="00ED6325">
          <w:rPr>
            <w:rFonts w:ascii="Arial" w:hAnsi="Arial" w:cs="Arial"/>
            <w:sz w:val="26"/>
            <w:szCs w:val="26"/>
            <w:rPrChange w:id="410" w:author="Kola Akinwale" w:date="2021-11-22T10:48:00Z">
              <w:rPr>
                <w:rFonts w:ascii="Arial Unicode MS" w:hAnsi="Arial Unicode MS"/>
                <w:sz w:val="26"/>
                <w:szCs w:val="26"/>
              </w:rPr>
            </w:rPrChange>
          </w:rPr>
          <w:delText xml:space="preserve"> and also</w:delText>
        </w:r>
      </w:del>
      <w:ins w:id="411" w:author="Kola Akinwale" w:date="2021-11-22T10:12:00Z">
        <w:r w:rsidR="00ED6325" w:rsidRPr="00975333">
          <w:rPr>
            <w:rFonts w:ascii="Arial" w:hAnsi="Arial" w:cs="Arial"/>
            <w:sz w:val="26"/>
            <w:szCs w:val="26"/>
            <w:rPrChange w:id="412" w:author="Kola Akinwale" w:date="2021-11-22T10:48:00Z">
              <w:rPr>
                <w:rFonts w:ascii="Arial Unicode MS" w:hAnsi="Arial Unicode MS"/>
                <w:sz w:val="26"/>
                <w:szCs w:val="26"/>
              </w:rPr>
            </w:rPrChange>
          </w:rPr>
          <w:t xml:space="preserve"> are</w:t>
        </w:r>
      </w:ins>
      <w:r w:rsidRPr="00975333">
        <w:rPr>
          <w:rFonts w:ascii="Arial" w:hAnsi="Arial" w:cs="Arial"/>
          <w:sz w:val="26"/>
          <w:szCs w:val="26"/>
          <w:rPrChange w:id="413" w:author="Kola Akinwale" w:date="2021-11-22T10:48:00Z">
            <w:rPr>
              <w:rFonts w:ascii="Arial Unicode MS" w:hAnsi="Arial Unicode MS"/>
              <w:sz w:val="26"/>
              <w:szCs w:val="26"/>
            </w:rPr>
          </w:rPrChange>
        </w:rPr>
        <w:t xml:space="preserve"> </w:t>
      </w:r>
      <w:r w:rsidRPr="00975333">
        <w:rPr>
          <w:rFonts w:ascii="Arial" w:hAnsi="Arial" w:cs="Arial"/>
          <w:sz w:val="26"/>
          <w:szCs w:val="26"/>
          <w:rPrChange w:id="414" w:author="Kola Akinwale" w:date="2021-11-22T10:48:00Z">
            <w:rPr>
              <w:rFonts w:ascii="Arial Unicode MS" w:hAnsi="Arial Unicode MS"/>
              <w:sz w:val="26"/>
              <w:szCs w:val="26"/>
            </w:rPr>
          </w:rPrChange>
        </w:rPr>
        <w:lastRenderedPageBreak/>
        <w:t>committed to the welfare and well-being of the citizens of Nigeria</w:t>
      </w:r>
      <w:del w:id="415" w:author="Kola Akinwale" w:date="2021-11-22T10:13:00Z">
        <w:r w:rsidRPr="00975333" w:rsidDel="00ED6325">
          <w:rPr>
            <w:rFonts w:ascii="Arial" w:hAnsi="Arial" w:cs="Arial"/>
            <w:sz w:val="26"/>
            <w:szCs w:val="26"/>
            <w:rPrChange w:id="416" w:author="Kola Akinwale" w:date="2021-11-22T10:48:00Z">
              <w:rPr>
                <w:rFonts w:ascii="Arial Unicode MS" w:hAnsi="Arial Unicode MS"/>
                <w:sz w:val="26"/>
                <w:szCs w:val="26"/>
              </w:rPr>
            </w:rPrChange>
          </w:rPr>
          <w:delText xml:space="preserve"> and the N</w:delText>
        </w:r>
      </w:del>
      <w:del w:id="417" w:author="Kola Akinwale" w:date="2021-11-22T10:12:00Z">
        <w:r w:rsidRPr="00975333" w:rsidDel="00ED6325">
          <w:rPr>
            <w:rFonts w:ascii="Arial" w:hAnsi="Arial" w:cs="Arial"/>
            <w:sz w:val="26"/>
            <w:szCs w:val="26"/>
            <w:rPrChange w:id="418" w:author="Kola Akinwale" w:date="2021-11-22T10:48:00Z">
              <w:rPr>
                <w:rFonts w:ascii="Arial Unicode MS" w:hAnsi="Arial Unicode MS"/>
                <w:sz w:val="26"/>
                <w:szCs w:val="26"/>
              </w:rPr>
            </w:rPrChange>
          </w:rPr>
          <w:delText>igerian nation</w:delText>
        </w:r>
      </w:del>
      <w:r w:rsidRPr="00975333">
        <w:rPr>
          <w:rFonts w:ascii="Arial" w:hAnsi="Arial" w:cs="Arial"/>
          <w:sz w:val="26"/>
          <w:szCs w:val="26"/>
          <w:rPrChange w:id="419" w:author="Kola Akinwale" w:date="2021-11-22T10:48:00Z">
            <w:rPr>
              <w:rFonts w:ascii="Arial Unicode MS" w:hAnsi="Arial Unicode MS"/>
              <w:sz w:val="26"/>
              <w:szCs w:val="26"/>
            </w:rPr>
          </w:rPrChange>
        </w:rPr>
        <w:t xml:space="preserve"> and share our vision for the African continent and the world.</w:t>
      </w:r>
    </w:p>
    <w:p w14:paraId="2D5106F7" w14:textId="1884FCF6" w:rsidR="008C2761" w:rsidRDefault="008C2761" w:rsidP="00AA30FD">
      <w:pPr>
        <w:jc w:val="both"/>
        <w:rPr>
          <w:ins w:id="420" w:author="Kola Akinwale" w:date="2021-11-23T08:50:00Z"/>
          <w:rFonts w:ascii="Arial" w:hAnsi="Arial" w:cs="Arial"/>
          <w:sz w:val="26"/>
          <w:szCs w:val="26"/>
        </w:rPr>
      </w:pPr>
    </w:p>
    <w:p w14:paraId="044CEA44" w14:textId="77777777" w:rsidR="008C2761" w:rsidRPr="008C2761" w:rsidRDefault="008C2761" w:rsidP="008C2761">
      <w:pPr>
        <w:jc w:val="both"/>
        <w:rPr>
          <w:ins w:id="421" w:author="Kola Akinwale" w:date="2021-11-23T08:50:00Z"/>
          <w:rFonts w:ascii="Arial" w:hAnsi="Arial" w:cs="Arial"/>
          <w:sz w:val="26"/>
          <w:szCs w:val="26"/>
        </w:rPr>
      </w:pPr>
      <w:ins w:id="422" w:author="Kola Akinwale" w:date="2021-11-23T08:50:00Z">
        <w:r w:rsidRPr="008C2761">
          <w:rPr>
            <w:rFonts w:ascii="Arial" w:hAnsi="Arial" w:cs="Arial"/>
            <w:sz w:val="26"/>
            <w:szCs w:val="26"/>
          </w:rPr>
          <w:t>ADC Party will leverage on ideas collaboratively to raise funds in a manner that serves as an example that there can be a clean way in Nigeria to run politics and raise party funds, away from the flawed money bags and corrupt approach shown by APC/PDP.</w:t>
        </w:r>
      </w:ins>
    </w:p>
    <w:p w14:paraId="15C3D386" w14:textId="77777777" w:rsidR="008C2761" w:rsidRPr="008C2761" w:rsidRDefault="008C2761" w:rsidP="008C2761">
      <w:pPr>
        <w:jc w:val="both"/>
        <w:rPr>
          <w:ins w:id="423" w:author="Kola Akinwale" w:date="2021-11-23T08:50:00Z"/>
          <w:rFonts w:ascii="Arial" w:hAnsi="Arial" w:cs="Arial"/>
          <w:sz w:val="26"/>
          <w:szCs w:val="26"/>
        </w:rPr>
      </w:pPr>
    </w:p>
    <w:p w14:paraId="14968497" w14:textId="3EC69559" w:rsidR="008C2761" w:rsidRPr="008C2761" w:rsidRDefault="008C2761" w:rsidP="008C2761">
      <w:pPr>
        <w:jc w:val="both"/>
        <w:rPr>
          <w:ins w:id="424" w:author="Kola Akinwale" w:date="2021-11-23T08:50:00Z"/>
          <w:rFonts w:ascii="Arial" w:hAnsi="Arial" w:cs="Arial"/>
          <w:sz w:val="26"/>
          <w:szCs w:val="26"/>
        </w:rPr>
      </w:pPr>
      <w:ins w:id="425" w:author="Kola Akinwale" w:date="2021-11-23T08:50:00Z">
        <w:r w:rsidRPr="008C2761">
          <w:rPr>
            <w:rFonts w:ascii="Arial" w:hAnsi="Arial" w:cs="Arial"/>
            <w:sz w:val="26"/>
            <w:szCs w:val="26"/>
          </w:rPr>
          <w:t>An ADC Party will be transparent and accountable with the use of all raised funds. It will be open to periodic audits to demonstrate that funds are being used to deliver change through successfully executed projects at all levels of society in Nigeria</w:t>
        </w:r>
      </w:ins>
    </w:p>
    <w:p w14:paraId="6D693E37" w14:textId="77777777" w:rsidR="008C2761" w:rsidRPr="008C2761" w:rsidRDefault="008C2761" w:rsidP="008C2761">
      <w:pPr>
        <w:jc w:val="both"/>
        <w:rPr>
          <w:ins w:id="426" w:author="Kola Akinwale" w:date="2021-11-23T08:50:00Z"/>
          <w:rFonts w:ascii="Arial" w:hAnsi="Arial" w:cs="Arial"/>
          <w:sz w:val="26"/>
          <w:szCs w:val="26"/>
        </w:rPr>
      </w:pPr>
    </w:p>
    <w:p w14:paraId="40E92AEE" w14:textId="67B6F5C0" w:rsidR="008C2761" w:rsidRDefault="008C2761" w:rsidP="008C2761">
      <w:pPr>
        <w:jc w:val="both"/>
        <w:rPr>
          <w:ins w:id="427" w:author="Kola Akinwale" w:date="2021-11-23T08:57:00Z"/>
          <w:rFonts w:ascii="Arial" w:hAnsi="Arial" w:cs="Arial"/>
          <w:sz w:val="26"/>
          <w:szCs w:val="26"/>
        </w:rPr>
      </w:pPr>
      <w:ins w:id="428" w:author="Kola Akinwale" w:date="2021-11-23T08:50:00Z">
        <w:r w:rsidRPr="008C2761">
          <w:rPr>
            <w:rFonts w:ascii="Arial" w:hAnsi="Arial" w:cs="Arial"/>
            <w:sz w:val="26"/>
            <w:szCs w:val="26"/>
          </w:rPr>
          <w:t xml:space="preserve">ADC Party believes that </w:t>
        </w:r>
      </w:ins>
      <w:ins w:id="429" w:author="Kola Akinwale" w:date="2021-11-23T09:10:00Z">
        <w:r w:rsidR="001319DC">
          <w:rPr>
            <w:rFonts w:ascii="Arial" w:hAnsi="Arial" w:cs="Arial"/>
            <w:sz w:val="26"/>
            <w:szCs w:val="26"/>
          </w:rPr>
          <w:t>l</w:t>
        </w:r>
      </w:ins>
      <w:ins w:id="430" w:author="Kola Akinwale" w:date="2021-11-23T08:50:00Z">
        <w:r w:rsidRPr="008C2761">
          <w:rPr>
            <w:rFonts w:ascii="Arial" w:hAnsi="Arial" w:cs="Arial"/>
            <w:sz w:val="26"/>
            <w:szCs w:val="26"/>
          </w:rPr>
          <w:t xml:space="preserve">ocal </w:t>
        </w:r>
      </w:ins>
      <w:ins w:id="431" w:author="Kola Akinwale" w:date="2021-11-23T09:10:00Z">
        <w:r w:rsidR="001319DC">
          <w:rPr>
            <w:rFonts w:ascii="Arial" w:hAnsi="Arial" w:cs="Arial"/>
            <w:sz w:val="26"/>
            <w:szCs w:val="26"/>
          </w:rPr>
          <w:t>g</w:t>
        </w:r>
      </w:ins>
      <w:ins w:id="432" w:author="Kola Akinwale" w:date="2021-11-23T08:50:00Z">
        <w:r w:rsidRPr="008C2761">
          <w:rPr>
            <w:rFonts w:ascii="Arial" w:hAnsi="Arial" w:cs="Arial"/>
            <w:sz w:val="26"/>
            <w:szCs w:val="26"/>
          </w:rPr>
          <w:t>overnment allocated funds should be used to execute projects in Education, Health, Transportation Networks as well as Entrepreneurship activities in the grassroots to generate employment for the people.</w:t>
        </w:r>
      </w:ins>
    </w:p>
    <w:p w14:paraId="463A2D59" w14:textId="40EA91F0" w:rsidR="004471DD" w:rsidRDefault="004471DD" w:rsidP="008C2761">
      <w:pPr>
        <w:jc w:val="both"/>
        <w:rPr>
          <w:ins w:id="433" w:author="Kola Akinwale" w:date="2021-11-23T08:57:00Z"/>
          <w:rFonts w:ascii="Arial" w:hAnsi="Arial" w:cs="Arial"/>
          <w:sz w:val="26"/>
          <w:szCs w:val="26"/>
        </w:rPr>
      </w:pPr>
    </w:p>
    <w:p w14:paraId="01ED7F87" w14:textId="50D5F161" w:rsidR="004471DD" w:rsidRPr="00975333" w:rsidRDefault="00AC25CC" w:rsidP="008C2761">
      <w:pPr>
        <w:jc w:val="both"/>
        <w:rPr>
          <w:ins w:id="434" w:author="Kola Akinwale" w:date="2021-11-22T10:14:00Z"/>
          <w:rFonts w:ascii="Arial" w:hAnsi="Arial" w:cs="Arial"/>
          <w:sz w:val="26"/>
          <w:szCs w:val="26"/>
          <w:rPrChange w:id="435" w:author="Kola Akinwale" w:date="2021-11-22T10:48:00Z">
            <w:rPr>
              <w:ins w:id="436" w:author="Kola Akinwale" w:date="2021-11-22T10:14:00Z"/>
              <w:rFonts w:ascii="Arial Unicode MS" w:hAnsi="Arial Unicode MS"/>
              <w:sz w:val="26"/>
              <w:szCs w:val="26"/>
            </w:rPr>
          </w:rPrChange>
        </w:rPr>
      </w:pPr>
      <w:ins w:id="437" w:author="Kola Akinwale" w:date="2021-11-23T09:11:00Z">
        <w:r>
          <w:rPr>
            <w:rFonts w:ascii="Arial" w:hAnsi="Arial" w:cs="Arial"/>
            <w:sz w:val="26"/>
            <w:szCs w:val="26"/>
          </w:rPr>
          <w:t>ADC believes in training for</w:t>
        </w:r>
      </w:ins>
      <w:ins w:id="438" w:author="Kola Akinwale" w:date="2021-11-23T08:57:00Z">
        <w:r w:rsidR="004471DD" w:rsidRPr="004471DD">
          <w:rPr>
            <w:rFonts w:ascii="Arial" w:hAnsi="Arial" w:cs="Arial"/>
            <w:sz w:val="26"/>
            <w:szCs w:val="26"/>
          </w:rPr>
          <w:t xml:space="preserve"> self</w:t>
        </w:r>
      </w:ins>
      <w:ins w:id="439" w:author="Kola Akinwale" w:date="2021-11-23T08:58:00Z">
        <w:r w:rsidR="004471DD">
          <w:rPr>
            <w:rFonts w:ascii="Arial" w:hAnsi="Arial" w:cs="Arial"/>
            <w:sz w:val="26"/>
            <w:szCs w:val="26"/>
          </w:rPr>
          <w:t>-</w:t>
        </w:r>
      </w:ins>
      <w:ins w:id="440" w:author="Kola Akinwale" w:date="2021-11-23T08:57:00Z">
        <w:r w:rsidR="004471DD" w:rsidRPr="004471DD">
          <w:rPr>
            <w:rFonts w:ascii="Arial" w:hAnsi="Arial" w:cs="Arial"/>
            <w:sz w:val="26"/>
            <w:szCs w:val="26"/>
          </w:rPr>
          <w:t>development of all public office holders including youths</w:t>
        </w:r>
      </w:ins>
      <w:ins w:id="441" w:author="Kola Akinwale" w:date="2021-11-23T09:05:00Z">
        <w:r w:rsidR="00C225B9">
          <w:rPr>
            <w:rFonts w:ascii="Arial" w:hAnsi="Arial" w:cs="Arial"/>
            <w:sz w:val="26"/>
            <w:szCs w:val="26"/>
          </w:rPr>
          <w:t xml:space="preserve">. </w:t>
        </w:r>
      </w:ins>
      <w:ins w:id="442" w:author="Kola Akinwale" w:date="2021-11-23T09:12:00Z">
        <w:r>
          <w:rPr>
            <w:rFonts w:ascii="Arial" w:hAnsi="Arial" w:cs="Arial"/>
            <w:sz w:val="26"/>
            <w:szCs w:val="26"/>
          </w:rPr>
          <w:t xml:space="preserve">Therefore, </w:t>
        </w:r>
      </w:ins>
      <w:ins w:id="443" w:author="Kola Akinwale" w:date="2021-11-23T08:57:00Z">
        <w:r w:rsidR="004471DD" w:rsidRPr="004471DD">
          <w:rPr>
            <w:rFonts w:ascii="Arial" w:hAnsi="Arial" w:cs="Arial"/>
            <w:sz w:val="26"/>
            <w:szCs w:val="26"/>
          </w:rPr>
          <w:t xml:space="preserve">Candidates aspiring to contest for elected positions will need to go through an ADC Training Academy </w:t>
        </w:r>
      </w:ins>
      <w:ins w:id="444" w:author="Kola Akinwale" w:date="2021-11-23T09:06:00Z">
        <w:r w:rsidR="00C225B9">
          <w:rPr>
            <w:rFonts w:ascii="Arial" w:hAnsi="Arial" w:cs="Arial"/>
            <w:sz w:val="26"/>
            <w:szCs w:val="26"/>
          </w:rPr>
          <w:t xml:space="preserve">as well as </w:t>
        </w:r>
      </w:ins>
      <w:ins w:id="445" w:author="Kola Akinwale" w:date="2021-11-23T09:07:00Z">
        <w:r w:rsidR="00F22BAB">
          <w:rPr>
            <w:rFonts w:ascii="Arial" w:hAnsi="Arial" w:cs="Arial"/>
            <w:sz w:val="26"/>
            <w:szCs w:val="26"/>
          </w:rPr>
          <w:t xml:space="preserve">affiliated public training institutions </w:t>
        </w:r>
      </w:ins>
      <w:ins w:id="446" w:author="Kola Akinwale" w:date="2021-11-23T08:57:00Z">
        <w:r w:rsidR="004471DD" w:rsidRPr="004471DD">
          <w:rPr>
            <w:rFonts w:ascii="Arial" w:hAnsi="Arial" w:cs="Arial"/>
            <w:sz w:val="26"/>
            <w:szCs w:val="26"/>
          </w:rPr>
          <w:t xml:space="preserve">so that </w:t>
        </w:r>
      </w:ins>
      <w:ins w:id="447" w:author="Kola Akinwale" w:date="2021-11-23T09:08:00Z">
        <w:r w:rsidR="00F22BAB">
          <w:rPr>
            <w:rFonts w:ascii="Arial" w:hAnsi="Arial" w:cs="Arial"/>
            <w:sz w:val="26"/>
            <w:szCs w:val="26"/>
          </w:rPr>
          <w:t>all citizens</w:t>
        </w:r>
      </w:ins>
      <w:ins w:id="448" w:author="Kola Akinwale" w:date="2021-11-23T08:57:00Z">
        <w:r w:rsidR="004471DD" w:rsidRPr="004471DD">
          <w:rPr>
            <w:rFonts w:ascii="Arial" w:hAnsi="Arial" w:cs="Arial"/>
            <w:sz w:val="26"/>
            <w:szCs w:val="26"/>
          </w:rPr>
          <w:t xml:space="preserve"> understand what good Governance entails, as well has develop the right mindset. We believe that our youths will need to be trained and empowered too as they have a role in the current dispensation as part of an ADC led Government in the future leadership in Nigeria.</w:t>
        </w:r>
      </w:ins>
    </w:p>
    <w:p w14:paraId="073BDA40" w14:textId="77777777" w:rsidR="0037453D" w:rsidRPr="00975333" w:rsidRDefault="0037453D" w:rsidP="00AA30FD">
      <w:pPr>
        <w:jc w:val="both"/>
        <w:rPr>
          <w:rFonts w:ascii="Arial" w:hAnsi="Arial" w:cs="Arial"/>
          <w:sz w:val="26"/>
          <w:szCs w:val="26"/>
          <w:rPrChange w:id="449" w:author="Kola Akinwale" w:date="2021-11-22T10:48:00Z">
            <w:rPr>
              <w:rFonts w:ascii="Arial Unicode MS" w:hAnsi="Arial Unicode MS"/>
              <w:sz w:val="26"/>
              <w:szCs w:val="26"/>
            </w:rPr>
          </w:rPrChange>
        </w:rPr>
      </w:pPr>
    </w:p>
    <w:p w14:paraId="65202AC9" w14:textId="77777777" w:rsidR="00AA30FD" w:rsidRPr="00975333" w:rsidRDefault="00AA30FD" w:rsidP="00AA30FD">
      <w:pPr>
        <w:jc w:val="both"/>
        <w:rPr>
          <w:rFonts w:ascii="Arial" w:hAnsi="Arial" w:cs="Arial"/>
          <w:sz w:val="6"/>
          <w:szCs w:val="26"/>
          <w:rPrChange w:id="450" w:author="Kola Akinwale" w:date="2021-11-22T10:48:00Z">
            <w:rPr>
              <w:rFonts w:ascii="Arial Unicode MS" w:hAnsi="Arial Unicode MS"/>
              <w:sz w:val="6"/>
              <w:szCs w:val="26"/>
            </w:rPr>
          </w:rPrChange>
        </w:rPr>
      </w:pPr>
    </w:p>
    <w:p w14:paraId="1E163DDC" w14:textId="78E12E91" w:rsidR="00AA30FD" w:rsidRPr="00975333" w:rsidRDefault="00AA30FD" w:rsidP="00AA30FD">
      <w:pPr>
        <w:jc w:val="both"/>
        <w:rPr>
          <w:ins w:id="451" w:author="Kola Akinwale" w:date="2021-11-22T10:17:00Z"/>
          <w:rFonts w:ascii="Arial" w:hAnsi="Arial" w:cs="Arial"/>
          <w:sz w:val="26"/>
          <w:szCs w:val="26"/>
          <w:rPrChange w:id="452" w:author="Kola Akinwale" w:date="2021-11-22T10:48:00Z">
            <w:rPr>
              <w:ins w:id="453" w:author="Kola Akinwale" w:date="2021-11-22T10:17:00Z"/>
              <w:rFonts w:ascii="Arial Unicode MS" w:hAnsi="Arial Unicode MS"/>
              <w:sz w:val="26"/>
              <w:szCs w:val="26"/>
            </w:rPr>
          </w:rPrChange>
        </w:rPr>
      </w:pPr>
      <w:r w:rsidRPr="00975333">
        <w:rPr>
          <w:rFonts w:ascii="Arial" w:hAnsi="Arial" w:cs="Arial"/>
          <w:sz w:val="26"/>
          <w:szCs w:val="26"/>
          <w:rPrChange w:id="454" w:author="Kola Akinwale" w:date="2021-11-22T10:48:00Z">
            <w:rPr>
              <w:rFonts w:ascii="Arial Unicode MS" w:hAnsi="Arial Unicode MS"/>
              <w:sz w:val="26"/>
              <w:szCs w:val="26"/>
            </w:rPr>
          </w:rPrChange>
        </w:rPr>
        <w:t xml:space="preserve">The </w:t>
      </w:r>
      <w:ins w:id="455" w:author="Kola Akinwale" w:date="2021-11-22T10:15:00Z">
        <w:r w:rsidR="0037453D" w:rsidRPr="00975333">
          <w:rPr>
            <w:rFonts w:ascii="Arial" w:hAnsi="Arial" w:cs="Arial"/>
            <w:sz w:val="26"/>
            <w:szCs w:val="26"/>
            <w:rPrChange w:id="456" w:author="Kola Akinwale" w:date="2021-11-22T10:48:00Z">
              <w:rPr>
                <w:rFonts w:ascii="Arial Unicode MS" w:hAnsi="Arial Unicode MS"/>
                <w:sz w:val="26"/>
                <w:szCs w:val="26"/>
              </w:rPr>
            </w:rPrChange>
          </w:rPr>
          <w:t>creation of</w:t>
        </w:r>
      </w:ins>
      <w:del w:id="457" w:author="Kola Akinwale" w:date="2021-11-22T10:15:00Z">
        <w:r w:rsidRPr="00975333" w:rsidDel="0037453D">
          <w:rPr>
            <w:rFonts w:ascii="Arial" w:hAnsi="Arial" w:cs="Arial"/>
            <w:sz w:val="26"/>
            <w:szCs w:val="26"/>
            <w:rPrChange w:id="458" w:author="Kola Akinwale" w:date="2021-11-22T10:48:00Z">
              <w:rPr>
                <w:rFonts w:ascii="Arial Unicode MS" w:hAnsi="Arial Unicode MS"/>
                <w:sz w:val="26"/>
                <w:szCs w:val="26"/>
              </w:rPr>
            </w:rPrChange>
          </w:rPr>
          <w:delText>plat</w:delText>
        </w:r>
      </w:del>
      <w:del w:id="459" w:author="Kola Akinwale" w:date="2021-11-22T10:14:00Z">
        <w:r w:rsidRPr="00975333" w:rsidDel="0037453D">
          <w:rPr>
            <w:rFonts w:ascii="Arial" w:hAnsi="Arial" w:cs="Arial"/>
            <w:sz w:val="26"/>
            <w:szCs w:val="26"/>
            <w:rPrChange w:id="460" w:author="Kola Akinwale" w:date="2021-11-22T10:48:00Z">
              <w:rPr>
                <w:rFonts w:ascii="Arial Unicode MS" w:hAnsi="Arial Unicode MS"/>
                <w:sz w:val="26"/>
                <w:szCs w:val="26"/>
              </w:rPr>
            </w:rPrChange>
          </w:rPr>
          <w:delText>form</w:delText>
        </w:r>
      </w:del>
      <w:r w:rsidRPr="00975333">
        <w:rPr>
          <w:rFonts w:ascii="Arial" w:hAnsi="Arial" w:cs="Arial"/>
          <w:sz w:val="26"/>
          <w:szCs w:val="26"/>
          <w:rPrChange w:id="461" w:author="Kola Akinwale" w:date="2021-11-22T10:48:00Z">
            <w:rPr>
              <w:rFonts w:ascii="Arial Unicode MS" w:hAnsi="Arial Unicode MS"/>
              <w:sz w:val="26"/>
              <w:szCs w:val="26"/>
            </w:rPr>
          </w:rPrChange>
        </w:rPr>
        <w:t xml:space="preserve"> ADC </w:t>
      </w:r>
      <w:ins w:id="462" w:author="Kola Akinwale" w:date="2021-11-22T10:15:00Z">
        <w:r w:rsidR="0037453D" w:rsidRPr="00975333">
          <w:rPr>
            <w:rFonts w:ascii="Arial" w:hAnsi="Arial" w:cs="Arial"/>
            <w:sz w:val="26"/>
            <w:szCs w:val="26"/>
            <w:rPrChange w:id="463" w:author="Kola Akinwale" w:date="2021-11-22T10:48:00Z">
              <w:rPr>
                <w:rFonts w:ascii="Arial Unicode MS" w:hAnsi="Arial Unicode MS"/>
                <w:sz w:val="26"/>
                <w:szCs w:val="26"/>
              </w:rPr>
            </w:rPrChange>
          </w:rPr>
          <w:t xml:space="preserve">as a political party </w:t>
        </w:r>
      </w:ins>
      <w:r w:rsidRPr="00975333">
        <w:rPr>
          <w:rFonts w:ascii="Arial" w:hAnsi="Arial" w:cs="Arial"/>
          <w:sz w:val="26"/>
          <w:szCs w:val="26"/>
          <w:rPrChange w:id="464" w:author="Kola Akinwale" w:date="2021-11-22T10:48:00Z">
            <w:rPr>
              <w:rFonts w:ascii="Arial Unicode MS" w:hAnsi="Arial Unicode MS"/>
              <w:sz w:val="26"/>
              <w:szCs w:val="26"/>
            </w:rPr>
          </w:rPrChange>
        </w:rPr>
        <w:t xml:space="preserve">is </w:t>
      </w:r>
      <w:ins w:id="465" w:author="Kola Akinwale" w:date="2021-11-22T10:15:00Z">
        <w:r w:rsidR="0037453D" w:rsidRPr="00975333">
          <w:rPr>
            <w:rFonts w:ascii="Arial" w:hAnsi="Arial" w:cs="Arial"/>
            <w:sz w:val="26"/>
            <w:szCs w:val="26"/>
            <w:rPrChange w:id="466" w:author="Kola Akinwale" w:date="2021-11-22T10:48:00Z">
              <w:rPr>
                <w:rFonts w:ascii="Arial Unicode MS" w:hAnsi="Arial Unicode MS"/>
                <w:sz w:val="26"/>
                <w:szCs w:val="26"/>
              </w:rPr>
            </w:rPrChange>
          </w:rPr>
          <w:t xml:space="preserve">as </w:t>
        </w:r>
      </w:ins>
      <w:r w:rsidRPr="00975333">
        <w:rPr>
          <w:rFonts w:ascii="Arial" w:hAnsi="Arial" w:cs="Arial"/>
          <w:sz w:val="26"/>
          <w:szCs w:val="26"/>
          <w:rPrChange w:id="467" w:author="Kola Akinwale" w:date="2021-11-22T10:48:00Z">
            <w:rPr>
              <w:rFonts w:ascii="Arial Unicode MS" w:hAnsi="Arial Unicode MS"/>
              <w:sz w:val="26"/>
              <w:szCs w:val="26"/>
            </w:rPr>
          </w:rPrChange>
        </w:rPr>
        <w:t>the result of dedicated effort</w:t>
      </w:r>
      <w:ins w:id="468" w:author="Kola Akinwale" w:date="2021-11-22T10:14:00Z">
        <w:r w:rsidR="0037453D" w:rsidRPr="00975333">
          <w:rPr>
            <w:rFonts w:ascii="Arial" w:hAnsi="Arial" w:cs="Arial"/>
            <w:sz w:val="26"/>
            <w:szCs w:val="26"/>
            <w:rPrChange w:id="469" w:author="Kola Akinwale" w:date="2021-11-22T10:48:00Z">
              <w:rPr>
                <w:rFonts w:ascii="Arial Unicode MS" w:hAnsi="Arial Unicode MS"/>
                <w:sz w:val="26"/>
                <w:szCs w:val="26"/>
              </w:rPr>
            </w:rPrChange>
          </w:rPr>
          <w:t>s</w:t>
        </w:r>
      </w:ins>
      <w:r w:rsidRPr="00975333">
        <w:rPr>
          <w:rFonts w:ascii="Arial" w:hAnsi="Arial" w:cs="Arial"/>
          <w:sz w:val="26"/>
          <w:szCs w:val="26"/>
          <w:rPrChange w:id="470" w:author="Kola Akinwale" w:date="2021-11-22T10:48:00Z">
            <w:rPr>
              <w:rFonts w:ascii="Arial Unicode MS" w:hAnsi="Arial Unicode MS"/>
              <w:sz w:val="26"/>
              <w:szCs w:val="26"/>
            </w:rPr>
          </w:rPrChange>
        </w:rPr>
        <w:t xml:space="preserve"> of noble Nigerian men and women. The result of our selfless effort and focus is a membership as at January 10</w:t>
      </w:r>
      <w:r w:rsidRPr="00975333">
        <w:rPr>
          <w:rFonts w:ascii="Arial" w:hAnsi="Arial" w:cs="Arial"/>
          <w:sz w:val="26"/>
          <w:szCs w:val="26"/>
          <w:vertAlign w:val="superscript"/>
          <w:rPrChange w:id="471" w:author="Kola Akinwale" w:date="2021-11-22T10:48:00Z">
            <w:rPr>
              <w:rFonts w:ascii="Arial Unicode MS" w:hAnsi="Arial Unicode MS"/>
              <w:sz w:val="26"/>
              <w:szCs w:val="26"/>
              <w:vertAlign w:val="superscript"/>
            </w:rPr>
          </w:rPrChange>
        </w:rPr>
        <w:t>th</w:t>
      </w:r>
      <w:r w:rsidRPr="00975333">
        <w:rPr>
          <w:rFonts w:ascii="Arial" w:hAnsi="Arial" w:cs="Arial"/>
          <w:sz w:val="26"/>
          <w:szCs w:val="26"/>
          <w:rPrChange w:id="472" w:author="Kola Akinwale" w:date="2021-11-22T10:48:00Z">
            <w:rPr>
              <w:rFonts w:ascii="Arial Unicode MS" w:hAnsi="Arial Unicode MS"/>
              <w:sz w:val="26"/>
              <w:szCs w:val="26"/>
            </w:rPr>
          </w:rPrChange>
        </w:rPr>
        <w:t xml:space="preserve"> 2006 of 1,350,000</w:t>
      </w:r>
      <w:ins w:id="473" w:author="Kola Akinwale" w:date="2021-11-22T10:15:00Z">
        <w:r w:rsidR="0037453D" w:rsidRPr="00975333">
          <w:rPr>
            <w:rFonts w:ascii="Arial" w:hAnsi="Arial" w:cs="Arial"/>
            <w:sz w:val="26"/>
            <w:szCs w:val="26"/>
            <w:rPrChange w:id="474" w:author="Kola Akinwale" w:date="2021-11-22T10:48:00Z">
              <w:rPr>
                <w:rFonts w:ascii="Arial Unicode MS" w:hAnsi="Arial Unicode MS"/>
                <w:sz w:val="26"/>
                <w:szCs w:val="26"/>
              </w:rPr>
            </w:rPrChange>
          </w:rPr>
          <w:t xml:space="preserve"> (one million, three hundred</w:t>
        </w:r>
      </w:ins>
      <w:ins w:id="475" w:author="Kola Akinwale" w:date="2021-11-22T10:16:00Z">
        <w:r w:rsidR="0037453D" w:rsidRPr="00975333">
          <w:rPr>
            <w:rFonts w:ascii="Arial" w:hAnsi="Arial" w:cs="Arial"/>
            <w:sz w:val="26"/>
            <w:szCs w:val="26"/>
            <w:rPrChange w:id="476" w:author="Kola Akinwale" w:date="2021-11-22T10:48:00Z">
              <w:rPr>
                <w:rFonts w:ascii="Arial Unicode MS" w:hAnsi="Arial Unicode MS"/>
                <w:sz w:val="26"/>
                <w:szCs w:val="26"/>
              </w:rPr>
            </w:rPrChange>
          </w:rPr>
          <w:t xml:space="preserve"> and fifty thousand) members</w:t>
        </w:r>
      </w:ins>
      <w:del w:id="477" w:author="Kola Akinwale" w:date="2021-11-22T10:16:00Z">
        <w:r w:rsidRPr="00975333" w:rsidDel="0037453D">
          <w:rPr>
            <w:rFonts w:ascii="Arial" w:hAnsi="Arial" w:cs="Arial"/>
            <w:sz w:val="26"/>
            <w:szCs w:val="26"/>
            <w:rPrChange w:id="478" w:author="Kola Akinwale" w:date="2021-11-22T10:48:00Z">
              <w:rPr>
                <w:rFonts w:ascii="Arial Unicode MS" w:hAnsi="Arial Unicode MS"/>
                <w:sz w:val="26"/>
                <w:szCs w:val="26"/>
              </w:rPr>
            </w:rPrChange>
          </w:rPr>
          <w:delText>,</w:delText>
        </w:r>
      </w:del>
      <w:r w:rsidRPr="00975333">
        <w:rPr>
          <w:rFonts w:ascii="Arial" w:hAnsi="Arial" w:cs="Arial"/>
          <w:sz w:val="26"/>
          <w:szCs w:val="26"/>
          <w:rPrChange w:id="479" w:author="Kola Akinwale" w:date="2021-11-22T10:48:00Z">
            <w:rPr>
              <w:rFonts w:ascii="Arial Unicode MS" w:hAnsi="Arial Unicode MS"/>
              <w:sz w:val="26"/>
              <w:szCs w:val="26"/>
            </w:rPr>
          </w:rPrChange>
        </w:rPr>
        <w:t xml:space="preserve"> and presence of our esteem party in all 36 states of the Federation and F</w:t>
      </w:r>
      <w:ins w:id="480" w:author="Kola Akinwale" w:date="2021-11-22T10:16:00Z">
        <w:r w:rsidR="0037453D" w:rsidRPr="00975333">
          <w:rPr>
            <w:rFonts w:ascii="Arial" w:hAnsi="Arial" w:cs="Arial"/>
            <w:sz w:val="26"/>
            <w:szCs w:val="26"/>
            <w:rPrChange w:id="481" w:author="Kola Akinwale" w:date="2021-11-22T10:48:00Z">
              <w:rPr>
                <w:rFonts w:ascii="Arial Unicode MS" w:hAnsi="Arial Unicode MS"/>
                <w:sz w:val="26"/>
                <w:szCs w:val="26"/>
              </w:rPr>
            </w:rPrChange>
          </w:rPr>
          <w:t xml:space="preserve">ederal </w:t>
        </w:r>
      </w:ins>
      <w:r w:rsidRPr="00975333">
        <w:rPr>
          <w:rFonts w:ascii="Arial" w:hAnsi="Arial" w:cs="Arial"/>
          <w:sz w:val="26"/>
          <w:szCs w:val="26"/>
          <w:rPrChange w:id="482" w:author="Kola Akinwale" w:date="2021-11-22T10:48:00Z">
            <w:rPr>
              <w:rFonts w:ascii="Arial Unicode MS" w:hAnsi="Arial Unicode MS"/>
              <w:sz w:val="26"/>
              <w:szCs w:val="26"/>
            </w:rPr>
          </w:rPrChange>
        </w:rPr>
        <w:t>C</w:t>
      </w:r>
      <w:ins w:id="483" w:author="Kola Akinwale" w:date="2021-11-22T10:16:00Z">
        <w:r w:rsidR="0037453D" w:rsidRPr="00975333">
          <w:rPr>
            <w:rFonts w:ascii="Arial" w:hAnsi="Arial" w:cs="Arial"/>
            <w:sz w:val="26"/>
            <w:szCs w:val="26"/>
            <w:rPrChange w:id="484" w:author="Kola Akinwale" w:date="2021-11-22T10:48:00Z">
              <w:rPr>
                <w:rFonts w:ascii="Arial Unicode MS" w:hAnsi="Arial Unicode MS"/>
                <w:sz w:val="26"/>
                <w:szCs w:val="26"/>
              </w:rPr>
            </w:rPrChange>
          </w:rPr>
          <w:t xml:space="preserve">apital </w:t>
        </w:r>
      </w:ins>
      <w:r w:rsidRPr="00975333">
        <w:rPr>
          <w:rFonts w:ascii="Arial" w:hAnsi="Arial" w:cs="Arial"/>
          <w:sz w:val="26"/>
          <w:szCs w:val="26"/>
          <w:rPrChange w:id="485" w:author="Kola Akinwale" w:date="2021-11-22T10:48:00Z">
            <w:rPr>
              <w:rFonts w:ascii="Arial Unicode MS" w:hAnsi="Arial Unicode MS"/>
              <w:sz w:val="26"/>
              <w:szCs w:val="26"/>
            </w:rPr>
          </w:rPrChange>
        </w:rPr>
        <w:t>T</w:t>
      </w:r>
      <w:ins w:id="486" w:author="Kola Akinwale" w:date="2021-11-22T10:16:00Z">
        <w:r w:rsidR="0037453D" w:rsidRPr="00975333">
          <w:rPr>
            <w:rFonts w:ascii="Arial" w:hAnsi="Arial" w:cs="Arial"/>
            <w:sz w:val="26"/>
            <w:szCs w:val="26"/>
            <w:rPrChange w:id="487" w:author="Kola Akinwale" w:date="2021-11-22T10:48:00Z">
              <w:rPr>
                <w:rFonts w:ascii="Arial Unicode MS" w:hAnsi="Arial Unicode MS"/>
                <w:sz w:val="26"/>
                <w:szCs w:val="26"/>
              </w:rPr>
            </w:rPrChange>
          </w:rPr>
          <w:t>erri</w:t>
        </w:r>
      </w:ins>
      <w:ins w:id="488" w:author="Kola Akinwale" w:date="2021-11-22T10:17:00Z">
        <w:r w:rsidR="0037453D" w:rsidRPr="00975333">
          <w:rPr>
            <w:rFonts w:ascii="Arial" w:hAnsi="Arial" w:cs="Arial"/>
            <w:sz w:val="26"/>
            <w:szCs w:val="26"/>
            <w:rPrChange w:id="489" w:author="Kola Akinwale" w:date="2021-11-22T10:48:00Z">
              <w:rPr>
                <w:rFonts w:ascii="Arial Unicode MS" w:hAnsi="Arial Unicode MS"/>
                <w:sz w:val="26"/>
                <w:szCs w:val="26"/>
              </w:rPr>
            </w:rPrChange>
          </w:rPr>
          <w:t>tory (FCT)</w:t>
        </w:r>
      </w:ins>
      <w:r w:rsidRPr="00975333">
        <w:rPr>
          <w:rFonts w:ascii="Arial" w:hAnsi="Arial" w:cs="Arial"/>
          <w:sz w:val="26"/>
          <w:szCs w:val="26"/>
          <w:rPrChange w:id="490" w:author="Kola Akinwale" w:date="2021-11-22T10:48:00Z">
            <w:rPr>
              <w:rFonts w:ascii="Arial Unicode MS" w:hAnsi="Arial Unicode MS"/>
              <w:sz w:val="26"/>
              <w:szCs w:val="26"/>
            </w:rPr>
          </w:rPrChange>
        </w:rPr>
        <w:t>. The founders of this organization expect the same effort</w:t>
      </w:r>
      <w:ins w:id="491" w:author="Kola Akinwale" w:date="2021-11-22T10:17:00Z">
        <w:r w:rsidR="0037453D" w:rsidRPr="00975333">
          <w:rPr>
            <w:rFonts w:ascii="Arial" w:hAnsi="Arial" w:cs="Arial"/>
            <w:sz w:val="26"/>
            <w:szCs w:val="26"/>
            <w:rPrChange w:id="492" w:author="Kola Akinwale" w:date="2021-11-22T10:48:00Z">
              <w:rPr>
                <w:rFonts w:ascii="Arial Unicode MS" w:hAnsi="Arial Unicode MS"/>
                <w:sz w:val="26"/>
                <w:szCs w:val="26"/>
              </w:rPr>
            </w:rPrChange>
          </w:rPr>
          <w:t xml:space="preserve">, </w:t>
        </w:r>
      </w:ins>
      <w:del w:id="493" w:author="Kola Akinwale" w:date="2021-11-22T10:17:00Z">
        <w:r w:rsidRPr="00975333" w:rsidDel="0037453D">
          <w:rPr>
            <w:rFonts w:ascii="Arial" w:hAnsi="Arial" w:cs="Arial"/>
            <w:sz w:val="26"/>
            <w:szCs w:val="26"/>
            <w:rPrChange w:id="494" w:author="Kola Akinwale" w:date="2021-11-22T10:48:00Z">
              <w:rPr>
                <w:rFonts w:ascii="Arial Unicode MS" w:hAnsi="Arial Unicode MS"/>
                <w:sz w:val="26"/>
                <w:szCs w:val="26"/>
              </w:rPr>
            </w:rPrChange>
          </w:rPr>
          <w:delText xml:space="preserve"> and </w:delText>
        </w:r>
      </w:del>
      <w:r w:rsidRPr="00975333">
        <w:rPr>
          <w:rFonts w:ascii="Arial" w:hAnsi="Arial" w:cs="Arial"/>
          <w:sz w:val="26"/>
          <w:szCs w:val="26"/>
          <w:rPrChange w:id="495" w:author="Kola Akinwale" w:date="2021-11-22T10:48:00Z">
            <w:rPr>
              <w:rFonts w:ascii="Arial Unicode MS" w:hAnsi="Arial Unicode MS"/>
              <w:sz w:val="26"/>
              <w:szCs w:val="26"/>
            </w:rPr>
          </w:rPrChange>
        </w:rPr>
        <w:t xml:space="preserve">sacrifice </w:t>
      </w:r>
      <w:ins w:id="496" w:author="Kola Akinwale" w:date="2021-11-22T10:17:00Z">
        <w:r w:rsidR="0037453D" w:rsidRPr="00975333">
          <w:rPr>
            <w:rFonts w:ascii="Arial" w:hAnsi="Arial" w:cs="Arial"/>
            <w:sz w:val="26"/>
            <w:szCs w:val="26"/>
            <w:rPrChange w:id="497" w:author="Kola Akinwale" w:date="2021-11-22T10:48:00Z">
              <w:rPr>
                <w:rFonts w:ascii="Arial Unicode MS" w:hAnsi="Arial Unicode MS"/>
                <w:sz w:val="26"/>
                <w:szCs w:val="26"/>
              </w:rPr>
            </w:rPrChange>
          </w:rPr>
          <w:t xml:space="preserve">and level of commitment </w:t>
        </w:r>
      </w:ins>
      <w:r w:rsidRPr="00975333">
        <w:rPr>
          <w:rFonts w:ascii="Arial" w:hAnsi="Arial" w:cs="Arial"/>
          <w:sz w:val="26"/>
          <w:szCs w:val="26"/>
          <w:rPrChange w:id="498" w:author="Kola Akinwale" w:date="2021-11-22T10:48:00Z">
            <w:rPr>
              <w:rFonts w:ascii="Arial Unicode MS" w:hAnsi="Arial Unicode MS"/>
              <w:sz w:val="26"/>
              <w:szCs w:val="26"/>
            </w:rPr>
          </w:rPrChange>
        </w:rPr>
        <w:t>from all members new or old at all times.</w:t>
      </w:r>
      <w:ins w:id="499" w:author="Kola Akinwale" w:date="2021-11-22T10:18:00Z">
        <w:r w:rsidR="0037453D" w:rsidRPr="00975333">
          <w:rPr>
            <w:rFonts w:ascii="Arial" w:hAnsi="Arial" w:cs="Arial"/>
            <w:sz w:val="26"/>
            <w:szCs w:val="26"/>
            <w:rPrChange w:id="500" w:author="Kola Akinwale" w:date="2021-11-22T10:48:00Z">
              <w:rPr>
                <w:rFonts w:ascii="Arial Unicode MS" w:hAnsi="Arial Unicode MS"/>
                <w:sz w:val="26"/>
                <w:szCs w:val="26"/>
              </w:rPr>
            </w:rPrChange>
          </w:rPr>
          <w:t xml:space="preserve"> This commitment also means the </w:t>
        </w:r>
      </w:ins>
      <w:ins w:id="501" w:author="Kola Akinwale" w:date="2021-11-22T10:19:00Z">
        <w:r w:rsidR="00F2404E" w:rsidRPr="00975333">
          <w:rPr>
            <w:rFonts w:ascii="Arial" w:hAnsi="Arial" w:cs="Arial"/>
            <w:sz w:val="26"/>
            <w:szCs w:val="26"/>
            <w:rPrChange w:id="502" w:author="Kola Akinwale" w:date="2021-11-22T10:48:00Z">
              <w:rPr>
                <w:rFonts w:ascii="Arial Unicode MS" w:hAnsi="Arial Unicode MS"/>
                <w:sz w:val="26"/>
                <w:szCs w:val="26"/>
              </w:rPr>
            </w:rPrChange>
          </w:rPr>
          <w:t xml:space="preserve">regular </w:t>
        </w:r>
      </w:ins>
      <w:ins w:id="503" w:author="Kola Akinwale" w:date="2021-11-22T10:18:00Z">
        <w:r w:rsidR="0037453D" w:rsidRPr="00975333">
          <w:rPr>
            <w:rFonts w:ascii="Arial" w:hAnsi="Arial" w:cs="Arial"/>
            <w:sz w:val="26"/>
            <w:szCs w:val="26"/>
            <w:rPrChange w:id="504" w:author="Kola Akinwale" w:date="2021-11-22T10:48:00Z">
              <w:rPr>
                <w:rFonts w:ascii="Arial Unicode MS" w:hAnsi="Arial Unicode MS"/>
                <w:sz w:val="26"/>
                <w:szCs w:val="26"/>
              </w:rPr>
            </w:rPrChange>
          </w:rPr>
          <w:t>payment of annual membership due</w:t>
        </w:r>
      </w:ins>
      <w:ins w:id="505" w:author="Kola Akinwale" w:date="2021-11-22T10:21:00Z">
        <w:r w:rsidR="00F2404E" w:rsidRPr="00975333">
          <w:rPr>
            <w:rFonts w:ascii="Arial" w:hAnsi="Arial" w:cs="Arial"/>
            <w:sz w:val="26"/>
            <w:szCs w:val="26"/>
            <w:rPrChange w:id="506" w:author="Kola Akinwale" w:date="2021-11-22T10:48:00Z">
              <w:rPr>
                <w:rFonts w:ascii="Arial Unicode MS" w:hAnsi="Arial Unicode MS"/>
                <w:sz w:val="26"/>
                <w:szCs w:val="26"/>
              </w:rPr>
            </w:rPrChange>
          </w:rPr>
          <w:t>s</w:t>
        </w:r>
      </w:ins>
      <w:ins w:id="507" w:author="Kola Akinwale" w:date="2021-11-23T08:50:00Z">
        <w:r w:rsidR="008C2761">
          <w:rPr>
            <w:rFonts w:ascii="Arial" w:hAnsi="Arial" w:cs="Arial"/>
            <w:sz w:val="26"/>
            <w:szCs w:val="26"/>
          </w:rPr>
          <w:t xml:space="preserve"> that will be responsi</w:t>
        </w:r>
      </w:ins>
      <w:ins w:id="508" w:author="Kola Akinwale" w:date="2021-11-23T08:51:00Z">
        <w:r w:rsidR="008C2761">
          <w:rPr>
            <w:rFonts w:ascii="Arial" w:hAnsi="Arial" w:cs="Arial"/>
            <w:sz w:val="26"/>
            <w:szCs w:val="26"/>
          </w:rPr>
          <w:t>bly utilized</w:t>
        </w:r>
        <w:r w:rsidR="00E25DE0">
          <w:rPr>
            <w:rFonts w:ascii="Arial" w:hAnsi="Arial" w:cs="Arial"/>
            <w:sz w:val="26"/>
            <w:szCs w:val="26"/>
          </w:rPr>
          <w:t>, transparent</w:t>
        </w:r>
        <w:r w:rsidR="008C2761">
          <w:rPr>
            <w:rFonts w:ascii="Arial" w:hAnsi="Arial" w:cs="Arial"/>
            <w:sz w:val="26"/>
            <w:szCs w:val="26"/>
          </w:rPr>
          <w:t xml:space="preserve"> and accounted for at all times</w:t>
        </w:r>
      </w:ins>
      <w:ins w:id="509" w:author="Kola Akinwale" w:date="2021-11-22T10:21:00Z">
        <w:r w:rsidR="00F2404E" w:rsidRPr="00975333">
          <w:rPr>
            <w:rFonts w:ascii="Arial" w:hAnsi="Arial" w:cs="Arial"/>
            <w:sz w:val="26"/>
            <w:szCs w:val="26"/>
            <w:rPrChange w:id="510" w:author="Kola Akinwale" w:date="2021-11-22T10:48:00Z">
              <w:rPr>
                <w:rFonts w:ascii="Arial Unicode MS" w:hAnsi="Arial Unicode MS"/>
                <w:sz w:val="26"/>
                <w:szCs w:val="26"/>
              </w:rPr>
            </w:rPrChange>
          </w:rPr>
          <w:t>.</w:t>
        </w:r>
      </w:ins>
    </w:p>
    <w:p w14:paraId="56DA29CB" w14:textId="6D5EABDB" w:rsidR="0037453D" w:rsidRDefault="0037453D" w:rsidP="00AA30FD">
      <w:pPr>
        <w:jc w:val="both"/>
        <w:rPr>
          <w:ins w:id="511" w:author="Kola Akinwale" w:date="2021-11-23T09:09:00Z"/>
          <w:rFonts w:ascii="Arial" w:hAnsi="Arial" w:cs="Arial"/>
          <w:sz w:val="26"/>
          <w:szCs w:val="26"/>
        </w:rPr>
      </w:pPr>
    </w:p>
    <w:p w14:paraId="63F3D52F" w14:textId="1C466A2E" w:rsidR="001319DC" w:rsidRDefault="001319DC" w:rsidP="00AA30FD">
      <w:pPr>
        <w:jc w:val="both"/>
        <w:rPr>
          <w:ins w:id="512" w:author="Kola Akinwale" w:date="2021-11-23T09:09:00Z"/>
          <w:rFonts w:ascii="Arial" w:hAnsi="Arial" w:cs="Arial"/>
          <w:sz w:val="26"/>
          <w:szCs w:val="26"/>
        </w:rPr>
      </w:pPr>
    </w:p>
    <w:p w14:paraId="54643516" w14:textId="235566AF" w:rsidR="001319DC" w:rsidRDefault="001319DC" w:rsidP="00AA30FD">
      <w:pPr>
        <w:jc w:val="both"/>
        <w:rPr>
          <w:ins w:id="513" w:author="Kola Akinwale" w:date="2021-11-23T09:09:00Z"/>
          <w:rFonts w:ascii="Arial" w:hAnsi="Arial" w:cs="Arial"/>
          <w:sz w:val="26"/>
          <w:szCs w:val="26"/>
        </w:rPr>
      </w:pPr>
    </w:p>
    <w:p w14:paraId="1E510B50" w14:textId="262BB755" w:rsidR="001319DC" w:rsidRDefault="001319DC" w:rsidP="00AA30FD">
      <w:pPr>
        <w:jc w:val="both"/>
        <w:rPr>
          <w:ins w:id="514" w:author="Kola Akinwale" w:date="2021-11-23T09:09:00Z"/>
          <w:rFonts w:ascii="Arial" w:hAnsi="Arial" w:cs="Arial"/>
          <w:sz w:val="26"/>
          <w:szCs w:val="26"/>
        </w:rPr>
      </w:pPr>
    </w:p>
    <w:p w14:paraId="7625055A" w14:textId="054B46DC" w:rsidR="001319DC" w:rsidRDefault="001319DC" w:rsidP="00AA30FD">
      <w:pPr>
        <w:jc w:val="both"/>
        <w:rPr>
          <w:ins w:id="515" w:author="Kola Akinwale" w:date="2021-11-23T09:09:00Z"/>
          <w:rFonts w:ascii="Arial" w:hAnsi="Arial" w:cs="Arial"/>
          <w:sz w:val="26"/>
          <w:szCs w:val="26"/>
        </w:rPr>
      </w:pPr>
    </w:p>
    <w:p w14:paraId="33EA0E76" w14:textId="3539829C" w:rsidR="001319DC" w:rsidRDefault="001319DC" w:rsidP="00AA30FD">
      <w:pPr>
        <w:jc w:val="both"/>
        <w:rPr>
          <w:ins w:id="516" w:author="Kola Akinwale" w:date="2021-11-23T09:09:00Z"/>
          <w:rFonts w:ascii="Arial" w:hAnsi="Arial" w:cs="Arial"/>
          <w:sz w:val="26"/>
          <w:szCs w:val="26"/>
        </w:rPr>
      </w:pPr>
    </w:p>
    <w:p w14:paraId="7A5467EB" w14:textId="1323ACFE" w:rsidR="001319DC" w:rsidRDefault="001319DC" w:rsidP="00AA30FD">
      <w:pPr>
        <w:jc w:val="both"/>
        <w:rPr>
          <w:ins w:id="517" w:author="Kola Akinwale" w:date="2021-11-23T09:09:00Z"/>
          <w:rFonts w:ascii="Arial" w:hAnsi="Arial" w:cs="Arial"/>
          <w:sz w:val="26"/>
          <w:szCs w:val="26"/>
        </w:rPr>
      </w:pPr>
    </w:p>
    <w:p w14:paraId="5AB0413F" w14:textId="36C3F7D6" w:rsidR="001319DC" w:rsidRDefault="001319DC" w:rsidP="00AA30FD">
      <w:pPr>
        <w:jc w:val="both"/>
        <w:rPr>
          <w:ins w:id="518" w:author="Kola Akinwale" w:date="2021-11-23T09:09:00Z"/>
          <w:rFonts w:ascii="Arial" w:hAnsi="Arial" w:cs="Arial"/>
          <w:sz w:val="26"/>
          <w:szCs w:val="26"/>
        </w:rPr>
      </w:pPr>
    </w:p>
    <w:p w14:paraId="1707A071" w14:textId="77777777" w:rsidR="001319DC" w:rsidRPr="00975333" w:rsidRDefault="001319DC" w:rsidP="00AA30FD">
      <w:pPr>
        <w:jc w:val="both"/>
        <w:rPr>
          <w:ins w:id="519" w:author="Kola Akinwale" w:date="2021-11-22T10:17:00Z"/>
          <w:rFonts w:ascii="Arial" w:hAnsi="Arial" w:cs="Arial"/>
          <w:sz w:val="26"/>
          <w:szCs w:val="26"/>
          <w:rPrChange w:id="520" w:author="Kola Akinwale" w:date="2021-11-22T10:48:00Z">
            <w:rPr>
              <w:ins w:id="521" w:author="Kola Akinwale" w:date="2021-11-22T10:17:00Z"/>
              <w:rFonts w:ascii="Arial Unicode MS" w:hAnsi="Arial Unicode MS"/>
              <w:sz w:val="26"/>
              <w:szCs w:val="26"/>
            </w:rPr>
          </w:rPrChange>
        </w:rPr>
      </w:pPr>
    </w:p>
    <w:p w14:paraId="3FB9A1E1" w14:textId="77777777" w:rsidR="0037453D" w:rsidRPr="00975333" w:rsidRDefault="0037453D" w:rsidP="00AA30FD">
      <w:pPr>
        <w:jc w:val="both"/>
        <w:rPr>
          <w:rFonts w:ascii="Arial" w:hAnsi="Arial" w:cs="Arial"/>
          <w:sz w:val="26"/>
          <w:szCs w:val="26"/>
          <w:rPrChange w:id="522" w:author="Kola Akinwale" w:date="2021-11-22T10:48:00Z">
            <w:rPr>
              <w:rFonts w:ascii="Arial Unicode MS" w:hAnsi="Arial Unicode MS"/>
              <w:sz w:val="26"/>
              <w:szCs w:val="26"/>
            </w:rPr>
          </w:rPrChange>
        </w:rPr>
      </w:pPr>
    </w:p>
    <w:p w14:paraId="564FD66B" w14:textId="77777777" w:rsidR="00AA30FD" w:rsidRPr="00975333" w:rsidRDefault="00AA30FD" w:rsidP="00AA30FD">
      <w:pPr>
        <w:jc w:val="both"/>
        <w:rPr>
          <w:rFonts w:ascii="Arial" w:hAnsi="Arial" w:cs="Arial"/>
          <w:sz w:val="8"/>
          <w:szCs w:val="26"/>
          <w:rPrChange w:id="523" w:author="Kola Akinwale" w:date="2021-11-22T10:48:00Z">
            <w:rPr>
              <w:rFonts w:ascii="Arial Unicode MS" w:hAnsi="Arial Unicode MS"/>
              <w:sz w:val="8"/>
              <w:szCs w:val="26"/>
            </w:rPr>
          </w:rPrChange>
        </w:rPr>
      </w:pPr>
    </w:p>
    <w:p w14:paraId="4FE1BB3C" w14:textId="28216CF5" w:rsidR="00AA30FD" w:rsidRPr="00975333" w:rsidRDefault="00AA30FD" w:rsidP="00AA30FD">
      <w:pPr>
        <w:jc w:val="both"/>
        <w:rPr>
          <w:ins w:id="524" w:author="Kola Akinwale" w:date="2021-11-22T10:21:00Z"/>
          <w:rFonts w:ascii="Arial" w:hAnsi="Arial" w:cs="Arial"/>
          <w:b/>
          <w:sz w:val="26"/>
          <w:szCs w:val="26"/>
          <w:rPrChange w:id="525" w:author="Kola Akinwale" w:date="2021-11-22T10:48:00Z">
            <w:rPr>
              <w:ins w:id="526" w:author="Kola Akinwale" w:date="2021-11-22T10:21:00Z"/>
              <w:rFonts w:ascii="Arial Unicode MS" w:hAnsi="Arial Unicode MS"/>
              <w:b/>
              <w:sz w:val="26"/>
              <w:szCs w:val="26"/>
            </w:rPr>
          </w:rPrChange>
        </w:rPr>
      </w:pPr>
      <w:r w:rsidRPr="00975333">
        <w:rPr>
          <w:rFonts w:ascii="Arial" w:hAnsi="Arial" w:cs="Arial"/>
          <w:b/>
          <w:sz w:val="26"/>
          <w:szCs w:val="26"/>
          <w:rPrChange w:id="527" w:author="Kola Akinwale" w:date="2021-11-22T10:48:00Z">
            <w:rPr>
              <w:rFonts w:ascii="Arial Unicode MS" w:hAnsi="Arial Unicode MS"/>
              <w:b/>
              <w:sz w:val="26"/>
              <w:szCs w:val="26"/>
            </w:rPr>
          </w:rPrChange>
        </w:rPr>
        <w:lastRenderedPageBreak/>
        <w:t>ARTICLE 1</w:t>
      </w:r>
    </w:p>
    <w:p w14:paraId="255DC8A6" w14:textId="77777777" w:rsidR="00F2404E" w:rsidRPr="00975333" w:rsidRDefault="00F2404E" w:rsidP="00AA30FD">
      <w:pPr>
        <w:jc w:val="both"/>
        <w:rPr>
          <w:rFonts w:ascii="Arial" w:hAnsi="Arial" w:cs="Arial"/>
          <w:b/>
          <w:sz w:val="26"/>
          <w:szCs w:val="26"/>
          <w:rPrChange w:id="528" w:author="Kola Akinwale" w:date="2021-11-22T10:48:00Z">
            <w:rPr>
              <w:rFonts w:ascii="Arial Unicode MS" w:hAnsi="Arial Unicode MS"/>
              <w:b/>
              <w:sz w:val="26"/>
              <w:szCs w:val="26"/>
            </w:rPr>
          </w:rPrChange>
        </w:rPr>
      </w:pPr>
    </w:p>
    <w:p w14:paraId="21D8CA03" w14:textId="77777777" w:rsidR="00AA30FD" w:rsidRPr="00975333" w:rsidRDefault="00AA30FD" w:rsidP="00AA30FD">
      <w:pPr>
        <w:jc w:val="both"/>
        <w:rPr>
          <w:rFonts w:ascii="Arial" w:hAnsi="Arial" w:cs="Arial"/>
          <w:b/>
          <w:sz w:val="4"/>
          <w:szCs w:val="26"/>
          <w:rPrChange w:id="529" w:author="Kola Akinwale" w:date="2021-11-22T10:48:00Z">
            <w:rPr>
              <w:rFonts w:ascii="Arial Unicode MS" w:hAnsi="Arial Unicode MS"/>
              <w:b/>
              <w:sz w:val="4"/>
              <w:szCs w:val="26"/>
            </w:rPr>
          </w:rPrChange>
        </w:rPr>
      </w:pPr>
    </w:p>
    <w:p w14:paraId="14CA8712" w14:textId="77777777" w:rsidR="00AA30FD" w:rsidRPr="00975333" w:rsidRDefault="00AA30FD" w:rsidP="00AA30FD">
      <w:pPr>
        <w:jc w:val="both"/>
        <w:rPr>
          <w:rFonts w:ascii="Arial" w:hAnsi="Arial" w:cs="Arial"/>
          <w:b/>
          <w:sz w:val="26"/>
          <w:szCs w:val="26"/>
          <w:rPrChange w:id="530" w:author="Kola Akinwale" w:date="2021-11-22T10:48:00Z">
            <w:rPr>
              <w:rFonts w:ascii="Arial Unicode MS" w:hAnsi="Arial Unicode MS"/>
              <w:b/>
              <w:sz w:val="26"/>
              <w:szCs w:val="26"/>
            </w:rPr>
          </w:rPrChange>
        </w:rPr>
      </w:pPr>
      <w:r w:rsidRPr="00975333">
        <w:rPr>
          <w:rFonts w:ascii="Arial" w:hAnsi="Arial" w:cs="Arial"/>
          <w:b/>
          <w:sz w:val="26"/>
          <w:szCs w:val="26"/>
          <w:rPrChange w:id="531" w:author="Kola Akinwale" w:date="2021-11-22T10:48:00Z">
            <w:rPr>
              <w:rFonts w:ascii="Arial Unicode MS" w:hAnsi="Arial Unicode MS"/>
              <w:b/>
              <w:sz w:val="26"/>
              <w:szCs w:val="26"/>
            </w:rPr>
          </w:rPrChange>
        </w:rPr>
        <w:t>NAME OF PARTY</w:t>
      </w:r>
    </w:p>
    <w:p w14:paraId="38AC76EF" w14:textId="77777777" w:rsidR="00AA30FD" w:rsidRPr="00975333" w:rsidRDefault="00AA30FD" w:rsidP="00AA30FD">
      <w:pPr>
        <w:jc w:val="both"/>
        <w:rPr>
          <w:rFonts w:ascii="Arial" w:hAnsi="Arial" w:cs="Arial"/>
          <w:b/>
          <w:sz w:val="2"/>
          <w:szCs w:val="26"/>
          <w:rPrChange w:id="532" w:author="Kola Akinwale" w:date="2021-11-22T10:48:00Z">
            <w:rPr>
              <w:rFonts w:ascii="Arial Unicode MS" w:hAnsi="Arial Unicode MS"/>
              <w:b/>
              <w:sz w:val="2"/>
              <w:szCs w:val="26"/>
            </w:rPr>
          </w:rPrChange>
        </w:rPr>
      </w:pPr>
    </w:p>
    <w:p w14:paraId="4B5B8DE8" w14:textId="21D79A1B" w:rsidR="00AA30FD" w:rsidRPr="00975333" w:rsidRDefault="00AA30FD" w:rsidP="00AA30FD">
      <w:pPr>
        <w:jc w:val="both"/>
        <w:rPr>
          <w:ins w:id="533" w:author="Kola Akinwale" w:date="2021-11-08T17:13:00Z"/>
          <w:rFonts w:ascii="Arial" w:hAnsi="Arial" w:cs="Arial"/>
          <w:sz w:val="26"/>
          <w:szCs w:val="26"/>
          <w:rPrChange w:id="534" w:author="Kola Akinwale" w:date="2021-11-22T10:48:00Z">
            <w:rPr>
              <w:ins w:id="535" w:author="Kola Akinwale" w:date="2021-11-08T17:13:00Z"/>
              <w:rFonts w:ascii="Arial Unicode MS" w:hAnsi="Arial Unicode MS"/>
              <w:sz w:val="26"/>
              <w:szCs w:val="26"/>
            </w:rPr>
          </w:rPrChange>
        </w:rPr>
      </w:pPr>
      <w:r w:rsidRPr="00975333">
        <w:rPr>
          <w:rFonts w:ascii="Arial" w:hAnsi="Arial" w:cs="Arial"/>
          <w:sz w:val="26"/>
          <w:szCs w:val="26"/>
          <w:rPrChange w:id="536" w:author="Kola Akinwale" w:date="2021-11-22T10:48:00Z">
            <w:rPr>
              <w:rFonts w:ascii="Arial Unicode MS" w:hAnsi="Arial Unicode MS"/>
              <w:sz w:val="26"/>
              <w:szCs w:val="26"/>
            </w:rPr>
          </w:rPrChange>
        </w:rPr>
        <w:t>The name of the Party shall be AFRICAN DEMOCRATIC CONGRESS (ADC) hereinafter called “the Party”.</w:t>
      </w:r>
    </w:p>
    <w:p w14:paraId="673FC690" w14:textId="339C41BC" w:rsidR="00277B83" w:rsidRDefault="00277B83" w:rsidP="00AA30FD">
      <w:pPr>
        <w:jc w:val="both"/>
        <w:rPr>
          <w:ins w:id="537" w:author="Kola Akinwale" w:date="2021-11-23T09:09:00Z"/>
          <w:rFonts w:ascii="Arial" w:hAnsi="Arial" w:cs="Arial"/>
          <w:sz w:val="26"/>
          <w:szCs w:val="26"/>
        </w:rPr>
      </w:pPr>
    </w:p>
    <w:p w14:paraId="0C928E02" w14:textId="77777777" w:rsidR="001319DC" w:rsidRPr="00975333" w:rsidRDefault="001319DC" w:rsidP="00AA30FD">
      <w:pPr>
        <w:jc w:val="both"/>
        <w:rPr>
          <w:rFonts w:ascii="Arial" w:hAnsi="Arial" w:cs="Arial"/>
          <w:sz w:val="26"/>
          <w:szCs w:val="26"/>
          <w:rPrChange w:id="538" w:author="Kola Akinwale" w:date="2021-11-22T10:48:00Z">
            <w:rPr>
              <w:rFonts w:ascii="Arial Unicode MS" w:hAnsi="Arial Unicode MS"/>
              <w:sz w:val="26"/>
              <w:szCs w:val="26"/>
            </w:rPr>
          </w:rPrChange>
        </w:rPr>
      </w:pPr>
    </w:p>
    <w:p w14:paraId="125FEA61" w14:textId="13030F70" w:rsidR="00AA30FD" w:rsidRPr="00975333" w:rsidRDefault="00104F1C" w:rsidP="00AA30FD">
      <w:pPr>
        <w:jc w:val="both"/>
        <w:rPr>
          <w:rFonts w:ascii="Arial" w:hAnsi="Arial" w:cs="Arial"/>
          <w:sz w:val="6"/>
          <w:szCs w:val="26"/>
          <w:rPrChange w:id="539" w:author="Kola Akinwale" w:date="2021-11-22T10:48:00Z">
            <w:rPr>
              <w:rFonts w:ascii="Arial Unicode MS" w:hAnsi="Arial Unicode MS"/>
              <w:sz w:val="6"/>
              <w:szCs w:val="26"/>
            </w:rPr>
          </w:rPrChange>
        </w:rPr>
      </w:pPr>
      <w:r w:rsidRPr="00975333">
        <w:rPr>
          <w:rFonts w:ascii="Arial" w:hAnsi="Arial" w:cs="Arial"/>
          <w:sz w:val="6"/>
          <w:szCs w:val="26"/>
          <w:rPrChange w:id="540" w:author="Kola Akinwale" w:date="2021-11-22T10:48:00Z">
            <w:rPr>
              <w:rFonts w:ascii="Arial Unicode MS" w:hAnsi="Arial Unicode MS"/>
              <w:sz w:val="6"/>
              <w:szCs w:val="26"/>
            </w:rPr>
          </w:rPrChange>
        </w:rPr>
        <w:t>v</w:t>
      </w:r>
    </w:p>
    <w:p w14:paraId="04AF50B3" w14:textId="14B16A77" w:rsidR="00AA30FD" w:rsidRPr="00975333" w:rsidRDefault="00AA30FD" w:rsidP="00AA30FD">
      <w:pPr>
        <w:jc w:val="both"/>
        <w:rPr>
          <w:ins w:id="541" w:author="Kola Akinwale" w:date="2021-11-08T17:13:00Z"/>
          <w:rFonts w:ascii="Arial" w:hAnsi="Arial" w:cs="Arial"/>
          <w:b/>
          <w:sz w:val="26"/>
          <w:szCs w:val="26"/>
          <w:rPrChange w:id="542" w:author="Kola Akinwale" w:date="2021-11-22T10:48:00Z">
            <w:rPr>
              <w:ins w:id="543" w:author="Kola Akinwale" w:date="2021-11-08T17:13:00Z"/>
              <w:rFonts w:ascii="Arial Unicode MS" w:hAnsi="Arial Unicode MS"/>
              <w:b/>
              <w:sz w:val="26"/>
              <w:szCs w:val="26"/>
            </w:rPr>
          </w:rPrChange>
        </w:rPr>
      </w:pPr>
      <w:r w:rsidRPr="00975333">
        <w:rPr>
          <w:rFonts w:ascii="Arial" w:hAnsi="Arial" w:cs="Arial"/>
          <w:b/>
          <w:sz w:val="26"/>
          <w:szCs w:val="26"/>
          <w:rPrChange w:id="544" w:author="Kola Akinwale" w:date="2021-11-22T10:48:00Z">
            <w:rPr>
              <w:rFonts w:ascii="Arial Unicode MS" w:hAnsi="Arial Unicode MS"/>
              <w:b/>
              <w:sz w:val="26"/>
              <w:szCs w:val="26"/>
            </w:rPr>
          </w:rPrChange>
        </w:rPr>
        <w:t>ARTICLE 2</w:t>
      </w:r>
    </w:p>
    <w:p w14:paraId="754E1D23" w14:textId="77777777" w:rsidR="00277B83" w:rsidRPr="00975333" w:rsidRDefault="00277B83" w:rsidP="00AA30FD">
      <w:pPr>
        <w:jc w:val="both"/>
        <w:rPr>
          <w:rFonts w:ascii="Arial" w:hAnsi="Arial" w:cs="Arial"/>
          <w:b/>
          <w:sz w:val="26"/>
          <w:szCs w:val="26"/>
          <w:rPrChange w:id="545" w:author="Kola Akinwale" w:date="2021-11-22T10:48:00Z">
            <w:rPr>
              <w:rFonts w:ascii="Arial Unicode MS" w:hAnsi="Arial Unicode MS"/>
              <w:b/>
              <w:sz w:val="26"/>
              <w:szCs w:val="26"/>
            </w:rPr>
          </w:rPrChange>
        </w:rPr>
      </w:pPr>
    </w:p>
    <w:p w14:paraId="54B7A51D" w14:textId="77777777" w:rsidR="00AA30FD" w:rsidRPr="00975333" w:rsidRDefault="00AA30FD" w:rsidP="00AA30FD">
      <w:pPr>
        <w:jc w:val="both"/>
        <w:rPr>
          <w:rFonts w:ascii="Arial" w:hAnsi="Arial" w:cs="Arial"/>
          <w:b/>
          <w:sz w:val="26"/>
          <w:szCs w:val="26"/>
          <w:rPrChange w:id="546" w:author="Kola Akinwale" w:date="2021-11-22T10:48:00Z">
            <w:rPr>
              <w:rFonts w:ascii="Arial Unicode MS" w:hAnsi="Arial Unicode MS"/>
              <w:b/>
              <w:sz w:val="26"/>
              <w:szCs w:val="26"/>
            </w:rPr>
          </w:rPrChange>
        </w:rPr>
      </w:pPr>
      <w:r w:rsidRPr="00975333">
        <w:rPr>
          <w:rFonts w:ascii="Arial" w:hAnsi="Arial" w:cs="Arial"/>
          <w:b/>
          <w:sz w:val="26"/>
          <w:szCs w:val="26"/>
          <w:rPrChange w:id="547" w:author="Kola Akinwale" w:date="2021-11-22T10:48:00Z">
            <w:rPr>
              <w:rFonts w:ascii="Arial Unicode MS" w:hAnsi="Arial Unicode MS"/>
              <w:b/>
              <w:sz w:val="26"/>
              <w:szCs w:val="26"/>
            </w:rPr>
          </w:rPrChange>
        </w:rPr>
        <w:t>SUPREMACY OF THE CONSTITUTION AND THE PARTY</w:t>
      </w:r>
    </w:p>
    <w:p w14:paraId="24462B52" w14:textId="77777777" w:rsidR="00AA30FD" w:rsidRPr="00975333" w:rsidRDefault="00AA30FD" w:rsidP="00AA30FD">
      <w:pPr>
        <w:jc w:val="both"/>
        <w:rPr>
          <w:rFonts w:ascii="Arial" w:hAnsi="Arial" w:cs="Arial"/>
          <w:b/>
          <w:sz w:val="2"/>
          <w:szCs w:val="26"/>
          <w:rPrChange w:id="548" w:author="Kola Akinwale" w:date="2021-11-22T10:48:00Z">
            <w:rPr>
              <w:rFonts w:ascii="Arial Unicode MS" w:hAnsi="Arial Unicode MS"/>
              <w:b/>
              <w:sz w:val="2"/>
              <w:szCs w:val="26"/>
            </w:rPr>
          </w:rPrChange>
        </w:rPr>
      </w:pPr>
    </w:p>
    <w:p w14:paraId="32F89DD7" w14:textId="77777777" w:rsidR="00AA30FD" w:rsidRPr="00975333" w:rsidRDefault="00AA30FD" w:rsidP="00AA30FD">
      <w:pPr>
        <w:pStyle w:val="ListParagraph"/>
        <w:numPr>
          <w:ilvl w:val="0"/>
          <w:numId w:val="2"/>
        </w:numPr>
        <w:jc w:val="both"/>
        <w:rPr>
          <w:rFonts w:ascii="Arial" w:hAnsi="Arial" w:cs="Arial"/>
          <w:sz w:val="26"/>
          <w:szCs w:val="26"/>
          <w:rPrChange w:id="549" w:author="Kola Akinwale" w:date="2021-11-22T10:48:00Z">
            <w:rPr>
              <w:rFonts w:ascii="Arial Unicode MS" w:hAnsi="Arial Unicode MS"/>
              <w:sz w:val="26"/>
              <w:szCs w:val="26"/>
            </w:rPr>
          </w:rPrChange>
        </w:rPr>
      </w:pPr>
      <w:r w:rsidRPr="00975333">
        <w:rPr>
          <w:rFonts w:ascii="Arial" w:hAnsi="Arial" w:cs="Arial"/>
          <w:sz w:val="26"/>
          <w:szCs w:val="26"/>
          <w:rPrChange w:id="550" w:author="Kola Akinwale" w:date="2021-11-22T10:48:00Z">
            <w:rPr>
              <w:rFonts w:ascii="Arial Unicode MS" w:hAnsi="Arial Unicode MS"/>
              <w:sz w:val="26"/>
              <w:szCs w:val="26"/>
            </w:rPr>
          </w:rPrChange>
        </w:rPr>
        <w:t>This constitution is supreme and its provisions shall have binding force on all members and Organs of the Party.</w:t>
      </w:r>
    </w:p>
    <w:p w14:paraId="06CC0BAA" w14:textId="77777777" w:rsidR="00AA30FD" w:rsidRPr="00975333" w:rsidRDefault="00AA30FD" w:rsidP="00AA30FD">
      <w:pPr>
        <w:pStyle w:val="ListParagraph"/>
        <w:jc w:val="both"/>
        <w:rPr>
          <w:rFonts w:ascii="Arial" w:hAnsi="Arial" w:cs="Arial"/>
          <w:sz w:val="6"/>
          <w:szCs w:val="26"/>
          <w:rPrChange w:id="551" w:author="Kola Akinwale" w:date="2021-11-22T10:48:00Z">
            <w:rPr>
              <w:rFonts w:ascii="Arial Unicode MS" w:hAnsi="Arial Unicode MS"/>
              <w:sz w:val="6"/>
              <w:szCs w:val="26"/>
            </w:rPr>
          </w:rPrChange>
        </w:rPr>
      </w:pPr>
    </w:p>
    <w:p w14:paraId="5CE821F8" w14:textId="77777777" w:rsidR="00AA30FD" w:rsidRPr="00975333" w:rsidDel="00EF5C86" w:rsidRDefault="00AA30FD" w:rsidP="00AA30FD">
      <w:pPr>
        <w:pStyle w:val="ListParagraph"/>
        <w:numPr>
          <w:ilvl w:val="0"/>
          <w:numId w:val="2"/>
        </w:numPr>
        <w:jc w:val="both"/>
        <w:rPr>
          <w:del w:id="552" w:author="Kola Akinwale" w:date="2021-11-22T10:35:00Z"/>
          <w:rFonts w:ascii="Arial" w:hAnsi="Arial" w:cs="Arial"/>
          <w:sz w:val="26"/>
          <w:szCs w:val="26"/>
          <w:rPrChange w:id="553" w:author="Kola Akinwale" w:date="2021-11-22T10:48:00Z">
            <w:rPr>
              <w:del w:id="554" w:author="Kola Akinwale" w:date="2021-11-22T10:35:00Z"/>
              <w:rFonts w:ascii="Arial Unicode MS" w:hAnsi="Arial Unicode MS"/>
              <w:sz w:val="26"/>
              <w:szCs w:val="26"/>
            </w:rPr>
          </w:rPrChange>
        </w:rPr>
      </w:pPr>
      <w:r w:rsidRPr="00975333">
        <w:rPr>
          <w:rFonts w:ascii="Arial" w:hAnsi="Arial" w:cs="Arial"/>
          <w:sz w:val="26"/>
          <w:szCs w:val="26"/>
          <w:rPrChange w:id="555" w:author="Kola Akinwale" w:date="2021-11-22T10:48:00Z">
            <w:rPr>
              <w:rFonts w:ascii="Arial Unicode MS" w:hAnsi="Arial Unicode MS"/>
              <w:sz w:val="26"/>
              <w:szCs w:val="26"/>
            </w:rPr>
          </w:rPrChange>
        </w:rPr>
        <w:t>If any act of any member or Organ of the Party is inconsistent with the provisions of this constitution, this constitution shall prevail, and such other act shall to the extent of its inconsistency be void.</w:t>
      </w:r>
    </w:p>
    <w:p w14:paraId="506BFD30" w14:textId="77777777" w:rsidR="00AA30FD" w:rsidRPr="00975333" w:rsidRDefault="00AA30FD" w:rsidP="00EF5C86">
      <w:pPr>
        <w:pStyle w:val="ListParagraph"/>
        <w:numPr>
          <w:ilvl w:val="0"/>
          <w:numId w:val="2"/>
        </w:numPr>
        <w:jc w:val="both"/>
        <w:rPr>
          <w:rFonts w:ascii="Arial" w:hAnsi="Arial" w:cs="Arial"/>
          <w:sz w:val="26"/>
          <w:szCs w:val="26"/>
          <w:rPrChange w:id="556" w:author="Kola Akinwale" w:date="2021-11-22T10:48:00Z">
            <w:rPr/>
          </w:rPrChange>
        </w:rPr>
        <w:pPrChange w:id="557" w:author="Kola Akinwale" w:date="2021-11-22T10:35:00Z">
          <w:pPr>
            <w:pStyle w:val="ListParagraph"/>
            <w:jc w:val="both"/>
          </w:pPr>
        </w:pPrChange>
      </w:pPr>
    </w:p>
    <w:p w14:paraId="59DCE8F6" w14:textId="50C0B39C" w:rsidR="00AA30FD" w:rsidRPr="00975333" w:rsidRDefault="00AA30FD" w:rsidP="00AA30FD">
      <w:pPr>
        <w:pStyle w:val="ListParagraph"/>
        <w:numPr>
          <w:ilvl w:val="0"/>
          <w:numId w:val="2"/>
        </w:numPr>
        <w:jc w:val="both"/>
        <w:rPr>
          <w:ins w:id="558" w:author="Kola Akinwale" w:date="2021-11-08T17:13:00Z"/>
          <w:rFonts w:ascii="Arial" w:hAnsi="Arial" w:cs="Arial"/>
          <w:sz w:val="26"/>
          <w:szCs w:val="26"/>
          <w:rPrChange w:id="559" w:author="Kola Akinwale" w:date="2021-11-22T10:48:00Z">
            <w:rPr>
              <w:ins w:id="560" w:author="Kola Akinwale" w:date="2021-11-08T17:13:00Z"/>
              <w:rFonts w:ascii="Arial Unicode MS" w:hAnsi="Arial Unicode MS"/>
              <w:sz w:val="26"/>
              <w:szCs w:val="26"/>
            </w:rPr>
          </w:rPrChange>
        </w:rPr>
      </w:pPr>
      <w:r w:rsidRPr="00975333">
        <w:rPr>
          <w:rFonts w:ascii="Arial" w:hAnsi="Arial" w:cs="Arial"/>
          <w:sz w:val="26"/>
          <w:szCs w:val="26"/>
          <w:rPrChange w:id="561" w:author="Kola Akinwale" w:date="2021-11-22T10:48:00Z">
            <w:rPr>
              <w:rFonts w:ascii="Arial Unicode MS" w:hAnsi="Arial Unicode MS"/>
              <w:sz w:val="26"/>
              <w:szCs w:val="26"/>
            </w:rPr>
          </w:rPrChange>
        </w:rPr>
        <w:t>All elected or appointed public officers who are members of the Party shall remain loyal to all Party Organs through which they were elected or appointed. Accordingly, the supremacy of the Party over all members is hereby guaranteed and proclaimed.</w:t>
      </w:r>
    </w:p>
    <w:p w14:paraId="1394EB05" w14:textId="77777777" w:rsidR="00277B83" w:rsidRPr="00975333" w:rsidRDefault="00277B83" w:rsidP="00277B83">
      <w:pPr>
        <w:pStyle w:val="ListParagraph"/>
        <w:rPr>
          <w:ins w:id="562" w:author="Kola Akinwale" w:date="2021-11-08T17:13:00Z"/>
          <w:rFonts w:ascii="Arial" w:hAnsi="Arial" w:cs="Arial"/>
          <w:sz w:val="26"/>
          <w:szCs w:val="26"/>
          <w:rPrChange w:id="563" w:author="Kola Akinwale" w:date="2021-11-22T10:48:00Z">
            <w:rPr>
              <w:ins w:id="564" w:author="Kola Akinwale" w:date="2021-11-08T17:13:00Z"/>
            </w:rPr>
          </w:rPrChange>
        </w:rPr>
        <w:pPrChange w:id="565" w:author="Kola Akinwale" w:date="2021-11-08T17:13:00Z">
          <w:pPr>
            <w:pStyle w:val="ListParagraph"/>
            <w:numPr>
              <w:numId w:val="2"/>
            </w:numPr>
            <w:ind w:hanging="360"/>
            <w:jc w:val="both"/>
          </w:pPr>
        </w:pPrChange>
      </w:pPr>
    </w:p>
    <w:p w14:paraId="0BB75718" w14:textId="77777777" w:rsidR="00277B83" w:rsidRPr="00975333" w:rsidRDefault="00277B83" w:rsidP="00277B83">
      <w:pPr>
        <w:pStyle w:val="ListParagraph"/>
        <w:jc w:val="both"/>
        <w:rPr>
          <w:rFonts w:ascii="Arial" w:hAnsi="Arial" w:cs="Arial"/>
          <w:sz w:val="26"/>
          <w:szCs w:val="26"/>
          <w:rPrChange w:id="566" w:author="Kola Akinwale" w:date="2021-11-22T10:48:00Z">
            <w:rPr>
              <w:rFonts w:ascii="Arial Unicode MS" w:hAnsi="Arial Unicode MS"/>
              <w:sz w:val="26"/>
              <w:szCs w:val="26"/>
            </w:rPr>
          </w:rPrChange>
        </w:rPr>
        <w:pPrChange w:id="567" w:author="Kola Akinwale" w:date="2021-11-08T17:13:00Z">
          <w:pPr>
            <w:pStyle w:val="ListParagraph"/>
            <w:numPr>
              <w:numId w:val="2"/>
            </w:numPr>
            <w:ind w:hanging="360"/>
            <w:jc w:val="both"/>
          </w:pPr>
        </w:pPrChange>
      </w:pPr>
    </w:p>
    <w:p w14:paraId="0AE20CFF" w14:textId="77777777" w:rsidR="00AA30FD" w:rsidRPr="00975333" w:rsidDel="00277B83" w:rsidRDefault="00AA30FD" w:rsidP="00AA30FD">
      <w:pPr>
        <w:pStyle w:val="ListParagraph"/>
        <w:jc w:val="both"/>
        <w:rPr>
          <w:del w:id="568" w:author="Kola Akinwale" w:date="2021-11-08T17:14:00Z"/>
          <w:rFonts w:ascii="Arial" w:hAnsi="Arial" w:cs="Arial"/>
          <w:sz w:val="6"/>
          <w:szCs w:val="26"/>
          <w:rPrChange w:id="569" w:author="Kola Akinwale" w:date="2021-11-22T10:48:00Z">
            <w:rPr>
              <w:del w:id="570" w:author="Kola Akinwale" w:date="2021-11-08T17:14:00Z"/>
              <w:rFonts w:ascii="Arial Unicode MS" w:hAnsi="Arial Unicode MS"/>
              <w:sz w:val="6"/>
              <w:szCs w:val="26"/>
            </w:rPr>
          </w:rPrChange>
        </w:rPr>
      </w:pPr>
    </w:p>
    <w:p w14:paraId="1D194E22" w14:textId="77777777" w:rsidR="00AA30FD" w:rsidRPr="00975333" w:rsidRDefault="00AA30FD" w:rsidP="00277B83">
      <w:pPr>
        <w:jc w:val="both"/>
        <w:rPr>
          <w:rFonts w:ascii="Arial" w:hAnsi="Arial" w:cs="Arial"/>
          <w:b/>
          <w:sz w:val="26"/>
          <w:szCs w:val="26"/>
          <w:rPrChange w:id="571" w:author="Kola Akinwale" w:date="2021-11-22T10:48:00Z">
            <w:rPr/>
          </w:rPrChange>
        </w:rPr>
        <w:pPrChange w:id="572" w:author="Kola Akinwale" w:date="2021-11-08T17:14:00Z">
          <w:pPr>
            <w:pStyle w:val="ListParagraph"/>
            <w:jc w:val="both"/>
          </w:pPr>
        </w:pPrChange>
      </w:pPr>
      <w:del w:id="573" w:author="Kola Akinwale" w:date="2021-11-08T17:14:00Z">
        <w:r w:rsidRPr="00975333" w:rsidDel="00277B83">
          <w:rPr>
            <w:rFonts w:ascii="Arial" w:hAnsi="Arial" w:cs="Arial"/>
            <w:b/>
            <w:sz w:val="26"/>
            <w:szCs w:val="26"/>
            <w:rPrChange w:id="574" w:author="Kola Akinwale" w:date="2021-11-22T10:48:00Z">
              <w:rPr/>
            </w:rPrChange>
          </w:rPr>
          <w:delText xml:space="preserve">                 </w:delText>
        </w:r>
      </w:del>
      <w:del w:id="575" w:author="Kola Akinwale" w:date="2021-11-08T17:13:00Z">
        <w:r w:rsidRPr="00975333" w:rsidDel="00277B83">
          <w:rPr>
            <w:rFonts w:ascii="Arial" w:hAnsi="Arial" w:cs="Arial"/>
            <w:b/>
            <w:sz w:val="26"/>
            <w:szCs w:val="26"/>
            <w:rPrChange w:id="576" w:author="Kola Akinwale" w:date="2021-11-22T10:48:00Z">
              <w:rPr/>
            </w:rPrChange>
          </w:rPr>
          <w:delText xml:space="preserve">                        </w:delText>
        </w:r>
      </w:del>
      <w:r w:rsidRPr="00975333">
        <w:rPr>
          <w:rFonts w:ascii="Arial" w:hAnsi="Arial" w:cs="Arial"/>
          <w:b/>
          <w:sz w:val="26"/>
          <w:szCs w:val="26"/>
          <w:rPrChange w:id="577" w:author="Kola Akinwale" w:date="2021-11-22T10:48:00Z">
            <w:rPr/>
          </w:rPrChange>
        </w:rPr>
        <w:t>ARTICLE 3</w:t>
      </w:r>
    </w:p>
    <w:p w14:paraId="29777BD9" w14:textId="77777777" w:rsidR="00277B83" w:rsidRPr="00975333" w:rsidRDefault="00AA30FD" w:rsidP="00AA30FD">
      <w:pPr>
        <w:pStyle w:val="ListParagraph"/>
        <w:jc w:val="both"/>
        <w:rPr>
          <w:ins w:id="578" w:author="Kola Akinwale" w:date="2021-11-08T17:14:00Z"/>
          <w:rFonts w:ascii="Arial" w:hAnsi="Arial" w:cs="Arial"/>
          <w:b/>
          <w:sz w:val="26"/>
          <w:szCs w:val="26"/>
          <w:rPrChange w:id="579" w:author="Kola Akinwale" w:date="2021-11-22T10:48:00Z">
            <w:rPr>
              <w:ins w:id="580" w:author="Kola Akinwale" w:date="2021-11-08T17:14:00Z"/>
              <w:rFonts w:ascii="Arial Unicode MS" w:hAnsi="Arial Unicode MS"/>
              <w:b/>
              <w:sz w:val="26"/>
              <w:szCs w:val="26"/>
            </w:rPr>
          </w:rPrChange>
        </w:rPr>
      </w:pPr>
      <w:r w:rsidRPr="00975333">
        <w:rPr>
          <w:rFonts w:ascii="Arial" w:hAnsi="Arial" w:cs="Arial"/>
          <w:b/>
          <w:sz w:val="26"/>
          <w:szCs w:val="26"/>
          <w:rPrChange w:id="581" w:author="Kola Akinwale" w:date="2021-11-22T10:48:00Z">
            <w:rPr>
              <w:rFonts w:ascii="Arial Unicode MS" w:hAnsi="Arial Unicode MS"/>
              <w:b/>
              <w:sz w:val="26"/>
              <w:szCs w:val="26"/>
            </w:rPr>
          </w:rPrChange>
        </w:rPr>
        <w:t xml:space="preserve">                                </w:t>
      </w:r>
    </w:p>
    <w:p w14:paraId="6ED72A5E" w14:textId="1C2A9A8B" w:rsidR="00AA30FD" w:rsidRPr="00975333" w:rsidRDefault="00AA30FD" w:rsidP="00277B83">
      <w:pPr>
        <w:jc w:val="both"/>
        <w:rPr>
          <w:rFonts w:ascii="Arial" w:hAnsi="Arial" w:cs="Arial"/>
          <w:b/>
          <w:sz w:val="26"/>
          <w:szCs w:val="26"/>
          <w:rPrChange w:id="582" w:author="Kola Akinwale" w:date="2021-11-22T10:48:00Z">
            <w:rPr/>
          </w:rPrChange>
        </w:rPr>
        <w:pPrChange w:id="583" w:author="Kola Akinwale" w:date="2021-11-08T17:14:00Z">
          <w:pPr>
            <w:pStyle w:val="ListParagraph"/>
            <w:jc w:val="both"/>
          </w:pPr>
        </w:pPrChange>
      </w:pPr>
      <w:r w:rsidRPr="00975333">
        <w:rPr>
          <w:rFonts w:ascii="Arial" w:hAnsi="Arial" w:cs="Arial"/>
          <w:b/>
          <w:sz w:val="26"/>
          <w:szCs w:val="26"/>
          <w:rPrChange w:id="584" w:author="Kola Akinwale" w:date="2021-11-22T10:48:00Z">
            <w:rPr/>
          </w:rPrChange>
        </w:rPr>
        <w:t xml:space="preserve">MOTTO AND SLOGAN   </w:t>
      </w:r>
    </w:p>
    <w:p w14:paraId="4F8144F2" w14:textId="77777777" w:rsidR="00AA30FD" w:rsidRPr="00975333" w:rsidRDefault="00AA30FD" w:rsidP="00AA30FD">
      <w:pPr>
        <w:pStyle w:val="ListParagraph"/>
        <w:jc w:val="both"/>
        <w:rPr>
          <w:rFonts w:ascii="Arial" w:hAnsi="Arial" w:cs="Arial"/>
          <w:b/>
          <w:sz w:val="4"/>
          <w:szCs w:val="26"/>
          <w:rPrChange w:id="585" w:author="Kola Akinwale" w:date="2021-11-22T10:48:00Z">
            <w:rPr>
              <w:rFonts w:ascii="Arial Unicode MS" w:hAnsi="Arial Unicode MS"/>
              <w:b/>
              <w:sz w:val="4"/>
              <w:szCs w:val="26"/>
            </w:rPr>
          </w:rPrChange>
        </w:rPr>
      </w:pPr>
    </w:p>
    <w:p w14:paraId="2D3EC7DD" w14:textId="77777777" w:rsidR="00AA30FD" w:rsidRPr="00975333" w:rsidRDefault="00AA30FD" w:rsidP="00AA30FD">
      <w:pPr>
        <w:pStyle w:val="ListParagraph"/>
        <w:numPr>
          <w:ilvl w:val="0"/>
          <w:numId w:val="3"/>
        </w:numPr>
        <w:jc w:val="both"/>
        <w:rPr>
          <w:rFonts w:ascii="Arial" w:hAnsi="Arial" w:cs="Arial"/>
          <w:b/>
          <w:sz w:val="26"/>
          <w:szCs w:val="26"/>
          <w:rPrChange w:id="586" w:author="Kola Akinwale" w:date="2021-11-22T10:48:00Z">
            <w:rPr>
              <w:rFonts w:ascii="Arial Unicode MS" w:hAnsi="Arial Unicode MS"/>
              <w:b/>
              <w:sz w:val="26"/>
              <w:szCs w:val="26"/>
            </w:rPr>
          </w:rPrChange>
        </w:rPr>
      </w:pPr>
      <w:r w:rsidRPr="00975333">
        <w:rPr>
          <w:rFonts w:ascii="Arial" w:hAnsi="Arial" w:cs="Arial"/>
          <w:sz w:val="26"/>
          <w:szCs w:val="26"/>
          <w:rPrChange w:id="587" w:author="Kola Akinwale" w:date="2021-11-22T10:48:00Z">
            <w:rPr>
              <w:rFonts w:ascii="Arial Unicode MS" w:hAnsi="Arial Unicode MS"/>
              <w:sz w:val="26"/>
              <w:szCs w:val="26"/>
            </w:rPr>
          </w:rPrChange>
        </w:rPr>
        <w:t>The Motto of the Party shall be “In pursuit of the welfare of our People and the Nation”.</w:t>
      </w:r>
    </w:p>
    <w:p w14:paraId="5C863BDB" w14:textId="77777777" w:rsidR="00AA30FD" w:rsidRPr="00975333" w:rsidRDefault="00AA30FD" w:rsidP="00AA30FD">
      <w:pPr>
        <w:pStyle w:val="ListParagraph"/>
        <w:jc w:val="both"/>
        <w:rPr>
          <w:rFonts w:ascii="Arial" w:hAnsi="Arial" w:cs="Arial"/>
          <w:b/>
          <w:sz w:val="4"/>
          <w:szCs w:val="26"/>
          <w:rPrChange w:id="588" w:author="Kola Akinwale" w:date="2021-11-22T10:48:00Z">
            <w:rPr>
              <w:rFonts w:ascii="Arial Unicode MS" w:hAnsi="Arial Unicode MS"/>
              <w:b/>
              <w:sz w:val="4"/>
              <w:szCs w:val="26"/>
            </w:rPr>
          </w:rPrChange>
        </w:rPr>
      </w:pPr>
    </w:p>
    <w:p w14:paraId="5168E8E9" w14:textId="77777777" w:rsidR="00277B83" w:rsidRPr="00975333" w:rsidRDefault="00AA30FD" w:rsidP="00AA30FD">
      <w:pPr>
        <w:pStyle w:val="ListParagraph"/>
        <w:numPr>
          <w:ilvl w:val="0"/>
          <w:numId w:val="3"/>
        </w:numPr>
        <w:jc w:val="both"/>
        <w:rPr>
          <w:ins w:id="589" w:author="Kola Akinwale" w:date="2021-11-08T17:14:00Z"/>
          <w:rFonts w:ascii="Arial" w:hAnsi="Arial" w:cs="Arial"/>
          <w:b/>
          <w:sz w:val="26"/>
          <w:szCs w:val="26"/>
          <w:rPrChange w:id="590" w:author="Kola Akinwale" w:date="2021-11-22T10:48:00Z">
            <w:rPr>
              <w:ins w:id="591" w:author="Kola Akinwale" w:date="2021-11-08T17:14:00Z"/>
              <w:rFonts w:ascii="Arial Unicode MS" w:hAnsi="Arial Unicode MS"/>
              <w:sz w:val="26"/>
              <w:szCs w:val="26"/>
            </w:rPr>
          </w:rPrChange>
        </w:rPr>
      </w:pPr>
      <w:r w:rsidRPr="00975333">
        <w:rPr>
          <w:rFonts w:ascii="Arial" w:hAnsi="Arial" w:cs="Arial"/>
          <w:sz w:val="26"/>
          <w:szCs w:val="26"/>
          <w:rPrChange w:id="592" w:author="Kola Akinwale" w:date="2021-11-22T10:48:00Z">
            <w:rPr>
              <w:rFonts w:ascii="Arial Unicode MS" w:hAnsi="Arial Unicode MS"/>
              <w:sz w:val="26"/>
              <w:szCs w:val="26"/>
            </w:rPr>
          </w:rPrChange>
        </w:rPr>
        <w:t xml:space="preserve">The slogan of the Party shall be: </w:t>
      </w:r>
      <w:r w:rsidRPr="00975333">
        <w:rPr>
          <w:rFonts w:ascii="Arial" w:hAnsi="Arial" w:cs="Arial"/>
          <w:b/>
          <w:sz w:val="26"/>
          <w:szCs w:val="26"/>
          <w:rPrChange w:id="593" w:author="Kola Akinwale" w:date="2021-11-22T10:48:00Z">
            <w:rPr>
              <w:rFonts w:ascii="Arial Unicode MS" w:hAnsi="Arial Unicode MS"/>
              <w:b/>
              <w:sz w:val="26"/>
              <w:szCs w:val="26"/>
            </w:rPr>
          </w:rPrChange>
        </w:rPr>
        <w:t>ADC: Arise! ADC: Arise!! A D&amp; C: Arise and shine Nigeria.</w:t>
      </w:r>
      <w:r w:rsidRPr="00975333">
        <w:rPr>
          <w:rFonts w:ascii="Arial" w:hAnsi="Arial" w:cs="Arial"/>
          <w:sz w:val="26"/>
          <w:szCs w:val="26"/>
          <w:rPrChange w:id="594" w:author="Kola Akinwale" w:date="2021-11-22T10:48:00Z">
            <w:rPr>
              <w:rFonts w:ascii="Arial Unicode MS" w:hAnsi="Arial Unicode MS"/>
              <w:sz w:val="26"/>
              <w:szCs w:val="26"/>
            </w:rPr>
          </w:rPrChange>
        </w:rPr>
        <w:t xml:space="preserve"> The slogan of the Party shall be used while conducting Party meetings, rallies or gatherings and shall be demonstrated by the raising up of clenched right or left hand to synchronize.   </w:t>
      </w:r>
    </w:p>
    <w:p w14:paraId="40BC02F8" w14:textId="77777777" w:rsidR="00277B83" w:rsidRPr="00975333" w:rsidRDefault="00277B83" w:rsidP="00277B83">
      <w:pPr>
        <w:pStyle w:val="ListParagraph"/>
        <w:rPr>
          <w:ins w:id="595" w:author="Kola Akinwale" w:date="2021-11-08T17:14:00Z"/>
          <w:rFonts w:ascii="Arial" w:hAnsi="Arial" w:cs="Arial"/>
          <w:sz w:val="26"/>
          <w:szCs w:val="26"/>
          <w:rPrChange w:id="596" w:author="Kola Akinwale" w:date="2021-11-22T10:48:00Z">
            <w:rPr>
              <w:ins w:id="597" w:author="Kola Akinwale" w:date="2021-11-08T17:14:00Z"/>
            </w:rPr>
          </w:rPrChange>
        </w:rPr>
        <w:pPrChange w:id="598" w:author="Kola Akinwale" w:date="2021-11-08T17:14:00Z">
          <w:pPr>
            <w:pStyle w:val="ListParagraph"/>
            <w:numPr>
              <w:numId w:val="3"/>
            </w:numPr>
            <w:ind w:hanging="360"/>
            <w:jc w:val="both"/>
          </w:pPr>
        </w:pPrChange>
      </w:pPr>
    </w:p>
    <w:p w14:paraId="24B320D8" w14:textId="1AFC056D" w:rsidR="00AA30FD" w:rsidRPr="00975333" w:rsidRDefault="00AA30FD" w:rsidP="00277B83">
      <w:pPr>
        <w:pStyle w:val="ListParagraph"/>
        <w:jc w:val="both"/>
        <w:rPr>
          <w:rFonts w:ascii="Arial" w:hAnsi="Arial" w:cs="Arial"/>
          <w:b/>
          <w:sz w:val="26"/>
          <w:szCs w:val="26"/>
          <w:rPrChange w:id="599" w:author="Kola Akinwale" w:date="2021-11-22T10:48:00Z">
            <w:rPr>
              <w:rFonts w:ascii="Arial Unicode MS" w:hAnsi="Arial Unicode MS"/>
              <w:b/>
              <w:sz w:val="26"/>
              <w:szCs w:val="26"/>
            </w:rPr>
          </w:rPrChange>
        </w:rPr>
        <w:pPrChange w:id="600" w:author="Kola Akinwale" w:date="2021-11-08T17:14:00Z">
          <w:pPr>
            <w:pStyle w:val="ListParagraph"/>
            <w:numPr>
              <w:numId w:val="3"/>
            </w:numPr>
            <w:ind w:hanging="360"/>
            <w:jc w:val="both"/>
          </w:pPr>
        </w:pPrChange>
      </w:pPr>
      <w:r w:rsidRPr="00975333">
        <w:rPr>
          <w:rFonts w:ascii="Arial" w:hAnsi="Arial" w:cs="Arial"/>
          <w:sz w:val="26"/>
          <w:szCs w:val="26"/>
          <w:rPrChange w:id="601" w:author="Kola Akinwale" w:date="2021-11-22T10:48:00Z">
            <w:rPr>
              <w:rFonts w:ascii="Arial Unicode MS" w:hAnsi="Arial Unicode MS"/>
              <w:sz w:val="26"/>
              <w:szCs w:val="26"/>
            </w:rPr>
          </w:rPrChange>
        </w:rPr>
        <w:t xml:space="preserve">   </w:t>
      </w:r>
    </w:p>
    <w:p w14:paraId="06FFC19C" w14:textId="77777777" w:rsidR="00AA30FD" w:rsidRPr="00975333" w:rsidRDefault="00AA30FD" w:rsidP="00AA30FD">
      <w:pPr>
        <w:jc w:val="both"/>
        <w:rPr>
          <w:rFonts w:ascii="Arial" w:hAnsi="Arial" w:cs="Arial"/>
          <w:b/>
          <w:sz w:val="8"/>
          <w:szCs w:val="26"/>
          <w:rPrChange w:id="602" w:author="Kola Akinwale" w:date="2021-11-22T10:48:00Z">
            <w:rPr>
              <w:rFonts w:ascii="Arial Unicode MS" w:hAnsi="Arial Unicode MS"/>
              <w:b/>
              <w:sz w:val="8"/>
              <w:szCs w:val="26"/>
            </w:rPr>
          </w:rPrChange>
        </w:rPr>
      </w:pPr>
    </w:p>
    <w:p w14:paraId="1CB3278F" w14:textId="0575ACBE" w:rsidR="00AA30FD" w:rsidRPr="00975333" w:rsidRDefault="00AA30FD" w:rsidP="00AA30FD">
      <w:pPr>
        <w:jc w:val="both"/>
        <w:rPr>
          <w:ins w:id="603" w:author="Kola Akinwale" w:date="2021-11-08T17:14:00Z"/>
          <w:rFonts w:ascii="Arial" w:hAnsi="Arial" w:cs="Arial"/>
          <w:b/>
          <w:sz w:val="26"/>
          <w:szCs w:val="26"/>
          <w:rPrChange w:id="604" w:author="Kola Akinwale" w:date="2021-11-22T10:48:00Z">
            <w:rPr>
              <w:ins w:id="605" w:author="Kola Akinwale" w:date="2021-11-08T17:14:00Z"/>
              <w:rFonts w:ascii="Arial Unicode MS" w:hAnsi="Arial Unicode MS"/>
              <w:b/>
              <w:sz w:val="26"/>
              <w:szCs w:val="26"/>
            </w:rPr>
          </w:rPrChange>
        </w:rPr>
      </w:pPr>
      <w:r w:rsidRPr="00975333">
        <w:rPr>
          <w:rFonts w:ascii="Arial" w:hAnsi="Arial" w:cs="Arial"/>
          <w:b/>
          <w:sz w:val="26"/>
          <w:szCs w:val="26"/>
          <w:rPrChange w:id="606" w:author="Kola Akinwale" w:date="2021-11-22T10:48:00Z">
            <w:rPr>
              <w:rFonts w:ascii="Arial Unicode MS" w:hAnsi="Arial Unicode MS"/>
              <w:b/>
              <w:sz w:val="26"/>
              <w:szCs w:val="26"/>
            </w:rPr>
          </w:rPrChange>
        </w:rPr>
        <w:t>ARTICLE 4</w:t>
      </w:r>
    </w:p>
    <w:p w14:paraId="0E70AE7F" w14:textId="77777777" w:rsidR="00277B83" w:rsidRPr="00975333" w:rsidRDefault="00277B83" w:rsidP="00AA30FD">
      <w:pPr>
        <w:jc w:val="both"/>
        <w:rPr>
          <w:rFonts w:ascii="Arial" w:hAnsi="Arial" w:cs="Arial"/>
          <w:b/>
          <w:sz w:val="26"/>
          <w:szCs w:val="26"/>
          <w:rPrChange w:id="607" w:author="Kola Akinwale" w:date="2021-11-22T10:48:00Z">
            <w:rPr>
              <w:rFonts w:ascii="Arial Unicode MS" w:hAnsi="Arial Unicode MS"/>
              <w:b/>
              <w:sz w:val="26"/>
              <w:szCs w:val="26"/>
            </w:rPr>
          </w:rPrChange>
        </w:rPr>
      </w:pPr>
    </w:p>
    <w:p w14:paraId="20016108" w14:textId="77777777" w:rsidR="00AA30FD" w:rsidRPr="00975333" w:rsidRDefault="00AA30FD" w:rsidP="00AA30FD">
      <w:pPr>
        <w:jc w:val="both"/>
        <w:rPr>
          <w:rFonts w:ascii="Arial" w:hAnsi="Arial" w:cs="Arial"/>
          <w:b/>
          <w:sz w:val="26"/>
          <w:szCs w:val="26"/>
          <w:rPrChange w:id="608" w:author="Kola Akinwale" w:date="2021-11-22T10:48:00Z">
            <w:rPr>
              <w:rFonts w:ascii="Arial Unicode MS" w:hAnsi="Arial Unicode MS"/>
              <w:b/>
              <w:sz w:val="26"/>
              <w:szCs w:val="26"/>
            </w:rPr>
          </w:rPrChange>
        </w:rPr>
      </w:pPr>
      <w:r w:rsidRPr="00975333">
        <w:rPr>
          <w:rFonts w:ascii="Arial" w:hAnsi="Arial" w:cs="Arial"/>
          <w:b/>
          <w:sz w:val="26"/>
          <w:szCs w:val="26"/>
          <w:rPrChange w:id="609" w:author="Kola Akinwale" w:date="2021-11-22T10:48:00Z">
            <w:rPr>
              <w:rFonts w:ascii="Arial Unicode MS" w:hAnsi="Arial Unicode MS"/>
              <w:b/>
              <w:sz w:val="26"/>
              <w:szCs w:val="26"/>
            </w:rPr>
          </w:rPrChange>
        </w:rPr>
        <w:t>FLAG AND EMBLEM (LOGO)</w:t>
      </w:r>
    </w:p>
    <w:p w14:paraId="6FF43FB4" w14:textId="77777777" w:rsidR="00AA30FD" w:rsidRPr="00975333" w:rsidRDefault="00AA30FD" w:rsidP="00AA30FD">
      <w:pPr>
        <w:jc w:val="both"/>
        <w:rPr>
          <w:rFonts w:ascii="Arial" w:hAnsi="Arial" w:cs="Arial"/>
          <w:b/>
          <w:sz w:val="4"/>
          <w:szCs w:val="26"/>
          <w:rPrChange w:id="610" w:author="Kola Akinwale" w:date="2021-11-22T10:48:00Z">
            <w:rPr>
              <w:rFonts w:ascii="Arial Unicode MS" w:hAnsi="Arial Unicode MS"/>
              <w:b/>
              <w:sz w:val="4"/>
              <w:szCs w:val="26"/>
            </w:rPr>
          </w:rPrChange>
        </w:rPr>
      </w:pPr>
    </w:p>
    <w:p w14:paraId="083CC764" w14:textId="77777777" w:rsidR="00AA30FD" w:rsidRPr="00975333" w:rsidRDefault="00AA30FD" w:rsidP="00AA30FD">
      <w:pPr>
        <w:pStyle w:val="ListParagraph"/>
        <w:numPr>
          <w:ilvl w:val="0"/>
          <w:numId w:val="4"/>
        </w:numPr>
        <w:jc w:val="both"/>
        <w:rPr>
          <w:rFonts w:ascii="Arial" w:hAnsi="Arial" w:cs="Arial"/>
          <w:sz w:val="26"/>
          <w:szCs w:val="26"/>
          <w:rPrChange w:id="611" w:author="Kola Akinwale" w:date="2021-11-22T10:48:00Z">
            <w:rPr>
              <w:rFonts w:ascii="Arial Unicode MS" w:hAnsi="Arial Unicode MS"/>
              <w:sz w:val="26"/>
              <w:szCs w:val="26"/>
            </w:rPr>
          </w:rPrChange>
        </w:rPr>
      </w:pPr>
      <w:r w:rsidRPr="00975333">
        <w:rPr>
          <w:rFonts w:ascii="Arial" w:hAnsi="Arial" w:cs="Arial"/>
          <w:sz w:val="26"/>
          <w:szCs w:val="26"/>
          <w:rPrChange w:id="612" w:author="Kola Akinwale" w:date="2021-11-22T10:48:00Z">
            <w:rPr>
              <w:rFonts w:ascii="Arial Unicode MS" w:hAnsi="Arial Unicode MS"/>
              <w:sz w:val="26"/>
              <w:szCs w:val="26"/>
            </w:rPr>
          </w:rPrChange>
        </w:rPr>
        <w:t xml:space="preserve">The Party’s Flag shall be in the colours of </w:t>
      </w:r>
      <w:r w:rsidRPr="00975333">
        <w:rPr>
          <w:rFonts w:ascii="Arial" w:hAnsi="Arial" w:cs="Arial"/>
          <w:b/>
          <w:bCs/>
          <w:sz w:val="26"/>
          <w:szCs w:val="26"/>
          <w:rPrChange w:id="613" w:author="Kola Akinwale" w:date="2021-11-22T10:48:00Z">
            <w:rPr>
              <w:rFonts w:ascii="Arial Unicode MS" w:hAnsi="Arial Unicode MS"/>
              <w:sz w:val="26"/>
              <w:szCs w:val="26"/>
            </w:rPr>
          </w:rPrChange>
        </w:rPr>
        <w:t>GREEN</w:t>
      </w:r>
      <w:r w:rsidRPr="00975333">
        <w:rPr>
          <w:rFonts w:ascii="Arial" w:hAnsi="Arial" w:cs="Arial"/>
          <w:sz w:val="26"/>
          <w:szCs w:val="26"/>
          <w:rPrChange w:id="614" w:author="Kola Akinwale" w:date="2021-11-22T10:48:00Z">
            <w:rPr>
              <w:rFonts w:ascii="Arial Unicode MS" w:hAnsi="Arial Unicode MS"/>
              <w:sz w:val="26"/>
              <w:szCs w:val="26"/>
            </w:rPr>
          </w:rPrChange>
        </w:rPr>
        <w:t xml:space="preserve">, </w:t>
      </w:r>
      <w:r w:rsidRPr="00975333">
        <w:rPr>
          <w:rFonts w:ascii="Arial" w:hAnsi="Arial" w:cs="Arial"/>
          <w:b/>
          <w:bCs/>
          <w:sz w:val="26"/>
          <w:szCs w:val="26"/>
          <w:rPrChange w:id="615" w:author="Kola Akinwale" w:date="2021-11-22T10:48:00Z">
            <w:rPr>
              <w:rFonts w:ascii="Arial Unicode MS" w:hAnsi="Arial Unicode MS"/>
              <w:sz w:val="26"/>
              <w:szCs w:val="26"/>
            </w:rPr>
          </w:rPrChange>
        </w:rPr>
        <w:t>WHITE</w:t>
      </w:r>
      <w:r w:rsidRPr="00975333">
        <w:rPr>
          <w:rFonts w:ascii="Arial" w:hAnsi="Arial" w:cs="Arial"/>
          <w:sz w:val="26"/>
          <w:szCs w:val="26"/>
          <w:rPrChange w:id="616" w:author="Kola Akinwale" w:date="2021-11-22T10:48:00Z">
            <w:rPr>
              <w:rFonts w:ascii="Arial Unicode MS" w:hAnsi="Arial Unicode MS"/>
              <w:sz w:val="26"/>
              <w:szCs w:val="26"/>
            </w:rPr>
          </w:rPrChange>
        </w:rPr>
        <w:t xml:space="preserve"> and </w:t>
      </w:r>
      <w:r w:rsidRPr="00975333">
        <w:rPr>
          <w:rFonts w:ascii="Arial" w:hAnsi="Arial" w:cs="Arial"/>
          <w:b/>
          <w:bCs/>
          <w:sz w:val="26"/>
          <w:szCs w:val="26"/>
          <w:rPrChange w:id="617" w:author="Kola Akinwale" w:date="2021-11-22T10:48:00Z">
            <w:rPr>
              <w:rFonts w:ascii="Arial Unicode MS" w:hAnsi="Arial Unicode MS"/>
              <w:sz w:val="26"/>
              <w:szCs w:val="26"/>
            </w:rPr>
          </w:rPrChange>
        </w:rPr>
        <w:t>ORANGE</w:t>
      </w:r>
      <w:r w:rsidRPr="00975333">
        <w:rPr>
          <w:rFonts w:ascii="Arial" w:hAnsi="Arial" w:cs="Arial"/>
          <w:sz w:val="26"/>
          <w:szCs w:val="26"/>
          <w:rPrChange w:id="618" w:author="Kola Akinwale" w:date="2021-11-22T10:48:00Z">
            <w:rPr>
              <w:rFonts w:ascii="Arial Unicode MS" w:hAnsi="Arial Unicode MS"/>
              <w:sz w:val="26"/>
              <w:szCs w:val="26"/>
            </w:rPr>
          </w:rPrChange>
        </w:rPr>
        <w:t xml:space="preserve"> in equal horizontal stripes with the Party logo being super-imposed on the white at the middle, and hoisted on a standard flag pole in front of all the Party offices all over the Federation. </w:t>
      </w:r>
    </w:p>
    <w:p w14:paraId="1EBA097E" w14:textId="77777777" w:rsidR="00AA30FD" w:rsidRPr="00975333" w:rsidRDefault="00AA30FD" w:rsidP="00AA30FD">
      <w:pPr>
        <w:pStyle w:val="ListParagraph"/>
        <w:jc w:val="both"/>
        <w:rPr>
          <w:rFonts w:ascii="Arial" w:hAnsi="Arial" w:cs="Arial"/>
          <w:sz w:val="6"/>
          <w:szCs w:val="26"/>
          <w:rPrChange w:id="619" w:author="Kola Akinwale" w:date="2021-11-22T10:48:00Z">
            <w:rPr>
              <w:rFonts w:ascii="Arial Unicode MS" w:hAnsi="Arial Unicode MS"/>
              <w:sz w:val="6"/>
              <w:szCs w:val="26"/>
            </w:rPr>
          </w:rPrChange>
        </w:rPr>
      </w:pPr>
    </w:p>
    <w:p w14:paraId="620AE928" w14:textId="74777E6B" w:rsidR="00AA30FD" w:rsidRPr="00975333" w:rsidRDefault="00AA30FD" w:rsidP="00AA30FD">
      <w:pPr>
        <w:pStyle w:val="ListParagraph"/>
        <w:numPr>
          <w:ilvl w:val="0"/>
          <w:numId w:val="4"/>
        </w:numPr>
        <w:jc w:val="both"/>
        <w:rPr>
          <w:ins w:id="620" w:author="Kola Akinwale" w:date="2021-11-22T10:24:00Z"/>
          <w:rFonts w:ascii="Arial" w:hAnsi="Arial" w:cs="Arial"/>
          <w:sz w:val="26"/>
          <w:szCs w:val="26"/>
          <w:rPrChange w:id="621" w:author="Kola Akinwale" w:date="2021-11-22T10:48:00Z">
            <w:rPr>
              <w:ins w:id="622" w:author="Kola Akinwale" w:date="2021-11-22T10:24:00Z"/>
              <w:rFonts w:ascii="Arial Unicode MS" w:hAnsi="Arial Unicode MS"/>
              <w:sz w:val="26"/>
              <w:szCs w:val="26"/>
            </w:rPr>
          </w:rPrChange>
        </w:rPr>
      </w:pPr>
      <w:r w:rsidRPr="00975333">
        <w:rPr>
          <w:rFonts w:ascii="Arial" w:hAnsi="Arial" w:cs="Arial"/>
          <w:sz w:val="26"/>
          <w:szCs w:val="26"/>
          <w:rPrChange w:id="623" w:author="Kola Akinwale" w:date="2021-11-22T10:48:00Z">
            <w:rPr>
              <w:rFonts w:ascii="Arial Unicode MS" w:hAnsi="Arial Unicode MS"/>
              <w:sz w:val="26"/>
              <w:szCs w:val="26"/>
            </w:rPr>
          </w:rPrChange>
        </w:rPr>
        <w:t>The Emblem or Logo of the Party shall be orange colour handshake with ‘ADC’ written boldly under the handshake.</w:t>
      </w:r>
    </w:p>
    <w:p w14:paraId="6EE3E7FE" w14:textId="77777777" w:rsidR="00F2404E" w:rsidRPr="00975333" w:rsidRDefault="00F2404E" w:rsidP="00F2404E">
      <w:pPr>
        <w:pStyle w:val="ListParagraph"/>
        <w:rPr>
          <w:ins w:id="624" w:author="Kola Akinwale" w:date="2021-11-22T10:24:00Z"/>
          <w:rFonts w:ascii="Arial" w:hAnsi="Arial" w:cs="Arial"/>
          <w:sz w:val="26"/>
          <w:szCs w:val="26"/>
          <w:rPrChange w:id="625" w:author="Kola Akinwale" w:date="2021-11-22T10:48:00Z">
            <w:rPr>
              <w:ins w:id="626" w:author="Kola Akinwale" w:date="2021-11-22T10:24:00Z"/>
            </w:rPr>
          </w:rPrChange>
        </w:rPr>
        <w:pPrChange w:id="627" w:author="Kola Akinwale" w:date="2021-11-22T10:24:00Z">
          <w:pPr>
            <w:pStyle w:val="ListParagraph"/>
            <w:numPr>
              <w:numId w:val="4"/>
            </w:numPr>
            <w:ind w:hanging="360"/>
            <w:jc w:val="both"/>
          </w:pPr>
        </w:pPrChange>
      </w:pPr>
    </w:p>
    <w:p w14:paraId="2739C915" w14:textId="77777777" w:rsidR="00F2404E" w:rsidRPr="00975333" w:rsidRDefault="00F2404E" w:rsidP="0032551E">
      <w:pPr>
        <w:pStyle w:val="ListParagraph"/>
        <w:jc w:val="both"/>
        <w:rPr>
          <w:rFonts w:ascii="Arial" w:hAnsi="Arial" w:cs="Arial"/>
          <w:sz w:val="26"/>
          <w:szCs w:val="26"/>
          <w:rPrChange w:id="628" w:author="Kola Akinwale" w:date="2021-11-22T10:48:00Z">
            <w:rPr>
              <w:rFonts w:ascii="Arial Unicode MS" w:hAnsi="Arial Unicode MS"/>
              <w:sz w:val="26"/>
              <w:szCs w:val="26"/>
            </w:rPr>
          </w:rPrChange>
        </w:rPr>
        <w:pPrChange w:id="629" w:author="Kola Akinwale" w:date="2021-11-22T10:24:00Z">
          <w:pPr>
            <w:pStyle w:val="ListParagraph"/>
            <w:numPr>
              <w:numId w:val="4"/>
            </w:numPr>
            <w:ind w:hanging="360"/>
            <w:jc w:val="both"/>
          </w:pPr>
        </w:pPrChange>
      </w:pPr>
    </w:p>
    <w:p w14:paraId="579FA12F" w14:textId="77777777" w:rsidR="00AA30FD" w:rsidRPr="00975333" w:rsidRDefault="00AA30FD" w:rsidP="00AA30FD">
      <w:pPr>
        <w:jc w:val="both"/>
        <w:rPr>
          <w:rFonts w:ascii="Arial" w:hAnsi="Arial" w:cs="Arial"/>
          <w:b/>
          <w:sz w:val="10"/>
          <w:szCs w:val="26"/>
          <w:rPrChange w:id="630" w:author="Kola Akinwale" w:date="2021-11-22T10:48:00Z">
            <w:rPr>
              <w:rFonts w:ascii="Arial Unicode MS" w:hAnsi="Arial Unicode MS"/>
              <w:b/>
              <w:sz w:val="10"/>
              <w:szCs w:val="26"/>
            </w:rPr>
          </w:rPrChange>
        </w:rPr>
      </w:pPr>
    </w:p>
    <w:p w14:paraId="21F7795E" w14:textId="77777777" w:rsidR="00AA30FD" w:rsidRPr="00975333" w:rsidRDefault="00AA30FD" w:rsidP="00AA30FD">
      <w:pPr>
        <w:jc w:val="both"/>
        <w:rPr>
          <w:rFonts w:ascii="Arial" w:hAnsi="Arial" w:cs="Arial"/>
          <w:b/>
          <w:sz w:val="26"/>
          <w:szCs w:val="26"/>
          <w:rPrChange w:id="631" w:author="Kola Akinwale" w:date="2021-11-22T10:48:00Z">
            <w:rPr>
              <w:rFonts w:ascii="Arial Unicode MS" w:hAnsi="Arial Unicode MS"/>
              <w:b/>
              <w:sz w:val="26"/>
              <w:szCs w:val="26"/>
            </w:rPr>
          </w:rPrChange>
        </w:rPr>
      </w:pPr>
      <w:r w:rsidRPr="00975333">
        <w:rPr>
          <w:rFonts w:ascii="Arial" w:hAnsi="Arial" w:cs="Arial"/>
          <w:b/>
          <w:sz w:val="26"/>
          <w:szCs w:val="26"/>
          <w:rPrChange w:id="632" w:author="Kola Akinwale" w:date="2021-11-22T10:48:00Z">
            <w:rPr>
              <w:rFonts w:ascii="Arial Unicode MS" w:hAnsi="Arial Unicode MS"/>
              <w:b/>
              <w:sz w:val="26"/>
              <w:szCs w:val="26"/>
            </w:rPr>
          </w:rPrChange>
        </w:rPr>
        <w:lastRenderedPageBreak/>
        <w:t>ARTICLE 5</w:t>
      </w:r>
    </w:p>
    <w:p w14:paraId="2DF7D734" w14:textId="77777777" w:rsidR="00AA30FD" w:rsidRPr="00975333" w:rsidRDefault="00AA30FD" w:rsidP="00AA30FD">
      <w:pPr>
        <w:jc w:val="both"/>
        <w:rPr>
          <w:rFonts w:ascii="Arial" w:hAnsi="Arial" w:cs="Arial"/>
          <w:b/>
          <w:sz w:val="26"/>
          <w:szCs w:val="26"/>
          <w:rPrChange w:id="633" w:author="Kola Akinwale" w:date="2021-11-22T10:48:00Z">
            <w:rPr>
              <w:rFonts w:ascii="Arial Unicode MS" w:hAnsi="Arial Unicode MS"/>
              <w:b/>
              <w:sz w:val="26"/>
              <w:szCs w:val="26"/>
            </w:rPr>
          </w:rPrChange>
        </w:rPr>
      </w:pPr>
      <w:r w:rsidRPr="00975333">
        <w:rPr>
          <w:rFonts w:ascii="Arial" w:hAnsi="Arial" w:cs="Arial"/>
          <w:b/>
          <w:sz w:val="26"/>
          <w:szCs w:val="26"/>
          <w:rPrChange w:id="634" w:author="Kola Akinwale" w:date="2021-11-22T10:48:00Z">
            <w:rPr>
              <w:rFonts w:ascii="Arial Unicode MS" w:hAnsi="Arial Unicode MS"/>
              <w:b/>
              <w:sz w:val="26"/>
              <w:szCs w:val="26"/>
            </w:rPr>
          </w:rPrChange>
        </w:rPr>
        <w:t>REGISTERED OFFICE</w:t>
      </w:r>
    </w:p>
    <w:p w14:paraId="1807A761" w14:textId="77777777" w:rsidR="00AA30FD" w:rsidRPr="00975333" w:rsidRDefault="00AA30FD" w:rsidP="00AA30FD">
      <w:pPr>
        <w:jc w:val="both"/>
        <w:rPr>
          <w:rFonts w:ascii="Arial" w:hAnsi="Arial" w:cs="Arial"/>
          <w:b/>
          <w:sz w:val="4"/>
          <w:szCs w:val="26"/>
          <w:rPrChange w:id="635" w:author="Kola Akinwale" w:date="2021-11-22T10:48:00Z">
            <w:rPr>
              <w:rFonts w:ascii="Arial Unicode MS" w:hAnsi="Arial Unicode MS"/>
              <w:b/>
              <w:sz w:val="4"/>
              <w:szCs w:val="26"/>
            </w:rPr>
          </w:rPrChange>
        </w:rPr>
      </w:pPr>
    </w:p>
    <w:p w14:paraId="78AD04A2" w14:textId="77777777" w:rsidR="00AA30FD" w:rsidRPr="00975333" w:rsidRDefault="00AA30FD" w:rsidP="00AA30FD">
      <w:pPr>
        <w:pStyle w:val="ListParagraph"/>
        <w:numPr>
          <w:ilvl w:val="0"/>
          <w:numId w:val="5"/>
        </w:numPr>
        <w:jc w:val="both"/>
        <w:rPr>
          <w:rFonts w:ascii="Arial" w:hAnsi="Arial" w:cs="Arial"/>
          <w:b/>
          <w:sz w:val="26"/>
          <w:szCs w:val="26"/>
          <w:u w:val="single"/>
          <w:rPrChange w:id="636" w:author="Kola Akinwale" w:date="2021-11-22T10:48:00Z">
            <w:rPr>
              <w:rFonts w:ascii="Arial Unicode MS" w:hAnsi="Arial Unicode MS"/>
              <w:b/>
              <w:sz w:val="26"/>
              <w:szCs w:val="26"/>
              <w:u w:val="single"/>
            </w:rPr>
          </w:rPrChange>
        </w:rPr>
      </w:pPr>
      <w:r w:rsidRPr="00975333">
        <w:rPr>
          <w:rFonts w:ascii="Arial" w:hAnsi="Arial" w:cs="Arial"/>
          <w:sz w:val="26"/>
          <w:szCs w:val="26"/>
          <w:rPrChange w:id="637" w:author="Kola Akinwale" w:date="2021-11-22T10:48:00Z">
            <w:rPr>
              <w:rFonts w:ascii="Arial Unicode MS" w:hAnsi="Arial Unicode MS"/>
              <w:sz w:val="26"/>
              <w:szCs w:val="26"/>
            </w:rPr>
          </w:rPrChange>
        </w:rPr>
        <w:t xml:space="preserve">The registered office of the Party shall be in the Federal Capital Territory, Abuja and shall be referred to as </w:t>
      </w:r>
      <w:r w:rsidRPr="00975333">
        <w:rPr>
          <w:rFonts w:ascii="Arial" w:hAnsi="Arial" w:cs="Arial"/>
          <w:b/>
          <w:sz w:val="26"/>
          <w:szCs w:val="26"/>
          <w:u w:val="single"/>
          <w:rPrChange w:id="638" w:author="Kola Akinwale" w:date="2021-11-22T10:48:00Z">
            <w:rPr>
              <w:rFonts w:ascii="Arial Unicode MS" w:hAnsi="Arial Unicode MS"/>
              <w:b/>
              <w:sz w:val="26"/>
              <w:szCs w:val="26"/>
              <w:u w:val="single"/>
            </w:rPr>
          </w:rPrChange>
        </w:rPr>
        <w:t>ADC Global Headquarters.</w:t>
      </w:r>
    </w:p>
    <w:p w14:paraId="2097B73C" w14:textId="77777777" w:rsidR="00AA30FD" w:rsidRPr="00975333" w:rsidRDefault="00AA30FD" w:rsidP="00AA30FD">
      <w:pPr>
        <w:pStyle w:val="ListParagraph"/>
        <w:jc w:val="both"/>
        <w:rPr>
          <w:rFonts w:ascii="Arial" w:hAnsi="Arial" w:cs="Arial"/>
          <w:b/>
          <w:sz w:val="4"/>
          <w:szCs w:val="26"/>
          <w:u w:val="single"/>
          <w:rPrChange w:id="639" w:author="Kola Akinwale" w:date="2021-11-22T10:48:00Z">
            <w:rPr>
              <w:rFonts w:ascii="Arial Unicode MS" w:hAnsi="Arial Unicode MS"/>
              <w:b/>
              <w:sz w:val="4"/>
              <w:szCs w:val="26"/>
              <w:u w:val="single"/>
            </w:rPr>
          </w:rPrChange>
        </w:rPr>
      </w:pPr>
      <w:r w:rsidRPr="00975333">
        <w:rPr>
          <w:rFonts w:ascii="Arial" w:hAnsi="Arial" w:cs="Arial"/>
          <w:b/>
          <w:sz w:val="26"/>
          <w:szCs w:val="26"/>
          <w:u w:val="single"/>
          <w:rPrChange w:id="640" w:author="Kola Akinwale" w:date="2021-11-22T10:48:00Z">
            <w:rPr>
              <w:rFonts w:ascii="Arial Unicode MS" w:hAnsi="Arial Unicode MS"/>
              <w:b/>
              <w:sz w:val="26"/>
              <w:szCs w:val="26"/>
              <w:u w:val="single"/>
            </w:rPr>
          </w:rPrChange>
        </w:rPr>
        <w:t xml:space="preserve"> </w:t>
      </w:r>
    </w:p>
    <w:p w14:paraId="775D405A" w14:textId="77777777" w:rsidR="00AA30FD" w:rsidRPr="00975333" w:rsidRDefault="00AA30FD" w:rsidP="00AA30FD">
      <w:pPr>
        <w:pStyle w:val="Default"/>
        <w:numPr>
          <w:ilvl w:val="0"/>
          <w:numId w:val="5"/>
        </w:numPr>
        <w:jc w:val="both"/>
        <w:rPr>
          <w:b/>
          <w:bCs/>
          <w:sz w:val="26"/>
          <w:szCs w:val="26"/>
          <w:u w:val="single"/>
          <w:rPrChange w:id="641" w:author="Kola Akinwale" w:date="2021-11-22T10:48:00Z">
            <w:rPr>
              <w:rFonts w:ascii="Arial Unicode MS" w:hAnsi="Arial Unicode MS"/>
              <w:b/>
              <w:bCs/>
              <w:sz w:val="26"/>
              <w:szCs w:val="26"/>
              <w:u w:val="single"/>
            </w:rPr>
          </w:rPrChange>
        </w:rPr>
      </w:pPr>
      <w:r w:rsidRPr="00975333">
        <w:rPr>
          <w:b/>
          <w:sz w:val="26"/>
          <w:szCs w:val="26"/>
          <w:u w:val="single"/>
          <w:rPrChange w:id="642" w:author="Kola Akinwale" w:date="2021-11-22T10:48:00Z">
            <w:rPr>
              <w:rFonts w:ascii="Arial Unicode MS" w:hAnsi="Arial Unicode MS"/>
              <w:b/>
              <w:sz w:val="26"/>
              <w:szCs w:val="26"/>
              <w:u w:val="single"/>
            </w:rPr>
          </w:rPrChange>
        </w:rPr>
        <w:t>State offices shall be located in their respective State Capitals while Zonal, Local Government and Ward offices shall be determined by the appropriate executive committee of the Party.</w:t>
      </w:r>
    </w:p>
    <w:p w14:paraId="56969AD8" w14:textId="4A8CC94F" w:rsidR="00C73765" w:rsidRPr="00975333" w:rsidRDefault="00C73765" w:rsidP="00AA30FD">
      <w:pPr>
        <w:jc w:val="both"/>
        <w:rPr>
          <w:ins w:id="643" w:author="Kola Akinwale" w:date="2021-11-22T10:25:00Z"/>
          <w:rFonts w:ascii="Arial" w:hAnsi="Arial" w:cs="Arial"/>
          <w:b/>
          <w:sz w:val="26"/>
          <w:szCs w:val="26"/>
          <w:rPrChange w:id="644" w:author="Kola Akinwale" w:date="2021-11-22T10:48:00Z">
            <w:rPr>
              <w:ins w:id="645" w:author="Kola Akinwale" w:date="2021-11-22T10:25:00Z"/>
              <w:rFonts w:ascii="Arial Unicode MS" w:hAnsi="Arial Unicode MS"/>
              <w:b/>
              <w:sz w:val="26"/>
              <w:szCs w:val="26"/>
            </w:rPr>
          </w:rPrChange>
        </w:rPr>
      </w:pPr>
    </w:p>
    <w:p w14:paraId="1613AF66" w14:textId="77777777" w:rsidR="0032551E" w:rsidRPr="00975333" w:rsidRDefault="0032551E" w:rsidP="00AA30FD">
      <w:pPr>
        <w:jc w:val="both"/>
        <w:rPr>
          <w:rFonts w:ascii="Arial" w:hAnsi="Arial" w:cs="Arial"/>
          <w:b/>
          <w:sz w:val="26"/>
          <w:szCs w:val="26"/>
          <w:rPrChange w:id="646" w:author="Kola Akinwale" w:date="2021-11-22T10:48:00Z">
            <w:rPr>
              <w:rFonts w:ascii="Arial Unicode MS" w:hAnsi="Arial Unicode MS"/>
              <w:b/>
              <w:sz w:val="26"/>
              <w:szCs w:val="26"/>
            </w:rPr>
          </w:rPrChange>
        </w:rPr>
      </w:pPr>
    </w:p>
    <w:p w14:paraId="4F7AA871" w14:textId="4A6D1A4B" w:rsidR="00AA30FD" w:rsidRPr="00975333" w:rsidRDefault="00AA30FD" w:rsidP="00AA30FD">
      <w:pPr>
        <w:jc w:val="both"/>
        <w:rPr>
          <w:rFonts w:ascii="Arial" w:hAnsi="Arial" w:cs="Arial"/>
          <w:b/>
          <w:sz w:val="26"/>
          <w:szCs w:val="26"/>
          <w:rPrChange w:id="647" w:author="Kola Akinwale" w:date="2021-11-22T10:48:00Z">
            <w:rPr>
              <w:rFonts w:ascii="Arial Unicode MS" w:hAnsi="Arial Unicode MS"/>
              <w:b/>
              <w:sz w:val="26"/>
              <w:szCs w:val="26"/>
            </w:rPr>
          </w:rPrChange>
        </w:rPr>
      </w:pPr>
      <w:r w:rsidRPr="00975333">
        <w:rPr>
          <w:rFonts w:ascii="Arial" w:hAnsi="Arial" w:cs="Arial"/>
          <w:b/>
          <w:sz w:val="26"/>
          <w:szCs w:val="26"/>
          <w:rPrChange w:id="648" w:author="Kola Akinwale" w:date="2021-11-22T10:48:00Z">
            <w:rPr>
              <w:rFonts w:ascii="Arial Unicode MS" w:hAnsi="Arial Unicode MS"/>
              <w:b/>
              <w:sz w:val="26"/>
              <w:szCs w:val="26"/>
            </w:rPr>
          </w:rPrChange>
        </w:rPr>
        <w:t>ARTICLE 6</w:t>
      </w:r>
    </w:p>
    <w:p w14:paraId="2F9CD8AF" w14:textId="02DFF190" w:rsidR="00AA30FD" w:rsidRPr="00975333" w:rsidRDefault="00AA30FD" w:rsidP="00AA30FD">
      <w:pPr>
        <w:jc w:val="both"/>
        <w:rPr>
          <w:ins w:id="649" w:author="Kola Akinwale" w:date="2021-11-22T10:26:00Z"/>
          <w:rFonts w:ascii="Arial" w:hAnsi="Arial" w:cs="Arial"/>
          <w:b/>
          <w:sz w:val="26"/>
          <w:szCs w:val="26"/>
          <w:rPrChange w:id="650" w:author="Kola Akinwale" w:date="2021-11-22T10:48:00Z">
            <w:rPr>
              <w:ins w:id="651" w:author="Kola Akinwale" w:date="2021-11-22T10:26:00Z"/>
              <w:rFonts w:ascii="Arial Unicode MS" w:hAnsi="Arial Unicode MS"/>
              <w:b/>
              <w:sz w:val="26"/>
              <w:szCs w:val="26"/>
            </w:rPr>
          </w:rPrChange>
        </w:rPr>
      </w:pPr>
      <w:r w:rsidRPr="00975333">
        <w:rPr>
          <w:rFonts w:ascii="Arial" w:hAnsi="Arial" w:cs="Arial"/>
          <w:b/>
          <w:sz w:val="26"/>
          <w:szCs w:val="26"/>
          <w:rPrChange w:id="652" w:author="Kola Akinwale" w:date="2021-11-22T10:48:00Z">
            <w:rPr>
              <w:rFonts w:ascii="Arial Unicode MS" w:hAnsi="Arial Unicode MS"/>
              <w:b/>
              <w:sz w:val="26"/>
              <w:szCs w:val="26"/>
            </w:rPr>
          </w:rPrChange>
        </w:rPr>
        <w:t>CORE VALUES OF THE PARTY</w:t>
      </w:r>
    </w:p>
    <w:p w14:paraId="6442D23D" w14:textId="72885F74" w:rsidR="0032551E" w:rsidRPr="00975333" w:rsidRDefault="0032551E" w:rsidP="00AA30FD">
      <w:pPr>
        <w:jc w:val="both"/>
        <w:rPr>
          <w:ins w:id="653" w:author="Kola Akinwale" w:date="2021-11-22T10:26:00Z"/>
          <w:rFonts w:ascii="Arial" w:hAnsi="Arial" w:cs="Arial"/>
          <w:b/>
          <w:sz w:val="26"/>
          <w:szCs w:val="26"/>
          <w:rPrChange w:id="654" w:author="Kola Akinwale" w:date="2021-11-22T10:48:00Z">
            <w:rPr>
              <w:ins w:id="655" w:author="Kola Akinwale" w:date="2021-11-22T10:26:00Z"/>
              <w:rFonts w:ascii="Arial Unicode MS" w:hAnsi="Arial Unicode MS"/>
              <w:b/>
              <w:sz w:val="26"/>
              <w:szCs w:val="26"/>
            </w:rPr>
          </w:rPrChange>
        </w:rPr>
      </w:pPr>
    </w:p>
    <w:p w14:paraId="74C2C831" w14:textId="7CE5B3C2" w:rsidR="0032551E" w:rsidRPr="00975333" w:rsidRDefault="0032551E" w:rsidP="00AA30FD">
      <w:pPr>
        <w:jc w:val="both"/>
        <w:rPr>
          <w:rFonts w:ascii="Arial" w:hAnsi="Arial" w:cs="Arial"/>
          <w:bCs/>
          <w:sz w:val="26"/>
          <w:szCs w:val="26"/>
          <w:rPrChange w:id="656" w:author="Kola Akinwale" w:date="2021-11-22T10:48:00Z">
            <w:rPr>
              <w:rFonts w:ascii="Arial Unicode MS" w:hAnsi="Arial Unicode MS"/>
              <w:b/>
              <w:sz w:val="26"/>
              <w:szCs w:val="26"/>
            </w:rPr>
          </w:rPrChange>
        </w:rPr>
      </w:pPr>
      <w:ins w:id="657" w:author="Kola Akinwale" w:date="2021-11-22T10:26:00Z">
        <w:r w:rsidRPr="00975333">
          <w:rPr>
            <w:rFonts w:ascii="Arial" w:hAnsi="Arial" w:cs="Arial"/>
            <w:bCs/>
            <w:sz w:val="26"/>
            <w:szCs w:val="26"/>
            <w:rPrChange w:id="658" w:author="Kola Akinwale" w:date="2021-11-22T10:48:00Z">
              <w:rPr>
                <w:rFonts w:ascii="Arial Unicode MS" w:hAnsi="Arial Unicode MS"/>
                <w:b/>
                <w:sz w:val="26"/>
                <w:szCs w:val="26"/>
              </w:rPr>
            </w:rPrChange>
          </w:rPr>
          <w:t xml:space="preserve">The core values of the party </w:t>
        </w:r>
        <w:r w:rsidRPr="00975333">
          <w:rPr>
            <w:rFonts w:ascii="Arial" w:hAnsi="Arial" w:cs="Arial"/>
            <w:bCs/>
            <w:sz w:val="26"/>
            <w:szCs w:val="26"/>
            <w:rPrChange w:id="659" w:author="Kola Akinwale" w:date="2021-11-22T10:48:00Z">
              <w:rPr>
                <w:rFonts w:ascii="Arial Unicode MS" w:hAnsi="Arial Unicode MS"/>
                <w:bCs/>
                <w:sz w:val="26"/>
                <w:szCs w:val="26"/>
              </w:rPr>
            </w:rPrChange>
          </w:rPr>
          <w:t>are: Pat</w:t>
        </w:r>
      </w:ins>
      <w:ins w:id="660" w:author="Kola Akinwale" w:date="2021-11-22T10:27:00Z">
        <w:r w:rsidRPr="00975333">
          <w:rPr>
            <w:rFonts w:ascii="Arial" w:hAnsi="Arial" w:cs="Arial"/>
            <w:bCs/>
            <w:sz w:val="26"/>
            <w:szCs w:val="26"/>
            <w:rPrChange w:id="661" w:author="Kola Akinwale" w:date="2021-11-22T10:48:00Z">
              <w:rPr>
                <w:rFonts w:ascii="Arial Unicode MS" w:hAnsi="Arial Unicode MS"/>
                <w:bCs/>
                <w:sz w:val="26"/>
                <w:szCs w:val="26"/>
              </w:rPr>
            </w:rPrChange>
          </w:rPr>
          <w:t>riotism to the country and the Party, Due Process</w:t>
        </w:r>
      </w:ins>
      <w:ins w:id="662" w:author="Kola Akinwale" w:date="2021-11-22T10:28:00Z">
        <w:r w:rsidRPr="00975333">
          <w:rPr>
            <w:rFonts w:ascii="Arial" w:hAnsi="Arial" w:cs="Arial"/>
            <w:bCs/>
            <w:sz w:val="26"/>
            <w:szCs w:val="26"/>
            <w:rPrChange w:id="663" w:author="Kola Akinwale" w:date="2021-11-22T10:48:00Z">
              <w:rPr>
                <w:rFonts w:ascii="Arial Unicode MS" w:hAnsi="Arial Unicode MS"/>
                <w:bCs/>
                <w:sz w:val="26"/>
                <w:szCs w:val="26"/>
              </w:rPr>
            </w:rPrChange>
          </w:rPr>
          <w:t>,</w:t>
        </w:r>
      </w:ins>
      <w:ins w:id="664" w:author="Kola Akinwale" w:date="2021-11-22T10:27:00Z">
        <w:r w:rsidRPr="00975333">
          <w:rPr>
            <w:rFonts w:ascii="Arial" w:hAnsi="Arial" w:cs="Arial"/>
            <w:bCs/>
            <w:sz w:val="26"/>
            <w:szCs w:val="26"/>
            <w:rPrChange w:id="665" w:author="Kola Akinwale" w:date="2021-11-22T10:48:00Z">
              <w:rPr>
                <w:rFonts w:ascii="Arial Unicode MS" w:hAnsi="Arial Unicode MS"/>
                <w:bCs/>
                <w:sz w:val="26"/>
                <w:szCs w:val="26"/>
              </w:rPr>
            </w:rPrChange>
          </w:rPr>
          <w:t xml:space="preserve"> Transparency</w:t>
        </w:r>
      </w:ins>
      <w:ins w:id="666" w:author="Kola Akinwale" w:date="2021-11-22T10:28:00Z">
        <w:r w:rsidRPr="00975333">
          <w:rPr>
            <w:rFonts w:ascii="Arial" w:hAnsi="Arial" w:cs="Arial"/>
            <w:bCs/>
            <w:sz w:val="26"/>
            <w:szCs w:val="26"/>
            <w:rPrChange w:id="667" w:author="Kola Akinwale" w:date="2021-11-22T10:48:00Z">
              <w:rPr>
                <w:rFonts w:ascii="Arial Unicode MS" w:hAnsi="Arial Unicode MS"/>
                <w:bCs/>
                <w:sz w:val="26"/>
                <w:szCs w:val="26"/>
              </w:rPr>
            </w:rPrChange>
          </w:rPr>
          <w:t>,</w:t>
        </w:r>
      </w:ins>
      <w:ins w:id="668" w:author="Kola Akinwale" w:date="2021-11-22T10:27:00Z">
        <w:r w:rsidRPr="00975333">
          <w:rPr>
            <w:rFonts w:ascii="Arial" w:hAnsi="Arial" w:cs="Arial"/>
            <w:bCs/>
            <w:sz w:val="26"/>
            <w:szCs w:val="26"/>
            <w:rPrChange w:id="669" w:author="Kola Akinwale" w:date="2021-11-22T10:48:00Z">
              <w:rPr>
                <w:rFonts w:ascii="Arial Unicode MS" w:hAnsi="Arial Unicode MS"/>
                <w:bCs/>
                <w:sz w:val="26"/>
                <w:szCs w:val="26"/>
              </w:rPr>
            </w:rPrChange>
          </w:rPr>
          <w:t xml:space="preserve"> Integrity</w:t>
        </w:r>
      </w:ins>
      <w:ins w:id="670" w:author="Kola Akinwale" w:date="2021-11-22T10:28:00Z">
        <w:r w:rsidRPr="00975333">
          <w:rPr>
            <w:rFonts w:ascii="Arial" w:hAnsi="Arial" w:cs="Arial"/>
            <w:bCs/>
            <w:sz w:val="26"/>
            <w:szCs w:val="26"/>
            <w:rPrChange w:id="671" w:author="Kola Akinwale" w:date="2021-11-22T10:48:00Z">
              <w:rPr>
                <w:rFonts w:ascii="Arial Unicode MS" w:hAnsi="Arial Unicode MS"/>
                <w:bCs/>
                <w:sz w:val="26"/>
                <w:szCs w:val="26"/>
              </w:rPr>
            </w:rPrChange>
          </w:rPr>
          <w:t>, Truthfulness, Leadership, Diligence, Accountability, Fidelity, Prudence, Selflessness, Compassion</w:t>
        </w:r>
      </w:ins>
      <w:ins w:id="672" w:author="Kola Akinwale" w:date="2021-11-22T10:29:00Z">
        <w:r w:rsidRPr="00975333">
          <w:rPr>
            <w:rFonts w:ascii="Arial" w:hAnsi="Arial" w:cs="Arial"/>
            <w:bCs/>
            <w:sz w:val="26"/>
            <w:szCs w:val="26"/>
            <w:rPrChange w:id="673" w:author="Kola Akinwale" w:date="2021-11-22T10:48:00Z">
              <w:rPr>
                <w:rFonts w:ascii="Arial Unicode MS" w:hAnsi="Arial Unicode MS"/>
                <w:bCs/>
                <w:sz w:val="26"/>
                <w:szCs w:val="26"/>
              </w:rPr>
            </w:rPrChange>
          </w:rPr>
          <w:t xml:space="preserve">, Open-mindedness, </w:t>
        </w:r>
        <w:r w:rsidR="00EB39C2" w:rsidRPr="00975333">
          <w:rPr>
            <w:rFonts w:ascii="Arial" w:hAnsi="Arial" w:cs="Arial"/>
            <w:bCs/>
            <w:sz w:val="26"/>
            <w:szCs w:val="26"/>
            <w:rPrChange w:id="674" w:author="Kola Akinwale" w:date="2021-11-22T10:48:00Z">
              <w:rPr>
                <w:rFonts w:ascii="Arial Unicode MS" w:hAnsi="Arial Unicode MS"/>
                <w:bCs/>
                <w:sz w:val="26"/>
                <w:szCs w:val="26"/>
              </w:rPr>
            </w:rPrChange>
          </w:rPr>
          <w:t xml:space="preserve">Tenacity of purpose, Vision, </w:t>
        </w:r>
      </w:ins>
      <w:ins w:id="675" w:author="Kola Akinwale" w:date="2021-11-22T10:30:00Z">
        <w:r w:rsidR="00EB39C2" w:rsidRPr="00975333">
          <w:rPr>
            <w:rFonts w:ascii="Arial" w:hAnsi="Arial" w:cs="Arial"/>
            <w:bCs/>
            <w:sz w:val="26"/>
            <w:szCs w:val="26"/>
            <w:rPrChange w:id="676" w:author="Kola Akinwale" w:date="2021-11-22T10:48:00Z">
              <w:rPr>
                <w:rFonts w:ascii="Arial Unicode MS" w:hAnsi="Arial Unicode MS"/>
                <w:bCs/>
                <w:sz w:val="26"/>
                <w:szCs w:val="26"/>
              </w:rPr>
            </w:rPrChange>
          </w:rPr>
          <w:t xml:space="preserve">Humility. </w:t>
        </w:r>
      </w:ins>
    </w:p>
    <w:p w14:paraId="2F317F0D" w14:textId="77777777" w:rsidR="00AA30FD" w:rsidRPr="00975333" w:rsidRDefault="00AA30FD" w:rsidP="00AA30FD">
      <w:pPr>
        <w:jc w:val="both"/>
        <w:rPr>
          <w:rFonts w:ascii="Arial" w:hAnsi="Arial" w:cs="Arial"/>
          <w:b/>
          <w:sz w:val="4"/>
          <w:szCs w:val="26"/>
          <w:rPrChange w:id="677" w:author="Kola Akinwale" w:date="2021-11-22T10:48:00Z">
            <w:rPr>
              <w:rFonts w:ascii="Arial Unicode MS" w:hAnsi="Arial Unicode MS"/>
              <w:b/>
              <w:sz w:val="4"/>
              <w:szCs w:val="26"/>
            </w:rPr>
          </w:rPrChange>
        </w:rPr>
      </w:pPr>
    </w:p>
    <w:p w14:paraId="1DFDA73F" w14:textId="77777777" w:rsidR="00EB39C2" w:rsidRPr="00975333" w:rsidRDefault="00AA30FD" w:rsidP="00AA30FD">
      <w:pPr>
        <w:jc w:val="both"/>
        <w:rPr>
          <w:ins w:id="678" w:author="Kola Akinwale" w:date="2021-11-22T10:30:00Z"/>
          <w:rFonts w:ascii="Arial" w:hAnsi="Arial" w:cs="Arial"/>
          <w:sz w:val="26"/>
          <w:szCs w:val="26"/>
          <w:rPrChange w:id="679" w:author="Kola Akinwale" w:date="2021-11-22T10:48:00Z">
            <w:rPr>
              <w:ins w:id="680" w:author="Kola Akinwale" w:date="2021-11-22T10:30:00Z"/>
              <w:rFonts w:ascii="Arial Unicode MS" w:hAnsi="Arial Unicode MS"/>
              <w:sz w:val="26"/>
              <w:szCs w:val="26"/>
            </w:rPr>
          </w:rPrChange>
        </w:rPr>
      </w:pPr>
      <w:del w:id="681" w:author="Kola Akinwale" w:date="2021-11-22T10:30:00Z">
        <w:r w:rsidRPr="00975333" w:rsidDel="00EB39C2">
          <w:rPr>
            <w:rFonts w:ascii="Arial" w:hAnsi="Arial" w:cs="Arial"/>
            <w:sz w:val="26"/>
            <w:szCs w:val="26"/>
            <w:rPrChange w:id="682" w:author="Kola Akinwale" w:date="2021-11-22T10:48:00Z">
              <w:rPr>
                <w:rFonts w:ascii="Arial Unicode MS" w:hAnsi="Arial Unicode MS"/>
                <w:sz w:val="26"/>
                <w:szCs w:val="26"/>
              </w:rPr>
            </w:rPrChange>
          </w:rPr>
          <w:delText xml:space="preserve">The core values of the Party are: Patriotism to the country and the Party; Due </w:delText>
        </w:r>
      </w:del>
      <w:del w:id="683" w:author="Kola Akinwale" w:date="2021-11-22T09:14:00Z">
        <w:r w:rsidRPr="00975333" w:rsidDel="0012741E">
          <w:rPr>
            <w:rFonts w:ascii="Arial" w:hAnsi="Arial" w:cs="Arial"/>
            <w:sz w:val="26"/>
            <w:szCs w:val="26"/>
            <w:rPrChange w:id="684" w:author="Kola Akinwale" w:date="2021-11-22T10:48:00Z">
              <w:rPr>
                <w:rFonts w:ascii="Arial Unicode MS" w:hAnsi="Arial Unicode MS"/>
                <w:sz w:val="26"/>
                <w:szCs w:val="26"/>
              </w:rPr>
            </w:rPrChange>
          </w:rPr>
          <w:delText>Process;Transperency</w:delText>
        </w:r>
      </w:del>
      <w:del w:id="685" w:author="Kola Akinwale" w:date="2021-11-22T09:15:00Z">
        <w:r w:rsidRPr="00975333" w:rsidDel="0012741E">
          <w:rPr>
            <w:rFonts w:ascii="Arial" w:hAnsi="Arial" w:cs="Arial"/>
            <w:sz w:val="26"/>
            <w:szCs w:val="26"/>
            <w:rPrChange w:id="686" w:author="Kola Akinwale" w:date="2021-11-22T10:48:00Z">
              <w:rPr>
                <w:rFonts w:ascii="Arial Unicode MS" w:hAnsi="Arial Unicode MS"/>
                <w:sz w:val="26"/>
                <w:szCs w:val="26"/>
              </w:rPr>
            </w:rPrChange>
          </w:rPr>
          <w:delText>;Integrity,Truthfulness;Leadership;Diligence;Accountability;Fidelity,Prudence</w:delText>
        </w:r>
      </w:del>
      <w:del w:id="687" w:author="Kola Akinwale" w:date="2021-11-22T10:30:00Z">
        <w:r w:rsidRPr="00975333" w:rsidDel="00EB39C2">
          <w:rPr>
            <w:rFonts w:ascii="Arial" w:hAnsi="Arial" w:cs="Arial"/>
            <w:sz w:val="26"/>
            <w:szCs w:val="26"/>
            <w:rPrChange w:id="688" w:author="Kola Akinwale" w:date="2021-11-22T10:48:00Z">
              <w:rPr>
                <w:rFonts w:ascii="Arial Unicode MS" w:hAnsi="Arial Unicode MS"/>
                <w:sz w:val="26"/>
                <w:szCs w:val="26"/>
              </w:rPr>
            </w:rPrChange>
          </w:rPr>
          <w:delText xml:space="preserve">;Selflessness;Compassion;Open-mindedness,Tenacity of purpose; Vision; Humility. </w:delText>
        </w:r>
      </w:del>
    </w:p>
    <w:p w14:paraId="18E3E885" w14:textId="2954318D" w:rsidR="00AA30FD" w:rsidRPr="00975333" w:rsidRDefault="00AA30FD" w:rsidP="00AA30FD">
      <w:pPr>
        <w:jc w:val="both"/>
        <w:rPr>
          <w:rFonts w:ascii="Arial" w:hAnsi="Arial" w:cs="Arial"/>
          <w:sz w:val="26"/>
          <w:szCs w:val="26"/>
          <w:rPrChange w:id="689" w:author="Kola Akinwale" w:date="2021-11-22T10:48:00Z">
            <w:rPr>
              <w:rFonts w:ascii="Arial Unicode MS" w:hAnsi="Arial Unicode MS"/>
              <w:sz w:val="26"/>
              <w:szCs w:val="26"/>
            </w:rPr>
          </w:rPrChange>
        </w:rPr>
      </w:pPr>
      <w:r w:rsidRPr="00975333">
        <w:rPr>
          <w:rFonts w:ascii="Arial" w:hAnsi="Arial" w:cs="Arial"/>
          <w:sz w:val="26"/>
          <w:szCs w:val="26"/>
          <w:rPrChange w:id="690" w:author="Kola Akinwale" w:date="2021-11-22T10:48:00Z">
            <w:rPr>
              <w:rFonts w:ascii="Arial Unicode MS" w:hAnsi="Arial Unicode MS"/>
              <w:sz w:val="26"/>
              <w:szCs w:val="26"/>
            </w:rPr>
          </w:rPrChange>
        </w:rPr>
        <w:t>All members of the Party shall:</w:t>
      </w:r>
    </w:p>
    <w:p w14:paraId="7A5C0523" w14:textId="5473F912" w:rsidR="00AA30FD" w:rsidRPr="00975333" w:rsidRDefault="00AA30FD" w:rsidP="00AA30FD">
      <w:pPr>
        <w:pStyle w:val="ListParagraph"/>
        <w:numPr>
          <w:ilvl w:val="0"/>
          <w:numId w:val="6"/>
        </w:numPr>
        <w:jc w:val="both"/>
        <w:rPr>
          <w:rFonts w:ascii="Arial" w:hAnsi="Arial" w:cs="Arial"/>
          <w:sz w:val="26"/>
          <w:szCs w:val="26"/>
          <w:rPrChange w:id="691" w:author="Kola Akinwale" w:date="2021-11-22T10:48:00Z">
            <w:rPr>
              <w:rFonts w:ascii="Arial Unicode MS" w:hAnsi="Arial Unicode MS"/>
              <w:sz w:val="26"/>
              <w:szCs w:val="26"/>
            </w:rPr>
          </w:rPrChange>
        </w:rPr>
      </w:pPr>
      <w:r w:rsidRPr="00975333">
        <w:rPr>
          <w:rFonts w:ascii="Arial" w:hAnsi="Arial" w:cs="Arial"/>
          <w:sz w:val="26"/>
          <w:szCs w:val="26"/>
          <w:rPrChange w:id="692" w:author="Kola Akinwale" w:date="2021-11-22T10:48:00Z">
            <w:rPr>
              <w:rFonts w:ascii="Arial Unicode MS" w:hAnsi="Arial Unicode MS"/>
              <w:sz w:val="26"/>
              <w:szCs w:val="26"/>
            </w:rPr>
          </w:rPrChange>
        </w:rPr>
        <w:t>Be committed to the Party’s ideology and visions</w:t>
      </w:r>
      <w:ins w:id="693" w:author="Kola Akinwale" w:date="2021-11-22T10:36:00Z">
        <w:r w:rsidR="00C71CF0" w:rsidRPr="00975333">
          <w:rPr>
            <w:rFonts w:ascii="Arial" w:hAnsi="Arial" w:cs="Arial"/>
            <w:sz w:val="26"/>
            <w:szCs w:val="26"/>
            <w:rPrChange w:id="694" w:author="Kola Akinwale" w:date="2021-11-22T10:48:00Z">
              <w:rPr>
                <w:rFonts w:ascii="Arial Unicode MS" w:hAnsi="Arial Unicode MS"/>
                <w:sz w:val="26"/>
                <w:szCs w:val="26"/>
              </w:rPr>
            </w:rPrChange>
          </w:rPr>
          <w:t>.</w:t>
        </w:r>
      </w:ins>
      <w:del w:id="695" w:author="Kola Akinwale" w:date="2021-11-22T10:36:00Z">
        <w:r w:rsidRPr="00975333" w:rsidDel="00C71CF0">
          <w:rPr>
            <w:rFonts w:ascii="Arial" w:hAnsi="Arial" w:cs="Arial"/>
            <w:sz w:val="26"/>
            <w:szCs w:val="26"/>
            <w:rPrChange w:id="696" w:author="Kola Akinwale" w:date="2021-11-22T10:48:00Z">
              <w:rPr>
                <w:rFonts w:ascii="Arial Unicode MS" w:hAnsi="Arial Unicode MS"/>
                <w:sz w:val="26"/>
                <w:szCs w:val="26"/>
              </w:rPr>
            </w:rPrChange>
          </w:rPr>
          <w:delText>,</w:delText>
        </w:r>
      </w:del>
    </w:p>
    <w:p w14:paraId="373E1337" w14:textId="00270C9F" w:rsidR="00AA30FD" w:rsidRPr="00975333" w:rsidRDefault="00AA30FD" w:rsidP="00AA30FD">
      <w:pPr>
        <w:pStyle w:val="ListParagraph"/>
        <w:numPr>
          <w:ilvl w:val="0"/>
          <w:numId w:val="6"/>
        </w:numPr>
        <w:jc w:val="both"/>
        <w:rPr>
          <w:rFonts w:ascii="Arial" w:hAnsi="Arial" w:cs="Arial"/>
          <w:sz w:val="26"/>
          <w:szCs w:val="26"/>
          <w:rPrChange w:id="697" w:author="Kola Akinwale" w:date="2021-11-22T10:48:00Z">
            <w:rPr>
              <w:rFonts w:ascii="Arial Unicode MS" w:hAnsi="Arial Unicode MS"/>
              <w:sz w:val="26"/>
              <w:szCs w:val="26"/>
            </w:rPr>
          </w:rPrChange>
        </w:rPr>
      </w:pPr>
      <w:r w:rsidRPr="00975333">
        <w:rPr>
          <w:rFonts w:ascii="Arial" w:hAnsi="Arial" w:cs="Arial"/>
          <w:sz w:val="26"/>
          <w:szCs w:val="26"/>
          <w:rPrChange w:id="698" w:author="Kola Akinwale" w:date="2021-11-22T10:48:00Z">
            <w:rPr>
              <w:rFonts w:ascii="Arial Unicode MS" w:hAnsi="Arial Unicode MS"/>
              <w:sz w:val="26"/>
              <w:szCs w:val="26"/>
            </w:rPr>
          </w:rPrChange>
        </w:rPr>
        <w:t>Be committed to the Party’s role modeling leadership paradigm</w:t>
      </w:r>
      <w:ins w:id="699" w:author="Kola Akinwale" w:date="2021-11-22T10:36:00Z">
        <w:r w:rsidR="00C71CF0" w:rsidRPr="00975333">
          <w:rPr>
            <w:rFonts w:ascii="Arial" w:hAnsi="Arial" w:cs="Arial"/>
            <w:sz w:val="26"/>
            <w:szCs w:val="26"/>
            <w:rPrChange w:id="700" w:author="Kola Akinwale" w:date="2021-11-22T10:48:00Z">
              <w:rPr>
                <w:rFonts w:ascii="Arial Unicode MS" w:hAnsi="Arial Unicode MS"/>
                <w:sz w:val="26"/>
                <w:szCs w:val="26"/>
              </w:rPr>
            </w:rPrChange>
          </w:rPr>
          <w:t>.</w:t>
        </w:r>
      </w:ins>
      <w:del w:id="701" w:author="Kola Akinwale" w:date="2021-11-22T10:36:00Z">
        <w:r w:rsidRPr="00975333" w:rsidDel="00C71CF0">
          <w:rPr>
            <w:rFonts w:ascii="Arial" w:hAnsi="Arial" w:cs="Arial"/>
            <w:sz w:val="26"/>
            <w:szCs w:val="26"/>
            <w:rPrChange w:id="702" w:author="Kola Akinwale" w:date="2021-11-22T10:48:00Z">
              <w:rPr>
                <w:rFonts w:ascii="Arial Unicode MS" w:hAnsi="Arial Unicode MS"/>
                <w:sz w:val="26"/>
                <w:szCs w:val="26"/>
              </w:rPr>
            </w:rPrChange>
          </w:rPr>
          <w:delText>,</w:delText>
        </w:r>
      </w:del>
    </w:p>
    <w:p w14:paraId="6373F66D" w14:textId="1A9CEA67" w:rsidR="00AA30FD" w:rsidRPr="00975333" w:rsidRDefault="00AA30FD" w:rsidP="00AA30FD">
      <w:pPr>
        <w:pStyle w:val="ListParagraph"/>
        <w:numPr>
          <w:ilvl w:val="0"/>
          <w:numId w:val="6"/>
        </w:numPr>
        <w:jc w:val="both"/>
        <w:rPr>
          <w:rFonts w:ascii="Arial" w:hAnsi="Arial" w:cs="Arial"/>
          <w:sz w:val="26"/>
          <w:szCs w:val="26"/>
          <w:rPrChange w:id="703" w:author="Kola Akinwale" w:date="2021-11-22T10:48:00Z">
            <w:rPr>
              <w:rFonts w:ascii="Arial Unicode MS" w:hAnsi="Arial Unicode MS"/>
              <w:sz w:val="26"/>
              <w:szCs w:val="26"/>
            </w:rPr>
          </w:rPrChange>
        </w:rPr>
      </w:pPr>
      <w:r w:rsidRPr="00975333">
        <w:rPr>
          <w:rFonts w:ascii="Arial" w:hAnsi="Arial" w:cs="Arial"/>
          <w:sz w:val="26"/>
          <w:szCs w:val="26"/>
          <w:rPrChange w:id="704" w:author="Kola Akinwale" w:date="2021-11-22T10:48:00Z">
            <w:rPr>
              <w:rFonts w:ascii="Arial Unicode MS" w:hAnsi="Arial Unicode MS"/>
              <w:sz w:val="26"/>
              <w:szCs w:val="26"/>
            </w:rPr>
          </w:rPrChange>
        </w:rPr>
        <w:t xml:space="preserve">Be committed to inclusivity and full involvement of the Youths, Women and Persons </w:t>
      </w:r>
      <w:del w:id="705" w:author="Kola Akinwale" w:date="2021-11-22T09:15:00Z">
        <w:r w:rsidRPr="00975333" w:rsidDel="0012741E">
          <w:rPr>
            <w:rFonts w:ascii="Arial" w:hAnsi="Arial" w:cs="Arial"/>
            <w:sz w:val="26"/>
            <w:szCs w:val="26"/>
            <w:rPrChange w:id="706" w:author="Kola Akinwale" w:date="2021-11-22T10:48:00Z">
              <w:rPr>
                <w:rFonts w:ascii="Arial Unicode MS" w:hAnsi="Arial Unicode MS"/>
                <w:sz w:val="26"/>
                <w:szCs w:val="26"/>
              </w:rPr>
            </w:rPrChange>
          </w:rPr>
          <w:delText>With</w:delText>
        </w:r>
      </w:del>
      <w:ins w:id="707" w:author="Kola Akinwale" w:date="2021-11-22T09:15:00Z">
        <w:r w:rsidR="0012741E" w:rsidRPr="00975333">
          <w:rPr>
            <w:rFonts w:ascii="Arial" w:hAnsi="Arial" w:cs="Arial"/>
            <w:sz w:val="26"/>
            <w:szCs w:val="26"/>
            <w:rPrChange w:id="708" w:author="Kola Akinwale" w:date="2021-11-22T10:48:00Z">
              <w:rPr>
                <w:rFonts w:ascii="Arial Unicode MS" w:hAnsi="Arial Unicode MS"/>
                <w:sz w:val="26"/>
                <w:szCs w:val="26"/>
              </w:rPr>
            </w:rPrChange>
          </w:rPr>
          <w:t>with</w:t>
        </w:r>
      </w:ins>
      <w:r w:rsidRPr="00975333">
        <w:rPr>
          <w:rFonts w:ascii="Arial" w:hAnsi="Arial" w:cs="Arial"/>
          <w:sz w:val="26"/>
          <w:szCs w:val="26"/>
          <w:rPrChange w:id="709" w:author="Kola Akinwale" w:date="2021-11-22T10:48:00Z">
            <w:rPr>
              <w:rFonts w:ascii="Arial Unicode MS" w:hAnsi="Arial Unicode MS"/>
              <w:sz w:val="26"/>
              <w:szCs w:val="26"/>
            </w:rPr>
          </w:rPrChange>
        </w:rPr>
        <w:t xml:space="preserve"> Disabilities</w:t>
      </w:r>
      <w:ins w:id="710" w:author="Kola Akinwale" w:date="2021-11-22T10:40:00Z">
        <w:r w:rsidR="00CD79B0" w:rsidRPr="00975333">
          <w:rPr>
            <w:rFonts w:ascii="Arial" w:hAnsi="Arial" w:cs="Arial"/>
            <w:sz w:val="26"/>
            <w:szCs w:val="26"/>
            <w:rPrChange w:id="711" w:author="Kola Akinwale" w:date="2021-11-22T10:48:00Z">
              <w:rPr>
                <w:rFonts w:ascii="Arial Unicode MS" w:hAnsi="Arial Unicode MS"/>
                <w:sz w:val="26"/>
                <w:szCs w:val="26"/>
              </w:rPr>
            </w:rPrChange>
          </w:rPr>
          <w:t>.</w:t>
        </w:r>
      </w:ins>
    </w:p>
    <w:p w14:paraId="72C19E71" w14:textId="10D932AF" w:rsidR="00AA30FD" w:rsidRPr="00975333" w:rsidRDefault="00AA30FD" w:rsidP="00AA30FD">
      <w:pPr>
        <w:pStyle w:val="ListParagraph"/>
        <w:numPr>
          <w:ilvl w:val="0"/>
          <w:numId w:val="6"/>
        </w:numPr>
        <w:jc w:val="both"/>
        <w:rPr>
          <w:rFonts w:ascii="Arial" w:hAnsi="Arial" w:cs="Arial"/>
          <w:sz w:val="26"/>
          <w:szCs w:val="26"/>
          <w:rPrChange w:id="712" w:author="Kola Akinwale" w:date="2021-11-22T10:48:00Z">
            <w:rPr>
              <w:rFonts w:ascii="Arial Unicode MS" w:hAnsi="Arial Unicode MS"/>
              <w:sz w:val="26"/>
              <w:szCs w:val="26"/>
            </w:rPr>
          </w:rPrChange>
        </w:rPr>
      </w:pPr>
      <w:r w:rsidRPr="00975333">
        <w:rPr>
          <w:rFonts w:ascii="Arial" w:hAnsi="Arial" w:cs="Arial"/>
          <w:sz w:val="26"/>
          <w:szCs w:val="26"/>
          <w:rPrChange w:id="713" w:author="Kola Akinwale" w:date="2021-11-22T10:48:00Z">
            <w:rPr>
              <w:rFonts w:ascii="Arial Unicode MS" w:hAnsi="Arial Unicode MS"/>
              <w:sz w:val="26"/>
              <w:szCs w:val="26"/>
            </w:rPr>
          </w:rPrChange>
        </w:rPr>
        <w:t>Be accountable to their Constituency, the Party and the Country at large</w:t>
      </w:r>
      <w:ins w:id="714" w:author="Kola Akinwale" w:date="2021-11-22T10:40:00Z">
        <w:r w:rsidR="00CD79B0" w:rsidRPr="00975333">
          <w:rPr>
            <w:rFonts w:ascii="Arial" w:hAnsi="Arial" w:cs="Arial"/>
            <w:sz w:val="26"/>
            <w:szCs w:val="26"/>
            <w:rPrChange w:id="715" w:author="Kola Akinwale" w:date="2021-11-22T10:48:00Z">
              <w:rPr>
                <w:rFonts w:ascii="Arial Unicode MS" w:hAnsi="Arial Unicode MS"/>
                <w:sz w:val="26"/>
                <w:szCs w:val="26"/>
              </w:rPr>
            </w:rPrChange>
          </w:rPr>
          <w:t>.</w:t>
        </w:r>
      </w:ins>
      <w:del w:id="716" w:author="Kola Akinwale" w:date="2021-11-22T10:40:00Z">
        <w:r w:rsidRPr="00975333" w:rsidDel="00CD79B0">
          <w:rPr>
            <w:rFonts w:ascii="Arial" w:hAnsi="Arial" w:cs="Arial"/>
            <w:sz w:val="26"/>
            <w:szCs w:val="26"/>
            <w:rPrChange w:id="717" w:author="Kola Akinwale" w:date="2021-11-22T10:48:00Z">
              <w:rPr>
                <w:rFonts w:ascii="Arial Unicode MS" w:hAnsi="Arial Unicode MS"/>
                <w:sz w:val="26"/>
                <w:szCs w:val="26"/>
              </w:rPr>
            </w:rPrChange>
          </w:rPr>
          <w:delText>,</w:delText>
        </w:r>
      </w:del>
    </w:p>
    <w:p w14:paraId="08E85602" w14:textId="777A1F10" w:rsidR="00AA30FD" w:rsidRPr="00975333" w:rsidRDefault="00AA30FD" w:rsidP="00AA30FD">
      <w:pPr>
        <w:pStyle w:val="ListParagraph"/>
        <w:numPr>
          <w:ilvl w:val="0"/>
          <w:numId w:val="6"/>
        </w:numPr>
        <w:jc w:val="both"/>
        <w:rPr>
          <w:rFonts w:ascii="Arial" w:hAnsi="Arial" w:cs="Arial"/>
          <w:sz w:val="26"/>
          <w:szCs w:val="26"/>
          <w:rPrChange w:id="718" w:author="Kola Akinwale" w:date="2021-11-22T10:48:00Z">
            <w:rPr>
              <w:rFonts w:ascii="Arial Unicode MS" w:hAnsi="Arial Unicode MS"/>
              <w:sz w:val="26"/>
              <w:szCs w:val="26"/>
            </w:rPr>
          </w:rPrChange>
        </w:rPr>
      </w:pPr>
      <w:r w:rsidRPr="00975333">
        <w:rPr>
          <w:rFonts w:ascii="Arial" w:hAnsi="Arial" w:cs="Arial"/>
          <w:sz w:val="26"/>
          <w:szCs w:val="26"/>
          <w:rPrChange w:id="719" w:author="Kola Akinwale" w:date="2021-11-22T10:48:00Z">
            <w:rPr>
              <w:rFonts w:ascii="Arial Unicode MS" w:hAnsi="Arial Unicode MS"/>
              <w:sz w:val="26"/>
              <w:szCs w:val="26"/>
            </w:rPr>
          </w:rPrChange>
        </w:rPr>
        <w:t>Be committed to building bridges across borders with our hand shake philosophy</w:t>
      </w:r>
      <w:ins w:id="720" w:author="Kola Akinwale" w:date="2021-11-22T10:41:00Z">
        <w:r w:rsidR="00CD79B0" w:rsidRPr="00975333">
          <w:rPr>
            <w:rFonts w:ascii="Arial" w:hAnsi="Arial" w:cs="Arial"/>
            <w:sz w:val="26"/>
            <w:szCs w:val="26"/>
            <w:rPrChange w:id="721" w:author="Kola Akinwale" w:date="2021-11-22T10:48:00Z">
              <w:rPr>
                <w:rFonts w:ascii="Arial Unicode MS" w:hAnsi="Arial Unicode MS"/>
                <w:sz w:val="26"/>
                <w:szCs w:val="26"/>
              </w:rPr>
            </w:rPrChange>
          </w:rPr>
          <w:t>.</w:t>
        </w:r>
      </w:ins>
    </w:p>
    <w:p w14:paraId="54382F11" w14:textId="2306B18F" w:rsidR="00AA30FD" w:rsidRPr="00975333" w:rsidRDefault="00AA30FD" w:rsidP="00AA30FD">
      <w:pPr>
        <w:pStyle w:val="ListParagraph"/>
        <w:numPr>
          <w:ilvl w:val="0"/>
          <w:numId w:val="6"/>
        </w:numPr>
        <w:jc w:val="both"/>
        <w:rPr>
          <w:rFonts w:ascii="Arial" w:hAnsi="Arial" w:cs="Arial"/>
          <w:sz w:val="26"/>
          <w:szCs w:val="26"/>
          <w:rPrChange w:id="722" w:author="Kola Akinwale" w:date="2021-11-22T10:48:00Z">
            <w:rPr>
              <w:rFonts w:ascii="Arial Unicode MS" w:hAnsi="Arial Unicode MS"/>
              <w:sz w:val="26"/>
              <w:szCs w:val="26"/>
            </w:rPr>
          </w:rPrChange>
        </w:rPr>
      </w:pPr>
      <w:r w:rsidRPr="00975333">
        <w:rPr>
          <w:rFonts w:ascii="Arial" w:hAnsi="Arial" w:cs="Arial"/>
          <w:sz w:val="26"/>
          <w:szCs w:val="26"/>
          <w:rPrChange w:id="723" w:author="Kola Akinwale" w:date="2021-11-22T10:48:00Z">
            <w:rPr>
              <w:rFonts w:ascii="Arial Unicode MS" w:hAnsi="Arial Unicode MS"/>
              <w:sz w:val="26"/>
              <w:szCs w:val="26"/>
            </w:rPr>
          </w:rPrChange>
        </w:rPr>
        <w:t>Support a more prudent and responsive governance frame work</w:t>
      </w:r>
      <w:ins w:id="724" w:author="Kola Akinwale" w:date="2021-11-22T10:41:00Z">
        <w:r w:rsidR="00CD79B0" w:rsidRPr="00975333">
          <w:rPr>
            <w:rFonts w:ascii="Arial" w:hAnsi="Arial" w:cs="Arial"/>
            <w:sz w:val="26"/>
            <w:szCs w:val="26"/>
            <w:rPrChange w:id="725" w:author="Kola Akinwale" w:date="2021-11-22T10:48:00Z">
              <w:rPr>
                <w:rFonts w:ascii="Arial Unicode MS" w:hAnsi="Arial Unicode MS"/>
                <w:sz w:val="26"/>
                <w:szCs w:val="26"/>
              </w:rPr>
            </w:rPrChange>
          </w:rPr>
          <w:t>.</w:t>
        </w:r>
      </w:ins>
    </w:p>
    <w:p w14:paraId="0A727CB1" w14:textId="52D68175" w:rsidR="00AA30FD" w:rsidRPr="00975333" w:rsidRDefault="00AA30FD" w:rsidP="00AA30FD">
      <w:pPr>
        <w:pStyle w:val="ListParagraph"/>
        <w:numPr>
          <w:ilvl w:val="0"/>
          <w:numId w:val="6"/>
        </w:numPr>
        <w:jc w:val="both"/>
        <w:rPr>
          <w:rFonts w:ascii="Arial" w:hAnsi="Arial" w:cs="Arial"/>
          <w:sz w:val="26"/>
          <w:szCs w:val="26"/>
          <w:rPrChange w:id="726" w:author="Kola Akinwale" w:date="2021-11-22T10:48:00Z">
            <w:rPr>
              <w:rFonts w:ascii="Arial Unicode MS" w:hAnsi="Arial Unicode MS"/>
              <w:sz w:val="26"/>
              <w:szCs w:val="26"/>
            </w:rPr>
          </w:rPrChange>
        </w:rPr>
      </w:pPr>
      <w:r w:rsidRPr="00975333">
        <w:rPr>
          <w:rFonts w:ascii="Arial" w:hAnsi="Arial" w:cs="Arial"/>
          <w:sz w:val="26"/>
          <w:szCs w:val="26"/>
          <w:rPrChange w:id="727" w:author="Kola Akinwale" w:date="2021-11-22T10:48:00Z">
            <w:rPr>
              <w:rFonts w:ascii="Arial Unicode MS" w:hAnsi="Arial Unicode MS"/>
              <w:sz w:val="26"/>
              <w:szCs w:val="26"/>
            </w:rPr>
          </w:rPrChange>
        </w:rPr>
        <w:t>Be an anti-corruption vanguard</w:t>
      </w:r>
      <w:ins w:id="728" w:author="Kola Akinwale" w:date="2021-11-22T10:41:00Z">
        <w:r w:rsidR="00CD79B0" w:rsidRPr="00975333">
          <w:rPr>
            <w:rFonts w:ascii="Arial" w:hAnsi="Arial" w:cs="Arial"/>
            <w:sz w:val="26"/>
            <w:szCs w:val="26"/>
            <w:rPrChange w:id="729" w:author="Kola Akinwale" w:date="2021-11-22T10:48:00Z">
              <w:rPr>
                <w:rFonts w:ascii="Arial Unicode MS" w:hAnsi="Arial Unicode MS"/>
                <w:sz w:val="26"/>
                <w:szCs w:val="26"/>
              </w:rPr>
            </w:rPrChange>
          </w:rPr>
          <w:t>.</w:t>
        </w:r>
      </w:ins>
    </w:p>
    <w:p w14:paraId="652639C9" w14:textId="6C7F2A03" w:rsidR="00AA30FD" w:rsidRPr="00975333" w:rsidRDefault="00AA30FD" w:rsidP="00AA30FD">
      <w:pPr>
        <w:pStyle w:val="ListParagraph"/>
        <w:numPr>
          <w:ilvl w:val="0"/>
          <w:numId w:val="6"/>
        </w:numPr>
        <w:jc w:val="both"/>
        <w:rPr>
          <w:ins w:id="730" w:author="Kola Akinwale" w:date="2021-11-22T10:46:00Z"/>
          <w:rFonts w:ascii="Arial" w:hAnsi="Arial" w:cs="Arial"/>
          <w:sz w:val="26"/>
          <w:szCs w:val="26"/>
          <w:rPrChange w:id="731" w:author="Kola Akinwale" w:date="2021-11-22T10:48:00Z">
            <w:rPr>
              <w:ins w:id="732" w:author="Kola Akinwale" w:date="2021-11-22T10:46:00Z"/>
              <w:rFonts w:ascii="Arial Unicode MS" w:hAnsi="Arial Unicode MS"/>
              <w:sz w:val="26"/>
              <w:szCs w:val="26"/>
            </w:rPr>
          </w:rPrChange>
        </w:rPr>
      </w:pPr>
      <w:r w:rsidRPr="00975333">
        <w:rPr>
          <w:rFonts w:ascii="Arial" w:hAnsi="Arial" w:cs="Arial"/>
          <w:sz w:val="26"/>
          <w:szCs w:val="26"/>
          <w:rPrChange w:id="733" w:author="Kola Akinwale" w:date="2021-11-22T10:48:00Z">
            <w:rPr>
              <w:rFonts w:ascii="Arial Unicode MS" w:hAnsi="Arial Unicode MS"/>
              <w:sz w:val="26"/>
              <w:szCs w:val="26"/>
            </w:rPr>
          </w:rPrChange>
        </w:rPr>
        <w:t>Be completely service-oriented</w:t>
      </w:r>
      <w:ins w:id="734" w:author="Kola Akinwale" w:date="2021-11-22T10:41:00Z">
        <w:r w:rsidR="00CD79B0" w:rsidRPr="00975333">
          <w:rPr>
            <w:rFonts w:ascii="Arial" w:hAnsi="Arial" w:cs="Arial"/>
            <w:sz w:val="26"/>
            <w:szCs w:val="26"/>
            <w:rPrChange w:id="735" w:author="Kola Akinwale" w:date="2021-11-22T10:48:00Z">
              <w:rPr>
                <w:rFonts w:ascii="Arial Unicode MS" w:hAnsi="Arial Unicode MS"/>
                <w:sz w:val="26"/>
                <w:szCs w:val="26"/>
              </w:rPr>
            </w:rPrChange>
          </w:rPr>
          <w:t>.</w:t>
        </w:r>
      </w:ins>
    </w:p>
    <w:p w14:paraId="657BA1F5" w14:textId="77777777" w:rsidR="00975333" w:rsidRPr="00975333" w:rsidRDefault="00975333" w:rsidP="00975333">
      <w:pPr>
        <w:pStyle w:val="ListParagraph"/>
        <w:jc w:val="both"/>
        <w:rPr>
          <w:rFonts w:ascii="Arial" w:hAnsi="Arial" w:cs="Arial"/>
          <w:sz w:val="26"/>
          <w:szCs w:val="26"/>
          <w:rPrChange w:id="736" w:author="Kola Akinwale" w:date="2021-11-22T10:48:00Z">
            <w:rPr>
              <w:rFonts w:ascii="Arial Unicode MS" w:hAnsi="Arial Unicode MS"/>
              <w:sz w:val="26"/>
              <w:szCs w:val="26"/>
            </w:rPr>
          </w:rPrChange>
        </w:rPr>
        <w:pPrChange w:id="737" w:author="Kola Akinwale" w:date="2021-11-22T10:46:00Z">
          <w:pPr>
            <w:pStyle w:val="ListParagraph"/>
            <w:numPr>
              <w:numId w:val="6"/>
            </w:numPr>
            <w:ind w:hanging="360"/>
            <w:jc w:val="both"/>
          </w:pPr>
        </w:pPrChange>
      </w:pPr>
    </w:p>
    <w:p w14:paraId="0683C9A9" w14:textId="77777777" w:rsidR="00AA30FD" w:rsidRPr="00975333" w:rsidRDefault="00AA30FD" w:rsidP="00AA30FD">
      <w:pPr>
        <w:jc w:val="both"/>
        <w:rPr>
          <w:rFonts w:ascii="Arial" w:hAnsi="Arial" w:cs="Arial"/>
          <w:b/>
          <w:sz w:val="8"/>
          <w:szCs w:val="26"/>
          <w:rPrChange w:id="738" w:author="Kola Akinwale" w:date="2021-11-22T10:48:00Z">
            <w:rPr>
              <w:rFonts w:ascii="Arial Unicode MS" w:hAnsi="Arial Unicode MS"/>
              <w:b/>
              <w:sz w:val="8"/>
              <w:szCs w:val="26"/>
            </w:rPr>
          </w:rPrChange>
        </w:rPr>
      </w:pPr>
    </w:p>
    <w:p w14:paraId="228C3001" w14:textId="77777777" w:rsidR="00FE4308" w:rsidRPr="00975333" w:rsidRDefault="00FE4308" w:rsidP="00AA30FD">
      <w:pPr>
        <w:jc w:val="both"/>
        <w:rPr>
          <w:rFonts w:ascii="Arial" w:hAnsi="Arial" w:cs="Arial"/>
          <w:sz w:val="26"/>
          <w:szCs w:val="26"/>
          <w:rPrChange w:id="739" w:author="Kola Akinwale" w:date="2021-11-22T10:48:00Z">
            <w:rPr>
              <w:rFonts w:ascii="Arial Unicode MS" w:hAnsi="Arial Unicode MS"/>
              <w:sz w:val="26"/>
              <w:szCs w:val="26"/>
            </w:rPr>
          </w:rPrChange>
        </w:rPr>
      </w:pPr>
    </w:p>
    <w:p w14:paraId="08DC129E" w14:textId="5D04F732" w:rsidR="00AA30FD" w:rsidRPr="00975333" w:rsidRDefault="00AA30FD" w:rsidP="00AA30FD">
      <w:pPr>
        <w:jc w:val="both"/>
        <w:rPr>
          <w:rFonts w:ascii="Arial" w:hAnsi="Arial" w:cs="Arial"/>
          <w:b/>
          <w:bCs/>
          <w:sz w:val="26"/>
          <w:szCs w:val="26"/>
          <w:rPrChange w:id="740" w:author="Kola Akinwale" w:date="2021-11-22T10:48:00Z">
            <w:rPr>
              <w:rFonts w:ascii="Arial Unicode MS" w:hAnsi="Arial Unicode MS"/>
              <w:sz w:val="26"/>
              <w:szCs w:val="26"/>
            </w:rPr>
          </w:rPrChange>
        </w:rPr>
      </w:pPr>
      <w:r w:rsidRPr="00975333">
        <w:rPr>
          <w:rFonts w:ascii="Arial" w:hAnsi="Arial" w:cs="Arial"/>
          <w:b/>
          <w:bCs/>
          <w:sz w:val="26"/>
          <w:szCs w:val="26"/>
          <w:rPrChange w:id="741" w:author="Kola Akinwale" w:date="2021-11-22T10:48:00Z">
            <w:rPr>
              <w:rFonts w:ascii="Arial Unicode MS" w:hAnsi="Arial Unicode MS"/>
              <w:sz w:val="26"/>
              <w:szCs w:val="26"/>
            </w:rPr>
          </w:rPrChange>
        </w:rPr>
        <w:t>ARTICLE 7</w:t>
      </w:r>
    </w:p>
    <w:p w14:paraId="7DC2F00A" w14:textId="668A4CB3" w:rsidR="00AA30FD" w:rsidRPr="00975333" w:rsidRDefault="00AA30FD" w:rsidP="00AA30FD">
      <w:pPr>
        <w:jc w:val="both"/>
        <w:rPr>
          <w:ins w:id="742" w:author="Kola Akinwale" w:date="2021-11-22T10:31:00Z"/>
          <w:rFonts w:ascii="Arial" w:hAnsi="Arial" w:cs="Arial"/>
          <w:b/>
          <w:sz w:val="26"/>
          <w:szCs w:val="26"/>
          <w:u w:val="single"/>
          <w:rPrChange w:id="743" w:author="Kola Akinwale" w:date="2021-11-22T10:48:00Z">
            <w:rPr>
              <w:ins w:id="744" w:author="Kola Akinwale" w:date="2021-11-22T10:31:00Z"/>
              <w:rFonts w:ascii="Arial Unicode MS" w:hAnsi="Arial Unicode MS"/>
              <w:b/>
              <w:sz w:val="26"/>
              <w:szCs w:val="26"/>
              <w:u w:val="single"/>
            </w:rPr>
          </w:rPrChange>
        </w:rPr>
      </w:pPr>
      <w:r w:rsidRPr="00975333">
        <w:rPr>
          <w:rFonts w:ascii="Arial" w:hAnsi="Arial" w:cs="Arial"/>
          <w:b/>
          <w:sz w:val="26"/>
          <w:szCs w:val="26"/>
          <w:u w:val="single"/>
          <w:rPrChange w:id="745" w:author="Kola Akinwale" w:date="2021-11-22T10:48:00Z">
            <w:rPr>
              <w:rFonts w:ascii="Arial Unicode MS" w:hAnsi="Arial Unicode MS"/>
              <w:b/>
              <w:sz w:val="26"/>
              <w:szCs w:val="26"/>
              <w:u w:val="single"/>
            </w:rPr>
          </w:rPrChange>
        </w:rPr>
        <w:t>PURPOSE, AIMS AND PRINCIPLES</w:t>
      </w:r>
    </w:p>
    <w:p w14:paraId="62AD4CE9" w14:textId="77777777" w:rsidR="00EB39C2" w:rsidRPr="00975333" w:rsidRDefault="00EB39C2" w:rsidP="00AA30FD">
      <w:pPr>
        <w:jc w:val="both"/>
        <w:rPr>
          <w:rFonts w:ascii="Arial" w:hAnsi="Arial" w:cs="Arial"/>
          <w:b/>
          <w:sz w:val="26"/>
          <w:szCs w:val="26"/>
          <w:u w:val="single"/>
          <w:rPrChange w:id="746" w:author="Kola Akinwale" w:date="2021-11-22T10:48:00Z">
            <w:rPr>
              <w:rFonts w:ascii="Arial Unicode MS" w:hAnsi="Arial Unicode MS"/>
              <w:b/>
              <w:sz w:val="26"/>
              <w:szCs w:val="26"/>
              <w:u w:val="single"/>
            </w:rPr>
          </w:rPrChange>
        </w:rPr>
      </w:pPr>
    </w:p>
    <w:p w14:paraId="3A7FBC20" w14:textId="77777777" w:rsidR="00AA30FD" w:rsidRPr="00975333" w:rsidRDefault="00AA30FD" w:rsidP="00AA30FD">
      <w:pPr>
        <w:jc w:val="both"/>
        <w:rPr>
          <w:rFonts w:ascii="Arial" w:hAnsi="Arial" w:cs="Arial"/>
          <w:b/>
          <w:sz w:val="26"/>
          <w:szCs w:val="26"/>
          <w:u w:val="single"/>
          <w:rPrChange w:id="74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748" w:author="Kola Akinwale" w:date="2021-11-22T10:48:00Z">
            <w:rPr>
              <w:rFonts w:ascii="Arial Unicode MS" w:hAnsi="Arial Unicode MS"/>
              <w:b/>
              <w:sz w:val="26"/>
              <w:szCs w:val="26"/>
              <w:u w:val="single"/>
            </w:rPr>
          </w:rPrChange>
        </w:rPr>
        <w:t xml:space="preserve">a. Purpose </w:t>
      </w:r>
    </w:p>
    <w:p w14:paraId="5160E147" w14:textId="77777777" w:rsidR="00AA30FD" w:rsidRPr="00975333" w:rsidRDefault="00AA30FD" w:rsidP="00AA30FD">
      <w:pPr>
        <w:pStyle w:val="ListParagraph"/>
        <w:numPr>
          <w:ilvl w:val="0"/>
          <w:numId w:val="7"/>
        </w:numPr>
        <w:jc w:val="both"/>
        <w:rPr>
          <w:rFonts w:ascii="Arial" w:hAnsi="Arial" w:cs="Arial"/>
          <w:b/>
          <w:sz w:val="26"/>
          <w:szCs w:val="26"/>
          <w:u w:val="single"/>
          <w:rPrChange w:id="749"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750" w:author="Kola Akinwale" w:date="2021-11-22T10:48:00Z">
            <w:rPr>
              <w:rFonts w:ascii="Arial Unicode MS" w:hAnsi="Arial Unicode MS"/>
              <w:b/>
              <w:sz w:val="26"/>
              <w:szCs w:val="26"/>
              <w:u w:val="single"/>
            </w:rPr>
          </w:rPrChange>
        </w:rPr>
        <w:t>The purpose of this constitution is to provide procedures and practices that will enable members to participate truthfully, meaningfully and effectively in the deliberations, activities and programmes of the Party.</w:t>
      </w:r>
    </w:p>
    <w:p w14:paraId="0CAF4FD7" w14:textId="77777777" w:rsidR="00AA30FD" w:rsidRPr="00975333" w:rsidRDefault="00AA30FD" w:rsidP="00AA30FD">
      <w:pPr>
        <w:pStyle w:val="ListParagraph"/>
        <w:ind w:firstLine="75"/>
        <w:jc w:val="both"/>
        <w:rPr>
          <w:rFonts w:ascii="Arial" w:hAnsi="Arial" w:cs="Arial"/>
          <w:b/>
          <w:sz w:val="6"/>
          <w:szCs w:val="26"/>
          <w:u w:val="single"/>
          <w:rPrChange w:id="751" w:author="Kola Akinwale" w:date="2021-11-22T10:48:00Z">
            <w:rPr>
              <w:rFonts w:ascii="Arial Unicode MS" w:hAnsi="Arial Unicode MS"/>
              <w:b/>
              <w:sz w:val="6"/>
              <w:szCs w:val="26"/>
              <w:u w:val="single"/>
            </w:rPr>
          </w:rPrChange>
        </w:rPr>
      </w:pPr>
    </w:p>
    <w:p w14:paraId="3C96A5ED" w14:textId="310D6B1A" w:rsidR="00AA30FD" w:rsidRPr="00975333" w:rsidRDefault="00AA30FD" w:rsidP="00AA30FD">
      <w:pPr>
        <w:pStyle w:val="ListParagraph"/>
        <w:numPr>
          <w:ilvl w:val="0"/>
          <w:numId w:val="7"/>
        </w:numPr>
        <w:jc w:val="both"/>
        <w:rPr>
          <w:ins w:id="752" w:author="Kola Akinwale" w:date="2021-11-22T10:31:00Z"/>
          <w:rFonts w:ascii="Arial" w:hAnsi="Arial" w:cs="Arial"/>
          <w:b/>
          <w:sz w:val="26"/>
          <w:szCs w:val="26"/>
          <w:u w:val="single"/>
          <w:rPrChange w:id="753" w:author="Kola Akinwale" w:date="2021-11-22T10:48:00Z">
            <w:rPr>
              <w:ins w:id="754" w:author="Kola Akinwale" w:date="2021-11-22T10:31:00Z"/>
              <w:rFonts w:ascii="Arial Unicode MS" w:hAnsi="Arial Unicode MS"/>
              <w:b/>
              <w:sz w:val="26"/>
              <w:szCs w:val="26"/>
              <w:u w:val="single"/>
            </w:rPr>
          </w:rPrChange>
        </w:rPr>
      </w:pPr>
      <w:r w:rsidRPr="00975333">
        <w:rPr>
          <w:rFonts w:ascii="Arial" w:hAnsi="Arial" w:cs="Arial"/>
          <w:b/>
          <w:sz w:val="26"/>
          <w:szCs w:val="26"/>
          <w:u w:val="single"/>
          <w:rPrChange w:id="755" w:author="Kola Akinwale" w:date="2021-11-22T10:48:00Z">
            <w:rPr>
              <w:rFonts w:ascii="Arial Unicode MS" w:hAnsi="Arial Unicode MS"/>
              <w:b/>
              <w:sz w:val="26"/>
              <w:szCs w:val="26"/>
              <w:u w:val="single"/>
            </w:rPr>
          </w:rPrChange>
        </w:rPr>
        <w:t>To fulfill this purpose, resolutions passed at the National Convention of the Party shall be adopted as the Policies of the Party until the next National Convention.</w:t>
      </w:r>
    </w:p>
    <w:p w14:paraId="2C2372CC" w14:textId="77777777" w:rsidR="00EB39C2" w:rsidRPr="00975333" w:rsidRDefault="00EB39C2" w:rsidP="00EB39C2">
      <w:pPr>
        <w:pStyle w:val="ListParagraph"/>
        <w:rPr>
          <w:ins w:id="756" w:author="Kola Akinwale" w:date="2021-11-22T10:31:00Z"/>
          <w:rFonts w:ascii="Arial" w:hAnsi="Arial" w:cs="Arial"/>
          <w:b/>
          <w:sz w:val="26"/>
          <w:szCs w:val="26"/>
          <w:u w:val="single"/>
          <w:rPrChange w:id="757" w:author="Kola Akinwale" w:date="2021-11-22T10:48:00Z">
            <w:rPr>
              <w:ins w:id="758" w:author="Kola Akinwale" w:date="2021-11-22T10:31:00Z"/>
            </w:rPr>
          </w:rPrChange>
        </w:rPr>
        <w:pPrChange w:id="759" w:author="Kola Akinwale" w:date="2021-11-22T10:31:00Z">
          <w:pPr>
            <w:pStyle w:val="ListParagraph"/>
            <w:numPr>
              <w:numId w:val="7"/>
            </w:numPr>
            <w:ind w:hanging="360"/>
            <w:jc w:val="both"/>
          </w:pPr>
        </w:pPrChange>
      </w:pPr>
    </w:p>
    <w:p w14:paraId="76A871D0" w14:textId="55416682" w:rsidR="00CD79B0" w:rsidRDefault="00CD79B0" w:rsidP="0075313C">
      <w:pPr>
        <w:jc w:val="both"/>
        <w:rPr>
          <w:ins w:id="760" w:author="Kola Akinwale" w:date="2021-11-23T09:14:00Z"/>
          <w:rFonts w:ascii="Arial" w:hAnsi="Arial" w:cs="Arial"/>
          <w:b/>
          <w:sz w:val="26"/>
          <w:szCs w:val="26"/>
          <w:u w:val="single"/>
        </w:rPr>
      </w:pPr>
    </w:p>
    <w:p w14:paraId="49065AC0" w14:textId="13D44335" w:rsidR="0075313C" w:rsidRDefault="0075313C" w:rsidP="0075313C">
      <w:pPr>
        <w:jc w:val="both"/>
        <w:rPr>
          <w:ins w:id="761" w:author="Kola Akinwale" w:date="2021-11-23T09:14:00Z"/>
          <w:rFonts w:ascii="Arial" w:hAnsi="Arial" w:cs="Arial"/>
          <w:b/>
          <w:sz w:val="26"/>
          <w:szCs w:val="26"/>
          <w:u w:val="single"/>
        </w:rPr>
      </w:pPr>
    </w:p>
    <w:p w14:paraId="5122F85B" w14:textId="77777777" w:rsidR="0075313C" w:rsidRPr="0075313C" w:rsidRDefault="0075313C" w:rsidP="0075313C">
      <w:pPr>
        <w:jc w:val="both"/>
        <w:rPr>
          <w:rFonts w:ascii="Arial" w:hAnsi="Arial" w:cs="Arial"/>
          <w:b/>
          <w:sz w:val="26"/>
          <w:szCs w:val="26"/>
          <w:u w:val="single"/>
          <w:rPrChange w:id="762" w:author="Kola Akinwale" w:date="2021-11-23T09:13:00Z">
            <w:rPr>
              <w:rFonts w:ascii="Arial Unicode MS" w:hAnsi="Arial Unicode MS"/>
              <w:b/>
              <w:sz w:val="26"/>
              <w:szCs w:val="26"/>
              <w:u w:val="single"/>
            </w:rPr>
          </w:rPrChange>
        </w:rPr>
        <w:pPrChange w:id="763" w:author="Kola Akinwale" w:date="2021-11-23T09:13:00Z">
          <w:pPr>
            <w:pStyle w:val="ListParagraph"/>
            <w:numPr>
              <w:numId w:val="7"/>
            </w:numPr>
            <w:ind w:hanging="360"/>
            <w:jc w:val="both"/>
          </w:pPr>
        </w:pPrChange>
      </w:pPr>
    </w:p>
    <w:p w14:paraId="7A683F20" w14:textId="77777777" w:rsidR="00AA30FD" w:rsidRPr="00975333" w:rsidRDefault="00AA30FD" w:rsidP="00AA30FD">
      <w:pPr>
        <w:jc w:val="both"/>
        <w:rPr>
          <w:rFonts w:ascii="Arial" w:hAnsi="Arial" w:cs="Arial"/>
          <w:b/>
          <w:sz w:val="26"/>
          <w:szCs w:val="26"/>
          <w:u w:val="single"/>
          <w:rPrChange w:id="764"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765" w:author="Kola Akinwale" w:date="2021-11-22T10:48:00Z">
            <w:rPr>
              <w:rFonts w:ascii="Arial Unicode MS" w:hAnsi="Arial Unicode MS"/>
              <w:b/>
              <w:sz w:val="26"/>
              <w:szCs w:val="26"/>
              <w:u w:val="single"/>
            </w:rPr>
          </w:rPrChange>
        </w:rPr>
        <w:lastRenderedPageBreak/>
        <w:t xml:space="preserve">b. Aims </w:t>
      </w:r>
    </w:p>
    <w:p w14:paraId="0C4A9A27" w14:textId="77777777" w:rsidR="00AA30FD" w:rsidRPr="00975333" w:rsidRDefault="00AA30FD" w:rsidP="00AA30FD">
      <w:pPr>
        <w:jc w:val="both"/>
        <w:rPr>
          <w:rFonts w:ascii="Arial" w:hAnsi="Arial" w:cs="Arial"/>
          <w:b/>
          <w:sz w:val="2"/>
          <w:szCs w:val="26"/>
          <w:u w:val="single"/>
          <w:rPrChange w:id="766" w:author="Kola Akinwale" w:date="2021-11-22T10:48:00Z">
            <w:rPr>
              <w:rFonts w:ascii="Arial Unicode MS" w:hAnsi="Arial Unicode MS"/>
              <w:b/>
              <w:sz w:val="2"/>
              <w:szCs w:val="26"/>
              <w:u w:val="single"/>
            </w:rPr>
          </w:rPrChange>
        </w:rPr>
      </w:pPr>
    </w:p>
    <w:p w14:paraId="25087075" w14:textId="5BDC367B" w:rsidR="00AA30FD" w:rsidRPr="00975333" w:rsidRDefault="00AA30FD" w:rsidP="00AA30FD">
      <w:pPr>
        <w:pStyle w:val="ListParagraph"/>
        <w:jc w:val="both"/>
        <w:rPr>
          <w:rFonts w:ascii="Arial" w:hAnsi="Arial" w:cs="Arial"/>
          <w:b/>
          <w:sz w:val="26"/>
          <w:szCs w:val="26"/>
          <w:u w:val="single"/>
          <w:rPrChange w:id="76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768" w:author="Kola Akinwale" w:date="2021-11-22T10:48:00Z">
            <w:rPr>
              <w:rFonts w:ascii="Arial Unicode MS" w:hAnsi="Arial Unicode MS"/>
              <w:b/>
              <w:sz w:val="26"/>
              <w:szCs w:val="26"/>
              <w:u w:val="single"/>
            </w:rPr>
          </w:rPrChange>
        </w:rPr>
        <w:t xml:space="preserve">The aims of the Party are as </w:t>
      </w:r>
      <w:del w:id="769" w:author="Kola Akinwale" w:date="2021-11-22T09:15:00Z">
        <w:r w:rsidRPr="00975333" w:rsidDel="0012741E">
          <w:rPr>
            <w:rFonts w:ascii="Arial" w:hAnsi="Arial" w:cs="Arial"/>
            <w:b/>
            <w:sz w:val="26"/>
            <w:szCs w:val="26"/>
            <w:u w:val="single"/>
            <w:rPrChange w:id="770" w:author="Kola Akinwale" w:date="2021-11-22T10:48:00Z">
              <w:rPr>
                <w:rFonts w:ascii="Arial Unicode MS" w:hAnsi="Arial Unicode MS"/>
                <w:b/>
                <w:sz w:val="26"/>
                <w:szCs w:val="26"/>
                <w:u w:val="single"/>
              </w:rPr>
            </w:rPrChange>
          </w:rPr>
          <w:delText>follows:-</w:delText>
        </w:r>
      </w:del>
      <w:ins w:id="771" w:author="Kola Akinwale" w:date="2021-11-22T09:15:00Z">
        <w:r w:rsidR="0012741E" w:rsidRPr="00975333">
          <w:rPr>
            <w:rFonts w:ascii="Arial" w:hAnsi="Arial" w:cs="Arial"/>
            <w:b/>
            <w:sz w:val="26"/>
            <w:szCs w:val="26"/>
            <w:u w:val="single"/>
            <w:rPrChange w:id="772" w:author="Kola Akinwale" w:date="2021-11-22T10:48:00Z">
              <w:rPr>
                <w:rFonts w:ascii="Arial Unicode MS" w:hAnsi="Arial Unicode MS"/>
                <w:b/>
                <w:sz w:val="26"/>
                <w:szCs w:val="26"/>
                <w:u w:val="single"/>
              </w:rPr>
            </w:rPrChange>
          </w:rPr>
          <w:t>follows: -</w:t>
        </w:r>
      </w:ins>
    </w:p>
    <w:p w14:paraId="4FCF0B60" w14:textId="37232FA0" w:rsidR="00AA30FD" w:rsidRPr="00975333" w:rsidRDefault="00AA30FD" w:rsidP="00AA30FD">
      <w:pPr>
        <w:pStyle w:val="Default"/>
        <w:numPr>
          <w:ilvl w:val="0"/>
          <w:numId w:val="8"/>
        </w:numPr>
        <w:jc w:val="both"/>
        <w:rPr>
          <w:b/>
          <w:sz w:val="26"/>
          <w:szCs w:val="26"/>
          <w:u w:val="single"/>
          <w:rPrChange w:id="773" w:author="Kola Akinwale" w:date="2021-11-22T10:48:00Z">
            <w:rPr>
              <w:rFonts w:ascii="Arial Unicode MS" w:hAnsi="Arial Unicode MS"/>
              <w:b/>
              <w:sz w:val="26"/>
              <w:szCs w:val="26"/>
              <w:u w:val="single"/>
            </w:rPr>
          </w:rPrChange>
        </w:rPr>
      </w:pPr>
      <w:r w:rsidRPr="00975333">
        <w:rPr>
          <w:b/>
          <w:sz w:val="26"/>
          <w:szCs w:val="26"/>
          <w:u w:val="single"/>
          <w:rPrChange w:id="774" w:author="Kola Akinwale" w:date="2021-11-22T10:48:00Z">
            <w:rPr>
              <w:rFonts w:ascii="Arial Unicode MS" w:hAnsi="Arial Unicode MS"/>
              <w:b/>
              <w:sz w:val="26"/>
              <w:szCs w:val="26"/>
              <w:u w:val="single"/>
            </w:rPr>
          </w:rPrChange>
        </w:rPr>
        <w:t>To build a free and democratic system of government under which all citizens will be able to contribute to the welfare, peace and prosperity of our Nation and keep its people free from dictatorship and oppression</w:t>
      </w:r>
      <w:ins w:id="775" w:author="Kola Akinwale" w:date="2021-11-22T10:41:00Z">
        <w:r w:rsidR="00CD79B0" w:rsidRPr="00975333">
          <w:rPr>
            <w:b/>
            <w:sz w:val="26"/>
            <w:szCs w:val="26"/>
            <w:u w:val="single"/>
            <w:rPrChange w:id="776" w:author="Kola Akinwale" w:date="2021-11-22T10:48:00Z">
              <w:rPr>
                <w:rFonts w:ascii="Arial Unicode MS" w:hAnsi="Arial Unicode MS"/>
                <w:b/>
                <w:sz w:val="26"/>
                <w:szCs w:val="26"/>
                <w:u w:val="single"/>
              </w:rPr>
            </w:rPrChange>
          </w:rPr>
          <w:t>.</w:t>
        </w:r>
      </w:ins>
      <w:del w:id="777" w:author="Kola Akinwale" w:date="2021-11-22T10:41:00Z">
        <w:r w:rsidRPr="00975333" w:rsidDel="00CD79B0">
          <w:rPr>
            <w:b/>
            <w:sz w:val="26"/>
            <w:szCs w:val="26"/>
            <w:u w:val="single"/>
            <w:rPrChange w:id="778" w:author="Kola Akinwale" w:date="2021-11-22T10:48:00Z">
              <w:rPr>
                <w:rFonts w:ascii="Arial Unicode MS" w:hAnsi="Arial Unicode MS"/>
                <w:b/>
                <w:sz w:val="26"/>
                <w:szCs w:val="26"/>
                <w:u w:val="single"/>
              </w:rPr>
            </w:rPrChange>
          </w:rPr>
          <w:delText xml:space="preserve">; </w:delText>
        </w:r>
      </w:del>
    </w:p>
    <w:p w14:paraId="54F437AB" w14:textId="77777777" w:rsidR="00AA30FD" w:rsidRPr="00975333" w:rsidRDefault="00AA30FD" w:rsidP="00AA30FD">
      <w:pPr>
        <w:pStyle w:val="Default"/>
        <w:ind w:left="720"/>
        <w:jc w:val="both"/>
        <w:rPr>
          <w:b/>
          <w:sz w:val="8"/>
          <w:szCs w:val="26"/>
          <w:u w:val="single"/>
          <w:rPrChange w:id="779" w:author="Kola Akinwale" w:date="2021-11-22T10:48:00Z">
            <w:rPr>
              <w:rFonts w:ascii="Arial Unicode MS" w:hAnsi="Arial Unicode MS"/>
              <w:b/>
              <w:sz w:val="8"/>
              <w:szCs w:val="26"/>
              <w:u w:val="single"/>
            </w:rPr>
          </w:rPrChange>
        </w:rPr>
      </w:pPr>
    </w:p>
    <w:p w14:paraId="38087423" w14:textId="77777777" w:rsidR="00AA30FD" w:rsidRPr="00975333" w:rsidRDefault="00AA30FD" w:rsidP="00AA30FD">
      <w:pPr>
        <w:pStyle w:val="Default"/>
        <w:numPr>
          <w:ilvl w:val="0"/>
          <w:numId w:val="8"/>
        </w:numPr>
        <w:jc w:val="both"/>
        <w:rPr>
          <w:b/>
          <w:sz w:val="26"/>
          <w:szCs w:val="26"/>
          <w:u w:val="single"/>
          <w:rPrChange w:id="780" w:author="Kola Akinwale" w:date="2021-11-22T10:48:00Z">
            <w:rPr>
              <w:rFonts w:ascii="Arial Unicode MS" w:hAnsi="Arial Unicode MS"/>
              <w:b/>
              <w:sz w:val="26"/>
              <w:szCs w:val="26"/>
              <w:u w:val="single"/>
            </w:rPr>
          </w:rPrChange>
        </w:rPr>
      </w:pPr>
      <w:r w:rsidRPr="00975333">
        <w:rPr>
          <w:b/>
          <w:sz w:val="26"/>
          <w:szCs w:val="26"/>
          <w:u w:val="single"/>
          <w:rPrChange w:id="781" w:author="Kola Akinwale" w:date="2021-11-22T10:48:00Z">
            <w:rPr>
              <w:rFonts w:ascii="Arial Unicode MS" w:hAnsi="Arial Unicode MS"/>
              <w:b/>
              <w:sz w:val="26"/>
              <w:szCs w:val="26"/>
              <w:u w:val="single"/>
            </w:rPr>
          </w:rPrChange>
        </w:rPr>
        <w:t xml:space="preserve">To harness to the fullest, all human and natural resources of the country for the betterment of the citizenry. </w:t>
      </w:r>
    </w:p>
    <w:p w14:paraId="375C3476" w14:textId="77777777" w:rsidR="00AA30FD" w:rsidRPr="00975333" w:rsidRDefault="00AA30FD" w:rsidP="00AA30FD">
      <w:pPr>
        <w:pStyle w:val="Default"/>
        <w:ind w:left="720"/>
        <w:jc w:val="both"/>
        <w:rPr>
          <w:b/>
          <w:sz w:val="6"/>
          <w:szCs w:val="26"/>
          <w:u w:val="single"/>
          <w:rPrChange w:id="782" w:author="Kola Akinwale" w:date="2021-11-22T10:48:00Z">
            <w:rPr>
              <w:rFonts w:ascii="Arial Unicode MS" w:hAnsi="Arial Unicode MS"/>
              <w:b/>
              <w:sz w:val="6"/>
              <w:szCs w:val="26"/>
              <w:u w:val="single"/>
            </w:rPr>
          </w:rPrChange>
        </w:rPr>
      </w:pPr>
    </w:p>
    <w:p w14:paraId="67557339" w14:textId="5BE6D8BA" w:rsidR="00AA30FD" w:rsidRPr="00975333" w:rsidRDefault="00AA30FD" w:rsidP="00AA30FD">
      <w:pPr>
        <w:pStyle w:val="Default"/>
        <w:numPr>
          <w:ilvl w:val="0"/>
          <w:numId w:val="8"/>
        </w:numPr>
        <w:jc w:val="both"/>
        <w:rPr>
          <w:b/>
          <w:sz w:val="26"/>
          <w:szCs w:val="26"/>
          <w:u w:val="single"/>
          <w:rPrChange w:id="783" w:author="Kola Akinwale" w:date="2021-11-22T10:48:00Z">
            <w:rPr>
              <w:rFonts w:ascii="Arial Unicode MS" w:hAnsi="Arial Unicode MS"/>
              <w:b/>
              <w:sz w:val="26"/>
              <w:szCs w:val="26"/>
              <w:u w:val="single"/>
            </w:rPr>
          </w:rPrChange>
        </w:rPr>
      </w:pPr>
      <w:r w:rsidRPr="00975333">
        <w:rPr>
          <w:b/>
          <w:sz w:val="26"/>
          <w:szCs w:val="26"/>
          <w:u w:val="single"/>
          <w:rPrChange w:id="784" w:author="Kola Akinwale" w:date="2021-11-22T10:48:00Z">
            <w:rPr>
              <w:rFonts w:ascii="Arial Unicode MS" w:hAnsi="Arial Unicode MS"/>
              <w:b/>
              <w:sz w:val="26"/>
              <w:szCs w:val="26"/>
              <w:u w:val="single"/>
            </w:rPr>
          </w:rPrChange>
        </w:rPr>
        <w:t>To maintain International Network through the establishment of a robust oversea branches under the aegis of ADC- Diaspora Network</w:t>
      </w:r>
      <w:ins w:id="785" w:author="Kola Akinwale" w:date="2021-11-22T10:41:00Z">
        <w:r w:rsidR="00CD79B0" w:rsidRPr="00975333">
          <w:rPr>
            <w:b/>
            <w:sz w:val="26"/>
            <w:szCs w:val="26"/>
            <w:u w:val="single"/>
            <w:rPrChange w:id="786" w:author="Kola Akinwale" w:date="2021-11-22T10:48:00Z">
              <w:rPr>
                <w:rFonts w:ascii="Arial Unicode MS" w:hAnsi="Arial Unicode MS"/>
                <w:b/>
                <w:sz w:val="26"/>
                <w:szCs w:val="26"/>
                <w:u w:val="single"/>
              </w:rPr>
            </w:rPrChange>
          </w:rPr>
          <w:t>.</w:t>
        </w:r>
      </w:ins>
      <w:r w:rsidRPr="00975333">
        <w:rPr>
          <w:b/>
          <w:sz w:val="26"/>
          <w:szCs w:val="26"/>
          <w:u w:val="single"/>
          <w:rPrChange w:id="787" w:author="Kola Akinwale" w:date="2021-11-22T10:48:00Z">
            <w:rPr>
              <w:rFonts w:ascii="Arial Unicode MS" w:hAnsi="Arial Unicode MS"/>
              <w:b/>
              <w:sz w:val="26"/>
              <w:szCs w:val="26"/>
              <w:u w:val="single"/>
            </w:rPr>
          </w:rPrChange>
        </w:rPr>
        <w:t xml:space="preserve"> </w:t>
      </w:r>
    </w:p>
    <w:p w14:paraId="5432422C" w14:textId="77777777" w:rsidR="00AA30FD" w:rsidRPr="00975333" w:rsidRDefault="00AA30FD" w:rsidP="00AA30FD">
      <w:pPr>
        <w:pStyle w:val="Default"/>
        <w:ind w:left="720"/>
        <w:jc w:val="both"/>
        <w:rPr>
          <w:b/>
          <w:sz w:val="8"/>
          <w:szCs w:val="26"/>
          <w:u w:val="single"/>
          <w:rPrChange w:id="788" w:author="Kola Akinwale" w:date="2021-11-22T10:48:00Z">
            <w:rPr>
              <w:rFonts w:ascii="Arial Unicode MS" w:hAnsi="Arial Unicode MS"/>
              <w:b/>
              <w:sz w:val="8"/>
              <w:szCs w:val="26"/>
              <w:u w:val="single"/>
            </w:rPr>
          </w:rPrChange>
        </w:rPr>
      </w:pPr>
    </w:p>
    <w:p w14:paraId="2721847A" w14:textId="77777777" w:rsidR="00AA30FD" w:rsidRPr="00975333" w:rsidRDefault="00AA30FD" w:rsidP="00AA30FD">
      <w:pPr>
        <w:pStyle w:val="Default"/>
        <w:numPr>
          <w:ilvl w:val="0"/>
          <w:numId w:val="8"/>
        </w:numPr>
        <w:jc w:val="both"/>
        <w:rPr>
          <w:b/>
          <w:color w:val="auto"/>
          <w:sz w:val="26"/>
          <w:szCs w:val="26"/>
          <w:u w:val="single"/>
          <w:rPrChange w:id="789" w:author="Kola Akinwale" w:date="2021-11-22T10:48:00Z">
            <w:rPr>
              <w:rFonts w:ascii="Arial Unicode MS" w:hAnsi="Arial Unicode MS"/>
              <w:b/>
              <w:color w:val="auto"/>
              <w:sz w:val="26"/>
              <w:szCs w:val="26"/>
              <w:u w:val="single"/>
            </w:rPr>
          </w:rPrChange>
        </w:rPr>
      </w:pPr>
      <w:r w:rsidRPr="00975333">
        <w:rPr>
          <w:b/>
          <w:sz w:val="26"/>
          <w:szCs w:val="26"/>
          <w:u w:val="single"/>
          <w:rPrChange w:id="790" w:author="Kola Akinwale" w:date="2021-11-22T10:48:00Z">
            <w:rPr>
              <w:rFonts w:ascii="Arial Unicode MS" w:hAnsi="Arial Unicode MS"/>
              <w:b/>
              <w:sz w:val="26"/>
              <w:szCs w:val="26"/>
              <w:u w:val="single"/>
            </w:rPr>
          </w:rPrChange>
        </w:rPr>
        <w:t>To establish local and international centres for leadership trainings and empowerment at all levels of the Party's administration.</w:t>
      </w:r>
    </w:p>
    <w:p w14:paraId="4BE404C7" w14:textId="0B26917E" w:rsidR="00AA30FD" w:rsidRPr="00975333" w:rsidRDefault="00AA30FD" w:rsidP="00AA30FD">
      <w:pPr>
        <w:pStyle w:val="Default"/>
        <w:numPr>
          <w:ilvl w:val="0"/>
          <w:numId w:val="8"/>
        </w:numPr>
        <w:jc w:val="both"/>
        <w:rPr>
          <w:b/>
          <w:color w:val="auto"/>
          <w:sz w:val="26"/>
          <w:szCs w:val="26"/>
          <w:u w:val="single"/>
          <w:rPrChange w:id="791" w:author="Kola Akinwale" w:date="2021-11-22T10:48:00Z">
            <w:rPr>
              <w:rFonts w:ascii="Arial Unicode MS" w:hAnsi="Arial Unicode MS"/>
              <w:b/>
              <w:color w:val="auto"/>
              <w:sz w:val="26"/>
              <w:szCs w:val="26"/>
              <w:u w:val="single"/>
            </w:rPr>
          </w:rPrChange>
        </w:rPr>
      </w:pPr>
      <w:r w:rsidRPr="00975333">
        <w:rPr>
          <w:b/>
          <w:color w:val="auto"/>
          <w:sz w:val="26"/>
          <w:szCs w:val="26"/>
          <w:u w:val="single"/>
          <w:rPrChange w:id="792" w:author="Kola Akinwale" w:date="2021-11-22T10:48:00Z">
            <w:rPr>
              <w:rFonts w:ascii="Arial Unicode MS" w:hAnsi="Arial Unicode MS"/>
              <w:b/>
              <w:color w:val="auto"/>
              <w:sz w:val="26"/>
              <w:szCs w:val="26"/>
              <w:u w:val="single"/>
            </w:rPr>
          </w:rPrChange>
        </w:rPr>
        <w:t xml:space="preserve">To reduce the excessive centralization of power which has characterized Government and to ensure that all States of the Federation fully participate in matters that affect their development and </w:t>
      </w:r>
      <w:del w:id="793" w:author="Kola Akinwale" w:date="2021-11-22T09:15:00Z">
        <w:r w:rsidRPr="00975333" w:rsidDel="0012741E">
          <w:rPr>
            <w:b/>
            <w:color w:val="auto"/>
            <w:sz w:val="26"/>
            <w:szCs w:val="26"/>
            <w:u w:val="single"/>
            <w:rPrChange w:id="794" w:author="Kola Akinwale" w:date="2021-11-22T10:48:00Z">
              <w:rPr>
                <w:rFonts w:ascii="Arial Unicode MS" w:hAnsi="Arial Unicode MS"/>
                <w:b/>
                <w:color w:val="auto"/>
                <w:sz w:val="26"/>
                <w:szCs w:val="26"/>
                <w:u w:val="single"/>
              </w:rPr>
            </w:rPrChange>
          </w:rPr>
          <w:delText>well being</w:delText>
        </w:r>
      </w:del>
      <w:ins w:id="795" w:author="Kola Akinwale" w:date="2021-11-22T09:15:00Z">
        <w:r w:rsidR="0012741E" w:rsidRPr="00975333">
          <w:rPr>
            <w:b/>
            <w:color w:val="auto"/>
            <w:sz w:val="26"/>
            <w:szCs w:val="26"/>
            <w:u w:val="single"/>
            <w:rPrChange w:id="796" w:author="Kola Akinwale" w:date="2021-11-22T10:48:00Z">
              <w:rPr>
                <w:rFonts w:ascii="Arial Unicode MS" w:hAnsi="Arial Unicode MS"/>
                <w:b/>
                <w:color w:val="auto"/>
                <w:sz w:val="26"/>
                <w:szCs w:val="26"/>
                <w:u w:val="single"/>
              </w:rPr>
            </w:rPrChange>
          </w:rPr>
          <w:t>well-being</w:t>
        </w:r>
      </w:ins>
      <w:r w:rsidRPr="00975333">
        <w:rPr>
          <w:b/>
          <w:color w:val="auto"/>
          <w:sz w:val="26"/>
          <w:szCs w:val="26"/>
          <w:u w:val="single"/>
          <w:rPrChange w:id="797" w:author="Kola Akinwale" w:date="2021-11-22T10:48:00Z">
            <w:rPr>
              <w:rFonts w:ascii="Arial Unicode MS" w:hAnsi="Arial Unicode MS"/>
              <w:b/>
              <w:color w:val="auto"/>
              <w:sz w:val="26"/>
              <w:szCs w:val="26"/>
              <w:u w:val="single"/>
            </w:rPr>
          </w:rPrChange>
        </w:rPr>
        <w:t xml:space="preserve">. </w:t>
      </w:r>
    </w:p>
    <w:p w14:paraId="05981293" w14:textId="77777777" w:rsidR="00AA30FD" w:rsidRPr="00975333" w:rsidRDefault="00AA30FD" w:rsidP="00AA30FD">
      <w:pPr>
        <w:pStyle w:val="Default"/>
        <w:ind w:left="720"/>
        <w:jc w:val="both"/>
        <w:rPr>
          <w:b/>
          <w:color w:val="auto"/>
          <w:sz w:val="6"/>
          <w:szCs w:val="26"/>
          <w:u w:val="single"/>
          <w:rPrChange w:id="798" w:author="Kola Akinwale" w:date="2021-11-22T10:48:00Z">
            <w:rPr>
              <w:rFonts w:ascii="Arial Unicode MS" w:hAnsi="Arial Unicode MS"/>
              <w:b/>
              <w:color w:val="auto"/>
              <w:sz w:val="6"/>
              <w:szCs w:val="26"/>
              <w:u w:val="single"/>
            </w:rPr>
          </w:rPrChange>
        </w:rPr>
      </w:pPr>
    </w:p>
    <w:p w14:paraId="360D416F" w14:textId="42153BF9" w:rsidR="00AA30FD" w:rsidRPr="00975333" w:rsidRDefault="00AA30FD" w:rsidP="00AA30FD">
      <w:pPr>
        <w:pStyle w:val="Default"/>
        <w:numPr>
          <w:ilvl w:val="0"/>
          <w:numId w:val="8"/>
        </w:numPr>
        <w:jc w:val="both"/>
        <w:rPr>
          <w:b/>
          <w:color w:val="auto"/>
          <w:sz w:val="26"/>
          <w:szCs w:val="26"/>
          <w:u w:val="single"/>
          <w:rPrChange w:id="799" w:author="Kola Akinwale" w:date="2021-11-22T10:48:00Z">
            <w:rPr>
              <w:rFonts w:ascii="Arial Unicode MS" w:hAnsi="Arial Unicode MS"/>
              <w:b/>
              <w:color w:val="auto"/>
              <w:sz w:val="26"/>
              <w:szCs w:val="26"/>
              <w:u w:val="single"/>
            </w:rPr>
          </w:rPrChange>
        </w:rPr>
      </w:pPr>
      <w:r w:rsidRPr="00975333">
        <w:rPr>
          <w:b/>
          <w:color w:val="auto"/>
          <w:sz w:val="26"/>
          <w:szCs w:val="26"/>
          <w:u w:val="single"/>
          <w:rPrChange w:id="800" w:author="Kola Akinwale" w:date="2021-11-22T10:48:00Z">
            <w:rPr>
              <w:rFonts w:ascii="Arial Unicode MS" w:hAnsi="Arial Unicode MS"/>
              <w:b/>
              <w:color w:val="auto"/>
              <w:sz w:val="26"/>
              <w:szCs w:val="26"/>
              <w:u w:val="single"/>
            </w:rPr>
          </w:rPrChange>
        </w:rPr>
        <w:t>To manage the economy of the country with efficiency and prudence, guided by the consideration of national interest and to solve the grave problem of massive unemployment</w:t>
      </w:r>
      <w:ins w:id="801" w:author="Kola Akinwale" w:date="2021-11-22T10:42:00Z">
        <w:r w:rsidR="00CD79B0" w:rsidRPr="00975333">
          <w:rPr>
            <w:b/>
            <w:color w:val="auto"/>
            <w:sz w:val="26"/>
            <w:szCs w:val="26"/>
            <w:u w:val="single"/>
            <w:rPrChange w:id="802" w:author="Kola Akinwale" w:date="2021-11-22T10:48:00Z">
              <w:rPr>
                <w:rFonts w:ascii="Arial Unicode MS" w:hAnsi="Arial Unicode MS"/>
                <w:b/>
                <w:color w:val="auto"/>
                <w:sz w:val="26"/>
                <w:szCs w:val="26"/>
                <w:u w:val="single"/>
              </w:rPr>
            </w:rPrChange>
          </w:rPr>
          <w:t>.</w:t>
        </w:r>
      </w:ins>
      <w:del w:id="803" w:author="Kola Akinwale" w:date="2021-11-22T10:42:00Z">
        <w:r w:rsidRPr="00975333" w:rsidDel="00CD79B0">
          <w:rPr>
            <w:b/>
            <w:color w:val="auto"/>
            <w:sz w:val="26"/>
            <w:szCs w:val="26"/>
            <w:u w:val="single"/>
            <w:rPrChange w:id="804" w:author="Kola Akinwale" w:date="2021-11-22T10:48:00Z">
              <w:rPr>
                <w:rFonts w:ascii="Arial Unicode MS" w:hAnsi="Arial Unicode MS"/>
                <w:b/>
                <w:color w:val="auto"/>
                <w:sz w:val="26"/>
                <w:szCs w:val="26"/>
                <w:u w:val="single"/>
              </w:rPr>
            </w:rPrChange>
          </w:rPr>
          <w:delText>;</w:delText>
        </w:r>
      </w:del>
      <w:r w:rsidRPr="00975333">
        <w:rPr>
          <w:b/>
          <w:color w:val="auto"/>
          <w:sz w:val="26"/>
          <w:szCs w:val="26"/>
          <w:u w:val="single"/>
          <w:rPrChange w:id="805" w:author="Kola Akinwale" w:date="2021-11-22T10:48:00Z">
            <w:rPr>
              <w:rFonts w:ascii="Arial Unicode MS" w:hAnsi="Arial Unicode MS"/>
              <w:b/>
              <w:color w:val="auto"/>
              <w:sz w:val="26"/>
              <w:szCs w:val="26"/>
              <w:u w:val="single"/>
            </w:rPr>
          </w:rPrChange>
        </w:rPr>
        <w:t xml:space="preserve"> </w:t>
      </w:r>
    </w:p>
    <w:p w14:paraId="3594035C" w14:textId="77777777" w:rsidR="00AA30FD" w:rsidRPr="00975333" w:rsidRDefault="00AA30FD" w:rsidP="00AA30FD">
      <w:pPr>
        <w:pStyle w:val="Default"/>
        <w:ind w:left="720"/>
        <w:jc w:val="both"/>
        <w:rPr>
          <w:b/>
          <w:color w:val="auto"/>
          <w:sz w:val="4"/>
          <w:szCs w:val="26"/>
          <w:u w:val="single"/>
          <w:rPrChange w:id="806" w:author="Kola Akinwale" w:date="2021-11-22T10:48:00Z">
            <w:rPr>
              <w:rFonts w:ascii="Arial Unicode MS" w:hAnsi="Arial Unicode MS"/>
              <w:b/>
              <w:color w:val="auto"/>
              <w:sz w:val="4"/>
              <w:szCs w:val="26"/>
              <w:u w:val="single"/>
            </w:rPr>
          </w:rPrChange>
        </w:rPr>
      </w:pPr>
    </w:p>
    <w:p w14:paraId="0A51B791" w14:textId="77777777" w:rsidR="00AA30FD" w:rsidRPr="00975333" w:rsidRDefault="00AA30FD" w:rsidP="00AA30FD">
      <w:pPr>
        <w:pStyle w:val="Default"/>
        <w:numPr>
          <w:ilvl w:val="0"/>
          <w:numId w:val="8"/>
        </w:numPr>
        <w:jc w:val="both"/>
        <w:rPr>
          <w:b/>
          <w:color w:val="auto"/>
          <w:sz w:val="26"/>
          <w:szCs w:val="26"/>
          <w:u w:val="single"/>
          <w:rPrChange w:id="807" w:author="Kola Akinwale" w:date="2021-11-22T10:48:00Z">
            <w:rPr>
              <w:rFonts w:ascii="Arial Unicode MS" w:hAnsi="Arial Unicode MS"/>
              <w:b/>
              <w:color w:val="auto"/>
              <w:sz w:val="26"/>
              <w:szCs w:val="26"/>
              <w:u w:val="single"/>
            </w:rPr>
          </w:rPrChange>
        </w:rPr>
      </w:pPr>
      <w:r w:rsidRPr="00975333">
        <w:rPr>
          <w:b/>
          <w:color w:val="auto"/>
          <w:sz w:val="26"/>
          <w:szCs w:val="26"/>
          <w:u w:val="single"/>
          <w:rPrChange w:id="808" w:author="Kola Akinwale" w:date="2021-11-22T10:48:00Z">
            <w:rPr>
              <w:rFonts w:ascii="Arial Unicode MS" w:hAnsi="Arial Unicode MS"/>
              <w:b/>
              <w:color w:val="auto"/>
              <w:sz w:val="26"/>
              <w:szCs w:val="26"/>
              <w:u w:val="single"/>
            </w:rPr>
          </w:rPrChange>
        </w:rPr>
        <w:t xml:space="preserve">To pursue and maintain national unity and harmonious relationship with other political parties in the world which share our ideologies and to establish regional and international associations of likeminded democratic parties to promote and defend the ideals of Democracy and the Rule of Law in Africa. </w:t>
      </w:r>
    </w:p>
    <w:p w14:paraId="7BFBF2AA" w14:textId="77777777" w:rsidR="00AA30FD" w:rsidRPr="00975333" w:rsidRDefault="00AA30FD" w:rsidP="00AA30FD">
      <w:pPr>
        <w:pStyle w:val="Default"/>
        <w:numPr>
          <w:ilvl w:val="0"/>
          <w:numId w:val="8"/>
        </w:numPr>
        <w:jc w:val="both"/>
        <w:rPr>
          <w:b/>
          <w:color w:val="auto"/>
          <w:sz w:val="26"/>
          <w:szCs w:val="26"/>
          <w:rPrChange w:id="809" w:author="Kola Akinwale" w:date="2021-11-22T10:48:00Z">
            <w:rPr>
              <w:rFonts w:ascii="Arial Unicode MS" w:hAnsi="Arial Unicode MS"/>
              <w:b/>
              <w:color w:val="auto"/>
              <w:sz w:val="26"/>
              <w:szCs w:val="26"/>
            </w:rPr>
          </w:rPrChange>
        </w:rPr>
      </w:pPr>
      <w:r w:rsidRPr="00975333">
        <w:rPr>
          <w:sz w:val="26"/>
          <w:szCs w:val="26"/>
          <w:rPrChange w:id="810" w:author="Kola Akinwale" w:date="2021-11-22T10:48:00Z">
            <w:rPr>
              <w:rFonts w:ascii="Arial Unicode MS" w:hAnsi="Arial Unicode MS"/>
              <w:sz w:val="26"/>
              <w:szCs w:val="26"/>
            </w:rPr>
          </w:rPrChange>
        </w:rPr>
        <w:t>That the State should be the servant of the people and that democracy should lead to the progress and well-being of the people and the Nation at large.</w:t>
      </w:r>
    </w:p>
    <w:p w14:paraId="0B995E6B" w14:textId="77777777" w:rsidR="00AA30FD" w:rsidRPr="00975333" w:rsidRDefault="00AA30FD" w:rsidP="00AA30FD">
      <w:pPr>
        <w:pStyle w:val="Default"/>
        <w:numPr>
          <w:ilvl w:val="0"/>
          <w:numId w:val="8"/>
        </w:numPr>
        <w:jc w:val="both"/>
        <w:rPr>
          <w:b/>
          <w:color w:val="auto"/>
          <w:sz w:val="26"/>
          <w:szCs w:val="26"/>
          <w:rPrChange w:id="811" w:author="Kola Akinwale" w:date="2021-11-22T10:48:00Z">
            <w:rPr>
              <w:rFonts w:ascii="Arial Unicode MS" w:hAnsi="Arial Unicode MS"/>
              <w:b/>
              <w:color w:val="auto"/>
              <w:sz w:val="26"/>
              <w:szCs w:val="26"/>
            </w:rPr>
          </w:rPrChange>
        </w:rPr>
      </w:pPr>
      <w:r w:rsidRPr="00975333">
        <w:rPr>
          <w:sz w:val="26"/>
          <w:szCs w:val="26"/>
          <w:rPrChange w:id="812" w:author="Kola Akinwale" w:date="2021-11-22T10:48:00Z">
            <w:rPr>
              <w:rFonts w:ascii="Arial Unicode MS" w:hAnsi="Arial Unicode MS"/>
              <w:sz w:val="26"/>
              <w:szCs w:val="26"/>
            </w:rPr>
          </w:rPrChange>
        </w:rPr>
        <w:t>Free and fair elections that abhors imposition, high handedness and other antidemocratic tendencies.</w:t>
      </w:r>
    </w:p>
    <w:p w14:paraId="15C7EFB0" w14:textId="77777777" w:rsidR="00AA30FD" w:rsidRPr="00975333" w:rsidRDefault="00AA30FD" w:rsidP="00AA30FD">
      <w:pPr>
        <w:pStyle w:val="Default"/>
        <w:numPr>
          <w:ilvl w:val="0"/>
          <w:numId w:val="8"/>
        </w:numPr>
        <w:jc w:val="both"/>
        <w:rPr>
          <w:b/>
          <w:color w:val="auto"/>
          <w:sz w:val="26"/>
          <w:szCs w:val="26"/>
          <w:rPrChange w:id="813" w:author="Kola Akinwale" w:date="2021-11-22T10:48:00Z">
            <w:rPr>
              <w:rFonts w:ascii="Arial Unicode MS" w:hAnsi="Arial Unicode MS"/>
              <w:b/>
              <w:color w:val="auto"/>
              <w:sz w:val="26"/>
              <w:szCs w:val="26"/>
            </w:rPr>
          </w:rPrChange>
        </w:rPr>
      </w:pPr>
      <w:r w:rsidRPr="00975333">
        <w:rPr>
          <w:sz w:val="26"/>
          <w:szCs w:val="26"/>
          <w:rPrChange w:id="814" w:author="Kola Akinwale" w:date="2021-11-22T10:48:00Z">
            <w:rPr>
              <w:rFonts w:ascii="Arial Unicode MS" w:hAnsi="Arial Unicode MS"/>
              <w:sz w:val="26"/>
              <w:szCs w:val="26"/>
            </w:rPr>
          </w:rPrChange>
        </w:rPr>
        <w:t>The unity of Nigeria.</w:t>
      </w:r>
    </w:p>
    <w:p w14:paraId="3242EAFC" w14:textId="43AAA895" w:rsidR="00AA30FD" w:rsidRPr="00975333" w:rsidRDefault="00AA30FD" w:rsidP="00AA30FD">
      <w:pPr>
        <w:pStyle w:val="Default"/>
        <w:numPr>
          <w:ilvl w:val="0"/>
          <w:numId w:val="8"/>
        </w:numPr>
        <w:jc w:val="both"/>
        <w:rPr>
          <w:b/>
          <w:color w:val="auto"/>
          <w:sz w:val="26"/>
          <w:szCs w:val="26"/>
          <w:rPrChange w:id="815" w:author="Kola Akinwale" w:date="2021-11-22T10:48:00Z">
            <w:rPr>
              <w:rFonts w:ascii="Arial Unicode MS" w:hAnsi="Arial Unicode MS"/>
              <w:b/>
              <w:color w:val="auto"/>
              <w:sz w:val="26"/>
              <w:szCs w:val="26"/>
            </w:rPr>
          </w:rPrChange>
        </w:rPr>
      </w:pPr>
      <w:r w:rsidRPr="00975333">
        <w:rPr>
          <w:sz w:val="26"/>
          <w:szCs w:val="26"/>
          <w:rPrChange w:id="816" w:author="Kola Akinwale" w:date="2021-11-22T10:48:00Z">
            <w:rPr>
              <w:rFonts w:ascii="Arial Unicode MS" w:hAnsi="Arial Unicode MS"/>
              <w:sz w:val="26"/>
              <w:szCs w:val="26"/>
            </w:rPr>
          </w:rPrChange>
        </w:rPr>
        <w:t>The rule of law, equity and justice</w:t>
      </w:r>
      <w:ins w:id="817" w:author="Kola Akinwale" w:date="2021-11-22T10:42:00Z">
        <w:r w:rsidR="00CD79B0" w:rsidRPr="00975333">
          <w:rPr>
            <w:sz w:val="26"/>
            <w:szCs w:val="26"/>
            <w:rPrChange w:id="818" w:author="Kola Akinwale" w:date="2021-11-22T10:48:00Z">
              <w:rPr>
                <w:rFonts w:ascii="Arial Unicode MS" w:hAnsi="Arial Unicode MS"/>
                <w:sz w:val="26"/>
                <w:szCs w:val="26"/>
              </w:rPr>
            </w:rPrChange>
          </w:rPr>
          <w:t>.</w:t>
        </w:r>
      </w:ins>
    </w:p>
    <w:p w14:paraId="4C3D9A4A" w14:textId="05122FE7" w:rsidR="00AA30FD" w:rsidRPr="00975333" w:rsidRDefault="00AA30FD" w:rsidP="00AA30FD">
      <w:pPr>
        <w:pStyle w:val="Default"/>
        <w:numPr>
          <w:ilvl w:val="0"/>
          <w:numId w:val="8"/>
        </w:numPr>
        <w:jc w:val="both"/>
        <w:rPr>
          <w:b/>
          <w:color w:val="auto"/>
          <w:sz w:val="26"/>
          <w:szCs w:val="26"/>
          <w:rPrChange w:id="819" w:author="Kola Akinwale" w:date="2021-11-22T10:48:00Z">
            <w:rPr>
              <w:rFonts w:ascii="Arial Unicode MS" w:hAnsi="Arial Unicode MS"/>
              <w:b/>
              <w:color w:val="auto"/>
              <w:sz w:val="26"/>
              <w:szCs w:val="26"/>
            </w:rPr>
          </w:rPrChange>
        </w:rPr>
      </w:pPr>
      <w:r w:rsidRPr="00975333">
        <w:rPr>
          <w:sz w:val="26"/>
          <w:szCs w:val="26"/>
          <w:rPrChange w:id="820" w:author="Kola Akinwale" w:date="2021-11-22T10:48:00Z">
            <w:rPr>
              <w:rFonts w:ascii="Arial Unicode MS" w:hAnsi="Arial Unicode MS"/>
              <w:sz w:val="26"/>
              <w:szCs w:val="26"/>
            </w:rPr>
          </w:rPrChange>
        </w:rPr>
        <w:t>Good governance and equal opportunity for all</w:t>
      </w:r>
      <w:ins w:id="821" w:author="Kola Akinwale" w:date="2021-11-22T10:42:00Z">
        <w:r w:rsidR="00CD79B0" w:rsidRPr="00975333">
          <w:rPr>
            <w:sz w:val="26"/>
            <w:szCs w:val="26"/>
            <w:rPrChange w:id="822" w:author="Kola Akinwale" w:date="2021-11-22T10:48:00Z">
              <w:rPr>
                <w:rFonts w:ascii="Arial Unicode MS" w:hAnsi="Arial Unicode MS"/>
                <w:sz w:val="26"/>
                <w:szCs w:val="26"/>
              </w:rPr>
            </w:rPrChange>
          </w:rPr>
          <w:t>.</w:t>
        </w:r>
      </w:ins>
    </w:p>
    <w:p w14:paraId="7254F36E" w14:textId="25C4673E" w:rsidR="00AA30FD" w:rsidRPr="00975333" w:rsidRDefault="00AA30FD" w:rsidP="00AA30FD">
      <w:pPr>
        <w:pStyle w:val="Default"/>
        <w:numPr>
          <w:ilvl w:val="0"/>
          <w:numId w:val="8"/>
        </w:numPr>
        <w:jc w:val="both"/>
        <w:rPr>
          <w:b/>
          <w:color w:val="auto"/>
          <w:sz w:val="26"/>
          <w:szCs w:val="26"/>
          <w:rPrChange w:id="823" w:author="Kola Akinwale" w:date="2021-11-22T10:48:00Z">
            <w:rPr>
              <w:rFonts w:ascii="Arial Unicode MS" w:hAnsi="Arial Unicode MS"/>
              <w:b/>
              <w:color w:val="auto"/>
              <w:sz w:val="26"/>
              <w:szCs w:val="26"/>
            </w:rPr>
          </w:rPrChange>
        </w:rPr>
      </w:pPr>
      <w:r w:rsidRPr="00975333">
        <w:rPr>
          <w:sz w:val="26"/>
          <w:szCs w:val="26"/>
          <w:rPrChange w:id="824" w:author="Kola Akinwale" w:date="2021-11-22T10:48:00Z">
            <w:rPr>
              <w:rFonts w:ascii="Arial Unicode MS" w:hAnsi="Arial Unicode MS"/>
              <w:sz w:val="26"/>
              <w:szCs w:val="26"/>
            </w:rPr>
          </w:rPrChange>
        </w:rPr>
        <w:t>Respect for fundamental human rights</w:t>
      </w:r>
      <w:ins w:id="825" w:author="Kola Akinwale" w:date="2021-11-22T10:42:00Z">
        <w:r w:rsidR="00CD79B0" w:rsidRPr="00975333">
          <w:rPr>
            <w:sz w:val="26"/>
            <w:szCs w:val="26"/>
            <w:rPrChange w:id="826" w:author="Kola Akinwale" w:date="2021-11-22T10:48:00Z">
              <w:rPr>
                <w:rFonts w:ascii="Arial Unicode MS" w:hAnsi="Arial Unicode MS"/>
                <w:sz w:val="26"/>
                <w:szCs w:val="26"/>
              </w:rPr>
            </w:rPrChange>
          </w:rPr>
          <w:t>.</w:t>
        </w:r>
      </w:ins>
    </w:p>
    <w:p w14:paraId="400BA80A" w14:textId="7AB98372" w:rsidR="00AA30FD" w:rsidRPr="00975333" w:rsidRDefault="00AA30FD" w:rsidP="00AA30FD">
      <w:pPr>
        <w:pStyle w:val="Default"/>
        <w:numPr>
          <w:ilvl w:val="0"/>
          <w:numId w:val="8"/>
        </w:numPr>
        <w:jc w:val="both"/>
        <w:rPr>
          <w:b/>
          <w:color w:val="auto"/>
          <w:sz w:val="26"/>
          <w:szCs w:val="26"/>
          <w:rPrChange w:id="827" w:author="Kola Akinwale" w:date="2021-11-22T10:48:00Z">
            <w:rPr>
              <w:rFonts w:ascii="Arial Unicode MS" w:hAnsi="Arial Unicode MS"/>
              <w:b/>
              <w:color w:val="auto"/>
              <w:sz w:val="26"/>
              <w:szCs w:val="26"/>
            </w:rPr>
          </w:rPrChange>
        </w:rPr>
      </w:pPr>
      <w:r w:rsidRPr="00975333">
        <w:rPr>
          <w:sz w:val="26"/>
          <w:szCs w:val="26"/>
          <w:rPrChange w:id="828" w:author="Kola Akinwale" w:date="2021-11-22T10:48:00Z">
            <w:rPr>
              <w:rFonts w:ascii="Arial Unicode MS" w:hAnsi="Arial Unicode MS"/>
              <w:sz w:val="26"/>
              <w:szCs w:val="26"/>
            </w:rPr>
          </w:rPrChange>
        </w:rPr>
        <w:t>Integrity and transparency</w:t>
      </w:r>
      <w:ins w:id="829" w:author="Kola Akinwale" w:date="2021-11-22T10:42:00Z">
        <w:r w:rsidR="00CD79B0" w:rsidRPr="00975333">
          <w:rPr>
            <w:sz w:val="26"/>
            <w:szCs w:val="26"/>
            <w:rPrChange w:id="830" w:author="Kola Akinwale" w:date="2021-11-22T10:48:00Z">
              <w:rPr>
                <w:rFonts w:ascii="Arial Unicode MS" w:hAnsi="Arial Unicode MS"/>
                <w:sz w:val="26"/>
                <w:szCs w:val="26"/>
              </w:rPr>
            </w:rPrChange>
          </w:rPr>
          <w:t>.</w:t>
        </w:r>
      </w:ins>
      <w:r w:rsidRPr="00975333">
        <w:rPr>
          <w:sz w:val="26"/>
          <w:szCs w:val="26"/>
          <w:rPrChange w:id="831" w:author="Kola Akinwale" w:date="2021-11-22T10:48:00Z">
            <w:rPr>
              <w:rFonts w:ascii="Arial Unicode MS" w:hAnsi="Arial Unicode MS"/>
              <w:sz w:val="26"/>
              <w:szCs w:val="26"/>
            </w:rPr>
          </w:rPrChange>
        </w:rPr>
        <w:t xml:space="preserve"> </w:t>
      </w:r>
    </w:p>
    <w:p w14:paraId="1A3A62D3" w14:textId="77777777" w:rsidR="00AA30FD" w:rsidRPr="00975333" w:rsidRDefault="00AA30FD" w:rsidP="00AA30FD">
      <w:pPr>
        <w:pStyle w:val="Default"/>
        <w:numPr>
          <w:ilvl w:val="0"/>
          <w:numId w:val="8"/>
        </w:numPr>
        <w:jc w:val="both"/>
        <w:rPr>
          <w:b/>
          <w:color w:val="auto"/>
          <w:sz w:val="26"/>
          <w:szCs w:val="26"/>
          <w:rPrChange w:id="832" w:author="Kola Akinwale" w:date="2021-11-22T10:48:00Z">
            <w:rPr>
              <w:rFonts w:ascii="Arial Unicode MS" w:hAnsi="Arial Unicode MS"/>
              <w:b/>
              <w:color w:val="auto"/>
              <w:sz w:val="26"/>
              <w:szCs w:val="26"/>
            </w:rPr>
          </w:rPrChange>
        </w:rPr>
      </w:pPr>
      <w:r w:rsidRPr="00975333">
        <w:rPr>
          <w:sz w:val="26"/>
          <w:szCs w:val="26"/>
          <w:rPrChange w:id="833" w:author="Kola Akinwale" w:date="2021-11-22T10:48:00Z">
            <w:rPr>
              <w:rFonts w:ascii="Arial Unicode MS" w:hAnsi="Arial Unicode MS"/>
              <w:sz w:val="26"/>
              <w:szCs w:val="26"/>
            </w:rPr>
          </w:rPrChange>
        </w:rPr>
        <w:t>True federalism and equitable revenue sharing formula.</w:t>
      </w:r>
    </w:p>
    <w:p w14:paraId="4CEDEE4D" w14:textId="7A05015A" w:rsidR="00AA30FD" w:rsidRPr="00975333" w:rsidRDefault="00AA30FD" w:rsidP="00AA30FD">
      <w:pPr>
        <w:pStyle w:val="Default"/>
        <w:numPr>
          <w:ilvl w:val="0"/>
          <w:numId w:val="8"/>
        </w:numPr>
        <w:jc w:val="both"/>
        <w:rPr>
          <w:b/>
          <w:color w:val="auto"/>
          <w:sz w:val="26"/>
          <w:szCs w:val="26"/>
          <w:rPrChange w:id="834" w:author="Kola Akinwale" w:date="2021-11-22T10:48:00Z">
            <w:rPr>
              <w:rFonts w:ascii="Arial Unicode MS" w:hAnsi="Arial Unicode MS"/>
              <w:b/>
              <w:color w:val="auto"/>
              <w:sz w:val="26"/>
              <w:szCs w:val="26"/>
            </w:rPr>
          </w:rPrChange>
        </w:rPr>
      </w:pPr>
      <w:r w:rsidRPr="00975333">
        <w:rPr>
          <w:sz w:val="26"/>
          <w:szCs w:val="26"/>
          <w:rPrChange w:id="835" w:author="Kola Akinwale" w:date="2021-11-22T10:48:00Z">
            <w:rPr>
              <w:rFonts w:ascii="Arial Unicode MS" w:hAnsi="Arial Unicode MS"/>
              <w:sz w:val="26"/>
              <w:szCs w:val="26"/>
            </w:rPr>
          </w:rPrChange>
        </w:rPr>
        <w:t>Full and productive employment, security of life, and property</w:t>
      </w:r>
      <w:ins w:id="836" w:author="Kola Akinwale" w:date="2021-11-22T10:43:00Z">
        <w:r w:rsidR="00CD79B0" w:rsidRPr="00975333">
          <w:rPr>
            <w:sz w:val="26"/>
            <w:szCs w:val="26"/>
            <w:rPrChange w:id="837" w:author="Kola Akinwale" w:date="2021-11-22T10:48:00Z">
              <w:rPr>
                <w:rFonts w:ascii="Arial Unicode MS" w:hAnsi="Arial Unicode MS"/>
                <w:sz w:val="26"/>
                <w:szCs w:val="26"/>
              </w:rPr>
            </w:rPrChange>
          </w:rPr>
          <w:t>.</w:t>
        </w:r>
      </w:ins>
    </w:p>
    <w:p w14:paraId="5EDBDBE8" w14:textId="39F4A905" w:rsidR="00AA30FD" w:rsidRPr="00975333" w:rsidRDefault="00AA30FD" w:rsidP="00AA30FD">
      <w:pPr>
        <w:pStyle w:val="Default"/>
        <w:numPr>
          <w:ilvl w:val="0"/>
          <w:numId w:val="8"/>
        </w:numPr>
        <w:jc w:val="both"/>
        <w:rPr>
          <w:b/>
          <w:color w:val="auto"/>
          <w:sz w:val="26"/>
          <w:szCs w:val="26"/>
          <w:rPrChange w:id="838" w:author="Kola Akinwale" w:date="2021-11-22T10:48:00Z">
            <w:rPr>
              <w:rFonts w:ascii="Arial Unicode MS" w:hAnsi="Arial Unicode MS"/>
              <w:b/>
              <w:color w:val="auto"/>
              <w:sz w:val="26"/>
              <w:szCs w:val="26"/>
            </w:rPr>
          </w:rPrChange>
        </w:rPr>
      </w:pPr>
      <w:r w:rsidRPr="00975333">
        <w:rPr>
          <w:sz w:val="26"/>
          <w:szCs w:val="26"/>
          <w:rPrChange w:id="839" w:author="Kola Akinwale" w:date="2021-11-22T10:48:00Z">
            <w:rPr>
              <w:rFonts w:ascii="Arial Unicode MS" w:hAnsi="Arial Unicode MS"/>
              <w:sz w:val="26"/>
              <w:szCs w:val="26"/>
            </w:rPr>
          </w:rPrChange>
        </w:rPr>
        <w:t>Self-respect, self-reliance and human dignity</w:t>
      </w:r>
      <w:ins w:id="840" w:author="Kola Akinwale" w:date="2021-11-22T10:43:00Z">
        <w:r w:rsidR="00CD79B0" w:rsidRPr="00975333">
          <w:rPr>
            <w:sz w:val="26"/>
            <w:szCs w:val="26"/>
            <w:rPrChange w:id="841" w:author="Kola Akinwale" w:date="2021-11-22T10:48:00Z">
              <w:rPr>
                <w:rFonts w:ascii="Arial Unicode MS" w:hAnsi="Arial Unicode MS"/>
                <w:sz w:val="26"/>
                <w:szCs w:val="26"/>
              </w:rPr>
            </w:rPrChange>
          </w:rPr>
          <w:t>.</w:t>
        </w:r>
      </w:ins>
    </w:p>
    <w:p w14:paraId="33904E9D" w14:textId="2D11C00D" w:rsidR="00AA30FD" w:rsidRPr="00975333" w:rsidRDefault="00AA30FD" w:rsidP="00AA30FD">
      <w:pPr>
        <w:pStyle w:val="Default"/>
        <w:numPr>
          <w:ilvl w:val="0"/>
          <w:numId w:val="8"/>
        </w:numPr>
        <w:jc w:val="both"/>
        <w:rPr>
          <w:ins w:id="842" w:author="Kola Akinwale" w:date="2021-11-22T10:43:00Z"/>
          <w:b/>
          <w:color w:val="auto"/>
          <w:sz w:val="26"/>
          <w:szCs w:val="26"/>
          <w:rPrChange w:id="843" w:author="Kola Akinwale" w:date="2021-11-22T10:48:00Z">
            <w:rPr>
              <w:ins w:id="844" w:author="Kola Akinwale" w:date="2021-11-22T10:43:00Z"/>
              <w:rFonts w:ascii="Arial Unicode MS" w:hAnsi="Arial Unicode MS"/>
              <w:sz w:val="26"/>
              <w:szCs w:val="26"/>
            </w:rPr>
          </w:rPrChange>
        </w:rPr>
      </w:pPr>
      <w:r w:rsidRPr="00975333">
        <w:rPr>
          <w:sz w:val="26"/>
          <w:szCs w:val="26"/>
          <w:rPrChange w:id="845" w:author="Kola Akinwale" w:date="2021-11-22T10:48:00Z">
            <w:rPr>
              <w:rFonts w:ascii="Arial Unicode MS" w:hAnsi="Arial Unicode MS"/>
              <w:sz w:val="26"/>
              <w:szCs w:val="26"/>
            </w:rPr>
          </w:rPrChange>
        </w:rPr>
        <w:t>Sound education, basic healthcare, abundant food production, rapid industrial growth, good housing provision, and improvement of infrastructure and basic services.</w:t>
      </w:r>
    </w:p>
    <w:p w14:paraId="1D016AFF" w14:textId="5A727BEC" w:rsidR="00CD79B0" w:rsidRPr="00975333" w:rsidRDefault="00CD79B0" w:rsidP="00CD79B0">
      <w:pPr>
        <w:pStyle w:val="Default"/>
        <w:jc w:val="both"/>
        <w:rPr>
          <w:ins w:id="846" w:author="Kola Akinwale" w:date="2021-11-22T10:43:00Z"/>
          <w:sz w:val="26"/>
          <w:szCs w:val="26"/>
          <w:rPrChange w:id="847" w:author="Kola Akinwale" w:date="2021-11-22T10:48:00Z">
            <w:rPr>
              <w:ins w:id="848" w:author="Kola Akinwale" w:date="2021-11-22T10:43:00Z"/>
              <w:rFonts w:ascii="Arial Unicode MS" w:hAnsi="Arial Unicode MS"/>
              <w:sz w:val="26"/>
              <w:szCs w:val="26"/>
            </w:rPr>
          </w:rPrChange>
        </w:rPr>
      </w:pPr>
    </w:p>
    <w:p w14:paraId="7508EAEB" w14:textId="72291F92" w:rsidR="00CD79B0" w:rsidRPr="00975333" w:rsidRDefault="00CD79B0" w:rsidP="00CD79B0">
      <w:pPr>
        <w:pStyle w:val="Default"/>
        <w:jc w:val="both"/>
        <w:rPr>
          <w:ins w:id="849" w:author="Kola Akinwale" w:date="2021-11-22T10:43:00Z"/>
          <w:sz w:val="26"/>
          <w:szCs w:val="26"/>
          <w:rPrChange w:id="850" w:author="Kola Akinwale" w:date="2021-11-22T10:48:00Z">
            <w:rPr>
              <w:ins w:id="851" w:author="Kola Akinwale" w:date="2021-11-22T10:43:00Z"/>
              <w:rFonts w:ascii="Arial Unicode MS" w:hAnsi="Arial Unicode MS"/>
              <w:sz w:val="26"/>
              <w:szCs w:val="26"/>
            </w:rPr>
          </w:rPrChange>
        </w:rPr>
      </w:pPr>
    </w:p>
    <w:p w14:paraId="2EAD1AF4" w14:textId="77777777" w:rsidR="00CD79B0" w:rsidRPr="00975333" w:rsidRDefault="00CD79B0" w:rsidP="00CD79B0">
      <w:pPr>
        <w:pStyle w:val="Default"/>
        <w:jc w:val="both"/>
        <w:rPr>
          <w:ins w:id="852" w:author="Kola Akinwale" w:date="2021-11-22T10:31:00Z"/>
          <w:b/>
          <w:color w:val="auto"/>
          <w:sz w:val="26"/>
          <w:szCs w:val="26"/>
          <w:rPrChange w:id="853" w:author="Kola Akinwale" w:date="2021-11-22T10:48:00Z">
            <w:rPr>
              <w:ins w:id="854" w:author="Kola Akinwale" w:date="2021-11-22T10:31:00Z"/>
              <w:rFonts w:ascii="Arial Unicode MS" w:hAnsi="Arial Unicode MS"/>
              <w:sz w:val="26"/>
              <w:szCs w:val="26"/>
            </w:rPr>
          </w:rPrChange>
        </w:rPr>
        <w:pPrChange w:id="855" w:author="Kola Akinwale" w:date="2021-11-22T10:43:00Z">
          <w:pPr>
            <w:pStyle w:val="Default"/>
            <w:numPr>
              <w:numId w:val="8"/>
            </w:numPr>
            <w:ind w:left="720" w:hanging="360"/>
            <w:jc w:val="both"/>
          </w:pPr>
        </w:pPrChange>
      </w:pPr>
    </w:p>
    <w:p w14:paraId="26414554" w14:textId="77777777" w:rsidR="00EB39C2" w:rsidRPr="00975333" w:rsidRDefault="00EB39C2" w:rsidP="00EB39C2">
      <w:pPr>
        <w:pStyle w:val="Default"/>
        <w:ind w:left="720"/>
        <w:jc w:val="both"/>
        <w:rPr>
          <w:b/>
          <w:color w:val="auto"/>
          <w:sz w:val="26"/>
          <w:szCs w:val="26"/>
          <w:rPrChange w:id="856" w:author="Kola Akinwale" w:date="2021-11-22T10:48:00Z">
            <w:rPr>
              <w:rFonts w:ascii="Arial Unicode MS" w:hAnsi="Arial Unicode MS"/>
              <w:b/>
              <w:color w:val="auto"/>
              <w:sz w:val="26"/>
              <w:szCs w:val="26"/>
            </w:rPr>
          </w:rPrChange>
        </w:rPr>
        <w:pPrChange w:id="857" w:author="Kola Akinwale" w:date="2021-11-22T10:31:00Z">
          <w:pPr>
            <w:pStyle w:val="Default"/>
            <w:numPr>
              <w:numId w:val="8"/>
            </w:numPr>
            <w:ind w:left="720" w:hanging="360"/>
            <w:jc w:val="both"/>
          </w:pPr>
        </w:pPrChange>
      </w:pPr>
    </w:p>
    <w:p w14:paraId="4224B620" w14:textId="77777777" w:rsidR="00AA30FD" w:rsidRPr="00975333" w:rsidRDefault="00AA30FD" w:rsidP="00AA30FD">
      <w:pPr>
        <w:jc w:val="both"/>
        <w:rPr>
          <w:rFonts w:ascii="Arial" w:hAnsi="Arial" w:cs="Arial"/>
          <w:b/>
          <w:sz w:val="26"/>
          <w:szCs w:val="26"/>
          <w:u w:val="single"/>
          <w:rPrChange w:id="858" w:author="Kola Akinwale" w:date="2021-11-22T10:48:00Z">
            <w:rPr>
              <w:rFonts w:ascii="Arial Unicode MS" w:hAnsi="Arial Unicode MS"/>
              <w:b/>
              <w:sz w:val="26"/>
              <w:szCs w:val="26"/>
              <w:u w:val="single"/>
            </w:rPr>
          </w:rPrChange>
        </w:rPr>
      </w:pPr>
      <w:r w:rsidRPr="00975333">
        <w:rPr>
          <w:rFonts w:ascii="Arial" w:hAnsi="Arial" w:cs="Arial"/>
          <w:b/>
          <w:sz w:val="26"/>
          <w:szCs w:val="26"/>
          <w:rPrChange w:id="859" w:author="Kola Akinwale" w:date="2021-11-22T10:48:00Z">
            <w:rPr>
              <w:rFonts w:ascii="Arial Unicode MS" w:hAnsi="Arial Unicode MS"/>
              <w:b/>
              <w:sz w:val="26"/>
              <w:szCs w:val="26"/>
            </w:rPr>
          </w:rPrChange>
        </w:rPr>
        <w:lastRenderedPageBreak/>
        <w:t xml:space="preserve">c. </w:t>
      </w:r>
      <w:r w:rsidRPr="00975333">
        <w:rPr>
          <w:rFonts w:ascii="Arial" w:hAnsi="Arial" w:cs="Arial"/>
          <w:b/>
          <w:sz w:val="26"/>
          <w:szCs w:val="26"/>
          <w:u w:val="single"/>
          <w:rPrChange w:id="860" w:author="Kola Akinwale" w:date="2021-11-22T10:48:00Z">
            <w:rPr>
              <w:rFonts w:ascii="Arial Unicode MS" w:hAnsi="Arial Unicode MS"/>
              <w:b/>
              <w:sz w:val="26"/>
              <w:szCs w:val="26"/>
              <w:u w:val="single"/>
            </w:rPr>
          </w:rPrChange>
        </w:rPr>
        <w:t xml:space="preserve">Objectives </w:t>
      </w:r>
    </w:p>
    <w:p w14:paraId="156BC258" w14:textId="77777777" w:rsidR="00AA30FD" w:rsidRPr="00975333" w:rsidRDefault="00AA30FD" w:rsidP="00AA30FD">
      <w:pPr>
        <w:jc w:val="both"/>
        <w:rPr>
          <w:rFonts w:ascii="Arial" w:hAnsi="Arial" w:cs="Arial"/>
          <w:b/>
          <w:sz w:val="4"/>
          <w:szCs w:val="26"/>
          <w:u w:val="single"/>
          <w:rPrChange w:id="861" w:author="Kola Akinwale" w:date="2021-11-22T10:48:00Z">
            <w:rPr>
              <w:rFonts w:ascii="Arial Unicode MS" w:hAnsi="Arial Unicode MS"/>
              <w:b/>
              <w:sz w:val="4"/>
              <w:szCs w:val="26"/>
              <w:u w:val="single"/>
            </w:rPr>
          </w:rPrChange>
        </w:rPr>
      </w:pPr>
    </w:p>
    <w:p w14:paraId="2631DE40" w14:textId="77777777" w:rsidR="0075313C" w:rsidRDefault="0075313C" w:rsidP="00AA30FD">
      <w:pPr>
        <w:pStyle w:val="Default"/>
        <w:jc w:val="both"/>
        <w:rPr>
          <w:ins w:id="862" w:author="Kola Akinwale" w:date="2021-11-23T09:14:00Z"/>
          <w:b/>
          <w:sz w:val="26"/>
          <w:szCs w:val="26"/>
          <w:u w:val="single"/>
        </w:rPr>
      </w:pPr>
      <w:ins w:id="863" w:author="Kola Akinwale" w:date="2021-11-23T09:14:00Z">
        <w:r>
          <w:rPr>
            <w:b/>
            <w:sz w:val="26"/>
            <w:szCs w:val="26"/>
            <w:u w:val="single"/>
          </w:rPr>
          <w:t xml:space="preserve">         </w:t>
        </w:r>
      </w:ins>
      <w:r w:rsidR="00AA30FD" w:rsidRPr="00975333">
        <w:rPr>
          <w:b/>
          <w:sz w:val="26"/>
          <w:szCs w:val="26"/>
          <w:u w:val="single"/>
          <w:rPrChange w:id="864" w:author="Kola Akinwale" w:date="2021-11-22T10:48:00Z">
            <w:rPr>
              <w:rFonts w:ascii="Arial Unicode MS" w:hAnsi="Arial Unicode MS"/>
              <w:b/>
              <w:sz w:val="26"/>
              <w:szCs w:val="26"/>
              <w:u w:val="single"/>
            </w:rPr>
          </w:rPrChange>
        </w:rPr>
        <w:t xml:space="preserve">The African Democratic Congress as a political party is determined </w:t>
      </w:r>
    </w:p>
    <w:p w14:paraId="620B5FD7" w14:textId="58BB6D0A" w:rsidR="00AA30FD" w:rsidRPr="00975333" w:rsidRDefault="0075313C" w:rsidP="00AA30FD">
      <w:pPr>
        <w:pStyle w:val="Default"/>
        <w:jc w:val="both"/>
        <w:rPr>
          <w:b/>
          <w:sz w:val="26"/>
          <w:szCs w:val="26"/>
          <w:u w:val="single"/>
          <w:rPrChange w:id="865" w:author="Kola Akinwale" w:date="2021-11-22T10:48:00Z">
            <w:rPr>
              <w:rFonts w:ascii="Arial Unicode MS" w:hAnsi="Arial Unicode MS"/>
              <w:b/>
              <w:sz w:val="26"/>
              <w:szCs w:val="26"/>
              <w:u w:val="single"/>
            </w:rPr>
          </w:rPrChange>
        </w:rPr>
      </w:pPr>
      <w:ins w:id="866" w:author="Kola Akinwale" w:date="2021-11-23T09:14:00Z">
        <w:r>
          <w:rPr>
            <w:b/>
            <w:sz w:val="26"/>
            <w:szCs w:val="26"/>
            <w:u w:val="single"/>
          </w:rPr>
          <w:t xml:space="preserve">          </w:t>
        </w:r>
      </w:ins>
      <w:r w:rsidR="00AA30FD" w:rsidRPr="00975333">
        <w:rPr>
          <w:b/>
          <w:sz w:val="26"/>
          <w:szCs w:val="26"/>
          <w:u w:val="single"/>
          <w:rPrChange w:id="867" w:author="Kola Akinwale" w:date="2021-11-22T10:48:00Z">
            <w:rPr>
              <w:rFonts w:ascii="Arial Unicode MS" w:hAnsi="Arial Unicode MS"/>
              <w:b/>
              <w:sz w:val="26"/>
              <w:szCs w:val="26"/>
              <w:u w:val="single"/>
            </w:rPr>
          </w:rPrChange>
        </w:rPr>
        <w:t xml:space="preserve">to: </w:t>
      </w:r>
    </w:p>
    <w:p w14:paraId="6968ABF2" w14:textId="0F03B553" w:rsidR="00AA30FD" w:rsidRPr="00975333" w:rsidRDefault="00AA30FD" w:rsidP="00AA30FD">
      <w:pPr>
        <w:pStyle w:val="ListParagraph"/>
        <w:numPr>
          <w:ilvl w:val="0"/>
          <w:numId w:val="9"/>
        </w:numPr>
        <w:jc w:val="both"/>
        <w:rPr>
          <w:rFonts w:ascii="Arial" w:hAnsi="Arial" w:cs="Arial"/>
          <w:b/>
          <w:sz w:val="26"/>
          <w:szCs w:val="26"/>
          <w:u w:val="single"/>
          <w:lang w:eastAsia="en-GB"/>
          <w:rPrChange w:id="868"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869" w:author="Kola Akinwale" w:date="2021-11-22T10:48:00Z">
            <w:rPr>
              <w:rFonts w:ascii="Arial Unicode MS" w:hAnsi="Arial Unicode MS"/>
              <w:b/>
              <w:sz w:val="26"/>
              <w:szCs w:val="26"/>
              <w:u w:val="single"/>
              <w:lang w:eastAsia="en-GB"/>
            </w:rPr>
          </w:rPrChange>
        </w:rPr>
        <w:t>Reengineer a political party system that is free from domination by wheeler-dealer political elites, money-bags and “god-fathers</w:t>
      </w:r>
      <w:ins w:id="870" w:author="Kola Akinwale" w:date="2021-11-22T10:34:00Z">
        <w:r w:rsidR="00EB39C2" w:rsidRPr="00975333">
          <w:rPr>
            <w:rFonts w:ascii="Arial" w:hAnsi="Arial" w:cs="Arial"/>
            <w:b/>
            <w:sz w:val="26"/>
            <w:szCs w:val="26"/>
            <w:u w:val="single"/>
            <w:lang w:eastAsia="en-GB"/>
            <w:rPrChange w:id="871" w:author="Kola Akinwale" w:date="2021-11-22T10:48:00Z">
              <w:rPr>
                <w:rFonts w:ascii="Arial Unicode MS" w:hAnsi="Arial Unicode MS"/>
                <w:b/>
                <w:sz w:val="26"/>
                <w:szCs w:val="26"/>
                <w:u w:val="single"/>
                <w:lang w:eastAsia="en-GB"/>
              </w:rPr>
            </w:rPrChange>
          </w:rPr>
          <w:t>.</w:t>
        </w:r>
      </w:ins>
      <w:del w:id="872" w:author="Kola Akinwale" w:date="2021-11-22T10:34:00Z">
        <w:r w:rsidRPr="00975333" w:rsidDel="00EB39C2">
          <w:rPr>
            <w:rFonts w:ascii="Arial" w:hAnsi="Arial" w:cs="Arial"/>
            <w:b/>
            <w:sz w:val="26"/>
            <w:szCs w:val="26"/>
            <w:u w:val="single"/>
            <w:lang w:eastAsia="en-GB"/>
            <w:rPrChange w:id="873" w:author="Kola Akinwale" w:date="2021-11-22T10:48:00Z">
              <w:rPr>
                <w:rFonts w:ascii="Arial Unicode MS" w:hAnsi="Arial Unicode MS"/>
                <w:b/>
                <w:sz w:val="26"/>
                <w:szCs w:val="26"/>
                <w:u w:val="single"/>
                <w:lang w:eastAsia="en-GB"/>
              </w:rPr>
            </w:rPrChange>
          </w:rPr>
          <w:delText>;</w:delText>
        </w:r>
      </w:del>
      <w:r w:rsidRPr="00975333">
        <w:rPr>
          <w:rFonts w:ascii="Arial" w:hAnsi="Arial" w:cs="Arial"/>
          <w:b/>
          <w:sz w:val="26"/>
          <w:szCs w:val="26"/>
          <w:u w:val="single"/>
          <w:lang w:eastAsia="en-GB"/>
          <w:rPrChange w:id="874" w:author="Kola Akinwale" w:date="2021-11-22T10:48:00Z">
            <w:rPr>
              <w:rFonts w:ascii="Arial Unicode MS" w:hAnsi="Arial Unicode MS"/>
              <w:b/>
              <w:sz w:val="26"/>
              <w:szCs w:val="26"/>
              <w:u w:val="single"/>
              <w:lang w:eastAsia="en-GB"/>
            </w:rPr>
          </w:rPrChange>
        </w:rPr>
        <w:t xml:space="preserve"> </w:t>
      </w:r>
    </w:p>
    <w:p w14:paraId="6F9951E1" w14:textId="50A2C245" w:rsidR="00AA30FD" w:rsidRPr="00975333" w:rsidRDefault="00AA30FD" w:rsidP="00AA30FD">
      <w:pPr>
        <w:pStyle w:val="ListParagraph"/>
        <w:numPr>
          <w:ilvl w:val="0"/>
          <w:numId w:val="9"/>
        </w:numPr>
        <w:jc w:val="both"/>
        <w:rPr>
          <w:rFonts w:ascii="Arial" w:hAnsi="Arial" w:cs="Arial"/>
          <w:b/>
          <w:sz w:val="26"/>
          <w:szCs w:val="26"/>
          <w:u w:val="single"/>
          <w:lang w:eastAsia="en-GB"/>
          <w:rPrChange w:id="875"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876" w:author="Kola Akinwale" w:date="2021-11-22T10:48:00Z">
            <w:rPr>
              <w:rFonts w:ascii="Arial Unicode MS" w:hAnsi="Arial Unicode MS"/>
              <w:b/>
              <w:sz w:val="26"/>
              <w:szCs w:val="26"/>
              <w:u w:val="single"/>
              <w:lang w:eastAsia="en-GB"/>
            </w:rPr>
          </w:rPrChange>
        </w:rPr>
        <w:t>Reinforce the present transparency regime of the Party with constitutional empowerment</w:t>
      </w:r>
      <w:ins w:id="877" w:author="Kola Akinwale" w:date="2021-11-22T10:34:00Z">
        <w:r w:rsidR="00EB39C2" w:rsidRPr="00975333">
          <w:rPr>
            <w:rFonts w:ascii="Arial" w:hAnsi="Arial" w:cs="Arial"/>
            <w:b/>
            <w:sz w:val="26"/>
            <w:szCs w:val="26"/>
            <w:u w:val="single"/>
            <w:lang w:eastAsia="en-GB"/>
            <w:rPrChange w:id="878" w:author="Kola Akinwale" w:date="2021-11-22T10:48:00Z">
              <w:rPr>
                <w:rFonts w:ascii="Arial Unicode MS" w:hAnsi="Arial Unicode MS"/>
                <w:b/>
                <w:sz w:val="26"/>
                <w:szCs w:val="26"/>
                <w:u w:val="single"/>
                <w:lang w:eastAsia="en-GB"/>
              </w:rPr>
            </w:rPrChange>
          </w:rPr>
          <w:t>.</w:t>
        </w:r>
      </w:ins>
      <w:del w:id="879" w:author="Kola Akinwale" w:date="2021-11-22T10:34:00Z">
        <w:r w:rsidRPr="00975333" w:rsidDel="00EB39C2">
          <w:rPr>
            <w:rFonts w:ascii="Arial" w:hAnsi="Arial" w:cs="Arial"/>
            <w:b/>
            <w:sz w:val="26"/>
            <w:szCs w:val="26"/>
            <w:u w:val="single"/>
            <w:lang w:eastAsia="en-GB"/>
            <w:rPrChange w:id="880" w:author="Kola Akinwale" w:date="2021-11-22T10:48:00Z">
              <w:rPr>
                <w:rFonts w:ascii="Arial Unicode MS" w:hAnsi="Arial Unicode MS"/>
                <w:b/>
                <w:sz w:val="26"/>
                <w:szCs w:val="26"/>
                <w:u w:val="single"/>
                <w:lang w:eastAsia="en-GB"/>
              </w:rPr>
            </w:rPrChange>
          </w:rPr>
          <w:delText>;</w:delText>
        </w:r>
      </w:del>
      <w:r w:rsidRPr="00975333">
        <w:rPr>
          <w:rFonts w:ascii="Arial" w:hAnsi="Arial" w:cs="Arial"/>
          <w:b/>
          <w:sz w:val="26"/>
          <w:szCs w:val="26"/>
          <w:u w:val="single"/>
          <w:lang w:eastAsia="en-GB"/>
          <w:rPrChange w:id="881" w:author="Kola Akinwale" w:date="2021-11-22T10:48:00Z">
            <w:rPr>
              <w:rFonts w:ascii="Arial Unicode MS" w:hAnsi="Arial Unicode MS"/>
              <w:b/>
              <w:sz w:val="26"/>
              <w:szCs w:val="26"/>
              <w:u w:val="single"/>
              <w:lang w:eastAsia="en-GB"/>
            </w:rPr>
          </w:rPrChange>
        </w:rPr>
        <w:t xml:space="preserve"> </w:t>
      </w:r>
    </w:p>
    <w:p w14:paraId="67E72550" w14:textId="77777777" w:rsidR="00AA30FD" w:rsidRPr="00975333" w:rsidRDefault="00AA30FD" w:rsidP="00AA30FD">
      <w:pPr>
        <w:pStyle w:val="ListParagraph"/>
        <w:numPr>
          <w:ilvl w:val="0"/>
          <w:numId w:val="9"/>
        </w:numPr>
        <w:jc w:val="both"/>
        <w:rPr>
          <w:rFonts w:ascii="Arial" w:hAnsi="Arial" w:cs="Arial"/>
          <w:b/>
          <w:sz w:val="26"/>
          <w:szCs w:val="26"/>
          <w:u w:val="single"/>
          <w:lang w:eastAsia="en-GB"/>
          <w:rPrChange w:id="882"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883" w:author="Kola Akinwale" w:date="2021-11-22T10:48:00Z">
            <w:rPr>
              <w:rFonts w:ascii="Arial Unicode MS" w:hAnsi="Arial Unicode MS"/>
              <w:b/>
              <w:sz w:val="26"/>
              <w:szCs w:val="26"/>
              <w:u w:val="single"/>
              <w:lang w:eastAsia="en-GB"/>
            </w:rPr>
          </w:rPrChange>
        </w:rPr>
        <w:t>Maintain the confidence of our multiple stakeholders and supporters; signpost the processes that ensure transparency and accountability.</w:t>
      </w:r>
    </w:p>
    <w:p w14:paraId="298F6294" w14:textId="41EFC04F" w:rsidR="00AA30FD" w:rsidRPr="00975333" w:rsidRDefault="00AA30FD" w:rsidP="00AA30FD">
      <w:pPr>
        <w:pStyle w:val="ListParagraph"/>
        <w:numPr>
          <w:ilvl w:val="0"/>
          <w:numId w:val="9"/>
        </w:numPr>
        <w:jc w:val="both"/>
        <w:rPr>
          <w:rFonts w:ascii="Arial" w:hAnsi="Arial" w:cs="Arial"/>
          <w:b/>
          <w:sz w:val="26"/>
          <w:szCs w:val="26"/>
          <w:u w:val="single"/>
          <w:lang w:eastAsia="en-GB"/>
          <w:rPrChange w:id="884"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885" w:author="Kola Akinwale" w:date="2021-11-22T10:48:00Z">
            <w:rPr>
              <w:rFonts w:ascii="Arial Unicode MS" w:hAnsi="Arial Unicode MS"/>
              <w:b/>
              <w:sz w:val="26"/>
              <w:szCs w:val="26"/>
              <w:u w:val="single"/>
              <w:lang w:eastAsia="en-GB"/>
            </w:rPr>
          </w:rPrChange>
        </w:rPr>
        <w:t>Propagate inclusion and diversity of values in order to give Women, Youths, Diaspora Network and the people with disabilities (PWDs) the best chance to be proportionately represented in politics and leadership</w:t>
      </w:r>
      <w:ins w:id="886" w:author="Kola Akinwale" w:date="2021-11-22T10:43:00Z">
        <w:r w:rsidR="00CD79B0" w:rsidRPr="00975333">
          <w:rPr>
            <w:rFonts w:ascii="Arial" w:hAnsi="Arial" w:cs="Arial"/>
            <w:b/>
            <w:sz w:val="26"/>
            <w:szCs w:val="26"/>
            <w:u w:val="single"/>
            <w:lang w:eastAsia="en-GB"/>
            <w:rPrChange w:id="887" w:author="Kola Akinwale" w:date="2021-11-22T10:48:00Z">
              <w:rPr>
                <w:rFonts w:ascii="Arial Unicode MS" w:hAnsi="Arial Unicode MS"/>
                <w:b/>
                <w:sz w:val="26"/>
                <w:szCs w:val="26"/>
                <w:u w:val="single"/>
                <w:lang w:eastAsia="en-GB"/>
              </w:rPr>
            </w:rPrChange>
          </w:rPr>
          <w:t>.</w:t>
        </w:r>
      </w:ins>
    </w:p>
    <w:p w14:paraId="7CC58C8C" w14:textId="720901A0" w:rsidR="00AA30FD" w:rsidRPr="00975333" w:rsidRDefault="00AA30FD" w:rsidP="00AA30FD">
      <w:pPr>
        <w:pStyle w:val="ListParagraph"/>
        <w:numPr>
          <w:ilvl w:val="0"/>
          <w:numId w:val="9"/>
        </w:numPr>
        <w:jc w:val="both"/>
        <w:rPr>
          <w:rFonts w:ascii="Arial" w:hAnsi="Arial" w:cs="Arial"/>
          <w:b/>
          <w:sz w:val="26"/>
          <w:szCs w:val="26"/>
          <w:u w:val="single"/>
          <w:lang w:eastAsia="en-GB"/>
          <w:rPrChange w:id="888"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889" w:author="Kola Akinwale" w:date="2021-11-22T10:48:00Z">
            <w:rPr>
              <w:rFonts w:ascii="Arial Unicode MS" w:hAnsi="Arial Unicode MS"/>
              <w:b/>
              <w:sz w:val="26"/>
              <w:szCs w:val="26"/>
              <w:u w:val="single"/>
              <w:lang w:eastAsia="en-GB"/>
            </w:rPr>
          </w:rPrChange>
        </w:rPr>
        <w:t>Put in place effective and efficient performance metrics for all Party officers</w:t>
      </w:r>
      <w:ins w:id="890" w:author="Kola Akinwale" w:date="2021-11-22T10:34:00Z">
        <w:r w:rsidR="00EF5C86" w:rsidRPr="00975333">
          <w:rPr>
            <w:rFonts w:ascii="Arial" w:hAnsi="Arial" w:cs="Arial"/>
            <w:b/>
            <w:sz w:val="26"/>
            <w:szCs w:val="26"/>
            <w:u w:val="single"/>
            <w:lang w:eastAsia="en-GB"/>
            <w:rPrChange w:id="891" w:author="Kola Akinwale" w:date="2021-11-22T10:48:00Z">
              <w:rPr>
                <w:rFonts w:ascii="Arial Unicode MS" w:hAnsi="Arial Unicode MS"/>
                <w:b/>
                <w:sz w:val="26"/>
                <w:szCs w:val="26"/>
                <w:u w:val="single"/>
                <w:lang w:eastAsia="en-GB"/>
              </w:rPr>
            </w:rPrChange>
          </w:rPr>
          <w:t>.</w:t>
        </w:r>
      </w:ins>
      <w:del w:id="892" w:author="Kola Akinwale" w:date="2021-11-22T10:34:00Z">
        <w:r w:rsidRPr="00975333" w:rsidDel="00EF5C86">
          <w:rPr>
            <w:rFonts w:ascii="Arial" w:hAnsi="Arial" w:cs="Arial"/>
            <w:b/>
            <w:sz w:val="26"/>
            <w:szCs w:val="26"/>
            <w:u w:val="single"/>
            <w:lang w:eastAsia="en-GB"/>
            <w:rPrChange w:id="893" w:author="Kola Akinwale" w:date="2021-11-22T10:48:00Z">
              <w:rPr>
                <w:rFonts w:ascii="Arial Unicode MS" w:hAnsi="Arial Unicode MS"/>
                <w:b/>
                <w:sz w:val="26"/>
                <w:szCs w:val="26"/>
                <w:u w:val="single"/>
                <w:lang w:eastAsia="en-GB"/>
              </w:rPr>
            </w:rPrChange>
          </w:rPr>
          <w:delText>,</w:delText>
        </w:r>
      </w:del>
    </w:p>
    <w:p w14:paraId="41ADCD52" w14:textId="25B15CFC" w:rsidR="00AA30FD" w:rsidRPr="00975333" w:rsidRDefault="00AA30FD" w:rsidP="00AA30FD">
      <w:pPr>
        <w:pStyle w:val="ListParagraph"/>
        <w:numPr>
          <w:ilvl w:val="0"/>
          <w:numId w:val="9"/>
        </w:numPr>
        <w:jc w:val="both"/>
        <w:rPr>
          <w:rFonts w:ascii="Arial" w:hAnsi="Arial" w:cs="Arial"/>
          <w:b/>
          <w:sz w:val="26"/>
          <w:szCs w:val="26"/>
          <w:u w:val="single"/>
          <w:lang w:eastAsia="en-GB"/>
          <w:rPrChange w:id="894"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895" w:author="Kola Akinwale" w:date="2021-11-22T10:48:00Z">
            <w:rPr>
              <w:rFonts w:ascii="Arial Unicode MS" w:hAnsi="Arial Unicode MS"/>
              <w:b/>
              <w:sz w:val="26"/>
              <w:szCs w:val="26"/>
              <w:u w:val="single"/>
              <w:lang w:eastAsia="en-GB"/>
            </w:rPr>
          </w:rPrChange>
        </w:rPr>
        <w:t>Put in place Ethics and Standards office as a proactive quality control and operational integrity structure</w:t>
      </w:r>
      <w:ins w:id="896" w:author="Kola Akinwale" w:date="2021-11-22T10:43:00Z">
        <w:r w:rsidR="00CD79B0" w:rsidRPr="00975333">
          <w:rPr>
            <w:rFonts w:ascii="Arial" w:hAnsi="Arial" w:cs="Arial"/>
            <w:b/>
            <w:sz w:val="26"/>
            <w:szCs w:val="26"/>
            <w:u w:val="single"/>
            <w:lang w:eastAsia="en-GB"/>
            <w:rPrChange w:id="897" w:author="Kola Akinwale" w:date="2021-11-22T10:48:00Z">
              <w:rPr>
                <w:rFonts w:ascii="Arial Unicode MS" w:hAnsi="Arial Unicode MS"/>
                <w:b/>
                <w:sz w:val="26"/>
                <w:szCs w:val="26"/>
                <w:u w:val="single"/>
                <w:lang w:eastAsia="en-GB"/>
              </w:rPr>
            </w:rPrChange>
          </w:rPr>
          <w:t>.</w:t>
        </w:r>
      </w:ins>
    </w:p>
    <w:p w14:paraId="43AAA35F" w14:textId="77777777" w:rsidR="00AA30FD" w:rsidRPr="00975333" w:rsidRDefault="00AA30FD" w:rsidP="00AA30FD">
      <w:pPr>
        <w:pStyle w:val="ListParagraph"/>
        <w:numPr>
          <w:ilvl w:val="0"/>
          <w:numId w:val="9"/>
        </w:numPr>
        <w:jc w:val="both"/>
        <w:rPr>
          <w:rFonts w:ascii="Arial" w:hAnsi="Arial" w:cs="Arial"/>
          <w:b/>
          <w:sz w:val="26"/>
          <w:szCs w:val="26"/>
          <w:u w:val="single"/>
          <w:lang w:eastAsia="en-GB"/>
          <w:rPrChange w:id="898"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899" w:author="Kola Akinwale" w:date="2021-11-22T10:48:00Z">
            <w:rPr>
              <w:rFonts w:ascii="Arial Unicode MS" w:hAnsi="Arial Unicode MS"/>
              <w:b/>
              <w:sz w:val="26"/>
              <w:szCs w:val="26"/>
              <w:u w:val="single"/>
              <w:lang w:eastAsia="en-GB"/>
            </w:rPr>
          </w:rPrChange>
        </w:rPr>
        <w:t>Provide for the appointment of an upscale firm of Chartered Accountants/Auditors to conduct yearly audit of the entire Party’s Accounts at all levels.</w:t>
      </w:r>
    </w:p>
    <w:p w14:paraId="044A5286" w14:textId="77777777" w:rsidR="00AA30FD" w:rsidRPr="00975333" w:rsidRDefault="00AA30FD" w:rsidP="00AA30FD">
      <w:pPr>
        <w:pStyle w:val="ListParagraph"/>
        <w:numPr>
          <w:ilvl w:val="0"/>
          <w:numId w:val="9"/>
        </w:numPr>
        <w:jc w:val="both"/>
        <w:rPr>
          <w:rFonts w:ascii="Arial" w:hAnsi="Arial" w:cs="Arial"/>
          <w:b/>
          <w:sz w:val="26"/>
          <w:szCs w:val="26"/>
          <w:u w:val="single"/>
          <w:lang w:eastAsia="en-GB"/>
          <w:rPrChange w:id="900"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901" w:author="Kola Akinwale" w:date="2021-11-22T10:48:00Z">
            <w:rPr>
              <w:rFonts w:ascii="Arial Unicode MS" w:hAnsi="Arial Unicode MS"/>
              <w:b/>
              <w:sz w:val="26"/>
              <w:szCs w:val="26"/>
              <w:u w:val="single"/>
              <w:lang w:eastAsia="en-GB"/>
            </w:rPr>
          </w:rPrChange>
        </w:rPr>
        <w:t>Ensuring that the audited reports are published in at least two National Dailies and ADC online media platforms.</w:t>
      </w:r>
    </w:p>
    <w:p w14:paraId="324C9E72" w14:textId="410B8563" w:rsidR="00AA30FD" w:rsidRPr="00975333" w:rsidRDefault="00AA30FD" w:rsidP="00AA30FD">
      <w:pPr>
        <w:pStyle w:val="ListParagraph"/>
        <w:numPr>
          <w:ilvl w:val="0"/>
          <w:numId w:val="9"/>
        </w:numPr>
        <w:jc w:val="both"/>
        <w:rPr>
          <w:rFonts w:ascii="Arial" w:hAnsi="Arial" w:cs="Arial"/>
          <w:b/>
          <w:sz w:val="26"/>
          <w:szCs w:val="26"/>
          <w:u w:val="single"/>
          <w:lang w:eastAsia="en-GB"/>
          <w:rPrChange w:id="902"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903" w:author="Kola Akinwale" w:date="2021-11-22T10:48:00Z">
            <w:rPr>
              <w:rFonts w:ascii="Arial Unicode MS" w:hAnsi="Arial Unicode MS"/>
              <w:b/>
              <w:sz w:val="26"/>
              <w:szCs w:val="26"/>
              <w:u w:val="single"/>
              <w:lang w:eastAsia="en-GB"/>
            </w:rPr>
          </w:rPrChange>
        </w:rPr>
        <w:t>Challenge the status quo with creative thoughts, new ideas and sound principles</w:t>
      </w:r>
      <w:ins w:id="904" w:author="Kola Akinwale" w:date="2021-11-22T10:34:00Z">
        <w:r w:rsidR="00EF5C86" w:rsidRPr="00975333">
          <w:rPr>
            <w:rFonts w:ascii="Arial" w:hAnsi="Arial" w:cs="Arial"/>
            <w:b/>
            <w:sz w:val="26"/>
            <w:szCs w:val="26"/>
            <w:u w:val="single"/>
            <w:lang w:eastAsia="en-GB"/>
            <w:rPrChange w:id="905" w:author="Kola Akinwale" w:date="2021-11-22T10:48:00Z">
              <w:rPr>
                <w:rFonts w:ascii="Arial Unicode MS" w:hAnsi="Arial Unicode MS"/>
                <w:b/>
                <w:sz w:val="26"/>
                <w:szCs w:val="26"/>
                <w:u w:val="single"/>
                <w:lang w:eastAsia="en-GB"/>
              </w:rPr>
            </w:rPrChange>
          </w:rPr>
          <w:t>.</w:t>
        </w:r>
      </w:ins>
      <w:del w:id="906" w:author="Kola Akinwale" w:date="2021-11-22T10:34:00Z">
        <w:r w:rsidRPr="00975333" w:rsidDel="00EF5C86">
          <w:rPr>
            <w:rFonts w:ascii="Arial" w:hAnsi="Arial" w:cs="Arial"/>
            <w:b/>
            <w:sz w:val="26"/>
            <w:szCs w:val="26"/>
            <w:u w:val="single"/>
            <w:lang w:eastAsia="en-GB"/>
            <w:rPrChange w:id="907" w:author="Kola Akinwale" w:date="2021-11-22T10:48:00Z">
              <w:rPr>
                <w:rFonts w:ascii="Arial Unicode MS" w:hAnsi="Arial Unicode MS"/>
                <w:b/>
                <w:sz w:val="26"/>
                <w:szCs w:val="26"/>
                <w:u w:val="single"/>
                <w:lang w:eastAsia="en-GB"/>
              </w:rPr>
            </w:rPrChange>
          </w:rPr>
          <w:delText>;</w:delText>
        </w:r>
      </w:del>
    </w:p>
    <w:p w14:paraId="406744FE" w14:textId="2D6C7757" w:rsidR="00AA30FD" w:rsidRPr="00975333" w:rsidRDefault="00AA30FD" w:rsidP="00AA30FD">
      <w:pPr>
        <w:pStyle w:val="ListParagraph"/>
        <w:numPr>
          <w:ilvl w:val="0"/>
          <w:numId w:val="9"/>
        </w:numPr>
        <w:jc w:val="both"/>
        <w:rPr>
          <w:ins w:id="908" w:author="Kola Akinwale" w:date="2021-11-22T10:32:00Z"/>
          <w:rFonts w:ascii="Arial" w:hAnsi="Arial" w:cs="Arial"/>
          <w:b/>
          <w:sz w:val="26"/>
          <w:szCs w:val="26"/>
          <w:u w:val="single"/>
          <w:lang w:eastAsia="en-GB"/>
          <w:rPrChange w:id="909" w:author="Kola Akinwale" w:date="2021-11-22T10:48:00Z">
            <w:rPr>
              <w:ins w:id="910" w:author="Kola Akinwale" w:date="2021-11-22T10:32:00Z"/>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911" w:author="Kola Akinwale" w:date="2021-11-22T10:48:00Z">
            <w:rPr>
              <w:rFonts w:ascii="Arial Unicode MS" w:hAnsi="Arial Unicode MS"/>
              <w:b/>
              <w:sz w:val="26"/>
              <w:szCs w:val="26"/>
              <w:u w:val="single"/>
              <w:lang w:eastAsia="en-GB"/>
            </w:rPr>
          </w:rPrChange>
        </w:rPr>
        <w:t>Shake hands across the land and promote inclusion for unity and strength.</w:t>
      </w:r>
    </w:p>
    <w:p w14:paraId="352AFF46" w14:textId="77777777" w:rsidR="00EB39C2" w:rsidRPr="00975333" w:rsidRDefault="00EB39C2" w:rsidP="00EB39C2">
      <w:pPr>
        <w:pStyle w:val="ListParagraph"/>
        <w:jc w:val="both"/>
        <w:rPr>
          <w:rFonts w:ascii="Arial" w:hAnsi="Arial" w:cs="Arial"/>
          <w:b/>
          <w:sz w:val="26"/>
          <w:szCs w:val="26"/>
          <w:u w:val="single"/>
          <w:lang w:eastAsia="en-GB"/>
          <w:rPrChange w:id="912" w:author="Kola Akinwale" w:date="2021-11-22T10:48:00Z">
            <w:rPr>
              <w:rFonts w:ascii="Arial Unicode MS" w:hAnsi="Arial Unicode MS"/>
              <w:b/>
              <w:sz w:val="26"/>
              <w:szCs w:val="26"/>
              <w:u w:val="single"/>
              <w:lang w:eastAsia="en-GB"/>
            </w:rPr>
          </w:rPrChange>
        </w:rPr>
        <w:pPrChange w:id="913" w:author="Kola Akinwale" w:date="2021-11-22T10:32:00Z">
          <w:pPr>
            <w:pStyle w:val="ListParagraph"/>
            <w:numPr>
              <w:numId w:val="9"/>
            </w:numPr>
            <w:ind w:hanging="360"/>
            <w:jc w:val="both"/>
          </w:pPr>
        </w:pPrChange>
      </w:pPr>
    </w:p>
    <w:p w14:paraId="54CEAC59" w14:textId="77777777" w:rsidR="00AA30FD" w:rsidRPr="00975333" w:rsidRDefault="00AA30FD" w:rsidP="00AA30FD">
      <w:pPr>
        <w:ind w:left="720"/>
        <w:jc w:val="both"/>
        <w:rPr>
          <w:rFonts w:ascii="Arial" w:hAnsi="Arial" w:cs="Arial"/>
          <w:b/>
          <w:sz w:val="10"/>
          <w:szCs w:val="26"/>
          <w:lang w:eastAsia="en-GB"/>
          <w:rPrChange w:id="914" w:author="Kola Akinwale" w:date="2021-11-22T10:48:00Z">
            <w:rPr>
              <w:rFonts w:ascii="Arial Unicode MS" w:hAnsi="Arial Unicode MS"/>
              <w:b/>
              <w:sz w:val="10"/>
              <w:szCs w:val="26"/>
              <w:lang w:eastAsia="en-GB"/>
            </w:rPr>
          </w:rPrChange>
        </w:rPr>
      </w:pPr>
    </w:p>
    <w:p w14:paraId="17B6B7A3" w14:textId="4D9002E3" w:rsidR="00AA30FD" w:rsidRPr="00975333" w:rsidRDefault="00AA30FD" w:rsidP="00AA30FD">
      <w:pPr>
        <w:pStyle w:val="Default"/>
        <w:jc w:val="both"/>
        <w:rPr>
          <w:ins w:id="915" w:author="Kola Akinwale" w:date="2021-11-22T10:32:00Z"/>
          <w:b/>
          <w:color w:val="auto"/>
          <w:sz w:val="26"/>
          <w:szCs w:val="26"/>
          <w:u w:val="single"/>
          <w:rPrChange w:id="916" w:author="Kola Akinwale" w:date="2021-11-22T10:48:00Z">
            <w:rPr>
              <w:ins w:id="917" w:author="Kola Akinwale" w:date="2021-11-22T10:32:00Z"/>
              <w:rFonts w:ascii="Arial Unicode MS" w:hAnsi="Arial Unicode MS"/>
              <w:b/>
              <w:color w:val="auto"/>
              <w:sz w:val="26"/>
              <w:szCs w:val="26"/>
              <w:u w:val="single"/>
            </w:rPr>
          </w:rPrChange>
        </w:rPr>
      </w:pPr>
      <w:r w:rsidRPr="00975333">
        <w:rPr>
          <w:b/>
          <w:color w:val="auto"/>
          <w:sz w:val="26"/>
          <w:szCs w:val="26"/>
          <w:u w:val="single"/>
          <w:rPrChange w:id="918" w:author="Kola Akinwale" w:date="2021-11-22T10:48:00Z">
            <w:rPr>
              <w:rFonts w:ascii="Arial Unicode MS" w:hAnsi="Arial Unicode MS"/>
              <w:b/>
              <w:color w:val="auto"/>
              <w:sz w:val="26"/>
              <w:szCs w:val="26"/>
              <w:u w:val="single"/>
            </w:rPr>
          </w:rPrChange>
        </w:rPr>
        <w:t>d. Principle of Action</w:t>
      </w:r>
    </w:p>
    <w:p w14:paraId="28CB8BDE" w14:textId="77777777" w:rsidR="00EB39C2" w:rsidRPr="00975333" w:rsidRDefault="00EB39C2" w:rsidP="00AA30FD">
      <w:pPr>
        <w:pStyle w:val="Default"/>
        <w:jc w:val="both"/>
        <w:rPr>
          <w:b/>
          <w:color w:val="auto"/>
          <w:sz w:val="26"/>
          <w:szCs w:val="26"/>
          <w:u w:val="single"/>
          <w:rPrChange w:id="919" w:author="Kola Akinwale" w:date="2021-11-22T10:48:00Z">
            <w:rPr>
              <w:rFonts w:ascii="Arial Unicode MS" w:hAnsi="Arial Unicode MS"/>
              <w:b/>
              <w:color w:val="auto"/>
              <w:sz w:val="26"/>
              <w:szCs w:val="26"/>
              <w:u w:val="single"/>
            </w:rPr>
          </w:rPrChange>
        </w:rPr>
      </w:pPr>
    </w:p>
    <w:p w14:paraId="57AFB1DE" w14:textId="0CCEC322" w:rsidR="00AA30FD" w:rsidRPr="00975333" w:rsidRDefault="00AA30FD" w:rsidP="003D7D7A">
      <w:pPr>
        <w:pStyle w:val="Default"/>
        <w:ind w:left="720"/>
        <w:jc w:val="both"/>
        <w:rPr>
          <w:b/>
          <w:sz w:val="26"/>
          <w:szCs w:val="26"/>
          <w:u w:val="single"/>
          <w:rPrChange w:id="920" w:author="Kola Akinwale" w:date="2021-11-22T10:48:00Z">
            <w:rPr>
              <w:rFonts w:ascii="Arial Unicode MS" w:hAnsi="Arial Unicode MS"/>
              <w:b/>
              <w:sz w:val="26"/>
              <w:szCs w:val="26"/>
              <w:u w:val="single"/>
            </w:rPr>
          </w:rPrChange>
        </w:rPr>
        <w:pPrChange w:id="921" w:author="Kola Akinwale" w:date="2021-11-23T09:15:00Z">
          <w:pPr>
            <w:pStyle w:val="Default"/>
            <w:jc w:val="both"/>
          </w:pPr>
        </w:pPrChange>
      </w:pPr>
      <w:r w:rsidRPr="00975333">
        <w:rPr>
          <w:b/>
          <w:color w:val="auto"/>
          <w:sz w:val="26"/>
          <w:szCs w:val="26"/>
          <w:u w:val="single"/>
          <w:rPrChange w:id="922" w:author="Kola Akinwale" w:date="2021-11-22T10:48:00Z">
            <w:rPr>
              <w:rFonts w:ascii="Arial Unicode MS" w:hAnsi="Arial Unicode MS"/>
              <w:b/>
              <w:color w:val="auto"/>
              <w:sz w:val="26"/>
              <w:szCs w:val="26"/>
              <w:u w:val="single"/>
            </w:rPr>
          </w:rPrChange>
        </w:rPr>
        <w:t xml:space="preserve">The African democratic Congress believes that the task of nation building and sustenance of any democratic system is a continuous exercise that requires actions not only through the Parliaments, but also through Political Parties, Trade Unions, Organised Society, Statutory Institutions and Diaspora Networks amongst others. </w:t>
      </w:r>
      <w:r w:rsidRPr="00975333">
        <w:rPr>
          <w:b/>
          <w:sz w:val="26"/>
          <w:szCs w:val="26"/>
          <w:u w:val="single"/>
          <w:rPrChange w:id="923" w:author="Kola Akinwale" w:date="2021-11-22T10:48:00Z">
            <w:rPr>
              <w:rFonts w:ascii="Arial Unicode MS" w:hAnsi="Arial Unicode MS"/>
              <w:b/>
              <w:sz w:val="26"/>
              <w:szCs w:val="26"/>
              <w:u w:val="single"/>
            </w:rPr>
          </w:rPrChange>
        </w:rPr>
        <w:t xml:space="preserve">To achieve its aims, the Party shall with trust, discipline, and faithful leadership endeavour </w:t>
      </w:r>
      <w:del w:id="924" w:author="Kola Akinwale" w:date="2021-11-22T09:15:00Z">
        <w:r w:rsidRPr="00975333" w:rsidDel="0012741E">
          <w:rPr>
            <w:b/>
            <w:sz w:val="26"/>
            <w:szCs w:val="26"/>
            <w:u w:val="single"/>
            <w:rPrChange w:id="925" w:author="Kola Akinwale" w:date="2021-11-22T10:48:00Z">
              <w:rPr>
                <w:rFonts w:ascii="Arial Unicode MS" w:hAnsi="Arial Unicode MS"/>
                <w:b/>
                <w:sz w:val="26"/>
                <w:szCs w:val="26"/>
                <w:u w:val="single"/>
              </w:rPr>
            </w:rPrChange>
          </w:rPr>
          <w:delText>to:-</w:delText>
        </w:r>
      </w:del>
      <w:ins w:id="926" w:author="Kola Akinwale" w:date="2021-11-22T09:15:00Z">
        <w:r w:rsidR="0012741E" w:rsidRPr="00975333">
          <w:rPr>
            <w:b/>
            <w:sz w:val="26"/>
            <w:szCs w:val="26"/>
            <w:u w:val="single"/>
            <w:rPrChange w:id="927" w:author="Kola Akinwale" w:date="2021-11-22T10:48:00Z">
              <w:rPr>
                <w:rFonts w:ascii="Arial Unicode MS" w:hAnsi="Arial Unicode MS"/>
                <w:b/>
                <w:sz w:val="26"/>
                <w:szCs w:val="26"/>
                <w:u w:val="single"/>
              </w:rPr>
            </w:rPrChange>
          </w:rPr>
          <w:t>to: -</w:t>
        </w:r>
      </w:ins>
    </w:p>
    <w:p w14:paraId="0A4780B2" w14:textId="77777777" w:rsidR="00AA30FD" w:rsidRPr="00975333" w:rsidRDefault="00AA30FD" w:rsidP="00AA30FD">
      <w:pPr>
        <w:jc w:val="both"/>
        <w:rPr>
          <w:rFonts w:ascii="Arial" w:hAnsi="Arial" w:cs="Arial"/>
          <w:sz w:val="4"/>
          <w:szCs w:val="26"/>
          <w:rPrChange w:id="928" w:author="Kola Akinwale" w:date="2021-11-22T10:48:00Z">
            <w:rPr>
              <w:rFonts w:ascii="Arial Unicode MS" w:hAnsi="Arial Unicode MS"/>
              <w:sz w:val="4"/>
              <w:szCs w:val="26"/>
            </w:rPr>
          </w:rPrChange>
        </w:rPr>
      </w:pPr>
    </w:p>
    <w:p w14:paraId="7420E77B" w14:textId="77777777" w:rsidR="00AA30FD" w:rsidRPr="00975333" w:rsidRDefault="00AA30FD" w:rsidP="00AA30FD">
      <w:pPr>
        <w:pStyle w:val="ListParagraph"/>
        <w:numPr>
          <w:ilvl w:val="0"/>
          <w:numId w:val="10"/>
        </w:numPr>
        <w:jc w:val="both"/>
        <w:rPr>
          <w:rFonts w:ascii="Arial" w:hAnsi="Arial" w:cs="Arial"/>
          <w:sz w:val="26"/>
          <w:szCs w:val="26"/>
          <w:rPrChange w:id="929" w:author="Kola Akinwale" w:date="2021-11-22T10:48:00Z">
            <w:rPr>
              <w:rFonts w:ascii="Arial Unicode MS" w:hAnsi="Arial Unicode MS"/>
              <w:sz w:val="26"/>
              <w:szCs w:val="26"/>
            </w:rPr>
          </w:rPrChange>
        </w:rPr>
      </w:pPr>
      <w:r w:rsidRPr="00975333">
        <w:rPr>
          <w:rFonts w:ascii="Arial" w:hAnsi="Arial" w:cs="Arial"/>
          <w:sz w:val="26"/>
          <w:szCs w:val="26"/>
          <w:rPrChange w:id="930" w:author="Kola Akinwale" w:date="2021-11-22T10:48:00Z">
            <w:rPr>
              <w:rFonts w:ascii="Arial Unicode MS" w:hAnsi="Arial Unicode MS"/>
              <w:sz w:val="26"/>
              <w:szCs w:val="26"/>
            </w:rPr>
          </w:rPrChange>
        </w:rPr>
        <w:t>Maintain and preserve the integrity, unity and sovereignty of the Federal Republic of Nigeria as one indivisible entity.</w:t>
      </w:r>
    </w:p>
    <w:p w14:paraId="2D5D4A14" w14:textId="2048F190" w:rsidR="00AA30FD" w:rsidRPr="00975333" w:rsidRDefault="00AA30FD" w:rsidP="00AA30FD">
      <w:pPr>
        <w:pStyle w:val="ListParagraph"/>
        <w:numPr>
          <w:ilvl w:val="0"/>
          <w:numId w:val="10"/>
        </w:numPr>
        <w:jc w:val="both"/>
        <w:rPr>
          <w:rFonts w:ascii="Arial" w:hAnsi="Arial" w:cs="Arial"/>
          <w:sz w:val="26"/>
          <w:szCs w:val="26"/>
          <w:rPrChange w:id="931" w:author="Kola Akinwale" w:date="2021-11-22T10:48:00Z">
            <w:rPr>
              <w:rFonts w:ascii="Arial Unicode MS" w:hAnsi="Arial Unicode MS"/>
              <w:sz w:val="26"/>
              <w:szCs w:val="26"/>
            </w:rPr>
          </w:rPrChange>
        </w:rPr>
      </w:pPr>
      <w:r w:rsidRPr="00975333">
        <w:rPr>
          <w:rFonts w:ascii="Arial" w:hAnsi="Arial" w:cs="Arial"/>
          <w:sz w:val="26"/>
          <w:szCs w:val="26"/>
          <w:rPrChange w:id="932" w:author="Kola Akinwale" w:date="2021-11-22T10:48:00Z">
            <w:rPr>
              <w:rFonts w:ascii="Arial Unicode MS" w:hAnsi="Arial Unicode MS"/>
              <w:sz w:val="26"/>
              <w:szCs w:val="26"/>
            </w:rPr>
          </w:rPrChange>
        </w:rPr>
        <w:t>Ensure genuine restoration, permanent entrenchment and practice of democracy, the rule of law, equity and social justice</w:t>
      </w:r>
      <w:ins w:id="933" w:author="Kola Akinwale" w:date="2021-11-22T10:44:00Z">
        <w:r w:rsidR="00CD79B0" w:rsidRPr="00975333">
          <w:rPr>
            <w:rFonts w:ascii="Arial" w:hAnsi="Arial" w:cs="Arial"/>
            <w:sz w:val="26"/>
            <w:szCs w:val="26"/>
            <w:rPrChange w:id="934" w:author="Kola Akinwale" w:date="2021-11-22T10:48:00Z">
              <w:rPr>
                <w:rFonts w:ascii="Arial Unicode MS" w:hAnsi="Arial Unicode MS"/>
                <w:sz w:val="26"/>
                <w:szCs w:val="26"/>
              </w:rPr>
            </w:rPrChange>
          </w:rPr>
          <w:t>.</w:t>
        </w:r>
      </w:ins>
      <w:del w:id="935" w:author="Kola Akinwale" w:date="2021-11-22T10:44:00Z">
        <w:r w:rsidRPr="00975333" w:rsidDel="00CD79B0">
          <w:rPr>
            <w:rFonts w:ascii="Arial" w:hAnsi="Arial" w:cs="Arial"/>
            <w:sz w:val="26"/>
            <w:szCs w:val="26"/>
            <w:rPrChange w:id="936" w:author="Kola Akinwale" w:date="2021-11-22T10:48:00Z">
              <w:rPr>
                <w:rFonts w:ascii="Arial Unicode MS" w:hAnsi="Arial Unicode MS"/>
                <w:sz w:val="26"/>
                <w:szCs w:val="26"/>
              </w:rPr>
            </w:rPrChange>
          </w:rPr>
          <w:delText>;</w:delText>
        </w:r>
      </w:del>
    </w:p>
    <w:p w14:paraId="6EEFA66C" w14:textId="2967D5C4" w:rsidR="00AA30FD" w:rsidRPr="00975333" w:rsidRDefault="00AA30FD" w:rsidP="00AA30FD">
      <w:pPr>
        <w:pStyle w:val="ListParagraph"/>
        <w:numPr>
          <w:ilvl w:val="0"/>
          <w:numId w:val="10"/>
        </w:numPr>
        <w:jc w:val="both"/>
        <w:rPr>
          <w:rFonts w:ascii="Arial" w:hAnsi="Arial" w:cs="Arial"/>
          <w:sz w:val="26"/>
          <w:szCs w:val="26"/>
          <w:rPrChange w:id="937" w:author="Kola Akinwale" w:date="2021-11-22T10:48:00Z">
            <w:rPr>
              <w:rFonts w:ascii="Arial Unicode MS" w:hAnsi="Arial Unicode MS"/>
              <w:sz w:val="26"/>
              <w:szCs w:val="26"/>
            </w:rPr>
          </w:rPrChange>
        </w:rPr>
      </w:pPr>
      <w:r w:rsidRPr="00975333">
        <w:rPr>
          <w:rFonts w:ascii="Arial" w:hAnsi="Arial" w:cs="Arial"/>
          <w:sz w:val="26"/>
          <w:szCs w:val="26"/>
          <w:rPrChange w:id="938" w:author="Kola Akinwale" w:date="2021-11-22T10:48:00Z">
            <w:rPr>
              <w:rFonts w:ascii="Arial Unicode MS" w:hAnsi="Arial Unicode MS"/>
              <w:sz w:val="26"/>
              <w:szCs w:val="26"/>
            </w:rPr>
          </w:rPrChange>
        </w:rPr>
        <w:t>Promote national integration and harmonious co-existence of the diverse communities in our society</w:t>
      </w:r>
      <w:ins w:id="939" w:author="Kola Akinwale" w:date="2021-11-22T10:44:00Z">
        <w:r w:rsidR="00CD79B0" w:rsidRPr="00975333">
          <w:rPr>
            <w:rFonts w:ascii="Arial" w:hAnsi="Arial" w:cs="Arial"/>
            <w:sz w:val="26"/>
            <w:szCs w:val="26"/>
            <w:rPrChange w:id="940" w:author="Kola Akinwale" w:date="2021-11-22T10:48:00Z">
              <w:rPr>
                <w:rFonts w:ascii="Arial Unicode MS" w:hAnsi="Arial Unicode MS"/>
                <w:sz w:val="26"/>
                <w:szCs w:val="26"/>
              </w:rPr>
            </w:rPrChange>
          </w:rPr>
          <w:t>.</w:t>
        </w:r>
      </w:ins>
      <w:del w:id="941" w:author="Kola Akinwale" w:date="2021-11-22T10:44:00Z">
        <w:r w:rsidRPr="00975333" w:rsidDel="00CD79B0">
          <w:rPr>
            <w:rFonts w:ascii="Arial" w:hAnsi="Arial" w:cs="Arial"/>
            <w:sz w:val="26"/>
            <w:szCs w:val="26"/>
            <w:rPrChange w:id="942" w:author="Kola Akinwale" w:date="2021-11-22T10:48:00Z">
              <w:rPr>
                <w:rFonts w:ascii="Arial Unicode MS" w:hAnsi="Arial Unicode MS"/>
                <w:sz w:val="26"/>
                <w:szCs w:val="26"/>
              </w:rPr>
            </w:rPrChange>
          </w:rPr>
          <w:delText>;</w:delText>
        </w:r>
      </w:del>
    </w:p>
    <w:p w14:paraId="7AD0702C" w14:textId="0F807960" w:rsidR="00AA30FD" w:rsidRPr="00975333" w:rsidRDefault="00AA30FD" w:rsidP="00AA30FD">
      <w:pPr>
        <w:pStyle w:val="ListParagraph"/>
        <w:numPr>
          <w:ilvl w:val="0"/>
          <w:numId w:val="10"/>
        </w:numPr>
        <w:jc w:val="both"/>
        <w:rPr>
          <w:rFonts w:ascii="Arial" w:hAnsi="Arial" w:cs="Arial"/>
          <w:sz w:val="26"/>
          <w:szCs w:val="26"/>
          <w:rPrChange w:id="943" w:author="Kola Akinwale" w:date="2021-11-22T10:48:00Z">
            <w:rPr>
              <w:rFonts w:ascii="Arial Unicode MS" w:hAnsi="Arial Unicode MS"/>
              <w:sz w:val="26"/>
              <w:szCs w:val="26"/>
            </w:rPr>
          </w:rPrChange>
        </w:rPr>
      </w:pPr>
      <w:r w:rsidRPr="00975333">
        <w:rPr>
          <w:rFonts w:ascii="Arial" w:hAnsi="Arial" w:cs="Arial"/>
          <w:sz w:val="26"/>
          <w:szCs w:val="26"/>
          <w:rPrChange w:id="944" w:author="Kola Akinwale" w:date="2021-11-22T10:48:00Z">
            <w:rPr>
              <w:rFonts w:ascii="Arial Unicode MS" w:hAnsi="Arial Unicode MS"/>
              <w:sz w:val="26"/>
              <w:szCs w:val="26"/>
            </w:rPr>
          </w:rPrChange>
        </w:rPr>
        <w:t>Build an egalitarian society founded on the principle of freedom, equality and justice</w:t>
      </w:r>
      <w:ins w:id="945" w:author="Kola Akinwale" w:date="2021-11-22T10:44:00Z">
        <w:r w:rsidR="00CD79B0" w:rsidRPr="00975333">
          <w:rPr>
            <w:rFonts w:ascii="Arial" w:hAnsi="Arial" w:cs="Arial"/>
            <w:sz w:val="26"/>
            <w:szCs w:val="26"/>
            <w:rPrChange w:id="946" w:author="Kola Akinwale" w:date="2021-11-22T10:48:00Z">
              <w:rPr>
                <w:rFonts w:ascii="Arial Unicode MS" w:hAnsi="Arial Unicode MS"/>
                <w:sz w:val="26"/>
                <w:szCs w:val="26"/>
              </w:rPr>
            </w:rPrChange>
          </w:rPr>
          <w:t>.</w:t>
        </w:r>
      </w:ins>
      <w:del w:id="947" w:author="Kola Akinwale" w:date="2021-11-22T10:44:00Z">
        <w:r w:rsidRPr="00975333" w:rsidDel="00CD79B0">
          <w:rPr>
            <w:rFonts w:ascii="Arial" w:hAnsi="Arial" w:cs="Arial"/>
            <w:sz w:val="26"/>
            <w:szCs w:val="26"/>
            <w:rPrChange w:id="948" w:author="Kola Akinwale" w:date="2021-11-22T10:48:00Z">
              <w:rPr>
                <w:rFonts w:ascii="Arial Unicode MS" w:hAnsi="Arial Unicode MS"/>
                <w:sz w:val="26"/>
                <w:szCs w:val="26"/>
              </w:rPr>
            </w:rPrChange>
          </w:rPr>
          <w:delText>;</w:delText>
        </w:r>
      </w:del>
    </w:p>
    <w:p w14:paraId="296C3A67" w14:textId="4EBD220E" w:rsidR="00AA30FD" w:rsidRPr="00975333" w:rsidRDefault="00AA30FD" w:rsidP="00AA30FD">
      <w:pPr>
        <w:pStyle w:val="ListParagraph"/>
        <w:numPr>
          <w:ilvl w:val="0"/>
          <w:numId w:val="10"/>
        </w:numPr>
        <w:jc w:val="both"/>
        <w:rPr>
          <w:rFonts w:ascii="Arial" w:hAnsi="Arial" w:cs="Arial"/>
          <w:sz w:val="26"/>
          <w:szCs w:val="26"/>
          <w:rPrChange w:id="949" w:author="Kola Akinwale" w:date="2021-11-22T10:48:00Z">
            <w:rPr>
              <w:rFonts w:ascii="Arial Unicode MS" w:hAnsi="Arial Unicode MS"/>
              <w:sz w:val="26"/>
              <w:szCs w:val="26"/>
            </w:rPr>
          </w:rPrChange>
        </w:rPr>
      </w:pPr>
      <w:r w:rsidRPr="00975333">
        <w:rPr>
          <w:rFonts w:ascii="Arial" w:hAnsi="Arial" w:cs="Arial"/>
          <w:sz w:val="26"/>
          <w:szCs w:val="26"/>
          <w:rPrChange w:id="950" w:author="Kola Akinwale" w:date="2021-11-22T10:48:00Z">
            <w:rPr>
              <w:rFonts w:ascii="Arial Unicode MS" w:hAnsi="Arial Unicode MS"/>
              <w:sz w:val="26"/>
              <w:szCs w:val="26"/>
            </w:rPr>
          </w:rPrChange>
        </w:rPr>
        <w:lastRenderedPageBreak/>
        <w:t>Uphold the independence of the judiciary, freedom of the press, as well as uphold the freedom of speech and association</w:t>
      </w:r>
      <w:ins w:id="951" w:author="Kola Akinwale" w:date="2021-11-22T10:44:00Z">
        <w:r w:rsidR="00CD79B0" w:rsidRPr="00975333">
          <w:rPr>
            <w:rFonts w:ascii="Arial" w:hAnsi="Arial" w:cs="Arial"/>
            <w:sz w:val="26"/>
            <w:szCs w:val="26"/>
            <w:rPrChange w:id="952" w:author="Kola Akinwale" w:date="2021-11-22T10:48:00Z">
              <w:rPr>
                <w:rFonts w:ascii="Arial Unicode MS" w:hAnsi="Arial Unicode MS"/>
                <w:sz w:val="26"/>
                <w:szCs w:val="26"/>
              </w:rPr>
            </w:rPrChange>
          </w:rPr>
          <w:t>.</w:t>
        </w:r>
      </w:ins>
      <w:del w:id="953" w:author="Kola Akinwale" w:date="2021-11-22T10:44:00Z">
        <w:r w:rsidRPr="00975333" w:rsidDel="00CD79B0">
          <w:rPr>
            <w:rFonts w:ascii="Arial" w:hAnsi="Arial" w:cs="Arial"/>
            <w:sz w:val="26"/>
            <w:szCs w:val="26"/>
            <w:rPrChange w:id="954" w:author="Kola Akinwale" w:date="2021-11-22T10:48:00Z">
              <w:rPr>
                <w:rFonts w:ascii="Arial Unicode MS" w:hAnsi="Arial Unicode MS"/>
                <w:sz w:val="26"/>
                <w:szCs w:val="26"/>
              </w:rPr>
            </w:rPrChange>
          </w:rPr>
          <w:delText>;</w:delText>
        </w:r>
      </w:del>
    </w:p>
    <w:p w14:paraId="380942FB" w14:textId="48D0462E" w:rsidR="00AA30FD" w:rsidRPr="00975333" w:rsidRDefault="00AA30FD" w:rsidP="00AA30FD">
      <w:pPr>
        <w:pStyle w:val="ListParagraph"/>
        <w:numPr>
          <w:ilvl w:val="0"/>
          <w:numId w:val="10"/>
        </w:numPr>
        <w:jc w:val="both"/>
        <w:rPr>
          <w:rFonts w:ascii="Arial" w:hAnsi="Arial" w:cs="Arial"/>
          <w:sz w:val="26"/>
          <w:szCs w:val="26"/>
          <w:rPrChange w:id="955" w:author="Kola Akinwale" w:date="2021-11-22T10:48:00Z">
            <w:rPr>
              <w:rFonts w:ascii="Arial Unicode MS" w:hAnsi="Arial Unicode MS"/>
              <w:sz w:val="26"/>
              <w:szCs w:val="26"/>
            </w:rPr>
          </w:rPrChange>
        </w:rPr>
      </w:pPr>
      <w:r w:rsidRPr="00975333">
        <w:rPr>
          <w:rFonts w:ascii="Arial" w:hAnsi="Arial" w:cs="Arial"/>
          <w:sz w:val="26"/>
          <w:szCs w:val="26"/>
          <w:rPrChange w:id="956" w:author="Kola Akinwale" w:date="2021-11-22T10:48:00Z">
            <w:rPr>
              <w:rFonts w:ascii="Arial Unicode MS" w:hAnsi="Arial Unicode MS"/>
              <w:sz w:val="26"/>
              <w:szCs w:val="26"/>
            </w:rPr>
          </w:rPrChange>
        </w:rPr>
        <w:t>Ensure that only competent, dedicated, patriotic and credible candidates are sponsored for elective offices at all levels of governance</w:t>
      </w:r>
      <w:ins w:id="957" w:author="Kola Akinwale" w:date="2021-11-22T10:44:00Z">
        <w:r w:rsidR="00CD79B0" w:rsidRPr="00975333">
          <w:rPr>
            <w:rFonts w:ascii="Arial" w:hAnsi="Arial" w:cs="Arial"/>
            <w:sz w:val="26"/>
            <w:szCs w:val="26"/>
            <w:rPrChange w:id="958" w:author="Kola Akinwale" w:date="2021-11-22T10:48:00Z">
              <w:rPr>
                <w:rFonts w:ascii="Arial Unicode MS" w:hAnsi="Arial Unicode MS"/>
                <w:sz w:val="26"/>
                <w:szCs w:val="26"/>
              </w:rPr>
            </w:rPrChange>
          </w:rPr>
          <w:t>.</w:t>
        </w:r>
      </w:ins>
      <w:del w:id="959" w:author="Kola Akinwale" w:date="2021-11-22T10:44:00Z">
        <w:r w:rsidRPr="00975333" w:rsidDel="00CD79B0">
          <w:rPr>
            <w:rFonts w:ascii="Arial" w:hAnsi="Arial" w:cs="Arial"/>
            <w:sz w:val="26"/>
            <w:szCs w:val="26"/>
            <w:rPrChange w:id="960" w:author="Kola Akinwale" w:date="2021-11-22T10:48:00Z">
              <w:rPr>
                <w:rFonts w:ascii="Arial Unicode MS" w:hAnsi="Arial Unicode MS"/>
                <w:sz w:val="26"/>
                <w:szCs w:val="26"/>
              </w:rPr>
            </w:rPrChange>
          </w:rPr>
          <w:delText>;</w:delText>
        </w:r>
      </w:del>
    </w:p>
    <w:p w14:paraId="565B6E8D" w14:textId="77777777" w:rsidR="00AA30FD" w:rsidRPr="00975333" w:rsidRDefault="00AA30FD" w:rsidP="00AA30FD">
      <w:pPr>
        <w:pStyle w:val="ListParagraph"/>
        <w:numPr>
          <w:ilvl w:val="0"/>
          <w:numId w:val="10"/>
        </w:numPr>
        <w:jc w:val="both"/>
        <w:rPr>
          <w:rFonts w:ascii="Arial" w:hAnsi="Arial" w:cs="Arial"/>
          <w:sz w:val="26"/>
          <w:szCs w:val="26"/>
          <w:rPrChange w:id="961" w:author="Kola Akinwale" w:date="2021-11-22T10:48:00Z">
            <w:rPr>
              <w:rFonts w:ascii="Arial Unicode MS" w:hAnsi="Arial Unicode MS"/>
              <w:sz w:val="26"/>
              <w:szCs w:val="26"/>
            </w:rPr>
          </w:rPrChange>
        </w:rPr>
      </w:pPr>
      <w:r w:rsidRPr="00975333">
        <w:rPr>
          <w:rFonts w:ascii="Arial" w:hAnsi="Arial" w:cs="Arial"/>
          <w:sz w:val="26"/>
          <w:szCs w:val="26"/>
          <w:rPrChange w:id="962" w:author="Kola Akinwale" w:date="2021-11-22T10:48:00Z">
            <w:rPr>
              <w:rFonts w:ascii="Arial Unicode MS" w:hAnsi="Arial Unicode MS"/>
              <w:sz w:val="26"/>
              <w:szCs w:val="26"/>
            </w:rPr>
          </w:rPrChange>
        </w:rPr>
        <w:t>Ensure that the programmes of the Party at all levels conform with the provisions of this constitution and the Fundamental Objectives, and Directive Principles of State Policy as contained in Chapter 2 of the 1999 Constitution of the Federal Republic of Nigeria (as amended).</w:t>
      </w:r>
    </w:p>
    <w:p w14:paraId="0CACE91F" w14:textId="77777777" w:rsidR="00AA30FD" w:rsidRPr="00975333" w:rsidRDefault="00AA30FD" w:rsidP="00AA30FD">
      <w:pPr>
        <w:pStyle w:val="ListParagraph"/>
        <w:numPr>
          <w:ilvl w:val="0"/>
          <w:numId w:val="10"/>
        </w:numPr>
        <w:jc w:val="both"/>
        <w:rPr>
          <w:rFonts w:ascii="Arial" w:hAnsi="Arial" w:cs="Arial"/>
          <w:sz w:val="26"/>
          <w:szCs w:val="26"/>
          <w:rPrChange w:id="963" w:author="Kola Akinwale" w:date="2021-11-22T10:48:00Z">
            <w:rPr>
              <w:rFonts w:ascii="Arial Unicode MS" w:hAnsi="Arial Unicode MS"/>
              <w:sz w:val="26"/>
              <w:szCs w:val="26"/>
            </w:rPr>
          </w:rPrChange>
        </w:rPr>
      </w:pPr>
      <w:r w:rsidRPr="00975333">
        <w:rPr>
          <w:rFonts w:ascii="Arial" w:hAnsi="Arial" w:cs="Arial"/>
          <w:sz w:val="26"/>
          <w:szCs w:val="26"/>
          <w:rPrChange w:id="964" w:author="Kola Akinwale" w:date="2021-11-22T10:48:00Z">
            <w:rPr>
              <w:rFonts w:ascii="Arial Unicode MS" w:hAnsi="Arial Unicode MS"/>
              <w:sz w:val="26"/>
              <w:szCs w:val="26"/>
            </w:rPr>
          </w:rPrChange>
        </w:rPr>
        <w:t>Promote mutual respect for the religious, traditional and cultural heritage of the various communities of our Nation.</w:t>
      </w:r>
    </w:p>
    <w:p w14:paraId="60781231" w14:textId="77777777" w:rsidR="00AA30FD" w:rsidRPr="00975333" w:rsidRDefault="00AA30FD" w:rsidP="00AA30FD">
      <w:pPr>
        <w:pStyle w:val="ListParagraph"/>
        <w:numPr>
          <w:ilvl w:val="0"/>
          <w:numId w:val="10"/>
        </w:numPr>
        <w:jc w:val="both"/>
        <w:rPr>
          <w:rFonts w:ascii="Arial" w:hAnsi="Arial" w:cs="Arial"/>
          <w:sz w:val="26"/>
          <w:szCs w:val="26"/>
          <w:rPrChange w:id="965" w:author="Kola Akinwale" w:date="2021-11-22T10:48:00Z">
            <w:rPr>
              <w:rFonts w:ascii="Arial Unicode MS" w:hAnsi="Arial Unicode MS"/>
              <w:sz w:val="26"/>
              <w:szCs w:val="26"/>
            </w:rPr>
          </w:rPrChange>
        </w:rPr>
      </w:pPr>
      <w:r w:rsidRPr="00975333">
        <w:rPr>
          <w:rFonts w:ascii="Arial" w:hAnsi="Arial" w:cs="Arial"/>
          <w:sz w:val="26"/>
          <w:szCs w:val="26"/>
          <w:rPrChange w:id="966" w:author="Kola Akinwale" w:date="2021-11-22T10:48:00Z">
            <w:rPr>
              <w:rFonts w:ascii="Arial Unicode MS" w:hAnsi="Arial Unicode MS"/>
              <w:sz w:val="26"/>
              <w:szCs w:val="26"/>
            </w:rPr>
          </w:rPrChange>
        </w:rPr>
        <w:t>Eradicate illiteracy in our society and promote learning and research, science and technology;</w:t>
      </w:r>
    </w:p>
    <w:p w14:paraId="795ECA06" w14:textId="1D1F3E59" w:rsidR="00AA30FD" w:rsidRPr="00975333" w:rsidRDefault="00AA30FD" w:rsidP="00AA30FD">
      <w:pPr>
        <w:pStyle w:val="ListParagraph"/>
        <w:numPr>
          <w:ilvl w:val="0"/>
          <w:numId w:val="10"/>
        </w:numPr>
        <w:jc w:val="both"/>
        <w:rPr>
          <w:rFonts w:ascii="Arial" w:hAnsi="Arial" w:cs="Arial"/>
          <w:sz w:val="26"/>
          <w:szCs w:val="26"/>
          <w:rPrChange w:id="967" w:author="Kola Akinwale" w:date="2021-11-22T10:48:00Z">
            <w:rPr>
              <w:rFonts w:ascii="Arial Unicode MS" w:hAnsi="Arial Unicode MS"/>
              <w:sz w:val="26"/>
              <w:szCs w:val="26"/>
            </w:rPr>
          </w:rPrChange>
        </w:rPr>
      </w:pPr>
      <w:r w:rsidRPr="00975333">
        <w:rPr>
          <w:rFonts w:ascii="Arial" w:hAnsi="Arial" w:cs="Arial"/>
          <w:sz w:val="26"/>
          <w:szCs w:val="26"/>
          <w:rPrChange w:id="968" w:author="Kola Akinwale" w:date="2021-11-22T10:48:00Z">
            <w:rPr>
              <w:rFonts w:ascii="Arial Unicode MS" w:hAnsi="Arial Unicode MS"/>
              <w:sz w:val="26"/>
              <w:szCs w:val="26"/>
            </w:rPr>
          </w:rPrChange>
        </w:rPr>
        <w:t>Build, promote, sustain and consolidate political, economic and social independence and self-respect for all Nigerians</w:t>
      </w:r>
      <w:ins w:id="969" w:author="Kola Akinwale" w:date="2021-11-22T10:44:00Z">
        <w:r w:rsidR="00975333" w:rsidRPr="00975333">
          <w:rPr>
            <w:rFonts w:ascii="Arial" w:hAnsi="Arial" w:cs="Arial"/>
            <w:sz w:val="26"/>
            <w:szCs w:val="26"/>
            <w:rPrChange w:id="970" w:author="Kola Akinwale" w:date="2021-11-22T10:48:00Z">
              <w:rPr>
                <w:rFonts w:ascii="Arial Unicode MS" w:hAnsi="Arial Unicode MS"/>
                <w:sz w:val="26"/>
                <w:szCs w:val="26"/>
              </w:rPr>
            </w:rPrChange>
          </w:rPr>
          <w:t>.</w:t>
        </w:r>
      </w:ins>
      <w:del w:id="971" w:author="Kola Akinwale" w:date="2021-11-22T10:44:00Z">
        <w:r w:rsidRPr="00975333" w:rsidDel="00975333">
          <w:rPr>
            <w:rFonts w:ascii="Arial" w:hAnsi="Arial" w:cs="Arial"/>
            <w:sz w:val="26"/>
            <w:szCs w:val="26"/>
            <w:rPrChange w:id="972" w:author="Kola Akinwale" w:date="2021-11-22T10:48:00Z">
              <w:rPr>
                <w:rFonts w:ascii="Arial Unicode MS" w:hAnsi="Arial Unicode MS"/>
                <w:sz w:val="26"/>
                <w:szCs w:val="26"/>
              </w:rPr>
            </w:rPrChange>
          </w:rPr>
          <w:delText>;</w:delText>
        </w:r>
      </w:del>
    </w:p>
    <w:p w14:paraId="44793B6B" w14:textId="52A79EB8" w:rsidR="00AA30FD" w:rsidRPr="00975333" w:rsidRDefault="00AA30FD" w:rsidP="00AA30FD">
      <w:pPr>
        <w:pStyle w:val="ListParagraph"/>
        <w:numPr>
          <w:ilvl w:val="0"/>
          <w:numId w:val="10"/>
        </w:numPr>
        <w:jc w:val="both"/>
        <w:rPr>
          <w:rFonts w:ascii="Arial" w:hAnsi="Arial" w:cs="Arial"/>
          <w:sz w:val="26"/>
          <w:szCs w:val="26"/>
          <w:rPrChange w:id="973" w:author="Kola Akinwale" w:date="2021-11-22T10:48:00Z">
            <w:rPr>
              <w:rFonts w:ascii="Arial Unicode MS" w:hAnsi="Arial Unicode MS"/>
              <w:sz w:val="26"/>
              <w:szCs w:val="26"/>
            </w:rPr>
          </w:rPrChange>
        </w:rPr>
      </w:pPr>
      <w:r w:rsidRPr="00975333">
        <w:rPr>
          <w:rFonts w:ascii="Arial" w:hAnsi="Arial" w:cs="Arial"/>
          <w:sz w:val="26"/>
          <w:szCs w:val="26"/>
          <w:rPrChange w:id="974" w:author="Kola Akinwale" w:date="2021-11-22T10:48:00Z">
            <w:rPr>
              <w:rFonts w:ascii="Arial Unicode MS" w:hAnsi="Arial Unicode MS"/>
              <w:sz w:val="26"/>
              <w:szCs w:val="26"/>
            </w:rPr>
          </w:rPrChange>
        </w:rPr>
        <w:t>Co-operate with Africans and other Nationalist movements and organizations for the eradication of imperialism, neo-colonialism, racism and to strive relentlessly towards African Unity as well as greater understanding and cohesion amongst Africans</w:t>
      </w:r>
      <w:ins w:id="975" w:author="Kola Akinwale" w:date="2021-11-22T10:44:00Z">
        <w:r w:rsidR="00975333" w:rsidRPr="00975333">
          <w:rPr>
            <w:rFonts w:ascii="Arial" w:hAnsi="Arial" w:cs="Arial"/>
            <w:sz w:val="26"/>
            <w:szCs w:val="26"/>
            <w:rPrChange w:id="976" w:author="Kola Akinwale" w:date="2021-11-22T10:48:00Z">
              <w:rPr>
                <w:rFonts w:ascii="Arial Unicode MS" w:hAnsi="Arial Unicode MS"/>
                <w:sz w:val="26"/>
                <w:szCs w:val="26"/>
              </w:rPr>
            </w:rPrChange>
          </w:rPr>
          <w:t>.</w:t>
        </w:r>
      </w:ins>
      <w:del w:id="977" w:author="Kola Akinwale" w:date="2021-11-22T10:44:00Z">
        <w:r w:rsidRPr="00975333" w:rsidDel="00975333">
          <w:rPr>
            <w:rFonts w:ascii="Arial" w:hAnsi="Arial" w:cs="Arial"/>
            <w:sz w:val="26"/>
            <w:szCs w:val="26"/>
            <w:rPrChange w:id="978" w:author="Kola Akinwale" w:date="2021-11-22T10:48:00Z">
              <w:rPr>
                <w:rFonts w:ascii="Arial Unicode MS" w:hAnsi="Arial Unicode MS"/>
                <w:sz w:val="26"/>
                <w:szCs w:val="26"/>
              </w:rPr>
            </w:rPrChange>
          </w:rPr>
          <w:delText>;</w:delText>
        </w:r>
      </w:del>
    </w:p>
    <w:p w14:paraId="79E95FCB" w14:textId="77777777" w:rsidR="00AA30FD" w:rsidRPr="00975333" w:rsidRDefault="00AA30FD" w:rsidP="00AA30FD">
      <w:pPr>
        <w:pStyle w:val="ListParagraph"/>
        <w:numPr>
          <w:ilvl w:val="0"/>
          <w:numId w:val="10"/>
        </w:numPr>
        <w:jc w:val="both"/>
        <w:rPr>
          <w:rFonts w:ascii="Arial" w:hAnsi="Arial" w:cs="Arial"/>
          <w:sz w:val="26"/>
          <w:szCs w:val="26"/>
          <w:rPrChange w:id="979" w:author="Kola Akinwale" w:date="2021-11-22T10:48:00Z">
            <w:rPr>
              <w:rFonts w:ascii="Arial Unicode MS" w:hAnsi="Arial Unicode MS"/>
              <w:sz w:val="26"/>
              <w:szCs w:val="26"/>
            </w:rPr>
          </w:rPrChange>
        </w:rPr>
      </w:pPr>
      <w:r w:rsidRPr="00975333">
        <w:rPr>
          <w:rFonts w:ascii="Arial" w:hAnsi="Arial" w:cs="Arial"/>
          <w:sz w:val="26"/>
          <w:szCs w:val="26"/>
          <w:rPrChange w:id="980" w:author="Kola Akinwale" w:date="2021-11-22T10:48:00Z">
            <w:rPr>
              <w:rFonts w:ascii="Arial Unicode MS" w:hAnsi="Arial Unicode MS"/>
              <w:sz w:val="26"/>
              <w:szCs w:val="26"/>
            </w:rPr>
          </w:rPrChange>
        </w:rPr>
        <w:t>Co-operate with all member Nations in promoting the course of the Economic Community of West African States (ECOWAS), the Organization of African Unity (OAU), The Common-wealth, and United Nations Organization (UNO) and other International and regional groups that shall be in the best interest of Nigeria and Africa; and help to find peaceful solutions for international disputes.</w:t>
      </w:r>
    </w:p>
    <w:p w14:paraId="090CEC7B" w14:textId="7F799C91" w:rsidR="00AA30FD" w:rsidRPr="00975333" w:rsidRDefault="00AA30FD" w:rsidP="00AA30FD">
      <w:pPr>
        <w:pStyle w:val="ListParagraph"/>
        <w:numPr>
          <w:ilvl w:val="0"/>
          <w:numId w:val="10"/>
        </w:numPr>
        <w:jc w:val="both"/>
        <w:rPr>
          <w:ins w:id="981" w:author="Kola Akinwale" w:date="2021-11-22T10:32:00Z"/>
          <w:rFonts w:ascii="Arial" w:hAnsi="Arial" w:cs="Arial"/>
          <w:b/>
          <w:sz w:val="26"/>
          <w:szCs w:val="26"/>
          <w:rPrChange w:id="982" w:author="Kola Akinwale" w:date="2021-11-22T10:48:00Z">
            <w:rPr>
              <w:ins w:id="983" w:author="Kola Akinwale" w:date="2021-11-22T10:32:00Z"/>
              <w:rFonts w:ascii="Arial Unicode MS" w:hAnsi="Arial Unicode MS"/>
              <w:sz w:val="26"/>
              <w:szCs w:val="26"/>
            </w:rPr>
          </w:rPrChange>
        </w:rPr>
      </w:pPr>
      <w:r w:rsidRPr="00975333">
        <w:rPr>
          <w:rFonts w:ascii="Arial" w:hAnsi="Arial" w:cs="Arial"/>
          <w:sz w:val="26"/>
          <w:szCs w:val="26"/>
          <w:rPrChange w:id="984" w:author="Kola Akinwale" w:date="2021-11-22T10:48:00Z">
            <w:rPr>
              <w:rFonts w:ascii="Arial Unicode MS" w:hAnsi="Arial Unicode MS"/>
              <w:sz w:val="26"/>
              <w:szCs w:val="26"/>
            </w:rPr>
          </w:rPrChange>
        </w:rPr>
        <w:t>Build a political culture in which all Nigerians are equal members, where each contributes according to his ability, where no one person dominates, and where no political party belongs to one individual</w:t>
      </w:r>
      <w:ins w:id="985" w:author="Kola Akinwale" w:date="2021-11-22T10:32:00Z">
        <w:r w:rsidR="00EB39C2" w:rsidRPr="00975333">
          <w:rPr>
            <w:rFonts w:ascii="Arial" w:hAnsi="Arial" w:cs="Arial"/>
            <w:sz w:val="26"/>
            <w:szCs w:val="26"/>
            <w:rPrChange w:id="986" w:author="Kola Akinwale" w:date="2021-11-22T10:48:00Z">
              <w:rPr>
                <w:rFonts w:ascii="Arial Unicode MS" w:hAnsi="Arial Unicode MS"/>
                <w:sz w:val="26"/>
                <w:szCs w:val="26"/>
              </w:rPr>
            </w:rPrChange>
          </w:rPr>
          <w:t>.</w:t>
        </w:r>
      </w:ins>
      <w:del w:id="987" w:author="Kola Akinwale" w:date="2021-11-22T10:32:00Z">
        <w:r w:rsidRPr="00975333" w:rsidDel="00EB39C2">
          <w:rPr>
            <w:rFonts w:ascii="Arial" w:hAnsi="Arial" w:cs="Arial"/>
            <w:sz w:val="26"/>
            <w:szCs w:val="26"/>
            <w:rPrChange w:id="988" w:author="Kola Akinwale" w:date="2021-11-22T10:48:00Z">
              <w:rPr>
                <w:rFonts w:ascii="Arial Unicode MS" w:hAnsi="Arial Unicode MS"/>
                <w:sz w:val="26"/>
                <w:szCs w:val="26"/>
              </w:rPr>
            </w:rPrChange>
          </w:rPr>
          <w:delText>;</w:delText>
        </w:r>
      </w:del>
    </w:p>
    <w:p w14:paraId="77785B09" w14:textId="211B8B72" w:rsidR="00EB39C2" w:rsidRPr="00975333" w:rsidRDefault="00EB39C2" w:rsidP="00EB39C2">
      <w:pPr>
        <w:pStyle w:val="ListParagraph"/>
        <w:ind w:left="1440"/>
        <w:jc w:val="both"/>
        <w:rPr>
          <w:ins w:id="989" w:author="Kola Akinwale" w:date="2021-11-22T10:45:00Z"/>
          <w:rFonts w:ascii="Arial" w:hAnsi="Arial" w:cs="Arial"/>
          <w:b/>
          <w:sz w:val="26"/>
          <w:szCs w:val="26"/>
          <w:rPrChange w:id="990" w:author="Kola Akinwale" w:date="2021-11-22T10:48:00Z">
            <w:rPr>
              <w:ins w:id="991" w:author="Kola Akinwale" w:date="2021-11-22T10:45:00Z"/>
              <w:rFonts w:ascii="Arial Unicode MS" w:hAnsi="Arial Unicode MS"/>
              <w:b/>
              <w:sz w:val="26"/>
              <w:szCs w:val="26"/>
            </w:rPr>
          </w:rPrChange>
        </w:rPr>
      </w:pPr>
    </w:p>
    <w:p w14:paraId="38C158F9" w14:textId="77777777" w:rsidR="00975333" w:rsidRPr="00975333" w:rsidRDefault="00975333" w:rsidP="00EB39C2">
      <w:pPr>
        <w:pStyle w:val="ListParagraph"/>
        <w:ind w:left="1440"/>
        <w:jc w:val="both"/>
        <w:rPr>
          <w:rFonts w:ascii="Arial" w:hAnsi="Arial" w:cs="Arial"/>
          <w:b/>
          <w:sz w:val="26"/>
          <w:szCs w:val="26"/>
          <w:rPrChange w:id="992" w:author="Kola Akinwale" w:date="2021-11-22T10:48:00Z">
            <w:rPr>
              <w:rFonts w:ascii="Arial Unicode MS" w:hAnsi="Arial Unicode MS"/>
              <w:b/>
              <w:sz w:val="26"/>
              <w:szCs w:val="26"/>
            </w:rPr>
          </w:rPrChange>
        </w:rPr>
        <w:pPrChange w:id="993" w:author="Kola Akinwale" w:date="2021-11-22T10:32:00Z">
          <w:pPr>
            <w:pStyle w:val="ListParagraph"/>
            <w:numPr>
              <w:numId w:val="10"/>
            </w:numPr>
            <w:ind w:left="1440" w:hanging="360"/>
            <w:jc w:val="both"/>
          </w:pPr>
        </w:pPrChange>
      </w:pPr>
    </w:p>
    <w:p w14:paraId="4FD8D65E" w14:textId="77777777" w:rsidR="00AA30FD" w:rsidRPr="00975333" w:rsidRDefault="00AA30FD" w:rsidP="00AA30FD">
      <w:pPr>
        <w:jc w:val="both"/>
        <w:rPr>
          <w:rFonts w:ascii="Arial" w:hAnsi="Arial" w:cs="Arial"/>
          <w:sz w:val="6"/>
          <w:szCs w:val="26"/>
          <w:rPrChange w:id="994" w:author="Kola Akinwale" w:date="2021-11-22T10:48:00Z">
            <w:rPr>
              <w:rFonts w:ascii="Arial Unicode MS" w:hAnsi="Arial Unicode MS"/>
              <w:sz w:val="6"/>
              <w:szCs w:val="26"/>
            </w:rPr>
          </w:rPrChange>
        </w:rPr>
      </w:pPr>
    </w:p>
    <w:p w14:paraId="4CA4AA04" w14:textId="77777777" w:rsidR="00AA30FD" w:rsidRPr="00975333" w:rsidRDefault="00AA30FD" w:rsidP="00AA30FD">
      <w:pPr>
        <w:jc w:val="both"/>
        <w:rPr>
          <w:rFonts w:ascii="Arial" w:hAnsi="Arial" w:cs="Arial"/>
          <w:b/>
          <w:bCs/>
          <w:sz w:val="26"/>
          <w:szCs w:val="26"/>
          <w:rPrChange w:id="995" w:author="Kola Akinwale" w:date="2021-11-22T10:48:00Z">
            <w:rPr>
              <w:rFonts w:ascii="Arial Unicode MS" w:hAnsi="Arial Unicode MS"/>
              <w:sz w:val="26"/>
              <w:szCs w:val="26"/>
            </w:rPr>
          </w:rPrChange>
        </w:rPr>
      </w:pPr>
      <w:r w:rsidRPr="00975333">
        <w:rPr>
          <w:rFonts w:ascii="Arial" w:hAnsi="Arial" w:cs="Arial"/>
          <w:b/>
          <w:bCs/>
          <w:sz w:val="26"/>
          <w:szCs w:val="26"/>
          <w:rPrChange w:id="996" w:author="Kola Akinwale" w:date="2021-11-22T10:48:00Z">
            <w:rPr>
              <w:rFonts w:ascii="Arial Unicode MS" w:hAnsi="Arial Unicode MS"/>
              <w:sz w:val="26"/>
              <w:szCs w:val="26"/>
            </w:rPr>
          </w:rPrChange>
        </w:rPr>
        <w:t>ARTICLE 8</w:t>
      </w:r>
    </w:p>
    <w:p w14:paraId="641B3B6F" w14:textId="5F496BEB" w:rsidR="00AA30FD" w:rsidRPr="00975333" w:rsidRDefault="00AA30FD" w:rsidP="00AA30FD">
      <w:pPr>
        <w:jc w:val="both"/>
        <w:rPr>
          <w:ins w:id="997" w:author="Kola Akinwale" w:date="2021-11-22T10:33:00Z"/>
          <w:rFonts w:ascii="Arial" w:hAnsi="Arial" w:cs="Arial"/>
          <w:b/>
          <w:bCs/>
          <w:sz w:val="26"/>
          <w:szCs w:val="26"/>
          <w:rPrChange w:id="998" w:author="Kola Akinwale" w:date="2021-11-22T10:48:00Z">
            <w:rPr>
              <w:ins w:id="999" w:author="Kola Akinwale" w:date="2021-11-22T10:33:00Z"/>
              <w:rFonts w:ascii="Arial Unicode MS" w:hAnsi="Arial Unicode MS"/>
              <w:b/>
              <w:bCs/>
              <w:sz w:val="26"/>
              <w:szCs w:val="26"/>
            </w:rPr>
          </w:rPrChange>
        </w:rPr>
      </w:pPr>
      <w:r w:rsidRPr="00975333">
        <w:rPr>
          <w:rFonts w:ascii="Arial" w:hAnsi="Arial" w:cs="Arial"/>
          <w:b/>
          <w:bCs/>
          <w:sz w:val="26"/>
          <w:szCs w:val="26"/>
          <w:rPrChange w:id="1000" w:author="Kola Akinwale" w:date="2021-11-22T10:48:00Z">
            <w:rPr>
              <w:rFonts w:ascii="Arial Unicode MS" w:hAnsi="Arial Unicode MS"/>
              <w:sz w:val="26"/>
              <w:szCs w:val="26"/>
            </w:rPr>
          </w:rPrChange>
        </w:rPr>
        <w:t>MEMBERSHIP</w:t>
      </w:r>
    </w:p>
    <w:p w14:paraId="1EBDF5C2" w14:textId="77777777" w:rsidR="00EB39C2" w:rsidRPr="00975333" w:rsidRDefault="00EB39C2" w:rsidP="00AA30FD">
      <w:pPr>
        <w:jc w:val="both"/>
        <w:rPr>
          <w:rFonts w:ascii="Arial" w:hAnsi="Arial" w:cs="Arial"/>
          <w:b/>
          <w:bCs/>
          <w:sz w:val="26"/>
          <w:szCs w:val="26"/>
          <w:rPrChange w:id="1001" w:author="Kola Akinwale" w:date="2021-11-22T10:48:00Z">
            <w:rPr>
              <w:rFonts w:ascii="Arial Unicode MS" w:hAnsi="Arial Unicode MS"/>
              <w:sz w:val="26"/>
              <w:szCs w:val="26"/>
            </w:rPr>
          </w:rPrChange>
        </w:rPr>
      </w:pPr>
    </w:p>
    <w:p w14:paraId="03C40551" w14:textId="77777777" w:rsidR="00AA30FD" w:rsidRPr="00975333" w:rsidRDefault="00AA30FD" w:rsidP="00AA30FD">
      <w:pPr>
        <w:jc w:val="both"/>
        <w:rPr>
          <w:rFonts w:ascii="Arial" w:hAnsi="Arial" w:cs="Arial"/>
          <w:sz w:val="4"/>
          <w:szCs w:val="26"/>
          <w:rPrChange w:id="1002" w:author="Kola Akinwale" w:date="2021-11-22T10:48:00Z">
            <w:rPr>
              <w:rFonts w:ascii="Arial Unicode MS" w:hAnsi="Arial Unicode MS"/>
              <w:sz w:val="4"/>
              <w:szCs w:val="26"/>
            </w:rPr>
          </w:rPrChange>
        </w:rPr>
      </w:pPr>
    </w:p>
    <w:p w14:paraId="120CAECC" w14:textId="77777777" w:rsidR="00AA30FD" w:rsidRPr="00975333" w:rsidRDefault="00AA30FD" w:rsidP="003D7D7A">
      <w:pPr>
        <w:jc w:val="both"/>
        <w:rPr>
          <w:rFonts w:ascii="Arial" w:hAnsi="Arial" w:cs="Arial"/>
          <w:sz w:val="26"/>
          <w:szCs w:val="26"/>
          <w:rPrChange w:id="1003" w:author="Kola Akinwale" w:date="2021-11-22T10:48:00Z">
            <w:rPr>
              <w:rFonts w:ascii="Arial Unicode MS" w:hAnsi="Arial Unicode MS"/>
              <w:sz w:val="26"/>
              <w:szCs w:val="26"/>
            </w:rPr>
          </w:rPrChange>
        </w:rPr>
        <w:pPrChange w:id="1004" w:author="Kola Akinwale" w:date="2021-11-23T09:15:00Z">
          <w:pPr>
            <w:jc w:val="both"/>
          </w:pPr>
        </w:pPrChange>
      </w:pPr>
      <w:r w:rsidRPr="00975333">
        <w:rPr>
          <w:rFonts w:ascii="Arial" w:hAnsi="Arial" w:cs="Arial"/>
          <w:sz w:val="26"/>
          <w:szCs w:val="26"/>
          <w:rPrChange w:id="1005" w:author="Kola Akinwale" w:date="2021-11-22T10:48:00Z">
            <w:rPr>
              <w:rFonts w:ascii="Arial Unicode MS" w:hAnsi="Arial Unicode MS"/>
              <w:sz w:val="26"/>
              <w:szCs w:val="26"/>
            </w:rPr>
          </w:rPrChange>
        </w:rPr>
        <w:t>a.</w:t>
      </w:r>
      <w:r w:rsidRPr="00975333">
        <w:rPr>
          <w:rFonts w:ascii="Arial" w:hAnsi="Arial" w:cs="Arial"/>
          <w:b/>
          <w:bCs/>
          <w:sz w:val="26"/>
          <w:szCs w:val="26"/>
          <w:rPrChange w:id="1006" w:author="Kola Akinwale" w:date="2021-11-22T10:48:00Z">
            <w:rPr>
              <w:rFonts w:ascii="Arial Unicode MS" w:hAnsi="Arial Unicode MS"/>
              <w:sz w:val="26"/>
              <w:szCs w:val="26"/>
            </w:rPr>
          </w:rPrChange>
        </w:rPr>
        <w:t xml:space="preserve"> Eligibility</w:t>
      </w:r>
    </w:p>
    <w:p w14:paraId="0B9A8EB2" w14:textId="77777777" w:rsidR="00AA30FD" w:rsidRPr="00975333" w:rsidRDefault="00AA30FD" w:rsidP="003D7D7A">
      <w:pPr>
        <w:ind w:left="720"/>
        <w:jc w:val="both"/>
        <w:rPr>
          <w:rFonts w:ascii="Arial" w:hAnsi="Arial" w:cs="Arial"/>
          <w:sz w:val="26"/>
          <w:szCs w:val="26"/>
          <w:rPrChange w:id="1007" w:author="Kola Akinwale" w:date="2021-11-22T10:48:00Z">
            <w:rPr>
              <w:rFonts w:ascii="Arial Unicode MS" w:hAnsi="Arial Unicode MS"/>
              <w:sz w:val="26"/>
              <w:szCs w:val="26"/>
            </w:rPr>
          </w:rPrChange>
        </w:rPr>
        <w:pPrChange w:id="1008" w:author="Kola Akinwale" w:date="2021-11-23T09:15:00Z">
          <w:pPr>
            <w:jc w:val="both"/>
          </w:pPr>
        </w:pPrChange>
      </w:pPr>
      <w:r w:rsidRPr="00975333">
        <w:rPr>
          <w:rFonts w:ascii="Arial" w:hAnsi="Arial" w:cs="Arial"/>
          <w:sz w:val="26"/>
          <w:szCs w:val="26"/>
          <w:rPrChange w:id="1009" w:author="Kola Akinwale" w:date="2021-11-22T10:48:00Z">
            <w:rPr>
              <w:rFonts w:ascii="Arial Unicode MS" w:hAnsi="Arial Unicode MS"/>
              <w:sz w:val="26"/>
              <w:szCs w:val="26"/>
            </w:rPr>
          </w:rPrChange>
        </w:rPr>
        <w:t>Membership of the Party shall be open to every citizen of Nigeria irrespective of his religion, ethnic group, place of birth, sex, social or economic status, provided that the person seeks to be a member of the Party:</w:t>
      </w:r>
    </w:p>
    <w:p w14:paraId="4360FA30" w14:textId="77777777" w:rsidR="00AA30FD" w:rsidRPr="00975333" w:rsidRDefault="00AA30FD" w:rsidP="003D7D7A">
      <w:pPr>
        <w:pStyle w:val="ListParagraph"/>
        <w:numPr>
          <w:ilvl w:val="0"/>
          <w:numId w:val="11"/>
        </w:numPr>
        <w:ind w:left="1800"/>
        <w:jc w:val="both"/>
        <w:rPr>
          <w:rFonts w:ascii="Arial" w:hAnsi="Arial" w:cs="Arial"/>
          <w:b/>
          <w:sz w:val="26"/>
          <w:szCs w:val="26"/>
          <w:u w:val="single"/>
          <w:rPrChange w:id="1010" w:author="Kola Akinwale" w:date="2021-11-22T10:48:00Z">
            <w:rPr>
              <w:rFonts w:ascii="Arial Unicode MS" w:hAnsi="Arial Unicode MS"/>
              <w:b/>
              <w:sz w:val="26"/>
              <w:szCs w:val="26"/>
              <w:u w:val="single"/>
            </w:rPr>
          </w:rPrChange>
        </w:rPr>
        <w:pPrChange w:id="1011" w:author="Kola Akinwale" w:date="2021-11-23T09:15:00Z">
          <w:pPr>
            <w:pStyle w:val="ListParagraph"/>
            <w:numPr>
              <w:numId w:val="11"/>
            </w:numPr>
            <w:ind w:left="1080" w:hanging="720"/>
            <w:jc w:val="both"/>
          </w:pPr>
        </w:pPrChange>
      </w:pPr>
      <w:r w:rsidRPr="00975333">
        <w:rPr>
          <w:rFonts w:ascii="Arial" w:hAnsi="Arial" w:cs="Arial"/>
          <w:b/>
          <w:sz w:val="26"/>
          <w:szCs w:val="26"/>
          <w:u w:val="single"/>
          <w:rPrChange w:id="1012" w:author="Kola Akinwale" w:date="2021-11-22T10:48:00Z">
            <w:rPr>
              <w:rFonts w:ascii="Arial Unicode MS" w:hAnsi="Arial Unicode MS"/>
              <w:b/>
              <w:sz w:val="26"/>
              <w:szCs w:val="26"/>
              <w:u w:val="single"/>
            </w:rPr>
          </w:rPrChange>
        </w:rPr>
        <w:t>Must be a sane person</w:t>
      </w:r>
    </w:p>
    <w:p w14:paraId="7A6ACDC3" w14:textId="77777777" w:rsidR="00AA30FD" w:rsidRPr="00975333" w:rsidRDefault="00AA30FD" w:rsidP="003D7D7A">
      <w:pPr>
        <w:pStyle w:val="ListParagraph"/>
        <w:numPr>
          <w:ilvl w:val="0"/>
          <w:numId w:val="11"/>
        </w:numPr>
        <w:ind w:left="1800"/>
        <w:jc w:val="both"/>
        <w:rPr>
          <w:rFonts w:ascii="Arial" w:hAnsi="Arial" w:cs="Arial"/>
          <w:sz w:val="26"/>
          <w:szCs w:val="26"/>
          <w:rPrChange w:id="1013" w:author="Kola Akinwale" w:date="2021-11-22T10:48:00Z">
            <w:rPr>
              <w:rFonts w:ascii="Arial Unicode MS" w:hAnsi="Arial Unicode MS"/>
              <w:sz w:val="26"/>
              <w:szCs w:val="26"/>
            </w:rPr>
          </w:rPrChange>
        </w:rPr>
        <w:pPrChange w:id="1014" w:author="Kola Akinwale" w:date="2021-11-23T09:15:00Z">
          <w:pPr>
            <w:pStyle w:val="ListParagraph"/>
            <w:numPr>
              <w:numId w:val="11"/>
            </w:numPr>
            <w:ind w:left="1080" w:hanging="720"/>
            <w:jc w:val="both"/>
          </w:pPr>
        </w:pPrChange>
      </w:pPr>
      <w:r w:rsidRPr="00975333">
        <w:rPr>
          <w:rFonts w:ascii="Arial" w:hAnsi="Arial" w:cs="Arial"/>
          <w:sz w:val="26"/>
          <w:szCs w:val="26"/>
          <w:rPrChange w:id="1015" w:author="Kola Akinwale" w:date="2021-11-22T10:48:00Z">
            <w:rPr>
              <w:rFonts w:ascii="Arial Unicode MS" w:hAnsi="Arial Unicode MS"/>
              <w:sz w:val="26"/>
              <w:szCs w:val="26"/>
            </w:rPr>
          </w:rPrChange>
        </w:rPr>
        <w:t xml:space="preserve">Not be below the age of 18 years </w:t>
      </w:r>
    </w:p>
    <w:p w14:paraId="6E64B93C" w14:textId="77777777" w:rsidR="00AA30FD" w:rsidRPr="00975333" w:rsidRDefault="00AA30FD" w:rsidP="003D7D7A">
      <w:pPr>
        <w:pStyle w:val="ListParagraph"/>
        <w:ind w:left="2280" w:hanging="567"/>
        <w:jc w:val="both"/>
        <w:rPr>
          <w:rFonts w:ascii="Arial" w:hAnsi="Arial" w:cs="Arial"/>
          <w:sz w:val="6"/>
          <w:szCs w:val="26"/>
          <w:rPrChange w:id="1016" w:author="Kola Akinwale" w:date="2021-11-22T10:48:00Z">
            <w:rPr>
              <w:rFonts w:ascii="Arial Unicode MS" w:hAnsi="Arial Unicode MS"/>
              <w:sz w:val="6"/>
              <w:szCs w:val="26"/>
            </w:rPr>
          </w:rPrChange>
        </w:rPr>
        <w:pPrChange w:id="1017" w:author="Kola Akinwale" w:date="2021-11-23T09:15:00Z">
          <w:pPr>
            <w:pStyle w:val="ListParagraph"/>
            <w:ind w:left="1560" w:hanging="567"/>
            <w:jc w:val="both"/>
          </w:pPr>
        </w:pPrChange>
      </w:pPr>
    </w:p>
    <w:p w14:paraId="29231554" w14:textId="77777777" w:rsidR="00AA30FD" w:rsidRPr="00975333" w:rsidDel="00EB39C2" w:rsidRDefault="00AA30FD" w:rsidP="003D7D7A">
      <w:pPr>
        <w:pStyle w:val="ListParagraph"/>
        <w:numPr>
          <w:ilvl w:val="0"/>
          <w:numId w:val="11"/>
        </w:numPr>
        <w:ind w:left="1800"/>
        <w:jc w:val="both"/>
        <w:rPr>
          <w:del w:id="1018" w:author="Kola Akinwale" w:date="2021-11-22T10:33:00Z"/>
          <w:rFonts w:ascii="Arial" w:hAnsi="Arial" w:cs="Arial"/>
          <w:sz w:val="26"/>
          <w:szCs w:val="26"/>
          <w:rPrChange w:id="1019" w:author="Kola Akinwale" w:date="2021-11-22T10:48:00Z">
            <w:rPr>
              <w:del w:id="1020" w:author="Kola Akinwale" w:date="2021-11-22T10:33:00Z"/>
              <w:rFonts w:ascii="Arial Unicode MS" w:hAnsi="Arial Unicode MS"/>
              <w:sz w:val="26"/>
              <w:szCs w:val="26"/>
            </w:rPr>
          </w:rPrChange>
        </w:rPr>
        <w:pPrChange w:id="1021" w:author="Kola Akinwale" w:date="2021-11-23T09:15:00Z">
          <w:pPr>
            <w:pStyle w:val="ListParagraph"/>
            <w:numPr>
              <w:numId w:val="11"/>
            </w:numPr>
            <w:ind w:left="1080" w:hanging="720"/>
            <w:jc w:val="both"/>
          </w:pPr>
        </w:pPrChange>
      </w:pPr>
      <w:r w:rsidRPr="00975333">
        <w:rPr>
          <w:rFonts w:ascii="Arial" w:hAnsi="Arial" w:cs="Arial"/>
          <w:sz w:val="26"/>
          <w:szCs w:val="26"/>
          <w:rPrChange w:id="1022" w:author="Kola Akinwale" w:date="2021-11-22T10:48:00Z">
            <w:rPr>
              <w:rFonts w:ascii="Arial Unicode MS" w:hAnsi="Arial Unicode MS"/>
              <w:sz w:val="26"/>
              <w:szCs w:val="26"/>
            </w:rPr>
          </w:rPrChange>
        </w:rPr>
        <w:t>Not belong to any other political party, and if he was, he must have resigned such membership.</w:t>
      </w:r>
    </w:p>
    <w:p w14:paraId="41F60BF6" w14:textId="77777777" w:rsidR="00AA30FD" w:rsidRPr="00975333" w:rsidRDefault="00AA30FD" w:rsidP="003D7D7A">
      <w:pPr>
        <w:pStyle w:val="ListParagraph"/>
        <w:numPr>
          <w:ilvl w:val="0"/>
          <w:numId w:val="11"/>
        </w:numPr>
        <w:ind w:left="1800"/>
        <w:jc w:val="both"/>
        <w:rPr>
          <w:rFonts w:ascii="Arial" w:hAnsi="Arial" w:cs="Arial"/>
          <w:sz w:val="26"/>
          <w:szCs w:val="26"/>
          <w:rPrChange w:id="1023" w:author="Kola Akinwale" w:date="2021-11-22T10:48:00Z">
            <w:rPr/>
          </w:rPrChange>
        </w:rPr>
        <w:pPrChange w:id="1024" w:author="Kola Akinwale" w:date="2021-11-23T09:15:00Z">
          <w:pPr>
            <w:pStyle w:val="ListParagraph"/>
            <w:ind w:left="1560" w:hanging="567"/>
            <w:jc w:val="both"/>
          </w:pPr>
        </w:pPrChange>
      </w:pPr>
    </w:p>
    <w:p w14:paraId="1735AB0B" w14:textId="0380D024" w:rsidR="00AA30FD" w:rsidRPr="00975333" w:rsidRDefault="00AA30FD" w:rsidP="003D7D7A">
      <w:pPr>
        <w:pStyle w:val="ListParagraph"/>
        <w:numPr>
          <w:ilvl w:val="0"/>
          <w:numId w:val="11"/>
        </w:numPr>
        <w:ind w:left="1800"/>
        <w:jc w:val="both"/>
        <w:rPr>
          <w:ins w:id="1025" w:author="Kola Akinwale" w:date="2021-11-22T10:45:00Z"/>
          <w:rFonts w:ascii="Arial" w:hAnsi="Arial" w:cs="Arial"/>
          <w:sz w:val="26"/>
          <w:szCs w:val="26"/>
          <w:rPrChange w:id="1026" w:author="Kola Akinwale" w:date="2021-11-22T10:48:00Z">
            <w:rPr>
              <w:ins w:id="1027" w:author="Kola Akinwale" w:date="2021-11-22T10:45:00Z"/>
              <w:rFonts w:ascii="Arial Unicode MS" w:hAnsi="Arial Unicode MS"/>
              <w:sz w:val="26"/>
              <w:szCs w:val="26"/>
            </w:rPr>
          </w:rPrChange>
        </w:rPr>
        <w:pPrChange w:id="1028" w:author="Kola Akinwale" w:date="2021-11-23T09:15:00Z">
          <w:pPr>
            <w:pStyle w:val="ListParagraph"/>
            <w:numPr>
              <w:numId w:val="11"/>
            </w:numPr>
            <w:ind w:left="1080" w:hanging="720"/>
            <w:jc w:val="both"/>
          </w:pPr>
        </w:pPrChange>
      </w:pPr>
      <w:r w:rsidRPr="00975333">
        <w:rPr>
          <w:rFonts w:ascii="Arial" w:hAnsi="Arial" w:cs="Arial"/>
          <w:sz w:val="26"/>
          <w:szCs w:val="26"/>
          <w:rPrChange w:id="1029" w:author="Kola Akinwale" w:date="2021-11-22T10:48:00Z">
            <w:rPr>
              <w:rFonts w:ascii="Arial Unicode MS" w:hAnsi="Arial Unicode MS"/>
              <w:sz w:val="26"/>
              <w:szCs w:val="26"/>
            </w:rPr>
          </w:rPrChange>
        </w:rPr>
        <w:lastRenderedPageBreak/>
        <w:t xml:space="preserve">Not be a member of any secret society, the Nigeria Police, a member of the Armed Forces of the Federation or a Traditional Ruler. </w:t>
      </w:r>
    </w:p>
    <w:p w14:paraId="7FBD99A4" w14:textId="2E1E2A87" w:rsidR="00975333" w:rsidRPr="00975333" w:rsidRDefault="00975333" w:rsidP="003D7D7A">
      <w:pPr>
        <w:ind w:left="720"/>
        <w:jc w:val="both"/>
        <w:rPr>
          <w:ins w:id="1030" w:author="Kola Akinwale" w:date="2021-11-22T10:45:00Z"/>
          <w:rFonts w:ascii="Arial" w:hAnsi="Arial" w:cs="Arial"/>
          <w:sz w:val="26"/>
          <w:szCs w:val="26"/>
          <w:rPrChange w:id="1031" w:author="Kola Akinwale" w:date="2021-11-22T10:48:00Z">
            <w:rPr>
              <w:ins w:id="1032" w:author="Kola Akinwale" w:date="2021-11-22T10:45:00Z"/>
              <w:rFonts w:ascii="Arial Unicode MS" w:hAnsi="Arial Unicode MS"/>
              <w:sz w:val="26"/>
              <w:szCs w:val="26"/>
            </w:rPr>
          </w:rPrChange>
        </w:rPr>
        <w:pPrChange w:id="1033" w:author="Kola Akinwale" w:date="2021-11-23T09:15:00Z">
          <w:pPr>
            <w:jc w:val="both"/>
          </w:pPr>
        </w:pPrChange>
      </w:pPr>
    </w:p>
    <w:p w14:paraId="56524AAB" w14:textId="77777777" w:rsidR="00975333" w:rsidRPr="00975333" w:rsidRDefault="00975333" w:rsidP="00975333">
      <w:pPr>
        <w:jc w:val="both"/>
        <w:rPr>
          <w:ins w:id="1034" w:author="Kola Akinwale" w:date="2021-11-22T10:33:00Z"/>
          <w:rFonts w:ascii="Arial" w:hAnsi="Arial" w:cs="Arial"/>
          <w:sz w:val="26"/>
          <w:szCs w:val="26"/>
          <w:rPrChange w:id="1035" w:author="Kola Akinwale" w:date="2021-11-22T10:48:00Z">
            <w:rPr>
              <w:ins w:id="1036" w:author="Kola Akinwale" w:date="2021-11-22T10:33:00Z"/>
            </w:rPr>
          </w:rPrChange>
        </w:rPr>
        <w:pPrChange w:id="1037" w:author="Kola Akinwale" w:date="2021-11-22T10:45:00Z">
          <w:pPr>
            <w:pStyle w:val="ListParagraph"/>
            <w:numPr>
              <w:numId w:val="11"/>
            </w:numPr>
            <w:ind w:left="1080" w:hanging="720"/>
            <w:jc w:val="both"/>
          </w:pPr>
        </w:pPrChange>
      </w:pPr>
    </w:p>
    <w:p w14:paraId="356DCEC9" w14:textId="77777777" w:rsidR="00EB39C2" w:rsidRPr="00975333" w:rsidRDefault="00EB39C2" w:rsidP="00EB39C2">
      <w:pPr>
        <w:pStyle w:val="ListParagraph"/>
        <w:ind w:left="1080"/>
        <w:jc w:val="both"/>
        <w:rPr>
          <w:rFonts w:ascii="Arial" w:hAnsi="Arial" w:cs="Arial"/>
          <w:sz w:val="26"/>
          <w:szCs w:val="26"/>
          <w:rPrChange w:id="1038" w:author="Kola Akinwale" w:date="2021-11-22T10:48:00Z">
            <w:rPr>
              <w:rFonts w:ascii="Arial Unicode MS" w:hAnsi="Arial Unicode MS"/>
              <w:sz w:val="26"/>
              <w:szCs w:val="26"/>
            </w:rPr>
          </w:rPrChange>
        </w:rPr>
        <w:pPrChange w:id="1039" w:author="Kola Akinwale" w:date="2021-11-22T10:33:00Z">
          <w:pPr>
            <w:pStyle w:val="ListParagraph"/>
            <w:numPr>
              <w:numId w:val="11"/>
            </w:numPr>
            <w:ind w:left="1080" w:hanging="720"/>
            <w:jc w:val="both"/>
          </w:pPr>
        </w:pPrChange>
      </w:pPr>
    </w:p>
    <w:p w14:paraId="00EF9433" w14:textId="77777777" w:rsidR="00AA30FD" w:rsidRPr="00975333" w:rsidRDefault="00AA30FD" w:rsidP="00AA30FD">
      <w:pPr>
        <w:autoSpaceDE w:val="0"/>
        <w:autoSpaceDN w:val="0"/>
        <w:adjustRightInd w:val="0"/>
        <w:ind w:left="1560" w:hanging="567"/>
        <w:jc w:val="both"/>
        <w:rPr>
          <w:rFonts w:ascii="Arial" w:hAnsi="Arial" w:cs="Arial"/>
          <w:b/>
          <w:sz w:val="4"/>
          <w:szCs w:val="26"/>
          <w:lang w:val="en-GB"/>
          <w:rPrChange w:id="1040" w:author="Kola Akinwale" w:date="2021-11-22T10:48:00Z">
            <w:rPr>
              <w:rFonts w:ascii="Arial Unicode MS" w:hAnsi="Arial Unicode MS"/>
              <w:b/>
              <w:sz w:val="4"/>
              <w:szCs w:val="26"/>
              <w:lang w:val="en-GB"/>
            </w:rPr>
          </w:rPrChange>
        </w:rPr>
      </w:pPr>
    </w:p>
    <w:p w14:paraId="02151BC8" w14:textId="77777777" w:rsidR="00AA30FD" w:rsidRPr="00975333" w:rsidRDefault="00AA30FD" w:rsidP="00AA30FD">
      <w:pPr>
        <w:autoSpaceDE w:val="0"/>
        <w:autoSpaceDN w:val="0"/>
        <w:adjustRightInd w:val="0"/>
        <w:jc w:val="both"/>
        <w:rPr>
          <w:rFonts w:ascii="Arial" w:hAnsi="Arial" w:cs="Arial"/>
          <w:b/>
          <w:sz w:val="26"/>
          <w:szCs w:val="26"/>
          <w:u w:val="single"/>
          <w:rPrChange w:id="1041"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042" w:author="Kola Akinwale" w:date="2021-11-22T10:48:00Z">
            <w:rPr>
              <w:rFonts w:ascii="Arial Unicode MS" w:hAnsi="Arial Unicode MS"/>
              <w:b/>
              <w:sz w:val="26"/>
              <w:szCs w:val="26"/>
              <w:u w:val="single"/>
            </w:rPr>
          </w:rPrChange>
        </w:rPr>
        <w:t>b. Application for Membership</w:t>
      </w:r>
    </w:p>
    <w:p w14:paraId="7ED7846C" w14:textId="77777777" w:rsidR="00AA30FD" w:rsidRPr="00975333" w:rsidRDefault="00AA30FD" w:rsidP="00AA30FD">
      <w:pPr>
        <w:autoSpaceDE w:val="0"/>
        <w:autoSpaceDN w:val="0"/>
        <w:adjustRightInd w:val="0"/>
        <w:jc w:val="both"/>
        <w:rPr>
          <w:rFonts w:ascii="Arial" w:hAnsi="Arial" w:cs="Arial"/>
          <w:b/>
          <w:sz w:val="4"/>
          <w:szCs w:val="26"/>
          <w:u w:val="single"/>
          <w:rPrChange w:id="1043" w:author="Kola Akinwale" w:date="2021-11-22T10:48:00Z">
            <w:rPr>
              <w:rFonts w:ascii="Arial Unicode MS" w:hAnsi="Arial Unicode MS"/>
              <w:b/>
              <w:sz w:val="4"/>
              <w:szCs w:val="26"/>
              <w:u w:val="single"/>
            </w:rPr>
          </w:rPrChange>
        </w:rPr>
      </w:pPr>
    </w:p>
    <w:p w14:paraId="2D00147D" w14:textId="77777777" w:rsidR="00AA30FD" w:rsidRPr="00975333" w:rsidRDefault="00AA30FD" w:rsidP="003D7D7A">
      <w:pPr>
        <w:pStyle w:val="ListParagraph"/>
        <w:numPr>
          <w:ilvl w:val="0"/>
          <w:numId w:val="12"/>
        </w:numPr>
        <w:ind w:left="1440"/>
        <w:jc w:val="both"/>
        <w:rPr>
          <w:rFonts w:ascii="Arial" w:hAnsi="Arial" w:cs="Arial"/>
          <w:b/>
          <w:sz w:val="26"/>
          <w:szCs w:val="26"/>
          <w:u w:val="single"/>
          <w:rPrChange w:id="1044" w:author="Kola Akinwale" w:date="2021-11-22T10:48:00Z">
            <w:rPr>
              <w:rFonts w:ascii="Arial Unicode MS" w:hAnsi="Arial Unicode MS"/>
              <w:b/>
              <w:sz w:val="26"/>
              <w:szCs w:val="26"/>
              <w:u w:val="single"/>
            </w:rPr>
          </w:rPrChange>
        </w:rPr>
        <w:pPrChange w:id="1045" w:author="Kola Akinwale" w:date="2021-11-23T09:16:00Z">
          <w:pPr>
            <w:pStyle w:val="ListParagraph"/>
            <w:numPr>
              <w:numId w:val="12"/>
            </w:numPr>
            <w:ind w:left="1080" w:hanging="720"/>
            <w:jc w:val="both"/>
          </w:pPr>
        </w:pPrChange>
      </w:pPr>
      <w:r w:rsidRPr="00975333">
        <w:rPr>
          <w:rFonts w:ascii="Arial" w:hAnsi="Arial" w:cs="Arial"/>
          <w:b/>
          <w:sz w:val="26"/>
          <w:szCs w:val="26"/>
          <w:u w:val="single"/>
          <w:rPrChange w:id="1046" w:author="Kola Akinwale" w:date="2021-11-22T10:48:00Z">
            <w:rPr>
              <w:rFonts w:ascii="Arial Unicode MS" w:hAnsi="Arial Unicode MS"/>
              <w:b/>
              <w:sz w:val="26"/>
              <w:szCs w:val="26"/>
              <w:u w:val="single"/>
            </w:rPr>
          </w:rPrChange>
        </w:rPr>
        <w:t>Application for membership shall be made to, and cleared by the Ward Executive of the Party in the Ward where the person ordinarily resides or works.</w:t>
      </w:r>
    </w:p>
    <w:p w14:paraId="771EC444" w14:textId="77777777" w:rsidR="00AA30FD" w:rsidRPr="00975333" w:rsidRDefault="00AA30FD" w:rsidP="003D7D7A">
      <w:pPr>
        <w:pStyle w:val="ListParagraph"/>
        <w:numPr>
          <w:ilvl w:val="0"/>
          <w:numId w:val="12"/>
        </w:numPr>
        <w:ind w:left="1440"/>
        <w:jc w:val="both"/>
        <w:rPr>
          <w:rFonts w:ascii="Arial" w:hAnsi="Arial" w:cs="Arial"/>
          <w:b/>
          <w:sz w:val="26"/>
          <w:szCs w:val="26"/>
          <w:u w:val="single"/>
          <w:rPrChange w:id="1047" w:author="Kola Akinwale" w:date="2021-11-22T10:48:00Z">
            <w:rPr>
              <w:rFonts w:ascii="Arial Unicode MS" w:hAnsi="Arial Unicode MS"/>
              <w:b/>
              <w:sz w:val="26"/>
              <w:szCs w:val="26"/>
              <w:u w:val="single"/>
            </w:rPr>
          </w:rPrChange>
        </w:rPr>
        <w:pPrChange w:id="1048" w:author="Kola Akinwale" w:date="2021-11-23T09:16:00Z">
          <w:pPr>
            <w:pStyle w:val="ListParagraph"/>
            <w:numPr>
              <w:numId w:val="12"/>
            </w:numPr>
            <w:ind w:left="1080" w:hanging="720"/>
            <w:jc w:val="both"/>
          </w:pPr>
        </w:pPrChange>
      </w:pPr>
      <w:r w:rsidRPr="00975333">
        <w:rPr>
          <w:rFonts w:ascii="Arial" w:hAnsi="Arial" w:cs="Arial"/>
          <w:b/>
          <w:sz w:val="26"/>
          <w:szCs w:val="26"/>
          <w:u w:val="single"/>
          <w:rPrChange w:id="1049" w:author="Kola Akinwale" w:date="2021-11-22T10:48:00Z">
            <w:rPr>
              <w:rFonts w:ascii="Arial Unicode MS" w:hAnsi="Arial Unicode MS"/>
              <w:b/>
              <w:sz w:val="26"/>
              <w:szCs w:val="26"/>
              <w:u w:val="single"/>
            </w:rPr>
          </w:rPrChange>
        </w:rPr>
        <w:t>The Applicant shall pay the prescribed registration fee and other dues and accept to be bound by the constitution, rules and regulations of the Party.</w:t>
      </w:r>
    </w:p>
    <w:p w14:paraId="725C6221" w14:textId="77777777" w:rsidR="00AA30FD" w:rsidRPr="00975333" w:rsidRDefault="00AA30FD" w:rsidP="003D7D7A">
      <w:pPr>
        <w:pStyle w:val="ListParagraph"/>
        <w:numPr>
          <w:ilvl w:val="0"/>
          <w:numId w:val="12"/>
        </w:numPr>
        <w:ind w:left="1440"/>
        <w:jc w:val="both"/>
        <w:rPr>
          <w:rFonts w:ascii="Arial" w:hAnsi="Arial" w:cs="Arial"/>
          <w:b/>
          <w:sz w:val="26"/>
          <w:szCs w:val="26"/>
          <w:u w:val="single"/>
          <w:rPrChange w:id="1050" w:author="Kola Akinwale" w:date="2021-11-22T10:48:00Z">
            <w:rPr>
              <w:rFonts w:ascii="Arial Unicode MS" w:hAnsi="Arial Unicode MS"/>
              <w:b/>
              <w:sz w:val="26"/>
              <w:szCs w:val="26"/>
              <w:u w:val="single"/>
            </w:rPr>
          </w:rPrChange>
        </w:rPr>
        <w:pPrChange w:id="1051" w:author="Kola Akinwale" w:date="2021-11-23T09:16:00Z">
          <w:pPr>
            <w:pStyle w:val="ListParagraph"/>
            <w:numPr>
              <w:numId w:val="12"/>
            </w:numPr>
            <w:ind w:left="1080" w:hanging="720"/>
            <w:jc w:val="both"/>
          </w:pPr>
        </w:pPrChange>
      </w:pPr>
      <w:r w:rsidRPr="00975333">
        <w:rPr>
          <w:rFonts w:ascii="Arial" w:hAnsi="Arial" w:cs="Arial"/>
          <w:b/>
          <w:sz w:val="26"/>
          <w:szCs w:val="26"/>
          <w:u w:val="single"/>
          <w:rPrChange w:id="1052" w:author="Kola Akinwale" w:date="2021-11-22T10:48:00Z">
            <w:rPr>
              <w:rFonts w:ascii="Arial Unicode MS" w:hAnsi="Arial Unicode MS"/>
              <w:b/>
              <w:sz w:val="26"/>
              <w:szCs w:val="26"/>
              <w:u w:val="single"/>
            </w:rPr>
          </w:rPrChange>
        </w:rPr>
        <w:t>Online registration shall be acceptable provided it is cleared by the National Working Committee (NWC) of the Party.</w:t>
      </w:r>
    </w:p>
    <w:p w14:paraId="5D2D8EE3" w14:textId="77777777" w:rsidR="00AA30FD" w:rsidRPr="00975333" w:rsidRDefault="00AA30FD" w:rsidP="003D7D7A">
      <w:pPr>
        <w:pStyle w:val="ListParagraph"/>
        <w:numPr>
          <w:ilvl w:val="0"/>
          <w:numId w:val="12"/>
        </w:numPr>
        <w:ind w:left="1440"/>
        <w:jc w:val="both"/>
        <w:rPr>
          <w:rFonts w:ascii="Arial" w:hAnsi="Arial" w:cs="Arial"/>
          <w:b/>
          <w:sz w:val="26"/>
          <w:szCs w:val="26"/>
          <w:u w:val="single"/>
          <w:rPrChange w:id="1053" w:author="Kola Akinwale" w:date="2021-11-22T10:48:00Z">
            <w:rPr>
              <w:rFonts w:ascii="Arial Unicode MS" w:hAnsi="Arial Unicode MS"/>
              <w:b/>
              <w:sz w:val="26"/>
              <w:szCs w:val="26"/>
              <w:u w:val="single"/>
            </w:rPr>
          </w:rPrChange>
        </w:rPr>
        <w:pPrChange w:id="1054" w:author="Kola Akinwale" w:date="2021-11-23T09:16:00Z">
          <w:pPr>
            <w:pStyle w:val="ListParagraph"/>
            <w:numPr>
              <w:numId w:val="12"/>
            </w:numPr>
            <w:ind w:left="1080" w:hanging="720"/>
            <w:jc w:val="both"/>
          </w:pPr>
        </w:pPrChange>
      </w:pPr>
      <w:r w:rsidRPr="00975333">
        <w:rPr>
          <w:rFonts w:ascii="Arial" w:hAnsi="Arial" w:cs="Arial"/>
          <w:b/>
          <w:sz w:val="26"/>
          <w:szCs w:val="26"/>
          <w:u w:val="single"/>
          <w:rPrChange w:id="1055" w:author="Kola Akinwale" w:date="2021-11-22T10:48:00Z">
            <w:rPr>
              <w:rFonts w:ascii="Arial Unicode MS" w:hAnsi="Arial Unicode MS"/>
              <w:b/>
              <w:sz w:val="26"/>
              <w:szCs w:val="26"/>
              <w:u w:val="single"/>
            </w:rPr>
          </w:rPrChange>
        </w:rPr>
        <w:t>Where an application for membership is refused, the applicant may appeal to the Local Government Area Executive Committee of the Party or to the NWC in case of refusal of on-line registration.</w:t>
      </w:r>
    </w:p>
    <w:p w14:paraId="37CF80E5" w14:textId="2E0762DB" w:rsidR="00AA30FD" w:rsidRPr="00975333" w:rsidRDefault="00AA30FD" w:rsidP="003D7D7A">
      <w:pPr>
        <w:pStyle w:val="ListParagraph"/>
        <w:numPr>
          <w:ilvl w:val="0"/>
          <w:numId w:val="12"/>
        </w:numPr>
        <w:ind w:left="1440"/>
        <w:jc w:val="both"/>
        <w:rPr>
          <w:ins w:id="1056" w:author="Kola Akinwale" w:date="2021-11-22T10:45:00Z"/>
          <w:rFonts w:ascii="Arial" w:hAnsi="Arial" w:cs="Arial"/>
          <w:b/>
          <w:sz w:val="26"/>
          <w:szCs w:val="26"/>
          <w:u w:val="single"/>
          <w:rPrChange w:id="1057" w:author="Kola Akinwale" w:date="2021-11-22T10:48:00Z">
            <w:rPr>
              <w:ins w:id="1058" w:author="Kola Akinwale" w:date="2021-11-22T10:45:00Z"/>
              <w:rFonts w:ascii="Arial Unicode MS" w:hAnsi="Arial Unicode MS"/>
              <w:b/>
              <w:sz w:val="26"/>
              <w:szCs w:val="26"/>
              <w:u w:val="single"/>
            </w:rPr>
          </w:rPrChange>
        </w:rPr>
        <w:pPrChange w:id="1059" w:author="Kola Akinwale" w:date="2021-11-23T09:16:00Z">
          <w:pPr>
            <w:pStyle w:val="ListParagraph"/>
            <w:numPr>
              <w:numId w:val="12"/>
            </w:numPr>
            <w:ind w:left="1080" w:hanging="720"/>
            <w:jc w:val="both"/>
          </w:pPr>
        </w:pPrChange>
      </w:pPr>
      <w:r w:rsidRPr="00975333">
        <w:rPr>
          <w:rFonts w:ascii="Arial" w:hAnsi="Arial" w:cs="Arial"/>
          <w:b/>
          <w:sz w:val="26"/>
          <w:szCs w:val="26"/>
          <w:u w:val="single"/>
          <w:rPrChange w:id="1060" w:author="Kola Akinwale" w:date="2021-11-22T10:48:00Z">
            <w:rPr>
              <w:rFonts w:ascii="Arial Unicode MS" w:hAnsi="Arial Unicode MS"/>
              <w:b/>
              <w:sz w:val="26"/>
              <w:szCs w:val="26"/>
              <w:u w:val="single"/>
            </w:rPr>
          </w:rPrChange>
        </w:rPr>
        <w:t>Upon enrolment, every member shall be issued a membership and dues card.</w:t>
      </w:r>
    </w:p>
    <w:p w14:paraId="6C683223" w14:textId="77777777" w:rsidR="00975333" w:rsidRPr="00975333" w:rsidRDefault="00975333" w:rsidP="003D7D7A">
      <w:pPr>
        <w:pStyle w:val="ListParagraph"/>
        <w:ind w:left="1440"/>
        <w:jc w:val="both"/>
        <w:rPr>
          <w:rFonts w:ascii="Arial" w:hAnsi="Arial" w:cs="Arial"/>
          <w:b/>
          <w:sz w:val="26"/>
          <w:szCs w:val="26"/>
          <w:u w:val="single"/>
          <w:rPrChange w:id="1061" w:author="Kola Akinwale" w:date="2021-11-22T10:48:00Z">
            <w:rPr>
              <w:rFonts w:ascii="Arial Unicode MS" w:hAnsi="Arial Unicode MS"/>
              <w:b/>
              <w:sz w:val="26"/>
              <w:szCs w:val="26"/>
              <w:u w:val="single"/>
            </w:rPr>
          </w:rPrChange>
        </w:rPr>
        <w:pPrChange w:id="1062" w:author="Kola Akinwale" w:date="2021-11-23T09:16:00Z">
          <w:pPr>
            <w:pStyle w:val="ListParagraph"/>
            <w:numPr>
              <w:numId w:val="12"/>
            </w:numPr>
            <w:ind w:left="1080" w:hanging="720"/>
            <w:jc w:val="both"/>
          </w:pPr>
        </w:pPrChange>
      </w:pPr>
    </w:p>
    <w:p w14:paraId="2E909048" w14:textId="77777777" w:rsidR="00AA30FD" w:rsidRPr="00975333" w:rsidRDefault="00AA30FD" w:rsidP="00AA30FD">
      <w:pPr>
        <w:autoSpaceDE w:val="0"/>
        <w:autoSpaceDN w:val="0"/>
        <w:adjustRightInd w:val="0"/>
        <w:jc w:val="both"/>
        <w:rPr>
          <w:rFonts w:ascii="Arial" w:hAnsi="Arial" w:cs="Arial"/>
          <w:sz w:val="4"/>
          <w:szCs w:val="26"/>
          <w:u w:val="single"/>
          <w:rPrChange w:id="1063" w:author="Kola Akinwale" w:date="2021-11-22T10:48:00Z">
            <w:rPr>
              <w:rFonts w:ascii="Arial Unicode MS" w:hAnsi="Arial Unicode MS"/>
              <w:sz w:val="4"/>
              <w:szCs w:val="26"/>
              <w:u w:val="single"/>
            </w:rPr>
          </w:rPrChange>
        </w:rPr>
      </w:pPr>
    </w:p>
    <w:p w14:paraId="7AFBF1BF" w14:textId="77777777" w:rsidR="00AA30FD" w:rsidRPr="00975333" w:rsidRDefault="00AA30FD" w:rsidP="00AA30FD">
      <w:pPr>
        <w:autoSpaceDE w:val="0"/>
        <w:autoSpaceDN w:val="0"/>
        <w:adjustRightInd w:val="0"/>
        <w:jc w:val="both"/>
        <w:rPr>
          <w:rFonts w:ascii="Arial" w:hAnsi="Arial" w:cs="Arial"/>
          <w:b/>
          <w:sz w:val="26"/>
          <w:szCs w:val="26"/>
          <w:u w:val="single"/>
          <w:rPrChange w:id="1064"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065" w:author="Kola Akinwale" w:date="2021-11-22T10:48:00Z">
            <w:rPr>
              <w:rFonts w:ascii="Arial Unicode MS" w:hAnsi="Arial Unicode MS"/>
              <w:b/>
              <w:sz w:val="26"/>
              <w:szCs w:val="26"/>
              <w:u w:val="single"/>
            </w:rPr>
          </w:rPrChange>
        </w:rPr>
        <w:t>c. Register of Members</w:t>
      </w:r>
    </w:p>
    <w:p w14:paraId="2E761331" w14:textId="77777777" w:rsidR="00AA30FD" w:rsidRPr="00975333" w:rsidRDefault="00AA30FD" w:rsidP="00AA30FD">
      <w:pPr>
        <w:pStyle w:val="ListParagraph"/>
        <w:numPr>
          <w:ilvl w:val="0"/>
          <w:numId w:val="13"/>
        </w:numPr>
        <w:autoSpaceDE w:val="0"/>
        <w:autoSpaceDN w:val="0"/>
        <w:adjustRightInd w:val="0"/>
        <w:jc w:val="both"/>
        <w:rPr>
          <w:rFonts w:ascii="Arial" w:hAnsi="Arial" w:cs="Arial"/>
          <w:b/>
          <w:sz w:val="26"/>
          <w:szCs w:val="26"/>
          <w:u w:val="single"/>
          <w:rPrChange w:id="1066"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067" w:author="Kola Akinwale" w:date="2021-11-22T10:48:00Z">
            <w:rPr>
              <w:rFonts w:ascii="Arial Unicode MS" w:hAnsi="Arial Unicode MS"/>
              <w:b/>
              <w:sz w:val="26"/>
              <w:szCs w:val="26"/>
              <w:u w:val="single"/>
            </w:rPr>
          </w:rPrChange>
        </w:rPr>
        <w:t>Register of members shall be compiled and maintained at the Ward and be transmitted to the Secretariat of the Party at the Local Government which shall transmit a copy to the State Headquarters, which in turn shall transmit a copy to the National Secretariat.</w:t>
      </w:r>
    </w:p>
    <w:p w14:paraId="02CAFA5F" w14:textId="77777777" w:rsidR="00AA30FD" w:rsidRPr="00975333" w:rsidRDefault="00AA30FD" w:rsidP="00AA30FD">
      <w:pPr>
        <w:pStyle w:val="ListParagraph"/>
        <w:numPr>
          <w:ilvl w:val="0"/>
          <w:numId w:val="13"/>
        </w:numPr>
        <w:autoSpaceDE w:val="0"/>
        <w:autoSpaceDN w:val="0"/>
        <w:adjustRightInd w:val="0"/>
        <w:jc w:val="both"/>
        <w:rPr>
          <w:rFonts w:ascii="Arial" w:hAnsi="Arial" w:cs="Arial"/>
          <w:b/>
          <w:sz w:val="26"/>
          <w:szCs w:val="26"/>
          <w:u w:val="single"/>
          <w:rPrChange w:id="1068"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069" w:author="Kola Akinwale" w:date="2021-11-22T10:48:00Z">
            <w:rPr>
              <w:rFonts w:ascii="Arial Unicode MS" w:hAnsi="Arial Unicode MS"/>
              <w:b/>
              <w:sz w:val="26"/>
              <w:szCs w:val="26"/>
              <w:u w:val="single"/>
            </w:rPr>
          </w:rPrChange>
        </w:rPr>
        <w:t>The Party shall update its membership Register every year and the updated Register shall be forwarded to the appropriate Secretariat of the Party until it gets to the Global Headquarters.</w:t>
      </w:r>
    </w:p>
    <w:p w14:paraId="3FF3D17F" w14:textId="77777777" w:rsidR="00AA30FD" w:rsidRPr="00975333" w:rsidRDefault="00AA30FD" w:rsidP="00AA30FD">
      <w:pPr>
        <w:pStyle w:val="ListParagraph"/>
        <w:numPr>
          <w:ilvl w:val="0"/>
          <w:numId w:val="13"/>
        </w:numPr>
        <w:autoSpaceDE w:val="0"/>
        <w:autoSpaceDN w:val="0"/>
        <w:adjustRightInd w:val="0"/>
        <w:jc w:val="both"/>
        <w:rPr>
          <w:rFonts w:ascii="Arial" w:hAnsi="Arial" w:cs="Arial"/>
          <w:b/>
          <w:sz w:val="26"/>
          <w:szCs w:val="26"/>
          <w:u w:val="single"/>
          <w:rPrChange w:id="1070"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071" w:author="Kola Akinwale" w:date="2021-11-22T10:48:00Z">
            <w:rPr>
              <w:rFonts w:ascii="Arial Unicode MS" w:hAnsi="Arial Unicode MS"/>
              <w:b/>
              <w:sz w:val="26"/>
              <w:szCs w:val="26"/>
              <w:u w:val="single"/>
            </w:rPr>
          </w:rPrChange>
        </w:rPr>
        <w:t>It shall be the responsibility of every member to ensure that his or her name is duly entered in the Register of members.</w:t>
      </w:r>
    </w:p>
    <w:p w14:paraId="07B8DDD1" w14:textId="74586CF6" w:rsidR="00AA30FD" w:rsidRPr="00975333" w:rsidRDefault="00AA30FD" w:rsidP="00AA30FD">
      <w:pPr>
        <w:pStyle w:val="ListParagraph"/>
        <w:numPr>
          <w:ilvl w:val="0"/>
          <w:numId w:val="13"/>
        </w:numPr>
        <w:autoSpaceDE w:val="0"/>
        <w:autoSpaceDN w:val="0"/>
        <w:adjustRightInd w:val="0"/>
        <w:jc w:val="both"/>
        <w:rPr>
          <w:ins w:id="1072" w:author="Kola Akinwale" w:date="2021-11-22T10:45:00Z"/>
          <w:rFonts w:ascii="Arial" w:hAnsi="Arial" w:cs="Arial"/>
          <w:b/>
          <w:sz w:val="26"/>
          <w:szCs w:val="26"/>
          <w:u w:val="single"/>
          <w:rPrChange w:id="1073" w:author="Kola Akinwale" w:date="2021-11-22T10:48:00Z">
            <w:rPr>
              <w:ins w:id="1074" w:author="Kola Akinwale" w:date="2021-11-22T10:45:00Z"/>
              <w:rFonts w:ascii="Arial Unicode MS" w:hAnsi="Arial Unicode MS"/>
              <w:b/>
              <w:sz w:val="26"/>
              <w:szCs w:val="26"/>
              <w:u w:val="single"/>
            </w:rPr>
          </w:rPrChange>
        </w:rPr>
      </w:pPr>
      <w:r w:rsidRPr="00975333">
        <w:rPr>
          <w:rFonts w:ascii="Arial" w:hAnsi="Arial" w:cs="Arial"/>
          <w:b/>
          <w:sz w:val="26"/>
          <w:szCs w:val="26"/>
          <w:u w:val="single"/>
          <w:rPrChange w:id="1075" w:author="Kola Akinwale" w:date="2021-11-22T10:48:00Z">
            <w:rPr>
              <w:rFonts w:ascii="Arial Unicode MS" w:hAnsi="Arial Unicode MS"/>
              <w:b/>
              <w:sz w:val="26"/>
              <w:szCs w:val="26"/>
              <w:u w:val="single"/>
            </w:rPr>
          </w:rPrChange>
        </w:rPr>
        <w:t>Where a group of people join the Party, the Party shall welcome the group but members of such group shall register individually in their respective Wards.</w:t>
      </w:r>
    </w:p>
    <w:p w14:paraId="7F590A21" w14:textId="15E6A26E" w:rsidR="00975333" w:rsidRPr="00975333" w:rsidRDefault="00975333" w:rsidP="00975333">
      <w:pPr>
        <w:pStyle w:val="ListParagraph"/>
        <w:autoSpaceDE w:val="0"/>
        <w:autoSpaceDN w:val="0"/>
        <w:adjustRightInd w:val="0"/>
        <w:ind w:left="795"/>
        <w:jc w:val="both"/>
        <w:rPr>
          <w:ins w:id="1076" w:author="Kola Akinwale" w:date="2021-11-22T10:45:00Z"/>
          <w:rFonts w:ascii="Arial" w:hAnsi="Arial" w:cs="Arial"/>
          <w:b/>
          <w:sz w:val="26"/>
          <w:szCs w:val="26"/>
          <w:u w:val="single"/>
          <w:rPrChange w:id="1077" w:author="Kola Akinwale" w:date="2021-11-22T10:48:00Z">
            <w:rPr>
              <w:ins w:id="1078" w:author="Kola Akinwale" w:date="2021-11-22T10:45:00Z"/>
              <w:rFonts w:ascii="Arial Unicode MS" w:hAnsi="Arial Unicode MS"/>
              <w:b/>
              <w:sz w:val="26"/>
              <w:szCs w:val="26"/>
              <w:u w:val="single"/>
            </w:rPr>
          </w:rPrChange>
        </w:rPr>
      </w:pPr>
    </w:p>
    <w:p w14:paraId="4BF214FA" w14:textId="77777777" w:rsidR="00975333" w:rsidRPr="00975333" w:rsidRDefault="00975333" w:rsidP="00975333">
      <w:pPr>
        <w:pStyle w:val="ListParagraph"/>
        <w:autoSpaceDE w:val="0"/>
        <w:autoSpaceDN w:val="0"/>
        <w:adjustRightInd w:val="0"/>
        <w:ind w:left="795"/>
        <w:jc w:val="both"/>
        <w:rPr>
          <w:rFonts w:ascii="Arial" w:hAnsi="Arial" w:cs="Arial"/>
          <w:b/>
          <w:sz w:val="26"/>
          <w:szCs w:val="26"/>
          <w:u w:val="single"/>
          <w:rPrChange w:id="1079" w:author="Kola Akinwale" w:date="2021-11-22T10:48:00Z">
            <w:rPr>
              <w:rFonts w:ascii="Arial Unicode MS" w:hAnsi="Arial Unicode MS"/>
              <w:b/>
              <w:sz w:val="26"/>
              <w:szCs w:val="26"/>
              <w:u w:val="single"/>
            </w:rPr>
          </w:rPrChange>
        </w:rPr>
        <w:pPrChange w:id="1080" w:author="Kola Akinwale" w:date="2021-11-22T10:45:00Z">
          <w:pPr>
            <w:pStyle w:val="ListParagraph"/>
            <w:numPr>
              <w:numId w:val="13"/>
            </w:numPr>
            <w:autoSpaceDE w:val="0"/>
            <w:autoSpaceDN w:val="0"/>
            <w:adjustRightInd w:val="0"/>
            <w:ind w:left="1080" w:hanging="360"/>
            <w:jc w:val="both"/>
          </w:pPr>
        </w:pPrChange>
      </w:pPr>
    </w:p>
    <w:p w14:paraId="5A225BE3" w14:textId="77777777" w:rsidR="00AA30FD" w:rsidRPr="00975333" w:rsidRDefault="00AA30FD" w:rsidP="00AA30FD">
      <w:pPr>
        <w:jc w:val="both"/>
        <w:rPr>
          <w:rFonts w:ascii="Arial" w:hAnsi="Arial" w:cs="Arial"/>
          <w:b/>
          <w:sz w:val="26"/>
          <w:szCs w:val="26"/>
          <w:rPrChange w:id="1081" w:author="Kola Akinwale" w:date="2021-11-22T10:48:00Z">
            <w:rPr>
              <w:rFonts w:ascii="Arial Unicode MS" w:hAnsi="Arial Unicode MS"/>
              <w:b/>
              <w:sz w:val="26"/>
              <w:szCs w:val="26"/>
            </w:rPr>
          </w:rPrChange>
        </w:rPr>
      </w:pPr>
      <w:r w:rsidRPr="00975333">
        <w:rPr>
          <w:rFonts w:ascii="Arial" w:hAnsi="Arial" w:cs="Arial"/>
          <w:b/>
          <w:sz w:val="26"/>
          <w:szCs w:val="26"/>
          <w:rPrChange w:id="1082" w:author="Kola Akinwale" w:date="2021-11-22T10:48:00Z">
            <w:rPr>
              <w:rFonts w:ascii="Arial Unicode MS" w:hAnsi="Arial Unicode MS"/>
              <w:b/>
              <w:sz w:val="26"/>
              <w:szCs w:val="26"/>
            </w:rPr>
          </w:rPrChange>
        </w:rPr>
        <w:t xml:space="preserve"> ARTICLE 9</w:t>
      </w:r>
    </w:p>
    <w:p w14:paraId="732BFFCF" w14:textId="16D52F1F" w:rsidR="00AA30FD" w:rsidRPr="00975333" w:rsidRDefault="00AA30FD" w:rsidP="00AA30FD">
      <w:pPr>
        <w:jc w:val="both"/>
        <w:rPr>
          <w:rFonts w:ascii="Arial" w:hAnsi="Arial" w:cs="Arial"/>
          <w:b/>
          <w:sz w:val="26"/>
          <w:szCs w:val="26"/>
          <w:u w:val="single"/>
          <w:rPrChange w:id="1083" w:author="Kola Akinwale" w:date="2021-11-22T10:48:00Z">
            <w:rPr>
              <w:rFonts w:ascii="Arial Unicode MS" w:hAnsi="Arial Unicode MS"/>
              <w:b/>
              <w:sz w:val="26"/>
              <w:szCs w:val="26"/>
              <w:u w:val="single"/>
            </w:rPr>
          </w:rPrChange>
        </w:rPr>
      </w:pPr>
      <w:r w:rsidRPr="00975333">
        <w:rPr>
          <w:rFonts w:ascii="Arial" w:hAnsi="Arial" w:cs="Arial"/>
          <w:b/>
          <w:sz w:val="26"/>
          <w:szCs w:val="26"/>
          <w:rPrChange w:id="1084" w:author="Kola Akinwale" w:date="2021-11-22T10:48:00Z">
            <w:rPr>
              <w:rFonts w:ascii="Arial Unicode MS" w:hAnsi="Arial Unicode MS"/>
              <w:b/>
              <w:sz w:val="26"/>
              <w:szCs w:val="26"/>
            </w:rPr>
          </w:rPrChange>
        </w:rPr>
        <w:t xml:space="preserve"> </w:t>
      </w:r>
      <w:del w:id="1085" w:author="Kola Akinwale" w:date="2021-11-23T09:18:00Z">
        <w:r w:rsidRPr="00975333" w:rsidDel="00356838">
          <w:rPr>
            <w:rFonts w:ascii="Arial" w:hAnsi="Arial" w:cs="Arial"/>
            <w:b/>
            <w:sz w:val="26"/>
            <w:szCs w:val="26"/>
            <w:rPrChange w:id="1086" w:author="Kola Akinwale" w:date="2021-11-22T10:48:00Z">
              <w:rPr>
                <w:rFonts w:ascii="Arial Unicode MS" w:hAnsi="Arial Unicode MS"/>
                <w:b/>
                <w:sz w:val="26"/>
                <w:szCs w:val="26"/>
              </w:rPr>
            </w:rPrChange>
          </w:rPr>
          <w:delText xml:space="preserve">    </w:delText>
        </w:r>
      </w:del>
      <w:del w:id="1087" w:author="Kola Akinwale" w:date="2021-11-23T09:16:00Z">
        <w:r w:rsidRPr="00975333" w:rsidDel="003D7D7A">
          <w:rPr>
            <w:rFonts w:ascii="Arial" w:hAnsi="Arial" w:cs="Arial"/>
            <w:b/>
            <w:sz w:val="26"/>
            <w:szCs w:val="26"/>
            <w:rPrChange w:id="1088" w:author="Kola Akinwale" w:date="2021-11-22T10:48:00Z">
              <w:rPr>
                <w:rFonts w:ascii="Arial Unicode MS" w:hAnsi="Arial Unicode MS"/>
                <w:b/>
                <w:sz w:val="26"/>
                <w:szCs w:val="26"/>
              </w:rPr>
            </w:rPrChange>
          </w:rPr>
          <w:delText xml:space="preserve">    </w:delText>
        </w:r>
        <w:r w:rsidRPr="00975333" w:rsidDel="003D7D7A">
          <w:rPr>
            <w:rFonts w:ascii="Arial" w:hAnsi="Arial" w:cs="Arial"/>
            <w:b/>
            <w:sz w:val="26"/>
            <w:szCs w:val="26"/>
            <w:u w:val="single"/>
            <w:rPrChange w:id="1089" w:author="Kola Akinwale" w:date="2021-11-22T10:48:00Z">
              <w:rPr>
                <w:rFonts w:ascii="Arial Unicode MS" w:hAnsi="Arial Unicode MS"/>
                <w:b/>
                <w:sz w:val="26"/>
                <w:szCs w:val="26"/>
                <w:u w:val="single"/>
              </w:rPr>
            </w:rPrChange>
          </w:rPr>
          <w:delText xml:space="preserve">  </w:delText>
        </w:r>
      </w:del>
      <w:r w:rsidRPr="00975333">
        <w:rPr>
          <w:rFonts w:ascii="Arial" w:hAnsi="Arial" w:cs="Arial"/>
          <w:b/>
          <w:sz w:val="26"/>
          <w:szCs w:val="26"/>
          <w:u w:val="single"/>
          <w:rPrChange w:id="1090" w:author="Kola Akinwale" w:date="2021-11-22T10:48:00Z">
            <w:rPr>
              <w:rFonts w:ascii="Arial Unicode MS" w:hAnsi="Arial Unicode MS"/>
              <w:b/>
              <w:sz w:val="26"/>
              <w:szCs w:val="26"/>
              <w:u w:val="single"/>
            </w:rPr>
          </w:rPrChange>
        </w:rPr>
        <w:t xml:space="preserve"> R</w:t>
      </w:r>
      <w:del w:id="1091" w:author="Kola Akinwale" w:date="2021-11-08T17:07:00Z">
        <w:r w:rsidR="001A5542" w:rsidRPr="00975333" w:rsidDel="005E4A8C">
          <w:rPr>
            <w:rFonts w:ascii="Arial" w:hAnsi="Arial" w:cs="Arial"/>
            <w:b/>
            <w:sz w:val="26"/>
            <w:szCs w:val="26"/>
            <w:u w:val="single"/>
            <w:rPrChange w:id="1092" w:author="Kola Akinwale" w:date="2021-11-22T10:48:00Z">
              <w:rPr>
                <w:rFonts w:ascii="Arial Unicode MS" w:hAnsi="Arial Unicode MS"/>
                <w:b/>
                <w:sz w:val="26"/>
                <w:szCs w:val="26"/>
                <w:u w:val="single"/>
              </w:rPr>
            </w:rPrChange>
          </w:rPr>
          <w:tab/>
        </w:r>
      </w:del>
      <w:r w:rsidRPr="00975333">
        <w:rPr>
          <w:rFonts w:ascii="Arial" w:hAnsi="Arial" w:cs="Arial"/>
          <w:b/>
          <w:sz w:val="26"/>
          <w:szCs w:val="26"/>
          <w:u w:val="single"/>
          <w:rPrChange w:id="1093" w:author="Kola Akinwale" w:date="2021-11-22T10:48:00Z">
            <w:rPr>
              <w:rFonts w:ascii="Arial Unicode MS" w:hAnsi="Arial Unicode MS"/>
              <w:b/>
              <w:sz w:val="26"/>
              <w:szCs w:val="26"/>
              <w:u w:val="single"/>
            </w:rPr>
          </w:rPrChange>
        </w:rPr>
        <w:t xml:space="preserve">IGHTS AND OBLIGATIONS OF MEMBERS </w:t>
      </w:r>
    </w:p>
    <w:p w14:paraId="7A019B10" w14:textId="2251D7E0" w:rsidR="00AA30FD" w:rsidRPr="00975333" w:rsidRDefault="00356838" w:rsidP="00356838">
      <w:pPr>
        <w:pStyle w:val="Default"/>
        <w:jc w:val="both"/>
        <w:rPr>
          <w:b/>
          <w:color w:val="auto"/>
          <w:sz w:val="26"/>
          <w:szCs w:val="26"/>
          <w:u w:val="single"/>
          <w:rPrChange w:id="1094" w:author="Kola Akinwale" w:date="2021-11-22T10:48:00Z">
            <w:rPr>
              <w:rFonts w:ascii="Arial Unicode MS" w:hAnsi="Arial Unicode MS"/>
              <w:b/>
              <w:color w:val="auto"/>
              <w:sz w:val="26"/>
              <w:szCs w:val="26"/>
              <w:u w:val="single"/>
            </w:rPr>
          </w:rPrChange>
        </w:rPr>
        <w:pPrChange w:id="1095" w:author="Kola Akinwale" w:date="2021-11-23T09:18:00Z">
          <w:pPr>
            <w:pStyle w:val="Default"/>
            <w:ind w:firstLine="284"/>
            <w:jc w:val="both"/>
          </w:pPr>
        </w:pPrChange>
      </w:pPr>
      <w:ins w:id="1096" w:author="Kola Akinwale" w:date="2021-11-23T09:19:00Z">
        <w:r>
          <w:rPr>
            <w:b/>
            <w:color w:val="auto"/>
            <w:sz w:val="26"/>
            <w:szCs w:val="26"/>
            <w:u w:val="single"/>
          </w:rPr>
          <w:t xml:space="preserve">    </w:t>
        </w:r>
      </w:ins>
      <w:r w:rsidR="00AA30FD" w:rsidRPr="00975333">
        <w:rPr>
          <w:b/>
          <w:color w:val="auto"/>
          <w:sz w:val="26"/>
          <w:szCs w:val="26"/>
          <w:u w:val="single"/>
          <w:rPrChange w:id="1097" w:author="Kola Akinwale" w:date="2021-11-22T10:48:00Z">
            <w:rPr>
              <w:rFonts w:ascii="Arial Unicode MS" w:hAnsi="Arial Unicode MS"/>
              <w:b/>
              <w:color w:val="auto"/>
              <w:sz w:val="26"/>
              <w:szCs w:val="26"/>
              <w:u w:val="single"/>
            </w:rPr>
          </w:rPrChange>
        </w:rPr>
        <w:t xml:space="preserve">a. </w:t>
      </w:r>
      <w:r w:rsidR="00AA30FD" w:rsidRPr="00975333">
        <w:rPr>
          <w:b/>
          <w:color w:val="auto"/>
          <w:sz w:val="26"/>
          <w:szCs w:val="26"/>
          <w:u w:val="single"/>
          <w:rPrChange w:id="1098" w:author="Kola Akinwale" w:date="2021-11-22T10:48:00Z">
            <w:rPr>
              <w:rFonts w:ascii="Arial Unicode MS" w:hAnsi="Arial Unicode MS"/>
              <w:b/>
              <w:color w:val="auto"/>
              <w:sz w:val="26"/>
              <w:szCs w:val="26"/>
              <w:u w:val="single"/>
            </w:rPr>
          </w:rPrChange>
        </w:rPr>
        <w:tab/>
        <w:t>Rights of Members</w:t>
      </w:r>
    </w:p>
    <w:p w14:paraId="2AA6A030" w14:textId="77777777" w:rsidR="00AA30FD" w:rsidRPr="00975333" w:rsidRDefault="00AA30FD" w:rsidP="00356838">
      <w:pPr>
        <w:autoSpaceDE w:val="0"/>
        <w:autoSpaceDN w:val="0"/>
        <w:adjustRightInd w:val="0"/>
        <w:ind w:left="720"/>
        <w:jc w:val="both"/>
        <w:rPr>
          <w:rFonts w:ascii="Arial" w:hAnsi="Arial" w:cs="Arial"/>
          <w:b/>
          <w:sz w:val="26"/>
          <w:szCs w:val="26"/>
          <w:u w:val="single"/>
          <w:rPrChange w:id="1099" w:author="Kola Akinwale" w:date="2021-11-22T10:48:00Z">
            <w:rPr>
              <w:rFonts w:ascii="Arial Unicode MS" w:hAnsi="Arial Unicode MS"/>
              <w:b/>
              <w:sz w:val="26"/>
              <w:szCs w:val="26"/>
              <w:u w:val="single"/>
            </w:rPr>
          </w:rPrChange>
        </w:rPr>
        <w:pPrChange w:id="1100" w:author="Kola Akinwale" w:date="2021-11-23T09:18:00Z">
          <w:pPr>
            <w:autoSpaceDE w:val="0"/>
            <w:autoSpaceDN w:val="0"/>
            <w:adjustRightInd w:val="0"/>
            <w:jc w:val="both"/>
          </w:pPr>
        </w:pPrChange>
      </w:pPr>
      <w:r w:rsidRPr="00975333">
        <w:rPr>
          <w:rFonts w:ascii="Arial" w:hAnsi="Arial" w:cs="Arial"/>
          <w:b/>
          <w:sz w:val="26"/>
          <w:szCs w:val="26"/>
          <w:u w:val="single"/>
          <w:rPrChange w:id="1101" w:author="Kola Akinwale" w:date="2021-11-22T10:48:00Z">
            <w:rPr>
              <w:rFonts w:ascii="Arial Unicode MS" w:hAnsi="Arial Unicode MS"/>
              <w:b/>
              <w:sz w:val="26"/>
              <w:szCs w:val="26"/>
              <w:u w:val="single"/>
            </w:rPr>
          </w:rPrChange>
        </w:rPr>
        <w:tab/>
        <w:t>Every member shall have the right:</w:t>
      </w:r>
    </w:p>
    <w:p w14:paraId="555C1027" w14:textId="5169BE5A" w:rsidR="00AA30FD" w:rsidRPr="00975333" w:rsidRDefault="00AA30FD" w:rsidP="00356838">
      <w:pPr>
        <w:pStyle w:val="ListParagraph"/>
        <w:numPr>
          <w:ilvl w:val="0"/>
          <w:numId w:val="14"/>
        </w:numPr>
        <w:autoSpaceDE w:val="0"/>
        <w:autoSpaceDN w:val="0"/>
        <w:adjustRightInd w:val="0"/>
        <w:ind w:left="1440"/>
        <w:jc w:val="both"/>
        <w:rPr>
          <w:rFonts w:ascii="Arial" w:hAnsi="Arial" w:cs="Arial"/>
          <w:b/>
          <w:sz w:val="26"/>
          <w:szCs w:val="26"/>
          <w:u w:val="single"/>
          <w:rPrChange w:id="1102" w:author="Kola Akinwale" w:date="2021-11-22T10:48:00Z">
            <w:rPr>
              <w:rFonts w:ascii="Arial Unicode MS" w:hAnsi="Arial Unicode MS"/>
              <w:b/>
              <w:sz w:val="26"/>
              <w:szCs w:val="26"/>
              <w:u w:val="single"/>
            </w:rPr>
          </w:rPrChange>
        </w:rPr>
        <w:pPrChange w:id="1103" w:author="Kola Akinwale" w:date="2021-11-23T09:18:00Z">
          <w:pPr>
            <w:pStyle w:val="ListParagraph"/>
            <w:numPr>
              <w:numId w:val="14"/>
            </w:numPr>
            <w:autoSpaceDE w:val="0"/>
            <w:autoSpaceDN w:val="0"/>
            <w:adjustRightInd w:val="0"/>
            <w:ind w:hanging="360"/>
            <w:jc w:val="both"/>
          </w:pPr>
        </w:pPrChange>
      </w:pPr>
      <w:r w:rsidRPr="00975333">
        <w:rPr>
          <w:rFonts w:ascii="Arial" w:hAnsi="Arial" w:cs="Arial"/>
          <w:b/>
          <w:sz w:val="26"/>
          <w:szCs w:val="26"/>
          <w:u w:val="single"/>
          <w:rPrChange w:id="1104" w:author="Kola Akinwale" w:date="2021-11-22T10:48:00Z">
            <w:rPr>
              <w:rFonts w:ascii="Arial Unicode MS" w:hAnsi="Arial Unicode MS"/>
              <w:b/>
              <w:sz w:val="26"/>
              <w:szCs w:val="26"/>
              <w:u w:val="single"/>
            </w:rPr>
          </w:rPrChange>
        </w:rPr>
        <w:t xml:space="preserve">To participate in the Party’s activities including campaigns, rallies meetings, </w:t>
      </w:r>
      <w:del w:id="1105" w:author="Kola Akinwale" w:date="2021-11-22T09:15:00Z">
        <w:r w:rsidRPr="00975333" w:rsidDel="0012741E">
          <w:rPr>
            <w:rFonts w:ascii="Arial" w:hAnsi="Arial" w:cs="Arial"/>
            <w:b/>
            <w:sz w:val="26"/>
            <w:szCs w:val="26"/>
            <w:u w:val="single"/>
            <w:rPrChange w:id="1106" w:author="Kola Akinwale" w:date="2021-11-22T10:48:00Z">
              <w:rPr>
                <w:rFonts w:ascii="Arial Unicode MS" w:hAnsi="Arial Unicode MS"/>
                <w:b/>
                <w:sz w:val="26"/>
                <w:szCs w:val="26"/>
                <w:u w:val="single"/>
              </w:rPr>
            </w:rPrChange>
          </w:rPr>
          <w:delText>etc</w:delText>
        </w:r>
      </w:del>
      <w:ins w:id="1107" w:author="Kola Akinwale" w:date="2021-11-22T09:15:00Z">
        <w:r w:rsidR="0012741E" w:rsidRPr="00975333">
          <w:rPr>
            <w:rFonts w:ascii="Arial" w:hAnsi="Arial" w:cs="Arial"/>
            <w:b/>
            <w:sz w:val="26"/>
            <w:szCs w:val="26"/>
            <w:u w:val="single"/>
            <w:rPrChange w:id="1108" w:author="Kola Akinwale" w:date="2021-11-22T10:48:00Z">
              <w:rPr>
                <w:rFonts w:ascii="Arial Unicode MS" w:hAnsi="Arial Unicode MS"/>
                <w:b/>
                <w:sz w:val="26"/>
                <w:szCs w:val="26"/>
                <w:u w:val="single"/>
              </w:rPr>
            </w:rPrChange>
          </w:rPr>
          <w:t>etc.</w:t>
        </w:r>
      </w:ins>
      <w:r w:rsidRPr="00975333">
        <w:rPr>
          <w:rFonts w:ascii="Arial" w:hAnsi="Arial" w:cs="Arial"/>
          <w:b/>
          <w:sz w:val="26"/>
          <w:szCs w:val="26"/>
          <w:u w:val="single"/>
          <w:rPrChange w:id="1109" w:author="Kola Akinwale" w:date="2021-11-22T10:48:00Z">
            <w:rPr>
              <w:rFonts w:ascii="Arial Unicode MS" w:hAnsi="Arial Unicode MS"/>
              <w:b/>
              <w:sz w:val="26"/>
              <w:szCs w:val="26"/>
              <w:u w:val="single"/>
            </w:rPr>
          </w:rPrChange>
        </w:rPr>
        <w:t xml:space="preserve">; </w:t>
      </w:r>
    </w:p>
    <w:p w14:paraId="47E48348" w14:textId="77777777" w:rsidR="00AA30FD" w:rsidRPr="00975333" w:rsidRDefault="00AA30FD" w:rsidP="00356838">
      <w:pPr>
        <w:pStyle w:val="ListParagraph"/>
        <w:numPr>
          <w:ilvl w:val="0"/>
          <w:numId w:val="14"/>
        </w:numPr>
        <w:autoSpaceDE w:val="0"/>
        <w:autoSpaceDN w:val="0"/>
        <w:adjustRightInd w:val="0"/>
        <w:ind w:left="1440"/>
        <w:jc w:val="both"/>
        <w:rPr>
          <w:rFonts w:ascii="Arial" w:hAnsi="Arial" w:cs="Arial"/>
          <w:b/>
          <w:sz w:val="26"/>
          <w:szCs w:val="26"/>
          <w:u w:val="single"/>
          <w:rPrChange w:id="1110" w:author="Kola Akinwale" w:date="2021-11-22T10:48:00Z">
            <w:rPr>
              <w:rFonts w:ascii="Arial Unicode MS" w:hAnsi="Arial Unicode MS"/>
              <w:b/>
              <w:sz w:val="26"/>
              <w:szCs w:val="26"/>
              <w:u w:val="single"/>
            </w:rPr>
          </w:rPrChange>
        </w:rPr>
        <w:pPrChange w:id="1111" w:author="Kola Akinwale" w:date="2021-11-23T09:18:00Z">
          <w:pPr>
            <w:pStyle w:val="ListParagraph"/>
            <w:numPr>
              <w:numId w:val="14"/>
            </w:numPr>
            <w:autoSpaceDE w:val="0"/>
            <w:autoSpaceDN w:val="0"/>
            <w:adjustRightInd w:val="0"/>
            <w:ind w:hanging="360"/>
            <w:jc w:val="both"/>
          </w:pPr>
        </w:pPrChange>
      </w:pPr>
      <w:r w:rsidRPr="00975333">
        <w:rPr>
          <w:rFonts w:ascii="Arial" w:hAnsi="Arial" w:cs="Arial"/>
          <w:b/>
          <w:sz w:val="26"/>
          <w:szCs w:val="26"/>
          <w:u w:val="single"/>
          <w:rPrChange w:id="1112" w:author="Kola Akinwale" w:date="2021-11-22T10:48:00Z">
            <w:rPr>
              <w:rFonts w:ascii="Arial Unicode MS" w:hAnsi="Arial Unicode MS"/>
              <w:b/>
              <w:sz w:val="26"/>
              <w:szCs w:val="26"/>
              <w:u w:val="single"/>
            </w:rPr>
          </w:rPrChange>
        </w:rPr>
        <w:t>To vote and be voted for during contest for Party positions;</w:t>
      </w:r>
    </w:p>
    <w:p w14:paraId="248D3634" w14:textId="77777777" w:rsidR="00AA30FD" w:rsidRPr="00975333" w:rsidRDefault="00AA30FD" w:rsidP="00356838">
      <w:pPr>
        <w:pStyle w:val="ListParagraph"/>
        <w:numPr>
          <w:ilvl w:val="0"/>
          <w:numId w:val="14"/>
        </w:numPr>
        <w:autoSpaceDE w:val="0"/>
        <w:autoSpaceDN w:val="0"/>
        <w:adjustRightInd w:val="0"/>
        <w:ind w:left="1440"/>
        <w:jc w:val="both"/>
        <w:rPr>
          <w:rFonts w:ascii="Arial" w:hAnsi="Arial" w:cs="Arial"/>
          <w:b/>
          <w:sz w:val="26"/>
          <w:szCs w:val="26"/>
          <w:u w:val="single"/>
          <w:rPrChange w:id="1113" w:author="Kola Akinwale" w:date="2021-11-22T10:48:00Z">
            <w:rPr>
              <w:rFonts w:ascii="Arial Unicode MS" w:hAnsi="Arial Unicode MS"/>
              <w:b/>
              <w:sz w:val="26"/>
              <w:szCs w:val="26"/>
              <w:u w:val="single"/>
            </w:rPr>
          </w:rPrChange>
        </w:rPr>
        <w:pPrChange w:id="1114" w:author="Kola Akinwale" w:date="2021-11-23T09:18:00Z">
          <w:pPr>
            <w:pStyle w:val="ListParagraph"/>
            <w:numPr>
              <w:numId w:val="14"/>
            </w:numPr>
            <w:autoSpaceDE w:val="0"/>
            <w:autoSpaceDN w:val="0"/>
            <w:adjustRightInd w:val="0"/>
            <w:ind w:hanging="360"/>
            <w:jc w:val="both"/>
          </w:pPr>
        </w:pPrChange>
      </w:pPr>
      <w:r w:rsidRPr="00975333">
        <w:rPr>
          <w:rFonts w:ascii="Arial" w:hAnsi="Arial" w:cs="Arial"/>
          <w:b/>
          <w:sz w:val="26"/>
          <w:szCs w:val="26"/>
          <w:u w:val="single"/>
          <w:rPrChange w:id="1115" w:author="Kola Akinwale" w:date="2021-11-22T10:48:00Z">
            <w:rPr>
              <w:rFonts w:ascii="Arial Unicode MS" w:hAnsi="Arial Unicode MS"/>
              <w:b/>
              <w:sz w:val="26"/>
              <w:szCs w:val="26"/>
              <w:u w:val="single"/>
            </w:rPr>
          </w:rPrChange>
        </w:rPr>
        <w:lastRenderedPageBreak/>
        <w:t xml:space="preserve">To submit ideas, complaints and comments to the appropriate Party's body and be notified of the solution. </w:t>
      </w:r>
    </w:p>
    <w:p w14:paraId="58652296" w14:textId="77777777" w:rsidR="00AA30FD" w:rsidRPr="00975333" w:rsidRDefault="00AA30FD" w:rsidP="00356838">
      <w:pPr>
        <w:pStyle w:val="ListParagraph"/>
        <w:numPr>
          <w:ilvl w:val="0"/>
          <w:numId w:val="14"/>
        </w:numPr>
        <w:autoSpaceDE w:val="0"/>
        <w:autoSpaceDN w:val="0"/>
        <w:adjustRightInd w:val="0"/>
        <w:ind w:left="1440"/>
        <w:jc w:val="both"/>
        <w:rPr>
          <w:rFonts w:ascii="Arial" w:hAnsi="Arial" w:cs="Arial"/>
          <w:b/>
          <w:sz w:val="26"/>
          <w:szCs w:val="26"/>
          <w:u w:val="single"/>
          <w:rPrChange w:id="1116" w:author="Kola Akinwale" w:date="2021-11-22T10:48:00Z">
            <w:rPr>
              <w:rFonts w:ascii="Arial Unicode MS" w:hAnsi="Arial Unicode MS"/>
              <w:b/>
              <w:sz w:val="26"/>
              <w:szCs w:val="26"/>
              <w:u w:val="single"/>
            </w:rPr>
          </w:rPrChange>
        </w:rPr>
        <w:pPrChange w:id="1117" w:author="Kola Akinwale" w:date="2021-11-23T09:18:00Z">
          <w:pPr>
            <w:pStyle w:val="ListParagraph"/>
            <w:numPr>
              <w:numId w:val="14"/>
            </w:numPr>
            <w:autoSpaceDE w:val="0"/>
            <w:autoSpaceDN w:val="0"/>
            <w:adjustRightInd w:val="0"/>
            <w:ind w:hanging="360"/>
            <w:jc w:val="both"/>
          </w:pPr>
        </w:pPrChange>
      </w:pPr>
      <w:r w:rsidRPr="00975333">
        <w:rPr>
          <w:rFonts w:ascii="Arial" w:hAnsi="Arial" w:cs="Arial"/>
          <w:b/>
          <w:sz w:val="26"/>
          <w:szCs w:val="26"/>
          <w:u w:val="single"/>
          <w:rPrChange w:id="1118" w:author="Kola Akinwale" w:date="2021-11-22T10:48:00Z">
            <w:rPr>
              <w:rFonts w:ascii="Arial Unicode MS" w:hAnsi="Arial Unicode MS"/>
              <w:b/>
              <w:sz w:val="26"/>
              <w:szCs w:val="26"/>
              <w:u w:val="single"/>
            </w:rPr>
          </w:rPrChange>
        </w:rPr>
        <w:t>To be informed on passed resolutions and other issues concerning the Party.</w:t>
      </w:r>
    </w:p>
    <w:p w14:paraId="3AECA916" w14:textId="77777777" w:rsidR="00AA30FD" w:rsidRPr="00975333" w:rsidRDefault="00AA30FD" w:rsidP="00356838">
      <w:pPr>
        <w:pStyle w:val="ListParagraph"/>
        <w:numPr>
          <w:ilvl w:val="0"/>
          <w:numId w:val="14"/>
        </w:numPr>
        <w:autoSpaceDE w:val="0"/>
        <w:autoSpaceDN w:val="0"/>
        <w:adjustRightInd w:val="0"/>
        <w:ind w:left="1440"/>
        <w:jc w:val="both"/>
        <w:rPr>
          <w:rFonts w:ascii="Arial" w:hAnsi="Arial" w:cs="Arial"/>
          <w:b/>
          <w:sz w:val="26"/>
          <w:szCs w:val="26"/>
          <w:u w:val="single"/>
          <w:rPrChange w:id="1119" w:author="Kola Akinwale" w:date="2021-11-22T10:48:00Z">
            <w:rPr>
              <w:rFonts w:ascii="Arial Unicode MS" w:hAnsi="Arial Unicode MS"/>
              <w:b/>
              <w:sz w:val="26"/>
              <w:szCs w:val="26"/>
              <w:u w:val="single"/>
            </w:rPr>
          </w:rPrChange>
        </w:rPr>
        <w:pPrChange w:id="1120" w:author="Kola Akinwale" w:date="2021-11-23T09:18:00Z">
          <w:pPr>
            <w:pStyle w:val="ListParagraph"/>
            <w:numPr>
              <w:numId w:val="14"/>
            </w:numPr>
            <w:autoSpaceDE w:val="0"/>
            <w:autoSpaceDN w:val="0"/>
            <w:adjustRightInd w:val="0"/>
            <w:ind w:hanging="360"/>
            <w:jc w:val="both"/>
          </w:pPr>
        </w:pPrChange>
      </w:pPr>
      <w:r w:rsidRPr="00975333">
        <w:rPr>
          <w:rFonts w:ascii="Arial" w:hAnsi="Arial" w:cs="Arial"/>
          <w:b/>
          <w:sz w:val="26"/>
          <w:szCs w:val="26"/>
          <w:u w:val="single"/>
          <w:rPrChange w:id="1121" w:author="Kola Akinwale" w:date="2021-11-22T10:48:00Z">
            <w:rPr>
              <w:rFonts w:ascii="Arial Unicode MS" w:hAnsi="Arial Unicode MS"/>
              <w:b/>
              <w:sz w:val="26"/>
              <w:szCs w:val="26"/>
              <w:u w:val="single"/>
            </w:rPr>
          </w:rPrChange>
        </w:rPr>
        <w:t>Advocate opinions and submit such opinion to the Party for consideration</w:t>
      </w:r>
    </w:p>
    <w:p w14:paraId="241F8D9B" w14:textId="77777777" w:rsidR="00AA30FD" w:rsidRPr="00975333" w:rsidRDefault="00AA30FD" w:rsidP="00356838">
      <w:pPr>
        <w:pStyle w:val="ListParagraph"/>
        <w:numPr>
          <w:ilvl w:val="0"/>
          <w:numId w:val="14"/>
        </w:numPr>
        <w:autoSpaceDE w:val="0"/>
        <w:autoSpaceDN w:val="0"/>
        <w:adjustRightInd w:val="0"/>
        <w:ind w:left="1440"/>
        <w:jc w:val="both"/>
        <w:rPr>
          <w:rFonts w:ascii="Arial" w:hAnsi="Arial" w:cs="Arial"/>
          <w:b/>
          <w:sz w:val="26"/>
          <w:szCs w:val="26"/>
          <w:u w:val="single"/>
          <w:rPrChange w:id="1122" w:author="Kola Akinwale" w:date="2021-11-22T10:48:00Z">
            <w:rPr>
              <w:rFonts w:ascii="Arial Unicode MS" w:hAnsi="Arial Unicode MS"/>
              <w:b/>
              <w:sz w:val="26"/>
              <w:szCs w:val="26"/>
              <w:u w:val="single"/>
            </w:rPr>
          </w:rPrChange>
        </w:rPr>
        <w:pPrChange w:id="1123" w:author="Kola Akinwale" w:date="2021-11-23T09:18:00Z">
          <w:pPr>
            <w:pStyle w:val="ListParagraph"/>
            <w:numPr>
              <w:numId w:val="14"/>
            </w:numPr>
            <w:autoSpaceDE w:val="0"/>
            <w:autoSpaceDN w:val="0"/>
            <w:adjustRightInd w:val="0"/>
            <w:ind w:hanging="360"/>
            <w:jc w:val="both"/>
          </w:pPr>
        </w:pPrChange>
      </w:pPr>
      <w:r w:rsidRPr="00975333">
        <w:rPr>
          <w:rFonts w:ascii="Arial" w:hAnsi="Arial" w:cs="Arial"/>
          <w:b/>
          <w:sz w:val="26"/>
          <w:szCs w:val="26"/>
          <w:u w:val="single"/>
          <w:rPrChange w:id="1124" w:author="Kola Akinwale" w:date="2021-11-22T10:48:00Z">
            <w:rPr>
              <w:rFonts w:ascii="Arial Unicode MS" w:hAnsi="Arial Unicode MS"/>
              <w:b/>
              <w:sz w:val="26"/>
              <w:szCs w:val="26"/>
              <w:u w:val="single"/>
            </w:rPr>
          </w:rPrChange>
        </w:rPr>
        <w:t>All eligible members who retired from the service of the military and paramilitary, including police officers, civil defence, teachers, and other public officers with records that are devoid of corruption allegation shall be entitled to 50% waiver for their nomination for all elective positions.</w:t>
      </w:r>
    </w:p>
    <w:p w14:paraId="69883A43" w14:textId="5E82B0B2" w:rsidR="00AA30FD" w:rsidRPr="00975333" w:rsidRDefault="00AA30FD" w:rsidP="00356838">
      <w:pPr>
        <w:pStyle w:val="ListParagraph"/>
        <w:numPr>
          <w:ilvl w:val="0"/>
          <w:numId w:val="14"/>
        </w:numPr>
        <w:autoSpaceDE w:val="0"/>
        <w:autoSpaceDN w:val="0"/>
        <w:adjustRightInd w:val="0"/>
        <w:ind w:left="1440"/>
        <w:jc w:val="both"/>
        <w:rPr>
          <w:ins w:id="1125" w:author="Kola Akinwale" w:date="2021-11-22T10:46:00Z"/>
          <w:rFonts w:ascii="Arial" w:hAnsi="Arial" w:cs="Arial"/>
          <w:b/>
          <w:sz w:val="26"/>
          <w:szCs w:val="26"/>
          <w:u w:val="single"/>
          <w:rPrChange w:id="1126" w:author="Kola Akinwale" w:date="2021-11-22T10:48:00Z">
            <w:rPr>
              <w:ins w:id="1127" w:author="Kola Akinwale" w:date="2021-11-22T10:46:00Z"/>
              <w:rFonts w:ascii="Arial Unicode MS" w:hAnsi="Arial Unicode MS"/>
              <w:b/>
              <w:sz w:val="26"/>
              <w:szCs w:val="26"/>
              <w:u w:val="single"/>
            </w:rPr>
          </w:rPrChange>
        </w:rPr>
        <w:pPrChange w:id="1128" w:author="Kola Akinwale" w:date="2021-11-23T09:18:00Z">
          <w:pPr>
            <w:pStyle w:val="ListParagraph"/>
            <w:numPr>
              <w:numId w:val="14"/>
            </w:numPr>
            <w:autoSpaceDE w:val="0"/>
            <w:autoSpaceDN w:val="0"/>
            <w:adjustRightInd w:val="0"/>
            <w:ind w:hanging="360"/>
            <w:jc w:val="both"/>
          </w:pPr>
        </w:pPrChange>
      </w:pPr>
      <w:r w:rsidRPr="00975333">
        <w:rPr>
          <w:rFonts w:ascii="Arial" w:hAnsi="Arial" w:cs="Arial"/>
          <w:b/>
          <w:sz w:val="26"/>
          <w:szCs w:val="26"/>
          <w:u w:val="single"/>
          <w:rPrChange w:id="1129" w:author="Kola Akinwale" w:date="2021-11-22T10:48:00Z">
            <w:rPr>
              <w:rFonts w:ascii="Arial Unicode MS" w:hAnsi="Arial Unicode MS"/>
              <w:b/>
              <w:sz w:val="26"/>
              <w:szCs w:val="26"/>
              <w:u w:val="single"/>
            </w:rPr>
          </w:rPrChange>
        </w:rPr>
        <w:t xml:space="preserve">Every member of the Party that promptly pays annual dues shall be entitled to participate in the Party’s lottery </w:t>
      </w:r>
      <w:del w:id="1130" w:author="Kola Akinwale" w:date="2021-11-22T09:15:00Z">
        <w:r w:rsidRPr="00975333" w:rsidDel="0012741E">
          <w:rPr>
            <w:rFonts w:ascii="Arial" w:hAnsi="Arial" w:cs="Arial"/>
            <w:b/>
            <w:sz w:val="26"/>
            <w:szCs w:val="26"/>
            <w:u w:val="single"/>
            <w:rPrChange w:id="1131" w:author="Kola Akinwale" w:date="2021-11-22T10:48:00Z">
              <w:rPr>
                <w:rFonts w:ascii="Arial Unicode MS" w:hAnsi="Arial Unicode MS"/>
                <w:b/>
                <w:sz w:val="26"/>
                <w:szCs w:val="26"/>
                <w:u w:val="single"/>
              </w:rPr>
            </w:rPrChange>
          </w:rPr>
          <w:delText>programme</w:delText>
        </w:r>
      </w:del>
      <w:ins w:id="1132" w:author="Kola Akinwale" w:date="2021-11-22T09:15:00Z">
        <w:r w:rsidR="0012741E" w:rsidRPr="00975333">
          <w:rPr>
            <w:rFonts w:ascii="Arial" w:hAnsi="Arial" w:cs="Arial"/>
            <w:b/>
            <w:sz w:val="26"/>
            <w:szCs w:val="26"/>
            <w:u w:val="single"/>
            <w:rPrChange w:id="1133" w:author="Kola Akinwale" w:date="2021-11-22T10:48:00Z">
              <w:rPr>
                <w:rFonts w:ascii="Arial Unicode MS" w:hAnsi="Arial Unicode MS"/>
                <w:b/>
                <w:sz w:val="26"/>
                <w:szCs w:val="26"/>
                <w:u w:val="single"/>
              </w:rPr>
            </w:rPrChange>
          </w:rPr>
          <w:t>Programme</w:t>
        </w:r>
      </w:ins>
      <w:r w:rsidRPr="00975333">
        <w:rPr>
          <w:rFonts w:ascii="Arial" w:hAnsi="Arial" w:cs="Arial"/>
          <w:b/>
          <w:sz w:val="26"/>
          <w:szCs w:val="26"/>
          <w:u w:val="single"/>
          <w:rPrChange w:id="1134" w:author="Kola Akinwale" w:date="2021-11-22T10:48:00Z">
            <w:rPr>
              <w:rFonts w:ascii="Arial Unicode MS" w:hAnsi="Arial Unicode MS"/>
              <w:b/>
              <w:sz w:val="26"/>
              <w:szCs w:val="26"/>
              <w:u w:val="single"/>
            </w:rPr>
          </w:rPrChange>
        </w:rPr>
        <w:t xml:space="preserve"> which shall be organized at least once in a year. The winner of such lottery shall be entitled to valuable gifts to be determined by the National Executive Committee.</w:t>
      </w:r>
    </w:p>
    <w:p w14:paraId="56C182A4" w14:textId="77777777" w:rsidR="00975333" w:rsidRPr="00975333" w:rsidRDefault="00975333" w:rsidP="00356838">
      <w:pPr>
        <w:pStyle w:val="ListParagraph"/>
        <w:autoSpaceDE w:val="0"/>
        <w:autoSpaceDN w:val="0"/>
        <w:adjustRightInd w:val="0"/>
        <w:ind w:left="1440"/>
        <w:jc w:val="both"/>
        <w:rPr>
          <w:rFonts w:ascii="Arial" w:hAnsi="Arial" w:cs="Arial"/>
          <w:b/>
          <w:sz w:val="26"/>
          <w:szCs w:val="26"/>
          <w:u w:val="single"/>
          <w:rPrChange w:id="1135" w:author="Kola Akinwale" w:date="2021-11-22T10:48:00Z">
            <w:rPr>
              <w:rFonts w:ascii="Arial Unicode MS" w:hAnsi="Arial Unicode MS"/>
              <w:b/>
              <w:sz w:val="26"/>
              <w:szCs w:val="26"/>
              <w:u w:val="single"/>
            </w:rPr>
          </w:rPrChange>
        </w:rPr>
        <w:pPrChange w:id="1136" w:author="Kola Akinwale" w:date="2021-11-23T09:18:00Z">
          <w:pPr>
            <w:pStyle w:val="ListParagraph"/>
            <w:numPr>
              <w:numId w:val="14"/>
            </w:numPr>
            <w:autoSpaceDE w:val="0"/>
            <w:autoSpaceDN w:val="0"/>
            <w:adjustRightInd w:val="0"/>
            <w:ind w:hanging="360"/>
            <w:jc w:val="both"/>
          </w:pPr>
        </w:pPrChange>
      </w:pPr>
    </w:p>
    <w:p w14:paraId="2A301D11" w14:textId="77777777" w:rsidR="00AA30FD" w:rsidRPr="00975333" w:rsidRDefault="00AA30FD" w:rsidP="003D7D7A">
      <w:pPr>
        <w:ind w:left="720"/>
        <w:jc w:val="both"/>
        <w:rPr>
          <w:rFonts w:ascii="Arial" w:hAnsi="Arial" w:cs="Arial"/>
          <w:b/>
          <w:sz w:val="12"/>
          <w:szCs w:val="26"/>
          <w:u w:val="single"/>
          <w:rPrChange w:id="1137" w:author="Kola Akinwale" w:date="2021-11-22T10:48:00Z">
            <w:rPr>
              <w:rFonts w:ascii="Arial Unicode MS" w:hAnsi="Arial Unicode MS"/>
              <w:b/>
              <w:sz w:val="12"/>
              <w:szCs w:val="26"/>
              <w:u w:val="single"/>
            </w:rPr>
          </w:rPrChange>
        </w:rPr>
        <w:pPrChange w:id="1138" w:author="Kola Akinwale" w:date="2021-11-23T09:17:00Z">
          <w:pPr>
            <w:jc w:val="both"/>
          </w:pPr>
        </w:pPrChange>
      </w:pPr>
    </w:p>
    <w:p w14:paraId="12D7F144" w14:textId="77777777" w:rsidR="00AA30FD" w:rsidRPr="00975333" w:rsidRDefault="00AA30FD" w:rsidP="00356838">
      <w:pPr>
        <w:pStyle w:val="Default"/>
        <w:jc w:val="both"/>
        <w:rPr>
          <w:b/>
          <w:sz w:val="26"/>
          <w:szCs w:val="26"/>
          <w:u w:val="single"/>
          <w:rPrChange w:id="1139" w:author="Kola Akinwale" w:date="2021-11-22T10:48:00Z">
            <w:rPr>
              <w:rFonts w:ascii="Arial Unicode MS" w:hAnsi="Arial Unicode MS"/>
              <w:b/>
              <w:sz w:val="26"/>
              <w:szCs w:val="26"/>
              <w:u w:val="single"/>
            </w:rPr>
          </w:rPrChange>
        </w:rPr>
        <w:pPrChange w:id="1140" w:author="Kola Akinwale" w:date="2021-11-23T09:17:00Z">
          <w:pPr>
            <w:pStyle w:val="Default"/>
            <w:ind w:firstLine="284"/>
            <w:jc w:val="both"/>
          </w:pPr>
        </w:pPrChange>
      </w:pPr>
      <w:r w:rsidRPr="00356838">
        <w:rPr>
          <w:b/>
          <w:bCs/>
          <w:color w:val="auto"/>
          <w:sz w:val="26"/>
          <w:szCs w:val="26"/>
          <w:u w:val="single"/>
          <w:rPrChange w:id="1141" w:author="Kola Akinwale" w:date="2021-11-23T09:17:00Z">
            <w:rPr>
              <w:rFonts w:ascii="Arial Unicode MS" w:hAnsi="Arial Unicode MS"/>
              <w:color w:val="auto"/>
              <w:sz w:val="26"/>
              <w:szCs w:val="26"/>
              <w:u w:val="single"/>
            </w:rPr>
          </w:rPrChange>
        </w:rPr>
        <w:t>b</w:t>
      </w:r>
      <w:r w:rsidRPr="00975333">
        <w:rPr>
          <w:color w:val="auto"/>
          <w:sz w:val="26"/>
          <w:szCs w:val="26"/>
          <w:u w:val="single"/>
          <w:rPrChange w:id="1142" w:author="Kola Akinwale" w:date="2021-11-22T10:48:00Z">
            <w:rPr>
              <w:rFonts w:ascii="Arial Unicode MS" w:hAnsi="Arial Unicode MS"/>
              <w:color w:val="auto"/>
              <w:sz w:val="26"/>
              <w:szCs w:val="26"/>
              <w:u w:val="single"/>
            </w:rPr>
          </w:rPrChange>
        </w:rPr>
        <w:t xml:space="preserve">.  </w:t>
      </w:r>
      <w:r w:rsidRPr="00975333">
        <w:rPr>
          <w:b/>
          <w:color w:val="auto"/>
          <w:sz w:val="26"/>
          <w:szCs w:val="26"/>
          <w:u w:val="single"/>
          <w:rPrChange w:id="1143" w:author="Kola Akinwale" w:date="2021-11-22T10:48:00Z">
            <w:rPr>
              <w:rFonts w:ascii="Arial Unicode MS" w:hAnsi="Arial Unicode MS"/>
              <w:b/>
              <w:color w:val="auto"/>
              <w:sz w:val="26"/>
              <w:szCs w:val="26"/>
              <w:u w:val="single"/>
            </w:rPr>
          </w:rPrChange>
        </w:rPr>
        <w:t>Obligations of Members:</w:t>
      </w:r>
    </w:p>
    <w:p w14:paraId="014F7A40" w14:textId="77777777" w:rsidR="00AA30FD" w:rsidRPr="00975333" w:rsidRDefault="00AA30FD" w:rsidP="00356838">
      <w:pPr>
        <w:pStyle w:val="ListParagraph"/>
        <w:numPr>
          <w:ilvl w:val="0"/>
          <w:numId w:val="15"/>
        </w:numPr>
        <w:autoSpaceDE w:val="0"/>
        <w:autoSpaceDN w:val="0"/>
        <w:adjustRightInd w:val="0"/>
        <w:ind w:left="1440"/>
        <w:jc w:val="both"/>
        <w:rPr>
          <w:rFonts w:ascii="Arial" w:hAnsi="Arial" w:cs="Arial"/>
          <w:b/>
          <w:sz w:val="26"/>
          <w:szCs w:val="26"/>
          <w:u w:val="single"/>
          <w:rPrChange w:id="1144" w:author="Kola Akinwale" w:date="2021-11-22T10:48:00Z">
            <w:rPr>
              <w:rFonts w:ascii="Arial Unicode MS" w:hAnsi="Arial Unicode MS"/>
              <w:b/>
              <w:sz w:val="26"/>
              <w:szCs w:val="26"/>
              <w:u w:val="single"/>
            </w:rPr>
          </w:rPrChange>
        </w:rPr>
        <w:pPrChange w:id="1145" w:author="Kola Akinwale" w:date="2021-11-23T09:18:00Z">
          <w:pPr>
            <w:pStyle w:val="ListParagraph"/>
            <w:numPr>
              <w:numId w:val="15"/>
            </w:numPr>
            <w:autoSpaceDE w:val="0"/>
            <w:autoSpaceDN w:val="0"/>
            <w:adjustRightInd w:val="0"/>
            <w:ind w:hanging="360"/>
            <w:jc w:val="both"/>
          </w:pPr>
        </w:pPrChange>
      </w:pPr>
      <w:r w:rsidRPr="00975333">
        <w:rPr>
          <w:rFonts w:ascii="Arial" w:hAnsi="Arial" w:cs="Arial"/>
          <w:b/>
          <w:sz w:val="26"/>
          <w:szCs w:val="26"/>
          <w:u w:val="single"/>
          <w:rPrChange w:id="1146" w:author="Kola Akinwale" w:date="2021-11-22T10:48:00Z">
            <w:rPr>
              <w:rFonts w:ascii="Arial Unicode MS" w:hAnsi="Arial Unicode MS"/>
              <w:b/>
              <w:sz w:val="26"/>
              <w:szCs w:val="26"/>
              <w:u w:val="single"/>
            </w:rPr>
          </w:rPrChange>
        </w:rPr>
        <w:t xml:space="preserve">Every member of the Party shall conduct himself in a manner that will not bring the party into odium or disrepute. </w:t>
      </w:r>
    </w:p>
    <w:p w14:paraId="611193BC" w14:textId="77777777" w:rsidR="00AA30FD" w:rsidRPr="00975333" w:rsidRDefault="00AA30FD" w:rsidP="00356838">
      <w:pPr>
        <w:pStyle w:val="ListParagraph"/>
        <w:numPr>
          <w:ilvl w:val="0"/>
          <w:numId w:val="15"/>
        </w:numPr>
        <w:autoSpaceDE w:val="0"/>
        <w:autoSpaceDN w:val="0"/>
        <w:adjustRightInd w:val="0"/>
        <w:ind w:left="1440"/>
        <w:jc w:val="both"/>
        <w:rPr>
          <w:rFonts w:ascii="Arial" w:hAnsi="Arial" w:cs="Arial"/>
          <w:b/>
          <w:sz w:val="26"/>
          <w:szCs w:val="26"/>
          <w:u w:val="single"/>
          <w:rPrChange w:id="1147" w:author="Kola Akinwale" w:date="2021-11-22T10:48:00Z">
            <w:rPr>
              <w:rFonts w:ascii="Arial Unicode MS" w:hAnsi="Arial Unicode MS"/>
              <w:b/>
              <w:sz w:val="26"/>
              <w:szCs w:val="26"/>
              <w:u w:val="single"/>
            </w:rPr>
          </w:rPrChange>
        </w:rPr>
        <w:pPrChange w:id="1148" w:author="Kola Akinwale" w:date="2021-11-23T09:18:00Z">
          <w:pPr>
            <w:pStyle w:val="ListParagraph"/>
            <w:numPr>
              <w:numId w:val="15"/>
            </w:numPr>
            <w:autoSpaceDE w:val="0"/>
            <w:autoSpaceDN w:val="0"/>
            <w:adjustRightInd w:val="0"/>
            <w:ind w:hanging="360"/>
            <w:jc w:val="both"/>
          </w:pPr>
        </w:pPrChange>
      </w:pPr>
      <w:r w:rsidRPr="00975333">
        <w:rPr>
          <w:rFonts w:ascii="Arial" w:hAnsi="Arial" w:cs="Arial"/>
          <w:b/>
          <w:sz w:val="26"/>
          <w:szCs w:val="26"/>
          <w:u w:val="single"/>
          <w:rPrChange w:id="1149" w:author="Kola Akinwale" w:date="2021-11-22T10:48:00Z">
            <w:rPr>
              <w:rFonts w:ascii="Arial Unicode MS" w:hAnsi="Arial Unicode MS"/>
              <w:b/>
              <w:sz w:val="26"/>
              <w:szCs w:val="26"/>
              <w:u w:val="single"/>
            </w:rPr>
          </w:rPrChange>
        </w:rPr>
        <w:t>Members of the party shall observe the rules and regulations made pursuant to this constitution.</w:t>
      </w:r>
    </w:p>
    <w:p w14:paraId="7A5D6CC2" w14:textId="77777777" w:rsidR="00AA30FD" w:rsidRPr="00975333" w:rsidDel="00975333" w:rsidRDefault="00AA30FD" w:rsidP="00356838">
      <w:pPr>
        <w:pStyle w:val="ListParagraph"/>
        <w:numPr>
          <w:ilvl w:val="0"/>
          <w:numId w:val="15"/>
        </w:numPr>
        <w:autoSpaceDE w:val="0"/>
        <w:autoSpaceDN w:val="0"/>
        <w:adjustRightInd w:val="0"/>
        <w:ind w:left="1440"/>
        <w:jc w:val="both"/>
        <w:rPr>
          <w:del w:id="1150" w:author="Kola Akinwale" w:date="2021-11-22T10:46:00Z"/>
          <w:rFonts w:ascii="Arial" w:hAnsi="Arial" w:cs="Arial"/>
          <w:b/>
          <w:sz w:val="26"/>
          <w:szCs w:val="26"/>
          <w:u w:val="single"/>
          <w:rPrChange w:id="1151" w:author="Kola Akinwale" w:date="2021-11-22T10:48:00Z">
            <w:rPr>
              <w:del w:id="1152" w:author="Kola Akinwale" w:date="2021-11-22T10:46:00Z"/>
              <w:rFonts w:ascii="Arial Unicode MS" w:hAnsi="Arial Unicode MS"/>
              <w:b/>
              <w:sz w:val="26"/>
              <w:szCs w:val="26"/>
              <w:u w:val="single"/>
            </w:rPr>
          </w:rPrChange>
        </w:rPr>
        <w:pPrChange w:id="1153" w:author="Kola Akinwale" w:date="2021-11-23T09:18:00Z">
          <w:pPr>
            <w:pStyle w:val="ListParagraph"/>
            <w:numPr>
              <w:numId w:val="15"/>
            </w:numPr>
            <w:autoSpaceDE w:val="0"/>
            <w:autoSpaceDN w:val="0"/>
            <w:adjustRightInd w:val="0"/>
            <w:ind w:hanging="360"/>
            <w:jc w:val="both"/>
          </w:pPr>
        </w:pPrChange>
      </w:pPr>
      <w:r w:rsidRPr="00975333">
        <w:rPr>
          <w:rFonts w:ascii="Arial" w:hAnsi="Arial" w:cs="Arial"/>
          <w:b/>
          <w:sz w:val="26"/>
          <w:szCs w:val="26"/>
          <w:u w:val="single"/>
          <w:rPrChange w:id="1154" w:author="Kola Akinwale" w:date="2021-11-22T10:48:00Z">
            <w:rPr>
              <w:rFonts w:ascii="Arial Unicode MS" w:hAnsi="Arial Unicode MS"/>
              <w:b/>
              <w:sz w:val="26"/>
              <w:szCs w:val="26"/>
              <w:u w:val="single"/>
            </w:rPr>
          </w:rPrChange>
        </w:rPr>
        <w:t>Members shall pay as and when due, all dues and levies as may be prescribed by the Party.</w:t>
      </w:r>
    </w:p>
    <w:p w14:paraId="6D22557F" w14:textId="77777777" w:rsidR="00AA30FD" w:rsidRPr="00975333" w:rsidRDefault="00AA30FD" w:rsidP="00356838">
      <w:pPr>
        <w:pStyle w:val="ListParagraph"/>
        <w:numPr>
          <w:ilvl w:val="0"/>
          <w:numId w:val="15"/>
        </w:numPr>
        <w:autoSpaceDE w:val="0"/>
        <w:autoSpaceDN w:val="0"/>
        <w:adjustRightInd w:val="0"/>
        <w:ind w:left="1440"/>
        <w:jc w:val="both"/>
        <w:rPr>
          <w:rFonts w:ascii="Arial" w:hAnsi="Arial" w:cs="Arial"/>
          <w:b/>
          <w:sz w:val="26"/>
          <w:szCs w:val="26"/>
          <w:u w:val="single"/>
          <w:rPrChange w:id="1155" w:author="Kola Akinwale" w:date="2021-11-22T10:48:00Z">
            <w:rPr/>
          </w:rPrChange>
        </w:rPr>
        <w:pPrChange w:id="1156" w:author="Kola Akinwale" w:date="2021-11-23T09:18:00Z">
          <w:pPr>
            <w:autoSpaceDE w:val="0"/>
            <w:autoSpaceDN w:val="0"/>
            <w:adjustRightInd w:val="0"/>
            <w:ind w:left="1418" w:hanging="425"/>
            <w:jc w:val="both"/>
          </w:pPr>
        </w:pPrChange>
      </w:pPr>
    </w:p>
    <w:p w14:paraId="5936CF43" w14:textId="77777777" w:rsidR="00AA30FD" w:rsidRPr="00975333" w:rsidRDefault="00AA30FD" w:rsidP="00356838">
      <w:pPr>
        <w:pStyle w:val="Default"/>
        <w:numPr>
          <w:ilvl w:val="0"/>
          <w:numId w:val="15"/>
        </w:numPr>
        <w:ind w:left="1440"/>
        <w:jc w:val="both"/>
        <w:rPr>
          <w:b/>
          <w:color w:val="auto"/>
          <w:sz w:val="26"/>
          <w:szCs w:val="26"/>
          <w:u w:val="single"/>
          <w:rPrChange w:id="1157" w:author="Kola Akinwale" w:date="2021-11-22T10:48:00Z">
            <w:rPr>
              <w:rFonts w:ascii="Arial Unicode MS" w:hAnsi="Arial Unicode MS"/>
              <w:b/>
              <w:color w:val="auto"/>
              <w:sz w:val="26"/>
              <w:szCs w:val="26"/>
              <w:u w:val="single"/>
            </w:rPr>
          </w:rPrChange>
        </w:rPr>
        <w:pPrChange w:id="1158" w:author="Kola Akinwale" w:date="2021-11-23T09:18:00Z">
          <w:pPr>
            <w:pStyle w:val="Default"/>
            <w:numPr>
              <w:numId w:val="15"/>
            </w:numPr>
            <w:ind w:left="720" w:hanging="360"/>
            <w:jc w:val="both"/>
          </w:pPr>
        </w:pPrChange>
      </w:pPr>
      <w:r w:rsidRPr="00975333">
        <w:rPr>
          <w:b/>
          <w:sz w:val="26"/>
          <w:szCs w:val="26"/>
          <w:u w:val="single"/>
          <w:rPrChange w:id="1159" w:author="Kola Akinwale" w:date="2021-11-22T10:48:00Z">
            <w:rPr>
              <w:rFonts w:ascii="Arial Unicode MS" w:hAnsi="Arial Unicode MS"/>
              <w:b/>
              <w:sz w:val="26"/>
              <w:szCs w:val="26"/>
              <w:u w:val="single"/>
            </w:rPr>
          </w:rPrChange>
        </w:rPr>
        <w:t xml:space="preserve">Every member shall </w:t>
      </w:r>
      <w:r w:rsidRPr="00975333">
        <w:rPr>
          <w:b/>
          <w:color w:val="auto"/>
          <w:sz w:val="26"/>
          <w:szCs w:val="26"/>
          <w:u w:val="single"/>
          <w:rPrChange w:id="1160" w:author="Kola Akinwale" w:date="2021-11-22T10:48:00Z">
            <w:rPr>
              <w:rFonts w:ascii="Arial Unicode MS" w:hAnsi="Arial Unicode MS"/>
              <w:b/>
              <w:color w:val="auto"/>
              <w:sz w:val="26"/>
              <w:szCs w:val="26"/>
              <w:u w:val="single"/>
            </w:rPr>
          </w:rPrChange>
        </w:rPr>
        <w:t xml:space="preserve">cooperate in carrying out the Party's objectives and promote its programmes </w:t>
      </w:r>
    </w:p>
    <w:p w14:paraId="26BA2D5C" w14:textId="01E3C227" w:rsidR="00AA30FD" w:rsidRPr="00975333" w:rsidRDefault="00AA30FD" w:rsidP="00356838">
      <w:pPr>
        <w:pStyle w:val="Default"/>
        <w:numPr>
          <w:ilvl w:val="0"/>
          <w:numId w:val="15"/>
        </w:numPr>
        <w:ind w:left="1440"/>
        <w:jc w:val="both"/>
        <w:rPr>
          <w:b/>
          <w:color w:val="auto"/>
          <w:sz w:val="26"/>
          <w:szCs w:val="26"/>
          <w:u w:val="single"/>
          <w:rPrChange w:id="1161" w:author="Kola Akinwale" w:date="2021-11-22T10:48:00Z">
            <w:rPr>
              <w:rFonts w:ascii="Arial Unicode MS" w:hAnsi="Arial Unicode MS"/>
              <w:b/>
              <w:color w:val="auto"/>
              <w:sz w:val="26"/>
              <w:szCs w:val="26"/>
              <w:u w:val="single"/>
            </w:rPr>
          </w:rPrChange>
        </w:rPr>
        <w:pPrChange w:id="1162" w:author="Kola Akinwale" w:date="2021-11-23T09:18:00Z">
          <w:pPr>
            <w:pStyle w:val="Default"/>
            <w:numPr>
              <w:numId w:val="15"/>
            </w:numPr>
            <w:ind w:left="720" w:hanging="360"/>
            <w:jc w:val="both"/>
          </w:pPr>
        </w:pPrChange>
      </w:pPr>
      <w:r w:rsidRPr="00975333">
        <w:rPr>
          <w:b/>
          <w:sz w:val="26"/>
          <w:szCs w:val="26"/>
          <w:u w:val="single"/>
          <w:rPrChange w:id="1163" w:author="Kola Akinwale" w:date="2021-11-22T10:48:00Z">
            <w:rPr>
              <w:rFonts w:ascii="Arial Unicode MS" w:hAnsi="Arial Unicode MS"/>
              <w:b/>
              <w:sz w:val="26"/>
              <w:szCs w:val="26"/>
              <w:u w:val="single"/>
            </w:rPr>
          </w:rPrChange>
        </w:rPr>
        <w:t xml:space="preserve">Every </w:t>
      </w:r>
      <w:del w:id="1164" w:author="Kola Akinwale" w:date="2021-11-22T09:15:00Z">
        <w:r w:rsidRPr="00975333" w:rsidDel="0012741E">
          <w:rPr>
            <w:b/>
            <w:sz w:val="26"/>
            <w:szCs w:val="26"/>
            <w:u w:val="single"/>
            <w:rPrChange w:id="1165" w:author="Kola Akinwale" w:date="2021-11-22T10:48:00Z">
              <w:rPr>
                <w:rFonts w:ascii="Arial Unicode MS" w:hAnsi="Arial Unicode MS"/>
                <w:b/>
                <w:sz w:val="26"/>
                <w:szCs w:val="26"/>
                <w:u w:val="single"/>
              </w:rPr>
            </w:rPrChange>
          </w:rPr>
          <w:delText>member  shall</w:delText>
        </w:r>
      </w:del>
      <w:ins w:id="1166" w:author="Kola Akinwale" w:date="2021-11-22T09:15:00Z">
        <w:r w:rsidR="0012741E" w:rsidRPr="00975333">
          <w:rPr>
            <w:b/>
            <w:sz w:val="26"/>
            <w:szCs w:val="26"/>
            <w:u w:val="single"/>
            <w:rPrChange w:id="1167" w:author="Kola Akinwale" w:date="2021-11-22T10:48:00Z">
              <w:rPr>
                <w:rFonts w:ascii="Arial Unicode MS" w:hAnsi="Arial Unicode MS"/>
                <w:b/>
                <w:sz w:val="26"/>
                <w:szCs w:val="26"/>
                <w:u w:val="single"/>
              </w:rPr>
            </w:rPrChange>
          </w:rPr>
          <w:t>member shall</w:t>
        </w:r>
      </w:ins>
      <w:r w:rsidRPr="00975333">
        <w:rPr>
          <w:b/>
          <w:color w:val="auto"/>
          <w:sz w:val="26"/>
          <w:szCs w:val="26"/>
          <w:u w:val="single"/>
          <w:rPrChange w:id="1168" w:author="Kola Akinwale" w:date="2021-11-22T10:48:00Z">
            <w:rPr>
              <w:rFonts w:ascii="Arial Unicode MS" w:hAnsi="Arial Unicode MS"/>
              <w:b/>
              <w:color w:val="auto"/>
              <w:sz w:val="26"/>
              <w:szCs w:val="26"/>
              <w:u w:val="single"/>
            </w:rPr>
          </w:rPrChange>
        </w:rPr>
        <w:t xml:space="preserve"> respect the resolutions and decisions of the Party</w:t>
      </w:r>
    </w:p>
    <w:p w14:paraId="4F6AEB1A" w14:textId="77777777" w:rsidR="00AA30FD" w:rsidRPr="00975333" w:rsidRDefault="00AA30FD" w:rsidP="00356838">
      <w:pPr>
        <w:pStyle w:val="Default"/>
        <w:numPr>
          <w:ilvl w:val="0"/>
          <w:numId w:val="15"/>
        </w:numPr>
        <w:ind w:left="1440"/>
        <w:jc w:val="both"/>
        <w:rPr>
          <w:b/>
          <w:color w:val="auto"/>
          <w:sz w:val="26"/>
          <w:szCs w:val="26"/>
          <w:u w:val="single"/>
          <w:rPrChange w:id="1169" w:author="Kola Akinwale" w:date="2021-11-22T10:48:00Z">
            <w:rPr>
              <w:rFonts w:ascii="Arial Unicode MS" w:hAnsi="Arial Unicode MS"/>
              <w:b/>
              <w:color w:val="auto"/>
              <w:sz w:val="26"/>
              <w:szCs w:val="26"/>
              <w:u w:val="single"/>
            </w:rPr>
          </w:rPrChange>
        </w:rPr>
        <w:pPrChange w:id="1170" w:author="Kola Akinwale" w:date="2021-11-23T09:18:00Z">
          <w:pPr>
            <w:pStyle w:val="Default"/>
            <w:numPr>
              <w:numId w:val="15"/>
            </w:numPr>
            <w:ind w:left="720" w:hanging="360"/>
            <w:jc w:val="both"/>
          </w:pPr>
        </w:pPrChange>
      </w:pPr>
      <w:r w:rsidRPr="00975333">
        <w:rPr>
          <w:b/>
          <w:color w:val="auto"/>
          <w:sz w:val="26"/>
          <w:szCs w:val="26"/>
          <w:u w:val="single"/>
          <w:rPrChange w:id="1171" w:author="Kola Akinwale" w:date="2021-11-22T10:48:00Z">
            <w:rPr>
              <w:rFonts w:ascii="Arial Unicode MS" w:hAnsi="Arial Unicode MS"/>
              <w:b/>
              <w:color w:val="auto"/>
              <w:sz w:val="26"/>
              <w:szCs w:val="26"/>
              <w:u w:val="single"/>
            </w:rPr>
          </w:rPrChange>
        </w:rPr>
        <w:t xml:space="preserve">Adhere to the Party's constitution, regulations, code of conduct etc and promote the Party’s aims, principles and objectives </w:t>
      </w:r>
    </w:p>
    <w:p w14:paraId="53CA25A0" w14:textId="775382A1" w:rsidR="00AA30FD" w:rsidRDefault="00AA30FD" w:rsidP="00356838">
      <w:pPr>
        <w:pStyle w:val="ListParagraph"/>
        <w:numPr>
          <w:ilvl w:val="0"/>
          <w:numId w:val="15"/>
        </w:numPr>
        <w:ind w:left="1440"/>
        <w:jc w:val="both"/>
        <w:rPr>
          <w:ins w:id="1172" w:author="Kola Akinwale" w:date="2021-11-23T09:17:00Z"/>
          <w:rFonts w:ascii="Arial" w:hAnsi="Arial" w:cs="Arial"/>
          <w:b/>
          <w:sz w:val="26"/>
          <w:szCs w:val="26"/>
          <w:u w:val="single"/>
          <w:lang w:eastAsia="en-GB"/>
        </w:rPr>
        <w:pPrChange w:id="1173" w:author="Kola Akinwale" w:date="2021-11-23T09:18:00Z">
          <w:pPr>
            <w:pStyle w:val="ListParagraph"/>
            <w:numPr>
              <w:numId w:val="15"/>
            </w:numPr>
            <w:ind w:hanging="360"/>
            <w:jc w:val="both"/>
          </w:pPr>
        </w:pPrChange>
      </w:pPr>
      <w:r w:rsidRPr="00975333">
        <w:rPr>
          <w:rFonts w:ascii="Arial" w:hAnsi="Arial" w:cs="Arial"/>
          <w:b/>
          <w:sz w:val="26"/>
          <w:szCs w:val="26"/>
          <w:u w:val="single"/>
          <w:lang w:eastAsia="en-GB"/>
          <w:rPrChange w:id="1174" w:author="Kola Akinwale" w:date="2021-11-22T10:48:00Z">
            <w:rPr>
              <w:rFonts w:ascii="Arial Unicode MS" w:hAnsi="Arial Unicode MS"/>
              <w:b/>
              <w:sz w:val="26"/>
              <w:szCs w:val="26"/>
              <w:u w:val="single"/>
              <w:lang w:eastAsia="en-GB"/>
            </w:rPr>
          </w:rPrChange>
        </w:rPr>
        <w:t>Be epitome of discipline, Responsibility, Volunteerism, selflessness, transparency, efficiency and integrity amongst others.</w:t>
      </w:r>
    </w:p>
    <w:p w14:paraId="59C76508" w14:textId="77777777" w:rsidR="00356838" w:rsidRPr="00975333" w:rsidRDefault="00356838" w:rsidP="00356838">
      <w:pPr>
        <w:pStyle w:val="ListParagraph"/>
        <w:ind w:left="1440"/>
        <w:jc w:val="both"/>
        <w:rPr>
          <w:rFonts w:ascii="Arial" w:hAnsi="Arial" w:cs="Arial"/>
          <w:b/>
          <w:sz w:val="26"/>
          <w:szCs w:val="26"/>
          <w:u w:val="single"/>
          <w:lang w:eastAsia="en-GB"/>
          <w:rPrChange w:id="1175" w:author="Kola Akinwale" w:date="2021-11-22T10:48:00Z">
            <w:rPr>
              <w:rFonts w:ascii="Arial Unicode MS" w:hAnsi="Arial Unicode MS"/>
              <w:b/>
              <w:sz w:val="26"/>
              <w:szCs w:val="26"/>
              <w:u w:val="single"/>
              <w:lang w:eastAsia="en-GB"/>
            </w:rPr>
          </w:rPrChange>
        </w:rPr>
        <w:pPrChange w:id="1176" w:author="Kola Akinwale" w:date="2021-11-23T09:18:00Z">
          <w:pPr>
            <w:pStyle w:val="ListParagraph"/>
            <w:numPr>
              <w:numId w:val="15"/>
            </w:numPr>
            <w:ind w:hanging="360"/>
            <w:jc w:val="both"/>
          </w:pPr>
        </w:pPrChange>
      </w:pPr>
    </w:p>
    <w:p w14:paraId="0D125B85" w14:textId="77777777" w:rsidR="00AA30FD" w:rsidRPr="00975333" w:rsidRDefault="00AA30FD" w:rsidP="00AA30FD">
      <w:pPr>
        <w:jc w:val="both"/>
        <w:rPr>
          <w:rFonts w:ascii="Arial" w:hAnsi="Arial" w:cs="Arial"/>
          <w:sz w:val="8"/>
          <w:szCs w:val="26"/>
          <w:lang w:eastAsia="en-GB"/>
          <w:rPrChange w:id="1177" w:author="Kola Akinwale" w:date="2021-11-22T10:48:00Z">
            <w:rPr>
              <w:rFonts w:ascii="Arial Unicode MS" w:hAnsi="Arial Unicode MS"/>
              <w:sz w:val="8"/>
              <w:szCs w:val="26"/>
              <w:lang w:eastAsia="en-GB"/>
            </w:rPr>
          </w:rPrChange>
        </w:rPr>
      </w:pPr>
    </w:p>
    <w:p w14:paraId="144DC27A" w14:textId="77777777" w:rsidR="00AA30FD" w:rsidRPr="00975333" w:rsidRDefault="00AA30FD" w:rsidP="00356838">
      <w:pPr>
        <w:jc w:val="both"/>
        <w:rPr>
          <w:rFonts w:ascii="Arial" w:hAnsi="Arial" w:cs="Arial"/>
          <w:b/>
          <w:sz w:val="26"/>
          <w:szCs w:val="26"/>
          <w:u w:val="single"/>
          <w:lang w:eastAsia="en-GB"/>
          <w:rPrChange w:id="1178" w:author="Kola Akinwale" w:date="2021-11-22T10:48:00Z">
            <w:rPr>
              <w:rFonts w:ascii="Arial Unicode MS" w:hAnsi="Arial Unicode MS"/>
              <w:b/>
              <w:sz w:val="26"/>
              <w:szCs w:val="26"/>
              <w:u w:val="single"/>
              <w:lang w:eastAsia="en-GB"/>
            </w:rPr>
          </w:rPrChange>
        </w:rPr>
        <w:pPrChange w:id="1179" w:author="Kola Akinwale" w:date="2021-11-23T09:17:00Z">
          <w:pPr>
            <w:ind w:firstLine="284"/>
            <w:jc w:val="both"/>
          </w:pPr>
        </w:pPrChange>
      </w:pPr>
      <w:r w:rsidRPr="00356838">
        <w:rPr>
          <w:rFonts w:ascii="Arial" w:hAnsi="Arial" w:cs="Arial"/>
          <w:b/>
          <w:bCs/>
          <w:sz w:val="26"/>
          <w:szCs w:val="26"/>
          <w:u w:val="single"/>
          <w:lang w:eastAsia="en-GB"/>
          <w:rPrChange w:id="1180" w:author="Kola Akinwale" w:date="2021-11-23T09:17:00Z">
            <w:rPr>
              <w:rFonts w:ascii="Arial Unicode MS" w:hAnsi="Arial Unicode MS"/>
              <w:sz w:val="26"/>
              <w:szCs w:val="26"/>
              <w:u w:val="single"/>
              <w:lang w:eastAsia="en-GB"/>
            </w:rPr>
          </w:rPrChange>
        </w:rPr>
        <w:t>c.</w:t>
      </w:r>
      <w:r w:rsidRPr="00975333">
        <w:rPr>
          <w:rFonts w:ascii="Arial" w:hAnsi="Arial" w:cs="Arial"/>
          <w:sz w:val="26"/>
          <w:szCs w:val="26"/>
          <w:u w:val="single"/>
          <w:lang w:eastAsia="en-GB"/>
          <w:rPrChange w:id="1181" w:author="Kola Akinwale" w:date="2021-11-22T10:48:00Z">
            <w:rPr>
              <w:rFonts w:ascii="Arial Unicode MS" w:hAnsi="Arial Unicode MS"/>
              <w:sz w:val="26"/>
              <w:szCs w:val="26"/>
              <w:u w:val="single"/>
              <w:lang w:eastAsia="en-GB"/>
            </w:rPr>
          </w:rPrChange>
        </w:rPr>
        <w:t xml:space="preserve">  </w:t>
      </w:r>
      <w:r w:rsidRPr="00975333">
        <w:rPr>
          <w:rFonts w:ascii="Arial" w:hAnsi="Arial" w:cs="Arial"/>
          <w:b/>
          <w:sz w:val="26"/>
          <w:szCs w:val="26"/>
          <w:u w:val="single"/>
          <w:lang w:eastAsia="en-GB"/>
          <w:rPrChange w:id="1182" w:author="Kola Akinwale" w:date="2021-11-22T10:48:00Z">
            <w:rPr>
              <w:rFonts w:ascii="Arial Unicode MS" w:hAnsi="Arial Unicode MS"/>
              <w:b/>
              <w:sz w:val="26"/>
              <w:szCs w:val="26"/>
              <w:u w:val="single"/>
              <w:lang w:eastAsia="en-GB"/>
            </w:rPr>
          </w:rPrChange>
        </w:rPr>
        <w:t>Eligibility to Contest Election:</w:t>
      </w:r>
    </w:p>
    <w:p w14:paraId="062A8EE7" w14:textId="77777777" w:rsidR="00AA30FD" w:rsidRPr="00975333" w:rsidRDefault="00AA30FD" w:rsidP="00356838">
      <w:pPr>
        <w:pStyle w:val="ListParagraph"/>
        <w:numPr>
          <w:ilvl w:val="0"/>
          <w:numId w:val="16"/>
        </w:numPr>
        <w:autoSpaceDE w:val="0"/>
        <w:autoSpaceDN w:val="0"/>
        <w:adjustRightInd w:val="0"/>
        <w:ind w:left="1080"/>
        <w:jc w:val="both"/>
        <w:rPr>
          <w:rFonts w:ascii="Arial" w:hAnsi="Arial" w:cs="Arial"/>
          <w:b/>
          <w:sz w:val="26"/>
          <w:szCs w:val="26"/>
          <w:u w:val="single"/>
          <w:rPrChange w:id="1183" w:author="Kola Akinwale" w:date="2021-11-22T10:48:00Z">
            <w:rPr>
              <w:rFonts w:ascii="Arial Unicode MS" w:hAnsi="Arial Unicode MS"/>
              <w:b/>
              <w:sz w:val="26"/>
              <w:szCs w:val="26"/>
              <w:u w:val="single"/>
            </w:rPr>
          </w:rPrChange>
        </w:rPr>
        <w:pPrChange w:id="1184" w:author="Kola Akinwale" w:date="2021-11-23T09:19:00Z">
          <w:pPr>
            <w:pStyle w:val="ListParagraph"/>
            <w:numPr>
              <w:numId w:val="16"/>
            </w:numPr>
            <w:autoSpaceDE w:val="0"/>
            <w:autoSpaceDN w:val="0"/>
            <w:adjustRightInd w:val="0"/>
            <w:ind w:hanging="360"/>
            <w:jc w:val="both"/>
          </w:pPr>
        </w:pPrChange>
      </w:pPr>
      <w:r w:rsidRPr="00975333">
        <w:rPr>
          <w:rFonts w:ascii="Arial" w:hAnsi="Arial" w:cs="Arial"/>
          <w:b/>
          <w:sz w:val="26"/>
          <w:szCs w:val="26"/>
          <w:u w:val="single"/>
          <w:rPrChange w:id="1185" w:author="Kola Akinwale" w:date="2021-11-22T10:48:00Z">
            <w:rPr>
              <w:rFonts w:ascii="Arial Unicode MS" w:hAnsi="Arial Unicode MS"/>
              <w:b/>
              <w:sz w:val="26"/>
              <w:szCs w:val="26"/>
              <w:u w:val="single"/>
            </w:rPr>
          </w:rPrChange>
        </w:rPr>
        <w:t xml:space="preserve">Only registered and financially up-to- date members of the Party shall have the right to vote and be voted into any of the elective positions subject to the provisions made for such elections under any extant law. </w:t>
      </w:r>
    </w:p>
    <w:p w14:paraId="29B8D975" w14:textId="77777777" w:rsidR="00AA30FD" w:rsidRPr="00975333" w:rsidRDefault="00AA30FD" w:rsidP="00356838">
      <w:pPr>
        <w:ind w:left="1778" w:hanging="425"/>
        <w:jc w:val="both"/>
        <w:rPr>
          <w:rFonts w:ascii="Arial" w:hAnsi="Arial" w:cs="Arial"/>
          <w:b/>
          <w:sz w:val="12"/>
          <w:szCs w:val="26"/>
          <w:u w:val="single"/>
          <w:lang w:eastAsia="en-GB"/>
          <w:rPrChange w:id="1186" w:author="Kola Akinwale" w:date="2021-11-22T10:48:00Z">
            <w:rPr>
              <w:rFonts w:ascii="Arial Unicode MS" w:hAnsi="Arial Unicode MS"/>
              <w:b/>
              <w:sz w:val="12"/>
              <w:szCs w:val="26"/>
              <w:u w:val="single"/>
              <w:lang w:eastAsia="en-GB"/>
            </w:rPr>
          </w:rPrChange>
        </w:rPr>
        <w:pPrChange w:id="1187" w:author="Kola Akinwale" w:date="2021-11-23T09:19:00Z">
          <w:pPr>
            <w:ind w:left="1418" w:hanging="425"/>
            <w:jc w:val="both"/>
          </w:pPr>
        </w:pPrChange>
      </w:pPr>
    </w:p>
    <w:p w14:paraId="337B376B" w14:textId="77777777" w:rsidR="00AA30FD" w:rsidRPr="00975333" w:rsidRDefault="00AA30FD" w:rsidP="00356838">
      <w:pPr>
        <w:pStyle w:val="ListParagraph"/>
        <w:numPr>
          <w:ilvl w:val="0"/>
          <w:numId w:val="16"/>
        </w:numPr>
        <w:ind w:left="1080"/>
        <w:jc w:val="both"/>
        <w:rPr>
          <w:rFonts w:ascii="Arial" w:hAnsi="Arial" w:cs="Arial"/>
          <w:b/>
          <w:sz w:val="26"/>
          <w:szCs w:val="26"/>
          <w:u w:val="single"/>
          <w:lang w:eastAsia="en-GB"/>
          <w:rPrChange w:id="1188" w:author="Kola Akinwale" w:date="2021-11-22T10:48:00Z">
            <w:rPr>
              <w:rFonts w:ascii="Arial Unicode MS" w:hAnsi="Arial Unicode MS"/>
              <w:b/>
              <w:sz w:val="26"/>
              <w:szCs w:val="26"/>
              <w:u w:val="single"/>
              <w:lang w:eastAsia="en-GB"/>
            </w:rPr>
          </w:rPrChange>
        </w:rPr>
        <w:pPrChange w:id="1189" w:author="Kola Akinwale" w:date="2021-11-23T09:19:00Z">
          <w:pPr>
            <w:pStyle w:val="ListParagraph"/>
            <w:numPr>
              <w:numId w:val="16"/>
            </w:numPr>
            <w:ind w:hanging="360"/>
            <w:jc w:val="both"/>
          </w:pPr>
        </w:pPrChange>
      </w:pPr>
      <w:r w:rsidRPr="00975333">
        <w:rPr>
          <w:rFonts w:ascii="Arial" w:hAnsi="Arial" w:cs="Arial"/>
          <w:b/>
          <w:sz w:val="26"/>
          <w:szCs w:val="26"/>
          <w:u w:val="single"/>
          <w:lang w:eastAsia="en-GB"/>
          <w:rPrChange w:id="1190" w:author="Kola Akinwale" w:date="2021-11-22T10:48:00Z">
            <w:rPr>
              <w:rFonts w:ascii="Arial Unicode MS" w:hAnsi="Arial Unicode MS"/>
              <w:b/>
              <w:sz w:val="26"/>
              <w:szCs w:val="26"/>
              <w:u w:val="single"/>
              <w:lang w:eastAsia="en-GB"/>
            </w:rPr>
          </w:rPrChange>
        </w:rPr>
        <w:t>A new member shall be eligible to contest election under the platform of the Party irrespective of the period he joins the party. PROVIDED that if such person joins less than two (2) years before the election for which he intends to run, he shall be liable to pay annual dues for 2 years retrospectively.</w:t>
      </w:r>
    </w:p>
    <w:p w14:paraId="1909DC84" w14:textId="77777777" w:rsidR="00AA30FD" w:rsidRPr="00975333" w:rsidRDefault="00AA30FD" w:rsidP="00AA30FD">
      <w:pPr>
        <w:pStyle w:val="ListParagraph"/>
        <w:ind w:left="0"/>
        <w:jc w:val="both"/>
        <w:rPr>
          <w:rFonts w:ascii="Arial" w:hAnsi="Arial" w:cs="Arial"/>
          <w:b/>
          <w:sz w:val="26"/>
          <w:szCs w:val="26"/>
          <w:u w:val="single"/>
          <w:lang w:eastAsia="en-GB"/>
          <w:rPrChange w:id="1191"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1192" w:author="Kola Akinwale" w:date="2021-11-22T10:48:00Z">
            <w:rPr>
              <w:rFonts w:ascii="Arial Unicode MS" w:hAnsi="Arial Unicode MS"/>
              <w:b/>
              <w:sz w:val="26"/>
              <w:szCs w:val="26"/>
              <w:u w:val="single"/>
              <w:lang w:eastAsia="en-GB"/>
            </w:rPr>
          </w:rPrChange>
        </w:rPr>
        <w:lastRenderedPageBreak/>
        <w:t>d.  Eligibility to hold Party position</w:t>
      </w:r>
    </w:p>
    <w:p w14:paraId="2A5D62DC" w14:textId="77777777" w:rsidR="00AA30FD" w:rsidRPr="00975333" w:rsidRDefault="00AA30FD" w:rsidP="00AA30FD">
      <w:pPr>
        <w:jc w:val="both"/>
        <w:rPr>
          <w:rFonts w:ascii="Arial" w:hAnsi="Arial" w:cs="Arial"/>
          <w:b/>
          <w:sz w:val="10"/>
          <w:szCs w:val="26"/>
          <w:u w:val="single"/>
          <w:lang w:eastAsia="en-GB"/>
          <w:rPrChange w:id="1193" w:author="Kola Akinwale" w:date="2021-11-22T10:48:00Z">
            <w:rPr>
              <w:rFonts w:ascii="Arial Unicode MS" w:hAnsi="Arial Unicode MS"/>
              <w:b/>
              <w:sz w:val="10"/>
              <w:szCs w:val="26"/>
              <w:u w:val="single"/>
              <w:lang w:eastAsia="en-GB"/>
            </w:rPr>
          </w:rPrChange>
        </w:rPr>
      </w:pPr>
    </w:p>
    <w:p w14:paraId="5BA66085" w14:textId="77777777" w:rsidR="00AA30FD" w:rsidRPr="00975333" w:rsidRDefault="00AA30FD" w:rsidP="00356838">
      <w:pPr>
        <w:pStyle w:val="ListParagraph"/>
        <w:numPr>
          <w:ilvl w:val="0"/>
          <w:numId w:val="17"/>
        </w:numPr>
        <w:ind w:left="1080"/>
        <w:jc w:val="both"/>
        <w:rPr>
          <w:rFonts w:ascii="Arial" w:hAnsi="Arial" w:cs="Arial"/>
          <w:b/>
          <w:sz w:val="26"/>
          <w:szCs w:val="26"/>
          <w:u w:val="single"/>
          <w:lang w:eastAsia="en-GB"/>
          <w:rPrChange w:id="1194" w:author="Kola Akinwale" w:date="2021-11-22T10:48:00Z">
            <w:rPr>
              <w:rFonts w:ascii="Arial Unicode MS" w:hAnsi="Arial Unicode MS"/>
              <w:b/>
              <w:sz w:val="26"/>
              <w:szCs w:val="26"/>
              <w:u w:val="single"/>
              <w:lang w:eastAsia="en-GB"/>
            </w:rPr>
          </w:rPrChange>
        </w:rPr>
        <w:pPrChange w:id="1195" w:author="Kola Akinwale" w:date="2021-11-23T09:20:00Z">
          <w:pPr>
            <w:pStyle w:val="ListParagraph"/>
            <w:numPr>
              <w:numId w:val="17"/>
            </w:numPr>
            <w:ind w:hanging="360"/>
            <w:jc w:val="both"/>
          </w:pPr>
        </w:pPrChange>
      </w:pPr>
      <w:r w:rsidRPr="00975333">
        <w:rPr>
          <w:rFonts w:ascii="Arial" w:hAnsi="Arial" w:cs="Arial"/>
          <w:b/>
          <w:sz w:val="26"/>
          <w:szCs w:val="26"/>
          <w:u w:val="single"/>
          <w:lang w:eastAsia="en-GB"/>
          <w:rPrChange w:id="1196" w:author="Kola Akinwale" w:date="2021-11-22T10:48:00Z">
            <w:rPr>
              <w:rFonts w:ascii="Arial Unicode MS" w:hAnsi="Arial Unicode MS"/>
              <w:b/>
              <w:sz w:val="26"/>
              <w:szCs w:val="26"/>
              <w:u w:val="single"/>
              <w:lang w:eastAsia="en-GB"/>
            </w:rPr>
          </w:rPrChange>
        </w:rPr>
        <w:t>To be eligible to hold any Party position, a member must be a member    for at least two years for National and Zonal offices, and at least one 1 year for State, Local Government and Ward positions.</w:t>
      </w:r>
    </w:p>
    <w:p w14:paraId="18D1BCEA" w14:textId="77777777" w:rsidR="00AA30FD" w:rsidRPr="00975333" w:rsidRDefault="00AA30FD" w:rsidP="00356838">
      <w:pPr>
        <w:pStyle w:val="ListParagraph"/>
        <w:ind w:left="1778" w:hanging="425"/>
        <w:jc w:val="both"/>
        <w:rPr>
          <w:rFonts w:ascii="Arial" w:hAnsi="Arial" w:cs="Arial"/>
          <w:b/>
          <w:sz w:val="12"/>
          <w:szCs w:val="26"/>
          <w:u w:val="single"/>
          <w:lang w:eastAsia="en-GB"/>
          <w:rPrChange w:id="1197" w:author="Kola Akinwale" w:date="2021-11-22T10:48:00Z">
            <w:rPr>
              <w:rFonts w:ascii="Arial Unicode MS" w:hAnsi="Arial Unicode MS"/>
              <w:b/>
              <w:sz w:val="12"/>
              <w:szCs w:val="26"/>
              <w:u w:val="single"/>
              <w:lang w:eastAsia="en-GB"/>
            </w:rPr>
          </w:rPrChange>
        </w:rPr>
        <w:pPrChange w:id="1198" w:author="Kola Akinwale" w:date="2021-11-23T09:20:00Z">
          <w:pPr>
            <w:pStyle w:val="ListParagraph"/>
            <w:ind w:left="1418" w:hanging="425"/>
            <w:jc w:val="both"/>
          </w:pPr>
        </w:pPrChange>
      </w:pPr>
    </w:p>
    <w:p w14:paraId="41491461" w14:textId="77777777" w:rsidR="00AA30FD" w:rsidRPr="00975333" w:rsidRDefault="00AA30FD" w:rsidP="00356838">
      <w:pPr>
        <w:pStyle w:val="ListParagraph"/>
        <w:numPr>
          <w:ilvl w:val="0"/>
          <w:numId w:val="17"/>
        </w:numPr>
        <w:ind w:left="1080"/>
        <w:jc w:val="both"/>
        <w:rPr>
          <w:rFonts w:ascii="Arial" w:hAnsi="Arial" w:cs="Arial"/>
          <w:b/>
          <w:sz w:val="26"/>
          <w:szCs w:val="26"/>
          <w:u w:val="single"/>
          <w:lang w:eastAsia="en-GB"/>
          <w:rPrChange w:id="1199" w:author="Kola Akinwale" w:date="2021-11-22T10:48:00Z">
            <w:rPr>
              <w:rFonts w:ascii="Arial Unicode MS" w:hAnsi="Arial Unicode MS"/>
              <w:b/>
              <w:sz w:val="26"/>
              <w:szCs w:val="26"/>
              <w:u w:val="single"/>
              <w:lang w:eastAsia="en-GB"/>
            </w:rPr>
          </w:rPrChange>
        </w:rPr>
        <w:pPrChange w:id="1200" w:author="Kola Akinwale" w:date="2021-11-23T09:20:00Z">
          <w:pPr>
            <w:pStyle w:val="ListParagraph"/>
            <w:numPr>
              <w:numId w:val="17"/>
            </w:numPr>
            <w:ind w:hanging="360"/>
            <w:jc w:val="both"/>
          </w:pPr>
        </w:pPrChange>
      </w:pPr>
      <w:r w:rsidRPr="00975333">
        <w:rPr>
          <w:rFonts w:ascii="Arial" w:hAnsi="Arial" w:cs="Arial"/>
          <w:b/>
          <w:sz w:val="26"/>
          <w:szCs w:val="26"/>
          <w:u w:val="single"/>
          <w:lang w:eastAsia="en-GB"/>
          <w:rPrChange w:id="1201" w:author="Kola Akinwale" w:date="2021-11-22T10:48:00Z">
            <w:rPr>
              <w:rFonts w:ascii="Arial Unicode MS" w:hAnsi="Arial Unicode MS"/>
              <w:b/>
              <w:sz w:val="26"/>
              <w:szCs w:val="26"/>
              <w:u w:val="single"/>
              <w:lang w:eastAsia="en-GB"/>
            </w:rPr>
          </w:rPrChange>
        </w:rPr>
        <w:t>Such eligible member must not be in arrears of payment of membership dues.</w:t>
      </w:r>
    </w:p>
    <w:p w14:paraId="2B9FAFFF" w14:textId="5301315C" w:rsidR="00AA30FD" w:rsidRPr="00975333" w:rsidRDefault="00AA30FD" w:rsidP="00356838">
      <w:pPr>
        <w:ind w:left="1778" w:hanging="425"/>
        <w:jc w:val="both"/>
        <w:rPr>
          <w:ins w:id="1202" w:author="Kola Akinwale" w:date="2021-11-22T10:46:00Z"/>
          <w:rFonts w:ascii="Arial" w:hAnsi="Arial" w:cs="Arial"/>
          <w:sz w:val="26"/>
          <w:szCs w:val="26"/>
          <w:lang w:eastAsia="en-GB"/>
          <w:rPrChange w:id="1203" w:author="Kola Akinwale" w:date="2021-11-22T10:48:00Z">
            <w:rPr>
              <w:ins w:id="1204" w:author="Kola Akinwale" w:date="2021-11-22T10:46:00Z"/>
              <w:rFonts w:ascii="Arial Unicode MS" w:hAnsi="Arial Unicode MS"/>
              <w:sz w:val="26"/>
              <w:szCs w:val="26"/>
              <w:lang w:eastAsia="en-GB"/>
            </w:rPr>
          </w:rPrChange>
        </w:rPr>
        <w:pPrChange w:id="1205" w:author="Kola Akinwale" w:date="2021-11-23T09:20:00Z">
          <w:pPr>
            <w:ind w:left="1418" w:hanging="425"/>
            <w:jc w:val="both"/>
          </w:pPr>
        </w:pPrChange>
      </w:pPr>
    </w:p>
    <w:p w14:paraId="6FCF6BD6" w14:textId="77777777" w:rsidR="00975333" w:rsidRPr="00975333" w:rsidRDefault="00975333" w:rsidP="00AA30FD">
      <w:pPr>
        <w:ind w:left="1418" w:hanging="425"/>
        <w:jc w:val="both"/>
        <w:rPr>
          <w:rFonts w:ascii="Arial" w:hAnsi="Arial" w:cs="Arial"/>
          <w:sz w:val="26"/>
          <w:szCs w:val="26"/>
          <w:lang w:eastAsia="en-GB"/>
          <w:rPrChange w:id="1206" w:author="Kola Akinwale" w:date="2021-11-22T10:48:00Z">
            <w:rPr>
              <w:rFonts w:ascii="Arial Unicode MS" w:hAnsi="Arial Unicode MS"/>
              <w:sz w:val="26"/>
              <w:szCs w:val="26"/>
              <w:lang w:eastAsia="en-GB"/>
            </w:rPr>
          </w:rPrChange>
        </w:rPr>
      </w:pPr>
    </w:p>
    <w:p w14:paraId="282F8C8D" w14:textId="77777777" w:rsidR="00AA30FD" w:rsidRPr="00975333" w:rsidRDefault="00AA30FD" w:rsidP="00AA30FD">
      <w:pPr>
        <w:pStyle w:val="Default"/>
        <w:jc w:val="both"/>
        <w:rPr>
          <w:b/>
          <w:sz w:val="26"/>
          <w:szCs w:val="26"/>
          <w:u w:val="single"/>
          <w:rPrChange w:id="1207" w:author="Kola Akinwale" w:date="2021-11-22T10:48:00Z">
            <w:rPr>
              <w:rFonts w:ascii="Arial Unicode MS" w:hAnsi="Arial Unicode MS"/>
              <w:b/>
              <w:sz w:val="26"/>
              <w:szCs w:val="26"/>
              <w:u w:val="single"/>
            </w:rPr>
          </w:rPrChange>
        </w:rPr>
      </w:pPr>
      <w:r w:rsidRPr="00975333">
        <w:rPr>
          <w:sz w:val="26"/>
          <w:szCs w:val="26"/>
          <w:u w:val="single"/>
          <w:rPrChange w:id="1208" w:author="Kola Akinwale" w:date="2021-11-22T10:48:00Z">
            <w:rPr>
              <w:rFonts w:ascii="Arial Unicode MS" w:hAnsi="Arial Unicode MS"/>
              <w:sz w:val="26"/>
              <w:szCs w:val="26"/>
              <w:u w:val="single"/>
            </w:rPr>
          </w:rPrChange>
        </w:rPr>
        <w:t xml:space="preserve">e. </w:t>
      </w:r>
      <w:r w:rsidRPr="00975333">
        <w:rPr>
          <w:b/>
          <w:sz w:val="26"/>
          <w:szCs w:val="26"/>
          <w:u w:val="single"/>
          <w:rPrChange w:id="1209" w:author="Kola Akinwale" w:date="2021-11-22T10:48:00Z">
            <w:rPr>
              <w:rFonts w:ascii="Arial Unicode MS" w:hAnsi="Arial Unicode MS"/>
              <w:b/>
              <w:sz w:val="26"/>
              <w:szCs w:val="26"/>
              <w:u w:val="single"/>
            </w:rPr>
          </w:rPrChange>
        </w:rPr>
        <w:t xml:space="preserve">Life Membership </w:t>
      </w:r>
    </w:p>
    <w:p w14:paraId="432FB891" w14:textId="77777777" w:rsidR="00AA30FD" w:rsidRPr="00975333" w:rsidRDefault="00AA30FD" w:rsidP="00AA30FD">
      <w:pPr>
        <w:pStyle w:val="Default"/>
        <w:numPr>
          <w:ilvl w:val="0"/>
          <w:numId w:val="18"/>
        </w:numPr>
        <w:jc w:val="both"/>
        <w:rPr>
          <w:b/>
          <w:sz w:val="26"/>
          <w:szCs w:val="26"/>
          <w:u w:val="single"/>
          <w:rPrChange w:id="1210" w:author="Kola Akinwale" w:date="2021-11-22T10:48:00Z">
            <w:rPr>
              <w:rFonts w:ascii="Arial Unicode MS" w:hAnsi="Arial Unicode MS"/>
              <w:b/>
              <w:sz w:val="26"/>
              <w:szCs w:val="26"/>
              <w:u w:val="single"/>
            </w:rPr>
          </w:rPrChange>
        </w:rPr>
      </w:pPr>
      <w:r w:rsidRPr="00975333">
        <w:rPr>
          <w:b/>
          <w:sz w:val="26"/>
          <w:szCs w:val="26"/>
          <w:u w:val="single"/>
          <w:rPrChange w:id="1211" w:author="Kola Akinwale" w:date="2021-11-22T10:48:00Z">
            <w:rPr>
              <w:rFonts w:ascii="Arial Unicode MS" w:hAnsi="Arial Unicode MS"/>
              <w:b/>
              <w:sz w:val="26"/>
              <w:szCs w:val="26"/>
              <w:u w:val="single"/>
            </w:rPr>
          </w:rPrChange>
        </w:rPr>
        <w:t>The National Executive Council may award life membership of the Party to any deserving person.</w:t>
      </w:r>
    </w:p>
    <w:p w14:paraId="18C8671F" w14:textId="77777777" w:rsidR="00AA30FD" w:rsidRPr="00975333" w:rsidRDefault="00AA30FD" w:rsidP="00AA30FD">
      <w:pPr>
        <w:pStyle w:val="Default"/>
        <w:numPr>
          <w:ilvl w:val="0"/>
          <w:numId w:val="18"/>
        </w:numPr>
        <w:jc w:val="both"/>
        <w:rPr>
          <w:b/>
          <w:sz w:val="26"/>
          <w:szCs w:val="26"/>
          <w:u w:val="single"/>
          <w:rPrChange w:id="1212" w:author="Kola Akinwale" w:date="2021-11-22T10:48:00Z">
            <w:rPr>
              <w:rFonts w:ascii="Arial Unicode MS" w:hAnsi="Arial Unicode MS"/>
              <w:b/>
              <w:sz w:val="26"/>
              <w:szCs w:val="26"/>
              <w:u w:val="single"/>
            </w:rPr>
          </w:rPrChange>
        </w:rPr>
      </w:pPr>
      <w:r w:rsidRPr="00975333">
        <w:rPr>
          <w:b/>
          <w:sz w:val="26"/>
          <w:szCs w:val="26"/>
          <w:u w:val="single"/>
          <w:rPrChange w:id="1213" w:author="Kola Akinwale" w:date="2021-11-22T10:48:00Z">
            <w:rPr>
              <w:rFonts w:ascii="Arial Unicode MS" w:hAnsi="Arial Unicode MS"/>
              <w:b/>
              <w:sz w:val="26"/>
              <w:szCs w:val="26"/>
              <w:u w:val="single"/>
            </w:rPr>
          </w:rPrChange>
        </w:rPr>
        <w:t xml:space="preserve">Nominees for national life membership must be longstanding members of the Party who must have provided distinguished services to the Party at the state and national level. </w:t>
      </w:r>
    </w:p>
    <w:p w14:paraId="5B28DEEF" w14:textId="77777777" w:rsidR="00AA30FD" w:rsidRPr="00975333" w:rsidRDefault="00AA30FD" w:rsidP="00AA30FD">
      <w:pPr>
        <w:pStyle w:val="Default"/>
        <w:numPr>
          <w:ilvl w:val="0"/>
          <w:numId w:val="18"/>
        </w:numPr>
        <w:jc w:val="both"/>
        <w:rPr>
          <w:b/>
          <w:sz w:val="26"/>
          <w:szCs w:val="26"/>
          <w:u w:val="single"/>
          <w:rPrChange w:id="1214" w:author="Kola Akinwale" w:date="2021-11-22T10:48:00Z">
            <w:rPr>
              <w:rFonts w:ascii="Arial Unicode MS" w:hAnsi="Arial Unicode MS"/>
              <w:b/>
              <w:sz w:val="26"/>
              <w:szCs w:val="26"/>
              <w:u w:val="single"/>
            </w:rPr>
          </w:rPrChange>
        </w:rPr>
      </w:pPr>
      <w:r w:rsidRPr="00975333">
        <w:rPr>
          <w:b/>
          <w:sz w:val="26"/>
          <w:szCs w:val="26"/>
          <w:u w:val="single"/>
          <w:rPrChange w:id="1215" w:author="Kola Akinwale" w:date="2021-11-22T10:48:00Z">
            <w:rPr>
              <w:rFonts w:ascii="Arial Unicode MS" w:hAnsi="Arial Unicode MS"/>
              <w:b/>
              <w:sz w:val="26"/>
              <w:szCs w:val="26"/>
              <w:u w:val="single"/>
            </w:rPr>
          </w:rPrChange>
        </w:rPr>
        <w:t xml:space="preserve">Each nomination for national life membership shall describe in detail the services rendered by such nominees. </w:t>
      </w:r>
    </w:p>
    <w:p w14:paraId="49FD6C63" w14:textId="77777777" w:rsidR="00AA30FD" w:rsidRPr="00975333" w:rsidRDefault="00AA30FD" w:rsidP="00AA30FD">
      <w:pPr>
        <w:pStyle w:val="Default"/>
        <w:numPr>
          <w:ilvl w:val="0"/>
          <w:numId w:val="18"/>
        </w:numPr>
        <w:jc w:val="both"/>
        <w:rPr>
          <w:b/>
          <w:sz w:val="26"/>
          <w:szCs w:val="26"/>
          <w:u w:val="single"/>
          <w:rPrChange w:id="1216" w:author="Kola Akinwale" w:date="2021-11-22T10:48:00Z">
            <w:rPr>
              <w:rFonts w:ascii="Arial Unicode MS" w:hAnsi="Arial Unicode MS"/>
              <w:b/>
              <w:sz w:val="26"/>
              <w:szCs w:val="26"/>
              <w:u w:val="single"/>
            </w:rPr>
          </w:rPrChange>
        </w:rPr>
      </w:pPr>
      <w:r w:rsidRPr="00975333">
        <w:rPr>
          <w:b/>
          <w:sz w:val="26"/>
          <w:szCs w:val="26"/>
          <w:u w:val="single"/>
          <w:rPrChange w:id="1217" w:author="Kola Akinwale" w:date="2021-11-22T10:48:00Z">
            <w:rPr>
              <w:rFonts w:ascii="Arial Unicode MS" w:hAnsi="Arial Unicode MS"/>
              <w:b/>
              <w:sz w:val="26"/>
              <w:szCs w:val="26"/>
              <w:u w:val="single"/>
            </w:rPr>
          </w:rPrChange>
        </w:rPr>
        <w:t>Nominations for national life membership must be forwarded to the National Executive Committee at least two months prior to the National Convention.</w:t>
      </w:r>
    </w:p>
    <w:p w14:paraId="1A33EB95" w14:textId="58BDAF95" w:rsidR="00AA30FD" w:rsidRPr="00975333" w:rsidRDefault="00AA30FD" w:rsidP="00AA30FD">
      <w:pPr>
        <w:jc w:val="both"/>
        <w:rPr>
          <w:ins w:id="1218" w:author="Kola Akinwale" w:date="2021-11-22T10:47:00Z"/>
          <w:rFonts w:ascii="Arial" w:hAnsi="Arial" w:cs="Arial"/>
          <w:b/>
          <w:sz w:val="14"/>
          <w:szCs w:val="26"/>
          <w:lang w:eastAsia="en-GB"/>
          <w:rPrChange w:id="1219" w:author="Kola Akinwale" w:date="2021-11-22T10:48:00Z">
            <w:rPr>
              <w:ins w:id="1220" w:author="Kola Akinwale" w:date="2021-11-22T10:47:00Z"/>
              <w:rFonts w:ascii="Arial Unicode MS" w:hAnsi="Arial Unicode MS"/>
              <w:b/>
              <w:sz w:val="14"/>
              <w:szCs w:val="26"/>
              <w:lang w:eastAsia="en-GB"/>
            </w:rPr>
          </w:rPrChange>
        </w:rPr>
      </w:pPr>
    </w:p>
    <w:p w14:paraId="0005D773" w14:textId="77777777" w:rsidR="00975333" w:rsidRPr="00975333" w:rsidRDefault="00975333" w:rsidP="00AA30FD">
      <w:pPr>
        <w:jc w:val="both"/>
        <w:rPr>
          <w:rFonts w:ascii="Arial" w:hAnsi="Arial" w:cs="Arial"/>
          <w:b/>
          <w:sz w:val="14"/>
          <w:szCs w:val="26"/>
          <w:lang w:eastAsia="en-GB"/>
          <w:rPrChange w:id="1221" w:author="Kola Akinwale" w:date="2021-11-22T10:48:00Z">
            <w:rPr>
              <w:rFonts w:ascii="Arial Unicode MS" w:hAnsi="Arial Unicode MS"/>
              <w:b/>
              <w:sz w:val="14"/>
              <w:szCs w:val="26"/>
              <w:lang w:eastAsia="en-GB"/>
            </w:rPr>
          </w:rPrChange>
        </w:rPr>
      </w:pPr>
    </w:p>
    <w:p w14:paraId="54E16FE5" w14:textId="77777777" w:rsidR="00AA30FD" w:rsidRPr="00975333" w:rsidRDefault="00AA30FD" w:rsidP="00AA30FD">
      <w:pPr>
        <w:jc w:val="both"/>
        <w:rPr>
          <w:rFonts w:ascii="Arial" w:hAnsi="Arial" w:cs="Arial"/>
          <w:b/>
          <w:sz w:val="26"/>
          <w:szCs w:val="26"/>
          <w:u w:val="single"/>
          <w:lang w:eastAsia="en-GB"/>
          <w:rPrChange w:id="1222" w:author="Kola Akinwale" w:date="2021-11-22T10:48:00Z">
            <w:rPr>
              <w:rFonts w:ascii="Arial Unicode MS" w:hAnsi="Arial Unicode MS"/>
              <w:b/>
              <w:sz w:val="26"/>
              <w:szCs w:val="26"/>
              <w:u w:val="single"/>
              <w:lang w:eastAsia="en-GB"/>
            </w:rPr>
          </w:rPrChange>
        </w:rPr>
      </w:pPr>
      <w:r w:rsidRPr="00975333">
        <w:rPr>
          <w:rFonts w:ascii="Arial" w:hAnsi="Arial" w:cs="Arial"/>
          <w:sz w:val="26"/>
          <w:szCs w:val="26"/>
          <w:u w:val="single"/>
          <w:lang w:eastAsia="en-GB"/>
          <w:rPrChange w:id="1223" w:author="Kola Akinwale" w:date="2021-11-22T10:48:00Z">
            <w:rPr>
              <w:rFonts w:ascii="Arial Unicode MS" w:hAnsi="Arial Unicode MS"/>
              <w:sz w:val="26"/>
              <w:szCs w:val="26"/>
              <w:u w:val="single"/>
              <w:lang w:eastAsia="en-GB"/>
            </w:rPr>
          </w:rPrChange>
        </w:rPr>
        <w:t xml:space="preserve">f. </w:t>
      </w:r>
      <w:r w:rsidRPr="00975333">
        <w:rPr>
          <w:rFonts w:ascii="Arial" w:hAnsi="Arial" w:cs="Arial"/>
          <w:b/>
          <w:sz w:val="26"/>
          <w:szCs w:val="26"/>
          <w:u w:val="single"/>
          <w:lang w:eastAsia="en-GB"/>
          <w:rPrChange w:id="1224" w:author="Kola Akinwale" w:date="2021-11-22T10:48:00Z">
            <w:rPr>
              <w:rFonts w:ascii="Arial Unicode MS" w:hAnsi="Arial Unicode MS"/>
              <w:b/>
              <w:sz w:val="26"/>
              <w:szCs w:val="26"/>
              <w:u w:val="single"/>
              <w:lang w:eastAsia="en-GB"/>
            </w:rPr>
          </w:rPrChange>
        </w:rPr>
        <w:t>Class of Founding Fathers (of ADC)</w:t>
      </w:r>
    </w:p>
    <w:p w14:paraId="678E89F1" w14:textId="77777777" w:rsidR="00AA30FD" w:rsidRPr="00975333" w:rsidRDefault="00AA30FD" w:rsidP="00356838">
      <w:pPr>
        <w:pStyle w:val="ListParagraph"/>
        <w:numPr>
          <w:ilvl w:val="0"/>
          <w:numId w:val="19"/>
        </w:numPr>
        <w:ind w:left="1080"/>
        <w:jc w:val="both"/>
        <w:rPr>
          <w:rFonts w:ascii="Arial" w:hAnsi="Arial" w:cs="Arial"/>
          <w:b/>
          <w:sz w:val="26"/>
          <w:szCs w:val="26"/>
          <w:u w:val="single"/>
          <w:lang w:eastAsia="en-GB"/>
          <w:rPrChange w:id="1225" w:author="Kola Akinwale" w:date="2021-11-22T10:48:00Z">
            <w:rPr>
              <w:rFonts w:ascii="Arial Unicode MS" w:hAnsi="Arial Unicode MS"/>
              <w:b/>
              <w:sz w:val="26"/>
              <w:szCs w:val="26"/>
              <w:u w:val="single"/>
              <w:lang w:eastAsia="en-GB"/>
            </w:rPr>
          </w:rPrChange>
        </w:rPr>
        <w:pPrChange w:id="1226" w:author="Kola Akinwale" w:date="2021-11-23T09:20:00Z">
          <w:pPr>
            <w:pStyle w:val="ListParagraph"/>
            <w:numPr>
              <w:numId w:val="19"/>
            </w:numPr>
            <w:ind w:hanging="360"/>
            <w:jc w:val="both"/>
          </w:pPr>
        </w:pPrChange>
      </w:pPr>
      <w:r w:rsidRPr="00975333">
        <w:rPr>
          <w:rFonts w:ascii="Arial" w:hAnsi="Arial" w:cs="Arial"/>
          <w:b/>
          <w:sz w:val="26"/>
          <w:szCs w:val="26"/>
          <w:u w:val="single"/>
          <w:lang w:eastAsia="en-GB"/>
          <w:rPrChange w:id="1227" w:author="Kola Akinwale" w:date="2021-11-22T10:48:00Z">
            <w:rPr>
              <w:rFonts w:ascii="Arial Unicode MS" w:hAnsi="Arial Unicode MS"/>
              <w:b/>
              <w:sz w:val="26"/>
              <w:szCs w:val="26"/>
              <w:u w:val="single"/>
              <w:lang w:eastAsia="en-GB"/>
            </w:rPr>
          </w:rPrChange>
        </w:rPr>
        <w:t>The Class of Founding Fathers shall be the preserve of honourable life members of the Party and shall be treated with respect at all times.</w:t>
      </w:r>
    </w:p>
    <w:p w14:paraId="624ED603" w14:textId="77777777" w:rsidR="00AA30FD" w:rsidRPr="00975333" w:rsidRDefault="00AA30FD" w:rsidP="00356838">
      <w:pPr>
        <w:ind w:left="1778"/>
        <w:jc w:val="both"/>
        <w:rPr>
          <w:rFonts w:ascii="Arial" w:hAnsi="Arial" w:cs="Arial"/>
          <w:b/>
          <w:sz w:val="4"/>
          <w:szCs w:val="26"/>
          <w:u w:val="single"/>
          <w:lang w:eastAsia="en-GB"/>
          <w:rPrChange w:id="1228" w:author="Kola Akinwale" w:date="2021-11-22T10:48:00Z">
            <w:rPr>
              <w:rFonts w:ascii="Arial Unicode MS" w:hAnsi="Arial Unicode MS"/>
              <w:b/>
              <w:sz w:val="4"/>
              <w:szCs w:val="26"/>
              <w:u w:val="single"/>
              <w:lang w:eastAsia="en-GB"/>
            </w:rPr>
          </w:rPrChange>
        </w:rPr>
        <w:pPrChange w:id="1229" w:author="Kola Akinwale" w:date="2021-11-23T09:20:00Z">
          <w:pPr>
            <w:ind w:left="1418"/>
            <w:jc w:val="both"/>
          </w:pPr>
        </w:pPrChange>
      </w:pPr>
    </w:p>
    <w:p w14:paraId="05752DC6" w14:textId="77777777" w:rsidR="00AA30FD" w:rsidRPr="00975333" w:rsidRDefault="00AA30FD" w:rsidP="00356838">
      <w:pPr>
        <w:pStyle w:val="ListParagraph"/>
        <w:numPr>
          <w:ilvl w:val="0"/>
          <w:numId w:val="19"/>
        </w:numPr>
        <w:ind w:left="1080"/>
        <w:jc w:val="both"/>
        <w:rPr>
          <w:rFonts w:ascii="Arial" w:hAnsi="Arial" w:cs="Arial"/>
          <w:b/>
          <w:sz w:val="26"/>
          <w:szCs w:val="26"/>
          <w:u w:val="single"/>
          <w:lang w:eastAsia="en-GB"/>
          <w:rPrChange w:id="1230" w:author="Kola Akinwale" w:date="2021-11-22T10:48:00Z">
            <w:rPr>
              <w:rFonts w:ascii="Arial Unicode MS" w:hAnsi="Arial Unicode MS"/>
              <w:b/>
              <w:sz w:val="26"/>
              <w:szCs w:val="26"/>
              <w:u w:val="single"/>
              <w:lang w:eastAsia="en-GB"/>
            </w:rPr>
          </w:rPrChange>
        </w:rPr>
        <w:pPrChange w:id="1231" w:author="Kola Akinwale" w:date="2021-11-23T09:20:00Z">
          <w:pPr>
            <w:pStyle w:val="ListParagraph"/>
            <w:numPr>
              <w:numId w:val="19"/>
            </w:numPr>
            <w:ind w:hanging="360"/>
            <w:jc w:val="both"/>
          </w:pPr>
        </w:pPrChange>
      </w:pPr>
      <w:r w:rsidRPr="00975333">
        <w:rPr>
          <w:rFonts w:ascii="Arial" w:hAnsi="Arial" w:cs="Arial"/>
          <w:b/>
          <w:sz w:val="26"/>
          <w:szCs w:val="26"/>
          <w:u w:val="single"/>
          <w:lang w:eastAsia="en-GB"/>
          <w:rPrChange w:id="1232" w:author="Kola Akinwale" w:date="2021-11-22T10:48:00Z">
            <w:rPr>
              <w:rFonts w:ascii="Arial Unicode MS" w:hAnsi="Arial Unicode MS"/>
              <w:b/>
              <w:sz w:val="26"/>
              <w:szCs w:val="26"/>
              <w:u w:val="single"/>
              <w:lang w:eastAsia="en-GB"/>
            </w:rPr>
          </w:rPrChange>
        </w:rPr>
        <w:t>The Class of Founding Fathers shall hold honorary and advisory positions for life at the National level, and shall be considered for all dividends of democracy that may be available or approved by the National Executive Committee.</w:t>
      </w:r>
    </w:p>
    <w:p w14:paraId="7B69C1FE" w14:textId="1AB8E949" w:rsidR="00AA30FD" w:rsidRPr="00975333" w:rsidRDefault="00AA30FD" w:rsidP="00356838">
      <w:pPr>
        <w:pStyle w:val="ListParagraph"/>
        <w:numPr>
          <w:ilvl w:val="0"/>
          <w:numId w:val="19"/>
        </w:numPr>
        <w:ind w:left="1080"/>
        <w:jc w:val="both"/>
        <w:rPr>
          <w:rFonts w:ascii="Arial" w:hAnsi="Arial" w:cs="Arial"/>
          <w:b/>
          <w:sz w:val="26"/>
          <w:szCs w:val="26"/>
          <w:u w:val="single"/>
          <w:lang w:eastAsia="en-GB"/>
          <w:rPrChange w:id="1233" w:author="Kola Akinwale" w:date="2021-11-22T10:48:00Z">
            <w:rPr>
              <w:rFonts w:ascii="Arial Unicode MS" w:hAnsi="Arial Unicode MS"/>
              <w:b/>
              <w:sz w:val="26"/>
              <w:szCs w:val="26"/>
              <w:u w:val="single"/>
              <w:lang w:eastAsia="en-GB"/>
            </w:rPr>
          </w:rPrChange>
        </w:rPr>
        <w:pPrChange w:id="1234" w:author="Kola Akinwale" w:date="2021-11-23T09:20:00Z">
          <w:pPr>
            <w:pStyle w:val="ListParagraph"/>
            <w:numPr>
              <w:numId w:val="19"/>
            </w:numPr>
            <w:ind w:hanging="360"/>
            <w:jc w:val="both"/>
          </w:pPr>
        </w:pPrChange>
      </w:pPr>
      <w:r w:rsidRPr="00975333">
        <w:rPr>
          <w:rFonts w:ascii="Arial" w:hAnsi="Arial" w:cs="Arial"/>
          <w:b/>
          <w:sz w:val="26"/>
          <w:szCs w:val="26"/>
          <w:u w:val="single"/>
          <w:lang w:eastAsia="en-GB"/>
          <w:rPrChange w:id="1235" w:author="Kola Akinwale" w:date="2021-11-22T10:48:00Z">
            <w:rPr>
              <w:rFonts w:ascii="Arial Unicode MS" w:hAnsi="Arial Unicode MS"/>
              <w:b/>
              <w:sz w:val="26"/>
              <w:szCs w:val="26"/>
              <w:u w:val="single"/>
              <w:lang w:eastAsia="en-GB"/>
            </w:rPr>
          </w:rPrChange>
        </w:rPr>
        <w:t xml:space="preserve">Members of the Class of Founding Fathers are free to attend any meeting of the party as observers and their advice, suggestions </w:t>
      </w:r>
      <w:del w:id="1236" w:author="Kola Akinwale" w:date="2021-11-22T09:15:00Z">
        <w:r w:rsidRPr="00975333" w:rsidDel="0012741E">
          <w:rPr>
            <w:rFonts w:ascii="Arial" w:hAnsi="Arial" w:cs="Arial"/>
            <w:b/>
            <w:sz w:val="26"/>
            <w:szCs w:val="26"/>
            <w:u w:val="single"/>
            <w:lang w:eastAsia="en-GB"/>
            <w:rPrChange w:id="1237" w:author="Kola Akinwale" w:date="2021-11-22T10:48:00Z">
              <w:rPr>
                <w:rFonts w:ascii="Arial Unicode MS" w:hAnsi="Arial Unicode MS"/>
                <w:b/>
                <w:sz w:val="26"/>
                <w:szCs w:val="26"/>
                <w:u w:val="single"/>
                <w:lang w:eastAsia="en-GB"/>
              </w:rPr>
            </w:rPrChange>
          </w:rPr>
          <w:delText>etc</w:delText>
        </w:r>
      </w:del>
      <w:ins w:id="1238" w:author="Kola Akinwale" w:date="2021-11-22T09:15:00Z">
        <w:r w:rsidR="0012741E" w:rsidRPr="00975333">
          <w:rPr>
            <w:rFonts w:ascii="Arial" w:hAnsi="Arial" w:cs="Arial"/>
            <w:b/>
            <w:sz w:val="26"/>
            <w:szCs w:val="26"/>
            <w:u w:val="single"/>
            <w:lang w:eastAsia="en-GB"/>
            <w:rPrChange w:id="1239" w:author="Kola Akinwale" w:date="2021-11-22T10:48:00Z">
              <w:rPr>
                <w:rFonts w:ascii="Arial Unicode MS" w:hAnsi="Arial Unicode MS"/>
                <w:b/>
                <w:sz w:val="26"/>
                <w:szCs w:val="26"/>
                <w:u w:val="single"/>
                <w:lang w:eastAsia="en-GB"/>
              </w:rPr>
            </w:rPrChange>
          </w:rPr>
          <w:t>etc.</w:t>
        </w:r>
      </w:ins>
      <w:r w:rsidRPr="00975333">
        <w:rPr>
          <w:rFonts w:ascii="Arial" w:hAnsi="Arial" w:cs="Arial"/>
          <w:b/>
          <w:sz w:val="26"/>
          <w:szCs w:val="26"/>
          <w:u w:val="single"/>
          <w:lang w:eastAsia="en-GB"/>
          <w:rPrChange w:id="1240" w:author="Kola Akinwale" w:date="2021-11-22T10:48:00Z">
            <w:rPr>
              <w:rFonts w:ascii="Arial Unicode MS" w:hAnsi="Arial Unicode MS"/>
              <w:b/>
              <w:sz w:val="26"/>
              <w:szCs w:val="26"/>
              <w:u w:val="single"/>
              <w:lang w:eastAsia="en-GB"/>
            </w:rPr>
          </w:rPrChange>
        </w:rPr>
        <w:t xml:space="preserve"> shall be treated with utmost respect.</w:t>
      </w:r>
    </w:p>
    <w:p w14:paraId="23442EE7" w14:textId="3C9EFC01" w:rsidR="00AA30FD" w:rsidRDefault="00AA30FD" w:rsidP="00356838">
      <w:pPr>
        <w:pStyle w:val="ListParagraph"/>
        <w:numPr>
          <w:ilvl w:val="0"/>
          <w:numId w:val="19"/>
        </w:numPr>
        <w:ind w:left="1080"/>
        <w:jc w:val="both"/>
        <w:rPr>
          <w:ins w:id="1241" w:author="Kola Akinwale" w:date="2021-11-22T11:01:00Z"/>
          <w:rFonts w:ascii="Arial" w:hAnsi="Arial" w:cs="Arial"/>
          <w:b/>
          <w:sz w:val="26"/>
          <w:szCs w:val="26"/>
          <w:u w:val="single"/>
          <w:lang w:eastAsia="en-GB"/>
        </w:rPr>
        <w:pPrChange w:id="1242" w:author="Kola Akinwale" w:date="2021-11-23T09:20:00Z">
          <w:pPr>
            <w:pStyle w:val="ListParagraph"/>
            <w:numPr>
              <w:numId w:val="19"/>
            </w:numPr>
            <w:ind w:hanging="360"/>
            <w:jc w:val="both"/>
          </w:pPr>
        </w:pPrChange>
      </w:pPr>
      <w:r w:rsidRPr="00975333">
        <w:rPr>
          <w:rFonts w:ascii="Arial" w:hAnsi="Arial" w:cs="Arial"/>
          <w:b/>
          <w:sz w:val="26"/>
          <w:szCs w:val="26"/>
          <w:u w:val="single"/>
          <w:lang w:eastAsia="en-GB"/>
          <w:rPrChange w:id="1243" w:author="Kola Akinwale" w:date="2021-11-22T10:48:00Z">
            <w:rPr>
              <w:rFonts w:ascii="Arial Unicode MS" w:hAnsi="Arial Unicode MS"/>
              <w:b/>
              <w:sz w:val="26"/>
              <w:szCs w:val="26"/>
              <w:u w:val="single"/>
              <w:lang w:eastAsia="en-GB"/>
            </w:rPr>
          </w:rPrChange>
        </w:rPr>
        <w:t>The Chairman and Secretary of the Class of Founding Fathers shall be members of the National Executive Committee.</w:t>
      </w:r>
    </w:p>
    <w:p w14:paraId="3A367487" w14:textId="77777777" w:rsidR="00061036" w:rsidRPr="00975333" w:rsidRDefault="00061036" w:rsidP="00356838">
      <w:pPr>
        <w:pStyle w:val="ListParagraph"/>
        <w:ind w:left="1080"/>
        <w:jc w:val="both"/>
        <w:rPr>
          <w:rFonts w:ascii="Arial" w:hAnsi="Arial" w:cs="Arial"/>
          <w:b/>
          <w:sz w:val="26"/>
          <w:szCs w:val="26"/>
          <w:u w:val="single"/>
          <w:lang w:eastAsia="en-GB"/>
          <w:rPrChange w:id="1244" w:author="Kola Akinwale" w:date="2021-11-22T10:48:00Z">
            <w:rPr>
              <w:rFonts w:ascii="Arial Unicode MS" w:hAnsi="Arial Unicode MS"/>
              <w:b/>
              <w:sz w:val="26"/>
              <w:szCs w:val="26"/>
              <w:u w:val="single"/>
              <w:lang w:eastAsia="en-GB"/>
            </w:rPr>
          </w:rPrChange>
        </w:rPr>
        <w:pPrChange w:id="1245" w:author="Kola Akinwale" w:date="2021-11-23T09:20:00Z">
          <w:pPr>
            <w:pStyle w:val="ListParagraph"/>
            <w:numPr>
              <w:numId w:val="19"/>
            </w:numPr>
            <w:ind w:hanging="360"/>
            <w:jc w:val="both"/>
          </w:pPr>
        </w:pPrChange>
      </w:pPr>
    </w:p>
    <w:p w14:paraId="09C810B0" w14:textId="77777777" w:rsidR="00AA30FD" w:rsidRPr="00975333" w:rsidRDefault="00AA30FD" w:rsidP="00356838">
      <w:pPr>
        <w:pStyle w:val="Default"/>
        <w:ind w:left="360"/>
        <w:jc w:val="both"/>
        <w:rPr>
          <w:b/>
          <w:sz w:val="10"/>
          <w:szCs w:val="26"/>
          <w:u w:val="single"/>
          <w:rPrChange w:id="1246" w:author="Kola Akinwale" w:date="2021-11-22T10:48:00Z">
            <w:rPr>
              <w:rFonts w:ascii="Arial Unicode MS" w:hAnsi="Arial Unicode MS"/>
              <w:b/>
              <w:sz w:val="10"/>
              <w:szCs w:val="26"/>
              <w:u w:val="single"/>
            </w:rPr>
          </w:rPrChange>
        </w:rPr>
        <w:pPrChange w:id="1247" w:author="Kola Akinwale" w:date="2021-11-23T09:20:00Z">
          <w:pPr>
            <w:pStyle w:val="Default"/>
            <w:jc w:val="both"/>
          </w:pPr>
        </w:pPrChange>
      </w:pPr>
    </w:p>
    <w:p w14:paraId="5B34EF53" w14:textId="77777777" w:rsidR="00AA30FD" w:rsidRPr="00975333" w:rsidRDefault="00AA30FD" w:rsidP="00AA30FD">
      <w:pPr>
        <w:jc w:val="both"/>
        <w:rPr>
          <w:rFonts w:ascii="Arial" w:hAnsi="Arial" w:cs="Arial"/>
          <w:b/>
          <w:sz w:val="26"/>
          <w:szCs w:val="26"/>
          <w:u w:val="single"/>
          <w:rPrChange w:id="1248" w:author="Kola Akinwale" w:date="2021-11-22T10:48:00Z">
            <w:rPr>
              <w:rFonts w:ascii="Arial Unicode MS" w:hAnsi="Arial Unicode MS"/>
              <w:b/>
              <w:sz w:val="26"/>
              <w:szCs w:val="26"/>
              <w:u w:val="single"/>
            </w:rPr>
          </w:rPrChange>
        </w:rPr>
      </w:pPr>
      <w:r w:rsidRPr="00356838">
        <w:rPr>
          <w:rFonts w:ascii="Arial" w:hAnsi="Arial" w:cs="Arial"/>
          <w:b/>
          <w:bCs/>
          <w:sz w:val="26"/>
          <w:szCs w:val="26"/>
          <w:u w:val="single"/>
          <w:rPrChange w:id="1249" w:author="Kola Akinwale" w:date="2021-11-23T09:20:00Z">
            <w:rPr>
              <w:rFonts w:ascii="Arial Unicode MS" w:hAnsi="Arial Unicode MS"/>
              <w:sz w:val="26"/>
              <w:szCs w:val="26"/>
              <w:u w:val="single"/>
            </w:rPr>
          </w:rPrChange>
        </w:rPr>
        <w:t>g</w:t>
      </w:r>
      <w:r w:rsidRPr="00975333">
        <w:rPr>
          <w:rFonts w:ascii="Arial" w:hAnsi="Arial" w:cs="Arial"/>
          <w:sz w:val="26"/>
          <w:szCs w:val="26"/>
          <w:u w:val="single"/>
          <w:rPrChange w:id="1250" w:author="Kola Akinwale" w:date="2021-11-22T10:48:00Z">
            <w:rPr>
              <w:rFonts w:ascii="Arial Unicode MS" w:hAnsi="Arial Unicode MS"/>
              <w:sz w:val="26"/>
              <w:szCs w:val="26"/>
              <w:u w:val="single"/>
            </w:rPr>
          </w:rPrChange>
        </w:rPr>
        <w:t>.</w:t>
      </w:r>
      <w:r w:rsidRPr="00975333">
        <w:rPr>
          <w:rFonts w:ascii="Arial" w:hAnsi="Arial" w:cs="Arial"/>
          <w:b/>
          <w:sz w:val="26"/>
          <w:szCs w:val="26"/>
          <w:u w:val="single"/>
          <w:rPrChange w:id="1251" w:author="Kola Akinwale" w:date="2021-11-22T10:48:00Z">
            <w:rPr>
              <w:rFonts w:ascii="Arial Unicode MS" w:hAnsi="Arial Unicode MS"/>
              <w:b/>
              <w:sz w:val="26"/>
              <w:szCs w:val="26"/>
              <w:u w:val="single"/>
            </w:rPr>
          </w:rPrChange>
        </w:rPr>
        <w:t xml:space="preserve"> Loss of Membership</w:t>
      </w:r>
    </w:p>
    <w:p w14:paraId="18CE369F" w14:textId="77777777" w:rsidR="00AA30FD" w:rsidRPr="00975333" w:rsidRDefault="00AA30FD" w:rsidP="00AA30FD">
      <w:pPr>
        <w:jc w:val="both"/>
        <w:rPr>
          <w:rFonts w:ascii="Arial" w:hAnsi="Arial" w:cs="Arial"/>
          <w:b/>
          <w:sz w:val="8"/>
          <w:szCs w:val="26"/>
          <w:rPrChange w:id="1252" w:author="Kola Akinwale" w:date="2021-11-22T10:48:00Z">
            <w:rPr>
              <w:rFonts w:ascii="Arial Unicode MS" w:hAnsi="Arial Unicode MS"/>
              <w:b/>
              <w:sz w:val="8"/>
              <w:szCs w:val="26"/>
            </w:rPr>
          </w:rPrChange>
        </w:rPr>
      </w:pPr>
    </w:p>
    <w:p w14:paraId="3A1221B7" w14:textId="77777777" w:rsidR="00AA30FD" w:rsidRPr="00975333" w:rsidRDefault="00AA30FD" w:rsidP="00356838">
      <w:pPr>
        <w:pStyle w:val="ListParagraph"/>
        <w:numPr>
          <w:ilvl w:val="0"/>
          <w:numId w:val="20"/>
        </w:numPr>
        <w:ind w:left="1080"/>
        <w:jc w:val="both"/>
        <w:rPr>
          <w:rFonts w:ascii="Arial" w:hAnsi="Arial" w:cs="Arial"/>
          <w:b/>
          <w:sz w:val="26"/>
          <w:szCs w:val="26"/>
          <w:u w:val="single"/>
          <w:rPrChange w:id="1253" w:author="Kola Akinwale" w:date="2021-11-22T10:48:00Z">
            <w:rPr>
              <w:rFonts w:ascii="Arial Unicode MS" w:hAnsi="Arial Unicode MS"/>
              <w:b/>
              <w:sz w:val="26"/>
              <w:szCs w:val="26"/>
              <w:u w:val="single"/>
            </w:rPr>
          </w:rPrChange>
        </w:rPr>
        <w:pPrChange w:id="1254" w:author="Kola Akinwale" w:date="2021-11-23T09:20:00Z">
          <w:pPr>
            <w:pStyle w:val="ListParagraph"/>
            <w:numPr>
              <w:numId w:val="20"/>
            </w:numPr>
            <w:ind w:hanging="360"/>
            <w:jc w:val="both"/>
          </w:pPr>
        </w:pPrChange>
      </w:pPr>
      <w:r w:rsidRPr="00975333">
        <w:rPr>
          <w:rFonts w:ascii="Arial" w:hAnsi="Arial" w:cs="Arial"/>
          <w:b/>
          <w:sz w:val="26"/>
          <w:szCs w:val="26"/>
          <w:u w:val="single"/>
          <w:rPrChange w:id="1255" w:author="Kola Akinwale" w:date="2021-11-22T10:48:00Z">
            <w:rPr>
              <w:rFonts w:ascii="Arial Unicode MS" w:hAnsi="Arial Unicode MS"/>
              <w:b/>
              <w:sz w:val="26"/>
              <w:szCs w:val="26"/>
              <w:u w:val="single"/>
            </w:rPr>
          </w:rPrChange>
        </w:rPr>
        <w:t>Without prejudice to the provisions of this constitution and/or other rules made there under, any member who fails to renew his membership by payment of annual subscription within a period of 4 months after the due date shall cease to enjoy the rights and privileges of members as prescribed by this constitution, and if such default continues for a period of 6 months, such member shall automatically lose his membership.</w:t>
      </w:r>
    </w:p>
    <w:p w14:paraId="64A44CE9" w14:textId="77777777" w:rsidR="00AA30FD" w:rsidRPr="00975333" w:rsidRDefault="00AA30FD" w:rsidP="00356838">
      <w:pPr>
        <w:ind w:left="1778" w:hanging="425"/>
        <w:jc w:val="both"/>
        <w:rPr>
          <w:rFonts w:ascii="Arial" w:hAnsi="Arial" w:cs="Arial"/>
          <w:b/>
          <w:sz w:val="8"/>
          <w:szCs w:val="26"/>
          <w:u w:val="single"/>
          <w:rPrChange w:id="1256" w:author="Kola Akinwale" w:date="2021-11-22T10:48:00Z">
            <w:rPr>
              <w:rFonts w:ascii="Arial Unicode MS" w:hAnsi="Arial Unicode MS"/>
              <w:b/>
              <w:sz w:val="8"/>
              <w:szCs w:val="26"/>
              <w:u w:val="single"/>
            </w:rPr>
          </w:rPrChange>
        </w:rPr>
        <w:pPrChange w:id="1257" w:author="Kola Akinwale" w:date="2021-11-23T09:20:00Z">
          <w:pPr>
            <w:ind w:left="1418" w:hanging="425"/>
            <w:jc w:val="both"/>
          </w:pPr>
        </w:pPrChange>
      </w:pPr>
    </w:p>
    <w:p w14:paraId="0E2761E9" w14:textId="77777777" w:rsidR="00AA30FD" w:rsidRPr="00975333" w:rsidRDefault="00AA30FD" w:rsidP="00356838">
      <w:pPr>
        <w:pStyle w:val="ListParagraph"/>
        <w:numPr>
          <w:ilvl w:val="0"/>
          <w:numId w:val="20"/>
        </w:numPr>
        <w:ind w:left="1080"/>
        <w:jc w:val="both"/>
        <w:rPr>
          <w:rFonts w:ascii="Arial" w:hAnsi="Arial" w:cs="Arial"/>
          <w:b/>
          <w:sz w:val="26"/>
          <w:szCs w:val="26"/>
          <w:u w:val="single"/>
          <w:rPrChange w:id="1258" w:author="Kola Akinwale" w:date="2021-11-22T10:48:00Z">
            <w:rPr>
              <w:rFonts w:ascii="Arial Unicode MS" w:hAnsi="Arial Unicode MS"/>
              <w:b/>
              <w:sz w:val="26"/>
              <w:szCs w:val="26"/>
              <w:u w:val="single"/>
            </w:rPr>
          </w:rPrChange>
        </w:rPr>
        <w:pPrChange w:id="1259" w:author="Kola Akinwale" w:date="2021-11-23T09:20:00Z">
          <w:pPr>
            <w:pStyle w:val="ListParagraph"/>
            <w:numPr>
              <w:numId w:val="20"/>
            </w:numPr>
            <w:ind w:hanging="360"/>
            <w:jc w:val="both"/>
          </w:pPr>
        </w:pPrChange>
      </w:pPr>
      <w:r w:rsidRPr="00975333">
        <w:rPr>
          <w:rFonts w:ascii="Arial" w:hAnsi="Arial" w:cs="Arial"/>
          <w:b/>
          <w:sz w:val="26"/>
          <w:szCs w:val="26"/>
          <w:u w:val="single"/>
          <w:rPrChange w:id="1260" w:author="Kola Akinwale" w:date="2021-11-22T10:48:00Z">
            <w:rPr>
              <w:rFonts w:ascii="Arial Unicode MS" w:hAnsi="Arial Unicode MS"/>
              <w:b/>
              <w:sz w:val="26"/>
              <w:szCs w:val="26"/>
              <w:u w:val="single"/>
            </w:rPr>
          </w:rPrChange>
        </w:rPr>
        <w:lastRenderedPageBreak/>
        <w:t xml:space="preserve">Any member to whom sub section 1 applies shall resume his membership upon payment of all outstanding dues and upon tendering unreserved apology. </w:t>
      </w:r>
    </w:p>
    <w:p w14:paraId="17E3E444" w14:textId="77777777" w:rsidR="00AA30FD" w:rsidRPr="00975333" w:rsidRDefault="00AA30FD" w:rsidP="00356838">
      <w:pPr>
        <w:ind w:left="360" w:firstLine="2700"/>
        <w:jc w:val="both"/>
        <w:rPr>
          <w:rFonts w:ascii="Arial" w:hAnsi="Arial" w:cs="Arial"/>
          <w:b/>
          <w:sz w:val="14"/>
          <w:szCs w:val="26"/>
          <w:rPrChange w:id="1261" w:author="Kola Akinwale" w:date="2021-11-22T10:48:00Z">
            <w:rPr>
              <w:rFonts w:ascii="Arial Unicode MS" w:hAnsi="Arial Unicode MS"/>
              <w:b/>
              <w:sz w:val="14"/>
              <w:szCs w:val="26"/>
            </w:rPr>
          </w:rPrChange>
        </w:rPr>
        <w:pPrChange w:id="1262" w:author="Kola Akinwale" w:date="2021-11-23T09:20:00Z">
          <w:pPr>
            <w:ind w:firstLine="2700"/>
            <w:jc w:val="both"/>
          </w:pPr>
        </w:pPrChange>
      </w:pPr>
    </w:p>
    <w:p w14:paraId="3FC9E580" w14:textId="77777777" w:rsidR="00061036" w:rsidRDefault="00061036" w:rsidP="00061036">
      <w:pPr>
        <w:pStyle w:val="Default"/>
        <w:jc w:val="both"/>
        <w:rPr>
          <w:ins w:id="1263" w:author="Kola Akinwale" w:date="2021-11-22T11:01:00Z"/>
          <w:b/>
          <w:sz w:val="26"/>
          <w:szCs w:val="26"/>
        </w:rPr>
      </w:pPr>
    </w:p>
    <w:p w14:paraId="1CB8B629" w14:textId="328BFF32" w:rsidR="00AA30FD" w:rsidRPr="00975333" w:rsidRDefault="00AA30FD" w:rsidP="00061036">
      <w:pPr>
        <w:pStyle w:val="Default"/>
        <w:jc w:val="both"/>
        <w:rPr>
          <w:b/>
          <w:sz w:val="26"/>
          <w:szCs w:val="26"/>
          <w:rPrChange w:id="1264" w:author="Kola Akinwale" w:date="2021-11-22T10:48:00Z">
            <w:rPr>
              <w:rFonts w:ascii="Arial Unicode MS" w:hAnsi="Arial Unicode MS"/>
              <w:b/>
              <w:sz w:val="26"/>
              <w:szCs w:val="26"/>
            </w:rPr>
          </w:rPrChange>
        </w:rPr>
        <w:pPrChange w:id="1265" w:author="Kola Akinwale" w:date="2021-11-22T11:01:00Z">
          <w:pPr>
            <w:pStyle w:val="Default"/>
            <w:ind w:left="2160" w:firstLine="720"/>
            <w:jc w:val="both"/>
          </w:pPr>
        </w:pPrChange>
      </w:pPr>
      <w:r w:rsidRPr="00975333">
        <w:rPr>
          <w:b/>
          <w:sz w:val="26"/>
          <w:szCs w:val="26"/>
          <w:rPrChange w:id="1266" w:author="Kola Akinwale" w:date="2021-11-22T10:48:00Z">
            <w:rPr>
              <w:rFonts w:ascii="Arial Unicode MS" w:hAnsi="Arial Unicode MS"/>
              <w:b/>
              <w:sz w:val="26"/>
              <w:szCs w:val="26"/>
            </w:rPr>
          </w:rPrChange>
        </w:rPr>
        <w:t>ARTICLE 10</w:t>
      </w:r>
    </w:p>
    <w:p w14:paraId="7530F1DF" w14:textId="77777777" w:rsidR="00AA30FD" w:rsidRPr="00975333" w:rsidRDefault="00AA30FD" w:rsidP="00AA30FD">
      <w:pPr>
        <w:pStyle w:val="Default"/>
        <w:jc w:val="both"/>
        <w:rPr>
          <w:b/>
          <w:sz w:val="26"/>
          <w:szCs w:val="26"/>
          <w:u w:val="single"/>
          <w:rPrChange w:id="1267" w:author="Kola Akinwale" w:date="2021-11-22T10:48:00Z">
            <w:rPr>
              <w:rFonts w:ascii="Arial Unicode MS" w:hAnsi="Arial Unicode MS"/>
              <w:b/>
              <w:sz w:val="26"/>
              <w:szCs w:val="26"/>
              <w:u w:val="single"/>
            </w:rPr>
          </w:rPrChange>
        </w:rPr>
      </w:pPr>
      <w:r w:rsidRPr="00975333">
        <w:rPr>
          <w:b/>
          <w:sz w:val="26"/>
          <w:szCs w:val="26"/>
          <w:u w:val="single"/>
          <w:rPrChange w:id="1268" w:author="Kola Akinwale" w:date="2021-11-22T10:48:00Z">
            <w:rPr>
              <w:rFonts w:ascii="Arial Unicode MS" w:hAnsi="Arial Unicode MS"/>
              <w:b/>
              <w:sz w:val="26"/>
              <w:szCs w:val="26"/>
              <w:u w:val="single"/>
            </w:rPr>
          </w:rPrChange>
        </w:rPr>
        <w:t>ESTABLISHMENT OF STANDING COMMITTEES</w:t>
      </w:r>
    </w:p>
    <w:p w14:paraId="71BBF3F1" w14:textId="77777777" w:rsidR="00AA30FD" w:rsidRPr="00975333" w:rsidRDefault="00AA30FD" w:rsidP="00AA30FD">
      <w:pPr>
        <w:pStyle w:val="Default"/>
        <w:jc w:val="both"/>
        <w:rPr>
          <w:b/>
          <w:sz w:val="6"/>
          <w:szCs w:val="26"/>
          <w:u w:val="single"/>
          <w:rPrChange w:id="1269" w:author="Kola Akinwale" w:date="2021-11-22T10:48:00Z">
            <w:rPr>
              <w:rFonts w:ascii="Arial Unicode MS" w:hAnsi="Arial Unicode MS"/>
              <w:b/>
              <w:sz w:val="6"/>
              <w:szCs w:val="26"/>
              <w:u w:val="single"/>
            </w:rPr>
          </w:rPrChange>
        </w:rPr>
      </w:pPr>
    </w:p>
    <w:p w14:paraId="528A4F2C" w14:textId="77777777" w:rsidR="00AA30FD" w:rsidRPr="00975333" w:rsidRDefault="00AA30FD" w:rsidP="00AA30FD">
      <w:pPr>
        <w:pStyle w:val="Default"/>
        <w:numPr>
          <w:ilvl w:val="3"/>
          <w:numId w:val="21"/>
        </w:numPr>
        <w:ind w:left="284" w:hanging="284"/>
        <w:jc w:val="both"/>
        <w:rPr>
          <w:b/>
          <w:sz w:val="26"/>
          <w:szCs w:val="26"/>
          <w:u w:val="single"/>
          <w:rPrChange w:id="1270" w:author="Kola Akinwale" w:date="2021-11-22T10:48:00Z">
            <w:rPr>
              <w:rFonts w:ascii="Arial Unicode MS" w:hAnsi="Arial Unicode MS"/>
              <w:b/>
              <w:sz w:val="26"/>
              <w:szCs w:val="26"/>
              <w:u w:val="single"/>
            </w:rPr>
          </w:rPrChange>
        </w:rPr>
      </w:pPr>
      <w:r w:rsidRPr="00975333">
        <w:rPr>
          <w:b/>
          <w:sz w:val="26"/>
          <w:szCs w:val="26"/>
          <w:u w:val="single"/>
          <w:rPrChange w:id="1271" w:author="Kola Akinwale" w:date="2021-11-22T10:48:00Z">
            <w:rPr>
              <w:rFonts w:ascii="Arial Unicode MS" w:hAnsi="Arial Unicode MS"/>
              <w:b/>
              <w:sz w:val="26"/>
              <w:szCs w:val="26"/>
              <w:u w:val="single"/>
            </w:rPr>
          </w:rPrChange>
        </w:rPr>
        <w:t xml:space="preserve">Without prejudice to the power of the Party to establish and/or set up </w:t>
      </w:r>
      <w:r w:rsidRPr="00975333">
        <w:rPr>
          <w:b/>
          <w:i/>
          <w:sz w:val="26"/>
          <w:szCs w:val="26"/>
          <w:u w:val="single"/>
          <w:rPrChange w:id="1272" w:author="Kola Akinwale" w:date="2021-11-22T10:48:00Z">
            <w:rPr>
              <w:rFonts w:ascii="Arial Unicode MS" w:hAnsi="Arial Unicode MS"/>
              <w:b/>
              <w:i/>
              <w:sz w:val="26"/>
              <w:szCs w:val="26"/>
              <w:u w:val="single"/>
            </w:rPr>
          </w:rPrChange>
        </w:rPr>
        <w:t xml:space="preserve">ad hoc </w:t>
      </w:r>
      <w:r w:rsidRPr="00975333">
        <w:rPr>
          <w:b/>
          <w:sz w:val="26"/>
          <w:szCs w:val="26"/>
          <w:u w:val="single"/>
          <w:rPrChange w:id="1273" w:author="Kola Akinwale" w:date="2021-11-22T10:48:00Z">
            <w:rPr>
              <w:rFonts w:ascii="Arial Unicode MS" w:hAnsi="Arial Unicode MS"/>
              <w:b/>
              <w:sz w:val="26"/>
              <w:szCs w:val="26"/>
              <w:u w:val="single"/>
            </w:rPr>
          </w:rPrChange>
        </w:rPr>
        <w:t>Committees as occasions demand, the Party shall with the approval of the National Executive Council constitute and maintain the following Standing Committees at all levels of the party:</w:t>
      </w:r>
    </w:p>
    <w:p w14:paraId="1F0C371C" w14:textId="77777777" w:rsidR="00AA30FD" w:rsidRPr="00975333" w:rsidRDefault="00AA30FD" w:rsidP="00356838">
      <w:pPr>
        <w:pStyle w:val="ListParagraph"/>
        <w:numPr>
          <w:ilvl w:val="0"/>
          <w:numId w:val="22"/>
        </w:numPr>
        <w:shd w:val="clear" w:color="auto" w:fill="FFFFFF"/>
        <w:ind w:left="2160"/>
        <w:jc w:val="both"/>
        <w:rPr>
          <w:rFonts w:ascii="Arial" w:hAnsi="Arial" w:cs="Arial"/>
          <w:b/>
          <w:sz w:val="26"/>
          <w:szCs w:val="26"/>
          <w:u w:val="single"/>
          <w:rPrChange w:id="1274" w:author="Kola Akinwale" w:date="2021-11-22T10:48:00Z">
            <w:rPr>
              <w:rFonts w:ascii="Arial Unicode MS" w:hAnsi="Arial Unicode MS"/>
              <w:b/>
              <w:sz w:val="26"/>
              <w:szCs w:val="26"/>
              <w:u w:val="single"/>
            </w:rPr>
          </w:rPrChange>
        </w:rPr>
        <w:pPrChange w:id="1275" w:author="Kola Akinwale" w:date="2021-11-23T09:21:00Z">
          <w:pPr>
            <w:pStyle w:val="ListParagraph"/>
            <w:numPr>
              <w:numId w:val="22"/>
            </w:numPr>
            <w:shd w:val="clear" w:color="auto" w:fill="FFFFFF"/>
            <w:ind w:left="1724" w:hanging="720"/>
            <w:jc w:val="both"/>
          </w:pPr>
        </w:pPrChange>
      </w:pPr>
      <w:r w:rsidRPr="00975333">
        <w:rPr>
          <w:rFonts w:ascii="Arial" w:hAnsi="Arial" w:cs="Arial"/>
          <w:b/>
          <w:sz w:val="26"/>
          <w:szCs w:val="26"/>
          <w:u w:val="single"/>
          <w:rPrChange w:id="1276" w:author="Kola Akinwale" w:date="2021-11-22T10:48:00Z">
            <w:rPr>
              <w:rFonts w:ascii="Arial Unicode MS" w:hAnsi="Arial Unicode MS"/>
              <w:b/>
              <w:sz w:val="26"/>
              <w:szCs w:val="26"/>
              <w:u w:val="single"/>
            </w:rPr>
          </w:rPrChange>
        </w:rPr>
        <w:t>Committee on Ethics and Standard</w:t>
      </w:r>
    </w:p>
    <w:p w14:paraId="32AAE4C5" w14:textId="77777777" w:rsidR="00AA30FD" w:rsidRPr="00975333" w:rsidRDefault="00AA30FD" w:rsidP="00356838">
      <w:pPr>
        <w:pStyle w:val="ListParagraph"/>
        <w:numPr>
          <w:ilvl w:val="0"/>
          <w:numId w:val="22"/>
        </w:numPr>
        <w:shd w:val="clear" w:color="auto" w:fill="FFFFFF"/>
        <w:ind w:left="2160"/>
        <w:jc w:val="both"/>
        <w:rPr>
          <w:rFonts w:ascii="Arial" w:hAnsi="Arial" w:cs="Arial"/>
          <w:b/>
          <w:sz w:val="26"/>
          <w:szCs w:val="26"/>
          <w:u w:val="single"/>
          <w:rPrChange w:id="1277" w:author="Kola Akinwale" w:date="2021-11-22T10:48:00Z">
            <w:rPr>
              <w:rFonts w:ascii="Arial Unicode MS" w:hAnsi="Arial Unicode MS"/>
              <w:b/>
              <w:sz w:val="26"/>
              <w:szCs w:val="26"/>
              <w:u w:val="single"/>
            </w:rPr>
          </w:rPrChange>
        </w:rPr>
        <w:pPrChange w:id="1278" w:author="Kola Akinwale" w:date="2021-11-23T09:21:00Z">
          <w:pPr>
            <w:pStyle w:val="ListParagraph"/>
            <w:numPr>
              <w:numId w:val="22"/>
            </w:numPr>
            <w:shd w:val="clear" w:color="auto" w:fill="FFFFFF"/>
            <w:ind w:left="1724" w:hanging="720"/>
            <w:jc w:val="both"/>
          </w:pPr>
        </w:pPrChange>
      </w:pPr>
      <w:r w:rsidRPr="00975333">
        <w:rPr>
          <w:rFonts w:ascii="Arial" w:hAnsi="Arial" w:cs="Arial"/>
          <w:b/>
          <w:sz w:val="26"/>
          <w:szCs w:val="26"/>
          <w:u w:val="single"/>
          <w:rPrChange w:id="1279" w:author="Kola Akinwale" w:date="2021-11-22T10:48:00Z">
            <w:rPr>
              <w:rFonts w:ascii="Arial Unicode MS" w:hAnsi="Arial Unicode MS"/>
              <w:b/>
              <w:sz w:val="26"/>
              <w:szCs w:val="26"/>
              <w:u w:val="single"/>
            </w:rPr>
          </w:rPrChange>
        </w:rPr>
        <w:t>Strategy and Mobilization Committee</w:t>
      </w:r>
    </w:p>
    <w:p w14:paraId="61172ADD" w14:textId="77777777" w:rsidR="00AA30FD" w:rsidRPr="00975333" w:rsidRDefault="00AA30FD" w:rsidP="00356838">
      <w:pPr>
        <w:pStyle w:val="ListParagraph"/>
        <w:numPr>
          <w:ilvl w:val="0"/>
          <w:numId w:val="22"/>
        </w:numPr>
        <w:shd w:val="clear" w:color="auto" w:fill="FFFFFF"/>
        <w:ind w:left="2160"/>
        <w:jc w:val="both"/>
        <w:rPr>
          <w:rFonts w:ascii="Arial" w:hAnsi="Arial" w:cs="Arial"/>
          <w:b/>
          <w:sz w:val="26"/>
          <w:szCs w:val="26"/>
          <w:u w:val="single"/>
          <w:rPrChange w:id="1280" w:author="Kola Akinwale" w:date="2021-11-22T10:48:00Z">
            <w:rPr>
              <w:rFonts w:ascii="Arial Unicode MS" w:hAnsi="Arial Unicode MS"/>
              <w:b/>
              <w:sz w:val="26"/>
              <w:szCs w:val="26"/>
              <w:u w:val="single"/>
            </w:rPr>
          </w:rPrChange>
        </w:rPr>
        <w:pPrChange w:id="1281" w:author="Kola Akinwale" w:date="2021-11-23T09:21:00Z">
          <w:pPr>
            <w:pStyle w:val="ListParagraph"/>
            <w:numPr>
              <w:numId w:val="22"/>
            </w:numPr>
            <w:shd w:val="clear" w:color="auto" w:fill="FFFFFF"/>
            <w:ind w:left="1724" w:hanging="720"/>
            <w:jc w:val="both"/>
          </w:pPr>
        </w:pPrChange>
      </w:pPr>
      <w:r w:rsidRPr="00975333">
        <w:rPr>
          <w:rFonts w:ascii="Arial" w:hAnsi="Arial" w:cs="Arial"/>
          <w:b/>
          <w:bCs/>
          <w:sz w:val="26"/>
          <w:szCs w:val="26"/>
          <w:u w:val="single"/>
          <w:rPrChange w:id="1282" w:author="Kola Akinwale" w:date="2021-11-22T10:48:00Z">
            <w:rPr>
              <w:rFonts w:ascii="Arial Unicode MS" w:hAnsi="Arial Unicode MS"/>
              <w:b/>
              <w:bCs/>
              <w:sz w:val="26"/>
              <w:szCs w:val="26"/>
              <w:u w:val="single"/>
            </w:rPr>
          </w:rPrChange>
        </w:rPr>
        <w:t>Publicity Committee</w:t>
      </w:r>
    </w:p>
    <w:p w14:paraId="50D43D32" w14:textId="77777777" w:rsidR="00AA30FD" w:rsidRPr="00975333" w:rsidRDefault="00AA30FD" w:rsidP="00356838">
      <w:pPr>
        <w:pStyle w:val="ListParagraph"/>
        <w:numPr>
          <w:ilvl w:val="0"/>
          <w:numId w:val="22"/>
        </w:numPr>
        <w:shd w:val="clear" w:color="auto" w:fill="FFFFFF"/>
        <w:ind w:left="2160"/>
        <w:jc w:val="both"/>
        <w:rPr>
          <w:rFonts w:ascii="Arial" w:hAnsi="Arial" w:cs="Arial"/>
          <w:b/>
          <w:sz w:val="26"/>
          <w:szCs w:val="26"/>
          <w:u w:val="single"/>
          <w:rPrChange w:id="1283" w:author="Kola Akinwale" w:date="2021-11-22T10:48:00Z">
            <w:rPr>
              <w:rFonts w:ascii="Arial Unicode MS" w:hAnsi="Arial Unicode MS"/>
              <w:b/>
              <w:sz w:val="26"/>
              <w:szCs w:val="26"/>
              <w:u w:val="single"/>
            </w:rPr>
          </w:rPrChange>
        </w:rPr>
        <w:pPrChange w:id="1284" w:author="Kola Akinwale" w:date="2021-11-23T09:21:00Z">
          <w:pPr>
            <w:pStyle w:val="ListParagraph"/>
            <w:numPr>
              <w:numId w:val="22"/>
            </w:numPr>
            <w:shd w:val="clear" w:color="auto" w:fill="FFFFFF"/>
            <w:ind w:left="1724" w:hanging="720"/>
            <w:jc w:val="both"/>
          </w:pPr>
        </w:pPrChange>
      </w:pPr>
      <w:r w:rsidRPr="00975333">
        <w:rPr>
          <w:rFonts w:ascii="Arial" w:hAnsi="Arial" w:cs="Arial"/>
          <w:b/>
          <w:sz w:val="26"/>
          <w:szCs w:val="26"/>
          <w:u w:val="single"/>
          <w:rPrChange w:id="1285" w:author="Kola Akinwale" w:date="2021-11-22T10:48:00Z">
            <w:rPr>
              <w:rFonts w:ascii="Arial Unicode MS" w:hAnsi="Arial Unicode MS"/>
              <w:b/>
              <w:sz w:val="26"/>
              <w:szCs w:val="26"/>
              <w:u w:val="single"/>
            </w:rPr>
          </w:rPrChange>
        </w:rPr>
        <w:t>Screening and Selection Committee</w:t>
      </w:r>
    </w:p>
    <w:p w14:paraId="793C89FE" w14:textId="79A85866" w:rsidR="00AA30FD" w:rsidDel="00371E12" w:rsidRDefault="00AA30FD" w:rsidP="00371E12">
      <w:pPr>
        <w:pStyle w:val="ListParagraph"/>
        <w:numPr>
          <w:ilvl w:val="0"/>
          <w:numId w:val="22"/>
        </w:numPr>
        <w:shd w:val="clear" w:color="auto" w:fill="FFFFFF"/>
        <w:ind w:left="2160"/>
        <w:jc w:val="both"/>
        <w:rPr>
          <w:del w:id="1286" w:author="Kola Akinwale" w:date="2021-11-23T09:25:00Z"/>
          <w:rFonts w:ascii="Arial" w:hAnsi="Arial" w:cs="Arial"/>
          <w:b/>
          <w:sz w:val="26"/>
          <w:szCs w:val="26"/>
          <w:u w:val="single"/>
        </w:rPr>
      </w:pPr>
      <w:r w:rsidRPr="00975333">
        <w:rPr>
          <w:rFonts w:ascii="Arial" w:hAnsi="Arial" w:cs="Arial"/>
          <w:b/>
          <w:sz w:val="26"/>
          <w:szCs w:val="26"/>
          <w:u w:val="single"/>
          <w:lang w:eastAsia="en-GB"/>
          <w:rPrChange w:id="1287" w:author="Kola Akinwale" w:date="2021-11-22T10:48:00Z">
            <w:rPr>
              <w:rFonts w:ascii="Arial Unicode MS" w:hAnsi="Arial Unicode MS"/>
              <w:b/>
              <w:sz w:val="26"/>
              <w:szCs w:val="26"/>
              <w:u w:val="single"/>
              <w:lang w:eastAsia="en-GB"/>
            </w:rPr>
          </w:rPrChange>
        </w:rPr>
        <w:t>Dispute Resolution Committee</w:t>
      </w:r>
    </w:p>
    <w:p w14:paraId="4A5428FB" w14:textId="77777777" w:rsidR="00371E12" w:rsidRPr="00975333" w:rsidRDefault="00371E12" w:rsidP="00356838">
      <w:pPr>
        <w:pStyle w:val="ListParagraph"/>
        <w:numPr>
          <w:ilvl w:val="0"/>
          <w:numId w:val="22"/>
        </w:numPr>
        <w:shd w:val="clear" w:color="auto" w:fill="FFFFFF"/>
        <w:ind w:left="2160"/>
        <w:jc w:val="both"/>
        <w:rPr>
          <w:ins w:id="1288" w:author="Kola Akinwale" w:date="2021-11-23T09:25:00Z"/>
          <w:rFonts w:ascii="Arial" w:hAnsi="Arial" w:cs="Arial"/>
          <w:b/>
          <w:sz w:val="26"/>
          <w:szCs w:val="26"/>
          <w:u w:val="single"/>
          <w:rPrChange w:id="1289" w:author="Kola Akinwale" w:date="2021-11-22T10:48:00Z">
            <w:rPr>
              <w:ins w:id="1290" w:author="Kola Akinwale" w:date="2021-11-23T09:25:00Z"/>
              <w:rFonts w:ascii="Arial Unicode MS" w:hAnsi="Arial Unicode MS"/>
              <w:b/>
              <w:sz w:val="26"/>
              <w:szCs w:val="26"/>
              <w:u w:val="single"/>
            </w:rPr>
          </w:rPrChange>
        </w:rPr>
        <w:pPrChange w:id="1291" w:author="Kola Akinwale" w:date="2021-11-23T09:21:00Z">
          <w:pPr>
            <w:pStyle w:val="ListParagraph"/>
            <w:numPr>
              <w:numId w:val="22"/>
            </w:numPr>
            <w:shd w:val="clear" w:color="auto" w:fill="FFFFFF"/>
            <w:ind w:left="1724" w:hanging="720"/>
            <w:jc w:val="both"/>
          </w:pPr>
        </w:pPrChange>
      </w:pPr>
    </w:p>
    <w:p w14:paraId="2286C585" w14:textId="16AF82E3" w:rsidR="00AA30FD" w:rsidRPr="00371E12" w:rsidRDefault="00AA30FD" w:rsidP="00371E12">
      <w:pPr>
        <w:pStyle w:val="ListParagraph"/>
        <w:numPr>
          <w:ilvl w:val="0"/>
          <w:numId w:val="22"/>
        </w:numPr>
        <w:shd w:val="clear" w:color="auto" w:fill="FFFFFF"/>
        <w:ind w:left="2160"/>
        <w:jc w:val="both"/>
        <w:rPr>
          <w:ins w:id="1292" w:author="Kola Akinwale" w:date="2021-11-23T09:21:00Z"/>
          <w:rFonts w:ascii="Arial" w:hAnsi="Arial" w:cs="Arial"/>
          <w:b/>
          <w:sz w:val="26"/>
          <w:szCs w:val="26"/>
          <w:u w:val="single"/>
          <w:rPrChange w:id="1293" w:author="Kola Akinwale" w:date="2021-11-23T09:25:00Z">
            <w:rPr>
              <w:ins w:id="1294" w:author="Kola Akinwale" w:date="2021-11-23T09:21:00Z"/>
            </w:rPr>
          </w:rPrChange>
        </w:rPr>
        <w:pPrChange w:id="1295" w:author="Kola Akinwale" w:date="2021-11-23T09:25:00Z">
          <w:pPr>
            <w:pStyle w:val="ListParagraph"/>
            <w:numPr>
              <w:numId w:val="22"/>
            </w:numPr>
            <w:shd w:val="clear" w:color="auto" w:fill="FFFFFF"/>
            <w:ind w:left="1440" w:hanging="720"/>
            <w:jc w:val="both"/>
          </w:pPr>
        </w:pPrChange>
      </w:pPr>
      <w:proofErr w:type="spellStart"/>
      <w:r w:rsidRPr="00371E12">
        <w:rPr>
          <w:rFonts w:ascii="Arial" w:hAnsi="Arial" w:cs="Arial"/>
          <w:b/>
          <w:sz w:val="26"/>
          <w:szCs w:val="26"/>
          <w:u w:val="single"/>
          <w:lang w:eastAsia="en-GB"/>
          <w:rPrChange w:id="1296" w:author="Kola Akinwale" w:date="2021-11-23T09:25:00Z">
            <w:rPr>
              <w:rFonts w:ascii="Arial Unicode MS" w:hAnsi="Arial Unicode MS"/>
              <w:b/>
              <w:sz w:val="26"/>
              <w:szCs w:val="26"/>
              <w:u w:val="single"/>
              <w:lang w:eastAsia="en-GB"/>
            </w:rPr>
          </w:rPrChange>
        </w:rPr>
        <w:t>Dispute</w:t>
      </w:r>
      <w:proofErr w:type="spellEnd"/>
      <w:r w:rsidRPr="00371E12">
        <w:rPr>
          <w:rFonts w:ascii="Arial" w:hAnsi="Arial" w:cs="Arial"/>
          <w:b/>
          <w:sz w:val="26"/>
          <w:szCs w:val="26"/>
          <w:u w:val="single"/>
          <w:lang w:eastAsia="en-GB"/>
          <w:rPrChange w:id="1297" w:author="Kola Akinwale" w:date="2021-11-23T09:25:00Z">
            <w:rPr>
              <w:rFonts w:ascii="Arial Unicode MS" w:hAnsi="Arial Unicode MS"/>
              <w:b/>
              <w:sz w:val="26"/>
              <w:szCs w:val="26"/>
              <w:u w:val="single"/>
              <w:lang w:eastAsia="en-GB"/>
            </w:rPr>
          </w:rPrChange>
        </w:rPr>
        <w:t xml:space="preserve"> Resolution (Appeal Committee)</w:t>
      </w:r>
    </w:p>
    <w:p w14:paraId="663D08F1" w14:textId="77777777" w:rsidR="00356838" w:rsidRPr="00975333" w:rsidRDefault="00356838" w:rsidP="00356838">
      <w:pPr>
        <w:pStyle w:val="ListParagraph"/>
        <w:shd w:val="clear" w:color="auto" w:fill="FFFFFF"/>
        <w:ind w:left="1440"/>
        <w:jc w:val="both"/>
        <w:rPr>
          <w:rFonts w:ascii="Arial" w:hAnsi="Arial" w:cs="Arial"/>
          <w:b/>
          <w:sz w:val="26"/>
          <w:szCs w:val="26"/>
          <w:u w:val="single"/>
          <w:rPrChange w:id="1298" w:author="Kola Akinwale" w:date="2021-11-22T10:48:00Z">
            <w:rPr>
              <w:rFonts w:ascii="Arial Unicode MS" w:hAnsi="Arial Unicode MS"/>
              <w:b/>
              <w:sz w:val="26"/>
              <w:szCs w:val="26"/>
              <w:u w:val="single"/>
            </w:rPr>
          </w:rPrChange>
        </w:rPr>
        <w:pPrChange w:id="1299" w:author="Kola Akinwale" w:date="2021-11-23T09:21:00Z">
          <w:pPr>
            <w:pStyle w:val="ListParagraph"/>
            <w:numPr>
              <w:numId w:val="22"/>
            </w:numPr>
            <w:shd w:val="clear" w:color="auto" w:fill="FFFFFF"/>
            <w:ind w:left="1724" w:hanging="720"/>
            <w:jc w:val="both"/>
          </w:pPr>
        </w:pPrChange>
      </w:pPr>
    </w:p>
    <w:p w14:paraId="275436B1" w14:textId="77777777" w:rsidR="00AA30FD" w:rsidRPr="00975333" w:rsidRDefault="00AA30FD" w:rsidP="00356838">
      <w:pPr>
        <w:pStyle w:val="Default"/>
        <w:ind w:left="720" w:hanging="284"/>
        <w:jc w:val="both"/>
        <w:rPr>
          <w:sz w:val="10"/>
          <w:szCs w:val="26"/>
          <w:u w:val="single"/>
          <w:rPrChange w:id="1300" w:author="Kola Akinwale" w:date="2021-11-22T10:48:00Z">
            <w:rPr>
              <w:rFonts w:ascii="Arial Unicode MS" w:hAnsi="Arial Unicode MS"/>
              <w:sz w:val="10"/>
              <w:szCs w:val="26"/>
              <w:u w:val="single"/>
            </w:rPr>
          </w:rPrChange>
        </w:rPr>
        <w:pPrChange w:id="1301" w:author="Kola Akinwale" w:date="2021-11-23T09:21:00Z">
          <w:pPr>
            <w:pStyle w:val="Default"/>
            <w:ind w:left="284" w:hanging="284"/>
            <w:jc w:val="both"/>
          </w:pPr>
        </w:pPrChange>
      </w:pPr>
    </w:p>
    <w:p w14:paraId="64C2E0B1" w14:textId="77777777" w:rsidR="00AA30FD" w:rsidRPr="00975333" w:rsidRDefault="00AA30FD" w:rsidP="00AA30FD">
      <w:pPr>
        <w:pStyle w:val="Default"/>
        <w:numPr>
          <w:ilvl w:val="3"/>
          <w:numId w:val="21"/>
        </w:numPr>
        <w:ind w:left="284" w:hanging="284"/>
        <w:jc w:val="both"/>
        <w:rPr>
          <w:b/>
          <w:sz w:val="26"/>
          <w:szCs w:val="26"/>
          <w:u w:val="single"/>
          <w:rPrChange w:id="1302" w:author="Kola Akinwale" w:date="2021-11-22T10:48:00Z">
            <w:rPr>
              <w:rFonts w:ascii="Arial Unicode MS" w:hAnsi="Arial Unicode MS"/>
              <w:b/>
              <w:sz w:val="26"/>
              <w:szCs w:val="26"/>
              <w:u w:val="single"/>
            </w:rPr>
          </w:rPrChange>
        </w:rPr>
      </w:pPr>
      <w:r w:rsidRPr="00975333">
        <w:rPr>
          <w:b/>
          <w:sz w:val="26"/>
          <w:szCs w:val="26"/>
          <w:u w:val="single"/>
          <w:rPrChange w:id="1303" w:author="Kola Akinwale" w:date="2021-11-22T10:48:00Z">
            <w:rPr>
              <w:rFonts w:ascii="Arial Unicode MS" w:hAnsi="Arial Unicode MS"/>
              <w:b/>
              <w:sz w:val="26"/>
              <w:szCs w:val="26"/>
              <w:u w:val="single"/>
            </w:rPr>
          </w:rPrChange>
        </w:rPr>
        <w:t xml:space="preserve">Except as hereinafter specifically stated, the number of members of each Committee shall be determined by the appropriate executive committee of the Party. Each committee shall have a Chairman, Secretary and other executives for its proper functioning. </w:t>
      </w:r>
    </w:p>
    <w:p w14:paraId="2332CF94" w14:textId="77777777" w:rsidR="00AA30FD" w:rsidRPr="00975333" w:rsidRDefault="00AA30FD" w:rsidP="00AA30FD">
      <w:pPr>
        <w:pStyle w:val="Default"/>
        <w:ind w:left="284" w:hanging="284"/>
        <w:jc w:val="both"/>
        <w:rPr>
          <w:b/>
          <w:sz w:val="10"/>
          <w:szCs w:val="26"/>
          <w:u w:val="single"/>
          <w:rPrChange w:id="1304" w:author="Kola Akinwale" w:date="2021-11-22T10:48:00Z">
            <w:rPr>
              <w:rFonts w:ascii="Arial Unicode MS" w:hAnsi="Arial Unicode MS"/>
              <w:b/>
              <w:sz w:val="10"/>
              <w:szCs w:val="26"/>
              <w:u w:val="single"/>
            </w:rPr>
          </w:rPrChange>
        </w:rPr>
      </w:pPr>
    </w:p>
    <w:p w14:paraId="6F521C1B" w14:textId="77777777" w:rsidR="00AA30FD" w:rsidRPr="00975333" w:rsidRDefault="00AA30FD" w:rsidP="00AA30FD">
      <w:pPr>
        <w:pStyle w:val="Default"/>
        <w:numPr>
          <w:ilvl w:val="3"/>
          <w:numId w:val="21"/>
        </w:numPr>
        <w:ind w:left="284" w:hanging="284"/>
        <w:jc w:val="both"/>
        <w:rPr>
          <w:b/>
          <w:sz w:val="26"/>
          <w:szCs w:val="26"/>
          <w:u w:val="single"/>
          <w:rPrChange w:id="1305" w:author="Kola Akinwale" w:date="2021-11-22T10:48:00Z">
            <w:rPr>
              <w:rFonts w:ascii="Arial Unicode MS" w:hAnsi="Arial Unicode MS"/>
              <w:b/>
              <w:sz w:val="26"/>
              <w:szCs w:val="26"/>
              <w:u w:val="single"/>
            </w:rPr>
          </w:rPrChange>
        </w:rPr>
      </w:pPr>
      <w:r w:rsidRPr="00975333">
        <w:rPr>
          <w:b/>
          <w:sz w:val="26"/>
          <w:szCs w:val="26"/>
          <w:u w:val="single"/>
          <w:rPrChange w:id="1306" w:author="Kola Akinwale" w:date="2021-11-22T10:48:00Z">
            <w:rPr>
              <w:rFonts w:ascii="Arial Unicode MS" w:hAnsi="Arial Unicode MS"/>
              <w:b/>
              <w:sz w:val="26"/>
              <w:szCs w:val="26"/>
              <w:u w:val="single"/>
            </w:rPr>
          </w:rPrChange>
        </w:rPr>
        <w:t xml:space="preserve">Except otherwise stated, the tenure of office of the executive of any standing Committee shall be two years subject to reappointment for another period of two years only. </w:t>
      </w:r>
    </w:p>
    <w:p w14:paraId="3C0D329E" w14:textId="77777777" w:rsidR="00AA30FD" w:rsidRPr="00975333" w:rsidRDefault="00AA30FD" w:rsidP="00AA30FD">
      <w:pPr>
        <w:pStyle w:val="Default"/>
        <w:numPr>
          <w:ilvl w:val="3"/>
          <w:numId w:val="21"/>
        </w:numPr>
        <w:ind w:left="284" w:hanging="284"/>
        <w:jc w:val="both"/>
        <w:rPr>
          <w:b/>
          <w:bCs/>
          <w:sz w:val="26"/>
          <w:szCs w:val="26"/>
          <w:u w:val="single"/>
          <w:rPrChange w:id="1307" w:author="Kola Akinwale" w:date="2021-11-22T10:48:00Z">
            <w:rPr>
              <w:rFonts w:ascii="Arial Unicode MS" w:hAnsi="Arial Unicode MS"/>
              <w:b/>
              <w:bCs/>
              <w:sz w:val="26"/>
              <w:szCs w:val="26"/>
              <w:u w:val="single"/>
            </w:rPr>
          </w:rPrChange>
        </w:rPr>
      </w:pPr>
      <w:r w:rsidRPr="00975333">
        <w:rPr>
          <w:b/>
          <w:bCs/>
          <w:sz w:val="26"/>
          <w:szCs w:val="26"/>
          <w:u w:val="single"/>
          <w:rPrChange w:id="1308" w:author="Kola Akinwale" w:date="2021-11-22T10:48:00Z">
            <w:rPr>
              <w:rFonts w:ascii="Arial Unicode MS" w:hAnsi="Arial Unicode MS"/>
              <w:b/>
              <w:bCs/>
              <w:sz w:val="26"/>
              <w:szCs w:val="26"/>
              <w:u w:val="single"/>
            </w:rPr>
          </w:rPrChange>
        </w:rPr>
        <w:t>All Standing committees shall report directly to the appropriate executive/working committee of the Party.</w:t>
      </w:r>
    </w:p>
    <w:p w14:paraId="615BA625" w14:textId="54A88DF1" w:rsidR="00AA30FD" w:rsidRDefault="00AA30FD" w:rsidP="00AA30FD">
      <w:pPr>
        <w:pStyle w:val="Default"/>
        <w:numPr>
          <w:ilvl w:val="3"/>
          <w:numId w:val="21"/>
        </w:numPr>
        <w:ind w:left="284" w:hanging="284"/>
        <w:jc w:val="both"/>
        <w:rPr>
          <w:ins w:id="1309" w:author="Kola Akinwale" w:date="2021-11-23T09:21:00Z"/>
          <w:b/>
          <w:bCs/>
          <w:sz w:val="26"/>
          <w:szCs w:val="26"/>
          <w:u w:val="single"/>
        </w:rPr>
      </w:pPr>
      <w:r w:rsidRPr="00975333">
        <w:rPr>
          <w:b/>
          <w:bCs/>
          <w:sz w:val="26"/>
          <w:szCs w:val="26"/>
          <w:u w:val="single"/>
          <w:rPrChange w:id="1310" w:author="Kola Akinwale" w:date="2021-11-22T10:48:00Z">
            <w:rPr>
              <w:rFonts w:ascii="Arial Unicode MS" w:hAnsi="Arial Unicode MS"/>
              <w:b/>
              <w:bCs/>
              <w:sz w:val="26"/>
              <w:szCs w:val="26"/>
              <w:u w:val="single"/>
            </w:rPr>
          </w:rPrChange>
        </w:rPr>
        <w:t xml:space="preserve">Composition and functions of the committees </w:t>
      </w:r>
    </w:p>
    <w:p w14:paraId="615A3914" w14:textId="77777777" w:rsidR="00356838" w:rsidRPr="00975333" w:rsidRDefault="00356838" w:rsidP="00356838">
      <w:pPr>
        <w:pStyle w:val="Default"/>
        <w:ind w:left="284"/>
        <w:jc w:val="both"/>
        <w:rPr>
          <w:b/>
          <w:bCs/>
          <w:sz w:val="26"/>
          <w:szCs w:val="26"/>
          <w:u w:val="single"/>
          <w:rPrChange w:id="1311" w:author="Kola Akinwale" w:date="2021-11-22T10:48:00Z">
            <w:rPr>
              <w:rFonts w:ascii="Arial Unicode MS" w:hAnsi="Arial Unicode MS"/>
              <w:b/>
              <w:bCs/>
              <w:sz w:val="26"/>
              <w:szCs w:val="26"/>
              <w:u w:val="single"/>
            </w:rPr>
          </w:rPrChange>
        </w:rPr>
        <w:pPrChange w:id="1312" w:author="Kola Akinwale" w:date="2021-11-23T09:21:00Z">
          <w:pPr>
            <w:pStyle w:val="Default"/>
            <w:numPr>
              <w:ilvl w:val="3"/>
              <w:numId w:val="21"/>
            </w:numPr>
            <w:ind w:left="284" w:hanging="284"/>
            <w:jc w:val="both"/>
          </w:pPr>
        </w:pPrChange>
      </w:pPr>
    </w:p>
    <w:p w14:paraId="1401D5FA" w14:textId="77777777" w:rsidR="00AA30FD" w:rsidRPr="00975333" w:rsidRDefault="00AA30FD" w:rsidP="00AA30FD">
      <w:pPr>
        <w:shd w:val="clear" w:color="auto" w:fill="FFFFFF"/>
        <w:jc w:val="both"/>
        <w:rPr>
          <w:rFonts w:ascii="Arial" w:hAnsi="Arial" w:cs="Arial"/>
          <w:b/>
          <w:sz w:val="16"/>
          <w:szCs w:val="26"/>
          <w:u w:val="single"/>
          <w:rPrChange w:id="1313" w:author="Kola Akinwale" w:date="2021-11-22T10:48:00Z">
            <w:rPr>
              <w:rFonts w:ascii="Arial Unicode MS" w:hAnsi="Arial Unicode MS"/>
              <w:b/>
              <w:sz w:val="16"/>
              <w:szCs w:val="26"/>
              <w:u w:val="single"/>
            </w:rPr>
          </w:rPrChange>
        </w:rPr>
      </w:pPr>
    </w:p>
    <w:p w14:paraId="257A86F4" w14:textId="77777777" w:rsidR="00AA30FD" w:rsidRPr="00975333" w:rsidRDefault="00AA30FD" w:rsidP="00AA30FD">
      <w:pPr>
        <w:pStyle w:val="ListParagraph"/>
        <w:numPr>
          <w:ilvl w:val="0"/>
          <w:numId w:val="23"/>
        </w:numPr>
        <w:shd w:val="clear" w:color="auto" w:fill="FFFFFF"/>
        <w:jc w:val="both"/>
        <w:rPr>
          <w:rFonts w:ascii="Arial" w:hAnsi="Arial" w:cs="Arial"/>
          <w:b/>
          <w:sz w:val="26"/>
          <w:szCs w:val="26"/>
          <w:u w:val="single"/>
          <w:rPrChange w:id="1314"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315" w:author="Kola Akinwale" w:date="2021-11-22T10:48:00Z">
            <w:rPr>
              <w:rFonts w:ascii="Arial Unicode MS" w:hAnsi="Arial Unicode MS"/>
              <w:b/>
              <w:sz w:val="26"/>
              <w:szCs w:val="26"/>
              <w:u w:val="single"/>
            </w:rPr>
          </w:rPrChange>
        </w:rPr>
        <w:t>Committee on Ethics and Standard</w:t>
      </w:r>
    </w:p>
    <w:p w14:paraId="6897FBC8" w14:textId="77777777" w:rsidR="00AA30FD" w:rsidRPr="00975333" w:rsidRDefault="00AA30FD" w:rsidP="00AA30FD">
      <w:pPr>
        <w:jc w:val="both"/>
        <w:rPr>
          <w:rFonts w:ascii="Arial" w:hAnsi="Arial" w:cs="Arial"/>
          <w:b/>
          <w:sz w:val="10"/>
          <w:szCs w:val="26"/>
          <w:u w:val="single"/>
          <w:rPrChange w:id="1316" w:author="Kola Akinwale" w:date="2021-11-22T10:48:00Z">
            <w:rPr>
              <w:rFonts w:ascii="Arial Unicode MS" w:hAnsi="Arial Unicode MS"/>
              <w:b/>
              <w:sz w:val="10"/>
              <w:szCs w:val="26"/>
              <w:u w:val="single"/>
            </w:rPr>
          </w:rPrChange>
        </w:rPr>
      </w:pPr>
    </w:p>
    <w:p w14:paraId="29A309E4" w14:textId="19B4FCA1" w:rsidR="00AA30FD" w:rsidRDefault="00AA30FD" w:rsidP="00371E12">
      <w:pPr>
        <w:shd w:val="clear" w:color="auto" w:fill="FFFFFF"/>
        <w:ind w:left="720"/>
        <w:jc w:val="both"/>
        <w:rPr>
          <w:ins w:id="1317" w:author="Kola Akinwale" w:date="2021-11-23T09:25:00Z"/>
          <w:rFonts w:ascii="Arial" w:hAnsi="Arial" w:cs="Arial"/>
          <w:b/>
          <w:sz w:val="26"/>
          <w:szCs w:val="26"/>
          <w:u w:val="single"/>
        </w:rPr>
      </w:pPr>
      <w:r w:rsidRPr="00975333">
        <w:rPr>
          <w:rFonts w:ascii="Arial" w:hAnsi="Arial" w:cs="Arial"/>
          <w:b/>
          <w:sz w:val="26"/>
          <w:szCs w:val="26"/>
          <w:u w:val="single"/>
          <w:rPrChange w:id="1318" w:author="Kola Akinwale" w:date="2021-11-22T10:48:00Z">
            <w:rPr>
              <w:rFonts w:ascii="Arial Unicode MS" w:hAnsi="Arial Unicode MS"/>
              <w:b/>
              <w:sz w:val="26"/>
              <w:szCs w:val="26"/>
              <w:u w:val="single"/>
            </w:rPr>
          </w:rPrChange>
        </w:rPr>
        <w:t xml:space="preserve"> The Party’s Committee on Ethics and Standard shall be headed by a Deputy National Chairman to be appointed by the National Chairman. </w:t>
      </w:r>
    </w:p>
    <w:p w14:paraId="4F4C5EFD" w14:textId="77777777" w:rsidR="00371E12" w:rsidRPr="00B90D24" w:rsidRDefault="00371E12" w:rsidP="00371E12">
      <w:pPr>
        <w:shd w:val="clear" w:color="auto" w:fill="FFFFFF"/>
        <w:ind w:left="720"/>
        <w:jc w:val="both"/>
        <w:rPr>
          <w:rFonts w:ascii="Arial" w:hAnsi="Arial" w:cs="Arial"/>
          <w:b/>
          <w:sz w:val="26"/>
          <w:szCs w:val="26"/>
          <w:u w:val="single"/>
          <w:rPrChange w:id="1319" w:author="Kola Akinwale" w:date="2021-11-23T09:27:00Z">
            <w:rPr>
              <w:rFonts w:ascii="Arial Unicode MS" w:hAnsi="Arial Unicode MS"/>
              <w:b/>
              <w:sz w:val="26"/>
              <w:szCs w:val="26"/>
              <w:u w:val="single"/>
            </w:rPr>
          </w:rPrChange>
        </w:rPr>
        <w:pPrChange w:id="1320" w:author="Kola Akinwale" w:date="2021-11-23T09:25:00Z">
          <w:pPr>
            <w:shd w:val="clear" w:color="auto" w:fill="FFFFFF"/>
            <w:jc w:val="both"/>
          </w:pPr>
        </w:pPrChange>
      </w:pPr>
    </w:p>
    <w:p w14:paraId="6EBF2852" w14:textId="77777777" w:rsidR="00AA30FD" w:rsidRPr="00B90D24" w:rsidRDefault="00AA30FD" w:rsidP="00371E12">
      <w:pPr>
        <w:shd w:val="clear" w:color="auto" w:fill="FFFFFF"/>
        <w:ind w:left="720"/>
        <w:jc w:val="both"/>
        <w:rPr>
          <w:rFonts w:ascii="Arial" w:hAnsi="Arial" w:cs="Arial"/>
          <w:b/>
          <w:sz w:val="10"/>
          <w:szCs w:val="26"/>
          <w:u w:val="single"/>
          <w:rPrChange w:id="1321" w:author="Kola Akinwale" w:date="2021-11-23T09:27:00Z">
            <w:rPr>
              <w:rFonts w:ascii="Arial Unicode MS" w:hAnsi="Arial Unicode MS"/>
              <w:b/>
              <w:sz w:val="10"/>
              <w:szCs w:val="26"/>
              <w:u w:val="single"/>
            </w:rPr>
          </w:rPrChange>
        </w:rPr>
        <w:pPrChange w:id="1322" w:author="Kola Akinwale" w:date="2021-11-23T09:25:00Z">
          <w:pPr>
            <w:shd w:val="clear" w:color="auto" w:fill="FFFFFF"/>
            <w:jc w:val="both"/>
          </w:pPr>
        </w:pPrChange>
      </w:pPr>
    </w:p>
    <w:p w14:paraId="367AD058" w14:textId="77777777" w:rsidR="00AA30FD" w:rsidRPr="00B90D24" w:rsidRDefault="00AA30FD" w:rsidP="00AA30FD">
      <w:pPr>
        <w:shd w:val="clear" w:color="auto" w:fill="FFFFFF"/>
        <w:jc w:val="both"/>
        <w:rPr>
          <w:rFonts w:ascii="Arial" w:hAnsi="Arial" w:cs="Arial"/>
          <w:b/>
          <w:sz w:val="26"/>
          <w:szCs w:val="26"/>
          <w:u w:val="single"/>
          <w:rPrChange w:id="1323" w:author="Kola Akinwale" w:date="2021-11-23T09:27:00Z">
            <w:rPr>
              <w:rFonts w:ascii="Arial Unicode MS" w:hAnsi="Arial Unicode MS"/>
              <w:b/>
              <w:sz w:val="26"/>
              <w:szCs w:val="26"/>
              <w:u w:val="single"/>
            </w:rPr>
          </w:rPrChange>
        </w:rPr>
      </w:pPr>
      <w:r w:rsidRPr="00B90D24">
        <w:rPr>
          <w:rFonts w:ascii="Arial" w:hAnsi="Arial" w:cs="Arial"/>
          <w:b/>
          <w:sz w:val="26"/>
          <w:szCs w:val="26"/>
          <w:u w:val="single"/>
          <w:rPrChange w:id="1324" w:author="Kola Akinwale" w:date="2021-11-23T09:27:00Z">
            <w:rPr>
              <w:rFonts w:ascii="Arial Unicode MS" w:hAnsi="Arial Unicode MS"/>
              <w:b/>
              <w:sz w:val="26"/>
              <w:szCs w:val="26"/>
              <w:u w:val="single"/>
            </w:rPr>
          </w:rPrChange>
        </w:rPr>
        <w:t xml:space="preserve"> Functions of the Committee:</w:t>
      </w:r>
    </w:p>
    <w:p w14:paraId="209791DE" w14:textId="77777777" w:rsidR="00AA30FD" w:rsidRPr="00B90D24" w:rsidRDefault="00AA30FD" w:rsidP="00AA30FD">
      <w:pPr>
        <w:pStyle w:val="ListParagraph"/>
        <w:numPr>
          <w:ilvl w:val="0"/>
          <w:numId w:val="24"/>
        </w:numPr>
        <w:jc w:val="both"/>
        <w:rPr>
          <w:rFonts w:ascii="Arial" w:hAnsi="Arial" w:cs="Arial"/>
          <w:b/>
          <w:sz w:val="26"/>
          <w:szCs w:val="26"/>
          <w:u w:val="single"/>
          <w:rPrChange w:id="1325" w:author="Kola Akinwale" w:date="2021-11-23T09:27:00Z">
            <w:rPr>
              <w:rFonts w:ascii="Arial Unicode MS" w:hAnsi="Arial Unicode MS"/>
              <w:b/>
              <w:sz w:val="26"/>
              <w:szCs w:val="26"/>
              <w:u w:val="single"/>
            </w:rPr>
          </w:rPrChange>
        </w:rPr>
      </w:pPr>
      <w:r w:rsidRPr="00B90D24">
        <w:rPr>
          <w:rFonts w:ascii="Arial" w:hAnsi="Arial" w:cs="Arial"/>
          <w:b/>
          <w:sz w:val="26"/>
          <w:szCs w:val="26"/>
          <w:u w:val="single"/>
          <w:rPrChange w:id="1326" w:author="Kola Akinwale" w:date="2021-11-23T09:27:00Z">
            <w:rPr>
              <w:rFonts w:ascii="Arial Unicode MS" w:hAnsi="Arial Unicode MS"/>
              <w:b/>
              <w:sz w:val="26"/>
              <w:szCs w:val="26"/>
              <w:u w:val="single"/>
            </w:rPr>
          </w:rPrChange>
        </w:rPr>
        <w:t>Oversee compliance with the Rules, regulations and policies of the Party.</w:t>
      </w:r>
    </w:p>
    <w:p w14:paraId="71C3B994" w14:textId="649B4F82" w:rsidR="00AA30FD" w:rsidRPr="00B90D24" w:rsidDel="0043400A" w:rsidRDefault="00AA30FD" w:rsidP="0043400A">
      <w:pPr>
        <w:pStyle w:val="ListParagraph"/>
        <w:numPr>
          <w:ilvl w:val="0"/>
          <w:numId w:val="24"/>
        </w:numPr>
        <w:jc w:val="both"/>
        <w:rPr>
          <w:del w:id="1327" w:author="Kola Akinwale" w:date="2021-11-23T09:26:00Z"/>
          <w:rFonts w:ascii="Arial" w:hAnsi="Arial" w:cs="Arial"/>
          <w:b/>
          <w:sz w:val="26"/>
          <w:szCs w:val="26"/>
          <w:u w:val="single"/>
          <w:rPrChange w:id="1328" w:author="Kola Akinwale" w:date="2021-11-23T09:27:00Z">
            <w:rPr>
              <w:del w:id="1329" w:author="Kola Akinwale" w:date="2021-11-23T09:26:00Z"/>
              <w:rFonts w:ascii="Arial" w:hAnsi="Arial" w:cs="Arial"/>
              <w:b/>
              <w:sz w:val="26"/>
              <w:szCs w:val="26"/>
              <w:u w:val="single"/>
            </w:rPr>
          </w:rPrChange>
        </w:rPr>
      </w:pPr>
      <w:r w:rsidRPr="00B90D24">
        <w:rPr>
          <w:rFonts w:ascii="Arial" w:hAnsi="Arial" w:cs="Arial"/>
          <w:b/>
          <w:sz w:val="26"/>
          <w:szCs w:val="26"/>
          <w:u w:val="single"/>
          <w:rPrChange w:id="1330" w:author="Kola Akinwale" w:date="2021-11-23T09:27:00Z">
            <w:rPr>
              <w:rFonts w:ascii="Arial Unicode MS" w:hAnsi="Arial Unicode MS"/>
              <w:b/>
              <w:sz w:val="26"/>
              <w:szCs w:val="26"/>
              <w:u w:val="single"/>
            </w:rPr>
          </w:rPrChange>
        </w:rPr>
        <w:t>Reviews the Party’s Policies on a regular basis so as to ensure their conformity with the Party’s aims and objectives.</w:t>
      </w:r>
    </w:p>
    <w:p w14:paraId="35460FDC" w14:textId="77777777" w:rsidR="0043400A" w:rsidRPr="00B90D24" w:rsidRDefault="0043400A" w:rsidP="00AA30FD">
      <w:pPr>
        <w:pStyle w:val="ListParagraph"/>
        <w:numPr>
          <w:ilvl w:val="0"/>
          <w:numId w:val="24"/>
        </w:numPr>
        <w:jc w:val="both"/>
        <w:rPr>
          <w:ins w:id="1331" w:author="Kola Akinwale" w:date="2021-11-23T09:26:00Z"/>
          <w:rFonts w:ascii="Arial" w:hAnsi="Arial" w:cs="Arial"/>
          <w:b/>
          <w:sz w:val="26"/>
          <w:szCs w:val="26"/>
          <w:u w:val="single"/>
          <w:rPrChange w:id="1332" w:author="Kola Akinwale" w:date="2021-11-23T09:27:00Z">
            <w:rPr>
              <w:ins w:id="1333" w:author="Kola Akinwale" w:date="2021-11-23T09:26:00Z"/>
              <w:rFonts w:ascii="Arial Unicode MS" w:hAnsi="Arial Unicode MS"/>
              <w:b/>
              <w:sz w:val="26"/>
              <w:szCs w:val="26"/>
              <w:u w:val="single"/>
            </w:rPr>
          </w:rPrChange>
        </w:rPr>
      </w:pPr>
    </w:p>
    <w:p w14:paraId="7CB34AFD" w14:textId="77777777" w:rsidR="00AA30FD" w:rsidRPr="00B90D24" w:rsidDel="0043400A" w:rsidRDefault="00AA30FD" w:rsidP="0043400A">
      <w:pPr>
        <w:pStyle w:val="ListParagraph"/>
        <w:numPr>
          <w:ilvl w:val="0"/>
          <w:numId w:val="24"/>
        </w:numPr>
        <w:jc w:val="both"/>
        <w:rPr>
          <w:del w:id="1334" w:author="Kola Akinwale" w:date="2021-11-23T09:26:00Z"/>
          <w:rFonts w:ascii="Arial" w:hAnsi="Arial" w:cs="Arial"/>
          <w:b/>
          <w:sz w:val="4"/>
          <w:szCs w:val="26"/>
          <w:u w:val="single"/>
          <w:rPrChange w:id="1335" w:author="Kola Akinwale" w:date="2021-11-23T09:27:00Z">
            <w:rPr>
              <w:del w:id="1336" w:author="Kola Akinwale" w:date="2021-11-23T09:26:00Z"/>
              <w:rFonts w:ascii="Arial Unicode MS" w:hAnsi="Arial Unicode MS"/>
              <w:b/>
              <w:sz w:val="4"/>
              <w:szCs w:val="26"/>
              <w:u w:val="single"/>
            </w:rPr>
          </w:rPrChange>
        </w:rPr>
        <w:pPrChange w:id="1337" w:author="Kola Akinwale" w:date="2021-11-23T09:26:00Z">
          <w:pPr>
            <w:pStyle w:val="ListParagraph"/>
            <w:ind w:left="1418" w:hanging="425"/>
            <w:jc w:val="both"/>
          </w:pPr>
        </w:pPrChange>
      </w:pPr>
    </w:p>
    <w:p w14:paraId="0550BF3B" w14:textId="77777777" w:rsidR="00AA30FD" w:rsidRPr="00B90D24" w:rsidRDefault="00AA30FD" w:rsidP="0043400A">
      <w:pPr>
        <w:pStyle w:val="ListParagraph"/>
        <w:numPr>
          <w:ilvl w:val="0"/>
          <w:numId w:val="24"/>
        </w:numPr>
        <w:jc w:val="both"/>
        <w:rPr>
          <w:rStyle w:val="e24kjd"/>
          <w:rFonts w:ascii="Arial" w:hAnsi="Arial" w:cs="Arial"/>
          <w:b/>
          <w:color w:val="222222"/>
          <w:sz w:val="26"/>
          <w:shd w:val="clear" w:color="auto" w:fill="FFFFFF"/>
          <w:rPrChange w:id="1338" w:author="Kola Akinwale" w:date="2021-11-23T09:27:00Z">
            <w:rPr>
              <w:rStyle w:val="e24kjd"/>
              <w:color w:val="222222"/>
              <w:sz w:val="26"/>
              <w:shd w:val="clear" w:color="auto" w:fill="FFFFFF"/>
            </w:rPr>
          </w:rPrChange>
        </w:rPr>
        <w:pPrChange w:id="1339" w:author="Kola Akinwale" w:date="2021-11-23T09:26:00Z">
          <w:pPr>
            <w:pStyle w:val="ListParagraph"/>
            <w:numPr>
              <w:numId w:val="24"/>
            </w:numPr>
            <w:shd w:val="clear" w:color="auto" w:fill="FFFFFF"/>
            <w:ind w:hanging="360"/>
            <w:jc w:val="both"/>
          </w:pPr>
        </w:pPrChange>
      </w:pPr>
      <w:proofErr w:type="spellStart"/>
      <w:r w:rsidRPr="00B90D24">
        <w:rPr>
          <w:rStyle w:val="e24kjd"/>
          <w:rFonts w:ascii="Arial" w:hAnsi="Arial" w:cs="Arial"/>
          <w:b/>
          <w:color w:val="222222"/>
          <w:sz w:val="26"/>
          <w:szCs w:val="26"/>
          <w:u w:val="single"/>
          <w:shd w:val="clear" w:color="auto" w:fill="FFFFFF"/>
          <w:rPrChange w:id="1340" w:author="Kola Akinwale" w:date="2021-11-23T09:27:00Z">
            <w:rPr>
              <w:rStyle w:val="e24kjd"/>
              <w:rFonts w:ascii="Arial Unicode MS" w:hAnsi="Arial Unicode MS"/>
              <w:b/>
              <w:color w:val="222222"/>
              <w:sz w:val="26"/>
              <w:szCs w:val="26"/>
              <w:u w:val="single"/>
              <w:shd w:val="clear" w:color="auto" w:fill="FFFFFF"/>
            </w:rPr>
          </w:rPrChange>
        </w:rPr>
        <w:t>Develop</w:t>
      </w:r>
      <w:proofErr w:type="spellEnd"/>
      <w:r w:rsidRPr="00B90D24">
        <w:rPr>
          <w:rStyle w:val="e24kjd"/>
          <w:rFonts w:ascii="Arial" w:hAnsi="Arial" w:cs="Arial"/>
          <w:b/>
          <w:color w:val="222222"/>
          <w:sz w:val="26"/>
          <w:szCs w:val="26"/>
          <w:u w:val="single"/>
          <w:shd w:val="clear" w:color="auto" w:fill="FFFFFF"/>
          <w:rPrChange w:id="1341" w:author="Kola Akinwale" w:date="2021-11-23T09:27:00Z">
            <w:rPr>
              <w:rStyle w:val="e24kjd"/>
              <w:rFonts w:ascii="Arial Unicode MS" w:hAnsi="Arial Unicode MS"/>
              <w:b/>
              <w:color w:val="222222"/>
              <w:sz w:val="26"/>
              <w:szCs w:val="26"/>
              <w:u w:val="single"/>
              <w:shd w:val="clear" w:color="auto" w:fill="FFFFFF"/>
            </w:rPr>
          </w:rPrChange>
        </w:rPr>
        <w:t xml:space="preserve"> a </w:t>
      </w:r>
      <w:r w:rsidRPr="00B90D24">
        <w:rPr>
          <w:rStyle w:val="e24kjd"/>
          <w:rFonts w:ascii="Arial" w:hAnsi="Arial" w:cs="Arial"/>
          <w:b/>
          <w:color w:val="222222"/>
          <w:sz w:val="26"/>
          <w:szCs w:val="26"/>
          <w:u w:val="single"/>
          <w:shd w:val="clear" w:color="auto" w:fill="FFFFFF"/>
          <w:rPrChange w:id="1342" w:author="Kola Akinwale" w:date="2021-11-23T09:27:00Z">
            <w:rPr>
              <w:rStyle w:val="e24kjd"/>
              <w:rFonts w:ascii="Arial Unicode MS" w:hAnsi="Arial Unicode MS"/>
              <w:b/>
              <w:bCs/>
              <w:color w:val="222222"/>
              <w:sz w:val="26"/>
              <w:szCs w:val="26"/>
              <w:u w:val="single"/>
              <w:shd w:val="clear" w:color="auto" w:fill="FFFFFF"/>
            </w:rPr>
          </w:rPrChange>
        </w:rPr>
        <w:t xml:space="preserve">code of conduct and ethics which </w:t>
      </w:r>
      <w:r w:rsidRPr="00B90D24">
        <w:rPr>
          <w:rStyle w:val="e24kjd"/>
          <w:rFonts w:ascii="Arial" w:hAnsi="Arial" w:cs="Arial"/>
          <w:b/>
          <w:color w:val="222222"/>
          <w:sz w:val="26"/>
          <w:szCs w:val="26"/>
          <w:u w:val="single"/>
          <w:shd w:val="clear" w:color="auto" w:fill="FFFFFF"/>
          <w:rPrChange w:id="1343" w:author="Kola Akinwale" w:date="2021-11-23T09:27:00Z">
            <w:rPr>
              <w:rStyle w:val="e24kjd"/>
              <w:rFonts w:ascii="Arial Unicode MS" w:hAnsi="Arial Unicode MS"/>
              <w:b/>
              <w:color w:val="222222"/>
              <w:sz w:val="26"/>
              <w:szCs w:val="26"/>
              <w:u w:val="single"/>
              <w:shd w:val="clear" w:color="auto" w:fill="FFFFFF"/>
            </w:rPr>
          </w:rPrChange>
        </w:rPr>
        <w:t>may outline </w:t>
      </w:r>
      <w:r w:rsidRPr="00B90D24">
        <w:rPr>
          <w:rStyle w:val="e24kjd"/>
          <w:rFonts w:ascii="Arial" w:hAnsi="Arial" w:cs="Arial"/>
          <w:b/>
          <w:color w:val="222222"/>
          <w:sz w:val="26"/>
          <w:szCs w:val="26"/>
          <w:u w:val="single"/>
          <w:shd w:val="clear" w:color="auto" w:fill="FFFFFF"/>
          <w:rPrChange w:id="1344" w:author="Kola Akinwale" w:date="2021-11-23T09:27:00Z">
            <w:rPr>
              <w:rStyle w:val="e24kjd"/>
              <w:rFonts w:ascii="Arial Unicode MS" w:hAnsi="Arial Unicode MS"/>
              <w:b/>
              <w:bCs/>
              <w:color w:val="222222"/>
              <w:sz w:val="26"/>
              <w:szCs w:val="26"/>
              <w:u w:val="single"/>
              <w:shd w:val="clear" w:color="auto" w:fill="FFFFFF"/>
            </w:rPr>
          </w:rPrChange>
        </w:rPr>
        <w:t>the</w:t>
      </w:r>
      <w:r w:rsidRPr="00B90D24">
        <w:rPr>
          <w:rStyle w:val="e24kjd"/>
          <w:rFonts w:ascii="Arial" w:hAnsi="Arial" w:cs="Arial"/>
          <w:b/>
          <w:color w:val="222222"/>
          <w:sz w:val="26"/>
          <w:szCs w:val="26"/>
          <w:u w:val="single"/>
          <w:shd w:val="clear" w:color="auto" w:fill="FFFFFF"/>
          <w:rPrChange w:id="1345" w:author="Kola Akinwale" w:date="2021-11-23T09:27:00Z">
            <w:rPr>
              <w:rStyle w:val="e24kjd"/>
              <w:rFonts w:ascii="Arial Unicode MS" w:hAnsi="Arial Unicode MS"/>
              <w:b/>
              <w:color w:val="222222"/>
              <w:sz w:val="26"/>
              <w:szCs w:val="26"/>
              <w:u w:val="single"/>
              <w:shd w:val="clear" w:color="auto" w:fill="FFFFFF"/>
            </w:rPr>
          </w:rPrChange>
        </w:rPr>
        <w:t> mission and values of </w:t>
      </w:r>
      <w:r w:rsidRPr="00B90D24">
        <w:rPr>
          <w:rStyle w:val="e24kjd"/>
          <w:rFonts w:ascii="Arial" w:hAnsi="Arial" w:cs="Arial"/>
          <w:b/>
          <w:color w:val="222222"/>
          <w:sz w:val="26"/>
          <w:szCs w:val="26"/>
          <w:u w:val="single"/>
          <w:shd w:val="clear" w:color="auto" w:fill="FFFFFF"/>
          <w:rPrChange w:id="1346" w:author="Kola Akinwale" w:date="2021-11-23T09:27:00Z">
            <w:rPr>
              <w:rStyle w:val="e24kjd"/>
              <w:rFonts w:ascii="Arial Unicode MS" w:hAnsi="Arial Unicode MS"/>
              <w:b/>
              <w:bCs/>
              <w:color w:val="222222"/>
              <w:sz w:val="26"/>
              <w:szCs w:val="26"/>
              <w:u w:val="single"/>
              <w:shd w:val="clear" w:color="auto" w:fill="FFFFFF"/>
            </w:rPr>
          </w:rPrChange>
        </w:rPr>
        <w:t>the</w:t>
      </w:r>
      <w:r w:rsidRPr="00B90D24">
        <w:rPr>
          <w:rStyle w:val="e24kjd"/>
          <w:rFonts w:ascii="Arial" w:hAnsi="Arial" w:cs="Arial"/>
          <w:b/>
          <w:color w:val="222222"/>
          <w:sz w:val="26"/>
          <w:szCs w:val="26"/>
          <w:u w:val="single"/>
          <w:shd w:val="clear" w:color="auto" w:fill="FFFFFF"/>
          <w:rPrChange w:id="1347" w:author="Kola Akinwale" w:date="2021-11-23T09:27:00Z">
            <w:rPr>
              <w:rStyle w:val="e24kjd"/>
              <w:rFonts w:ascii="Arial Unicode MS" w:hAnsi="Arial Unicode MS"/>
              <w:b/>
              <w:color w:val="222222"/>
              <w:sz w:val="26"/>
              <w:szCs w:val="26"/>
              <w:u w:val="single"/>
              <w:shd w:val="clear" w:color="auto" w:fill="FFFFFF"/>
            </w:rPr>
          </w:rPrChange>
        </w:rPr>
        <w:t> Party and how to approach problems based on </w:t>
      </w:r>
      <w:r w:rsidRPr="00B90D24">
        <w:rPr>
          <w:rStyle w:val="e24kjd"/>
          <w:rFonts w:ascii="Arial" w:hAnsi="Arial" w:cs="Arial"/>
          <w:b/>
          <w:color w:val="222222"/>
          <w:sz w:val="26"/>
          <w:szCs w:val="26"/>
          <w:u w:val="single"/>
          <w:shd w:val="clear" w:color="auto" w:fill="FFFFFF"/>
          <w:rPrChange w:id="1348" w:author="Kola Akinwale" w:date="2021-11-23T09:27:00Z">
            <w:rPr>
              <w:rStyle w:val="e24kjd"/>
              <w:rFonts w:ascii="Arial Unicode MS" w:hAnsi="Arial Unicode MS"/>
              <w:b/>
              <w:bCs/>
              <w:color w:val="222222"/>
              <w:sz w:val="26"/>
              <w:szCs w:val="26"/>
              <w:u w:val="single"/>
              <w:shd w:val="clear" w:color="auto" w:fill="FFFFFF"/>
            </w:rPr>
          </w:rPrChange>
        </w:rPr>
        <w:t>the</w:t>
      </w:r>
      <w:r w:rsidRPr="00B90D24">
        <w:rPr>
          <w:rStyle w:val="e24kjd"/>
          <w:rFonts w:ascii="Arial" w:hAnsi="Arial" w:cs="Arial"/>
          <w:b/>
          <w:color w:val="222222"/>
          <w:sz w:val="26"/>
          <w:szCs w:val="26"/>
          <w:u w:val="single"/>
          <w:shd w:val="clear" w:color="auto" w:fill="FFFFFF"/>
          <w:rPrChange w:id="1349" w:author="Kola Akinwale" w:date="2021-11-23T09:27:00Z">
            <w:rPr>
              <w:rStyle w:val="e24kjd"/>
              <w:rFonts w:ascii="Arial Unicode MS" w:hAnsi="Arial Unicode MS"/>
              <w:b/>
              <w:color w:val="222222"/>
              <w:sz w:val="26"/>
              <w:szCs w:val="26"/>
              <w:u w:val="single"/>
              <w:shd w:val="clear" w:color="auto" w:fill="FFFFFF"/>
            </w:rPr>
          </w:rPrChange>
        </w:rPr>
        <w:t> Party’s core values.</w:t>
      </w:r>
    </w:p>
    <w:p w14:paraId="05C4DC88" w14:textId="77777777" w:rsidR="00AA30FD" w:rsidRPr="00B90D24" w:rsidRDefault="00AA30FD" w:rsidP="00AA30FD">
      <w:pPr>
        <w:pStyle w:val="ListParagraph"/>
        <w:ind w:left="1418" w:hanging="425"/>
        <w:jc w:val="both"/>
        <w:rPr>
          <w:rStyle w:val="e24kjd"/>
          <w:rFonts w:ascii="Arial" w:hAnsi="Arial" w:cs="Arial"/>
          <w:b/>
          <w:color w:val="222222"/>
          <w:sz w:val="4"/>
          <w:szCs w:val="26"/>
          <w:u w:val="single"/>
          <w:shd w:val="clear" w:color="auto" w:fill="FFFFFF"/>
          <w:rPrChange w:id="1350" w:author="Kola Akinwale" w:date="2021-11-23T09:27:00Z">
            <w:rPr>
              <w:rStyle w:val="e24kjd"/>
              <w:rFonts w:ascii="Arial Unicode MS" w:hAnsi="Arial Unicode MS"/>
              <w:b/>
              <w:color w:val="222222"/>
              <w:sz w:val="4"/>
              <w:szCs w:val="26"/>
              <w:u w:val="single"/>
              <w:shd w:val="clear" w:color="auto" w:fill="FFFFFF"/>
            </w:rPr>
          </w:rPrChange>
        </w:rPr>
      </w:pPr>
    </w:p>
    <w:p w14:paraId="6C4CF351" w14:textId="3F762C27" w:rsidR="00AA30FD" w:rsidRPr="00B90D24" w:rsidRDefault="00AA30FD" w:rsidP="00AA30FD">
      <w:pPr>
        <w:pStyle w:val="ListParagraph"/>
        <w:numPr>
          <w:ilvl w:val="0"/>
          <w:numId w:val="24"/>
        </w:numPr>
        <w:jc w:val="both"/>
        <w:rPr>
          <w:ins w:id="1351" w:author="Kola Akinwale" w:date="2021-11-22T11:01:00Z"/>
          <w:rFonts w:ascii="Arial" w:hAnsi="Arial" w:cs="Arial"/>
          <w:b/>
          <w:sz w:val="26"/>
          <w:rPrChange w:id="1352" w:author="Kola Akinwale" w:date="2021-11-23T09:27:00Z">
            <w:rPr>
              <w:ins w:id="1353" w:author="Kola Akinwale" w:date="2021-11-22T11:01:00Z"/>
              <w:rFonts w:ascii="Arial" w:hAnsi="Arial" w:cs="Arial"/>
              <w:b/>
              <w:sz w:val="26"/>
              <w:szCs w:val="26"/>
              <w:u w:val="single"/>
            </w:rPr>
          </w:rPrChange>
        </w:rPr>
      </w:pPr>
      <w:r w:rsidRPr="00B90D24">
        <w:rPr>
          <w:rFonts w:ascii="Arial" w:hAnsi="Arial" w:cs="Arial"/>
          <w:b/>
          <w:sz w:val="26"/>
          <w:szCs w:val="26"/>
          <w:u w:val="single"/>
          <w:rPrChange w:id="1354" w:author="Kola Akinwale" w:date="2021-11-23T09:27:00Z">
            <w:rPr>
              <w:rFonts w:ascii="Arial Unicode MS" w:hAnsi="Arial Unicode MS"/>
              <w:b/>
              <w:sz w:val="26"/>
              <w:szCs w:val="26"/>
              <w:u w:val="single"/>
            </w:rPr>
          </w:rPrChange>
        </w:rPr>
        <w:lastRenderedPageBreak/>
        <w:t>Carry out such other functions as may be assigned to it by the appropriate executive committee of the Party.</w:t>
      </w:r>
    </w:p>
    <w:p w14:paraId="4E6897DF" w14:textId="77777777" w:rsidR="00061036" w:rsidRPr="00356838" w:rsidRDefault="00061036" w:rsidP="00356838">
      <w:pPr>
        <w:jc w:val="both"/>
        <w:rPr>
          <w:rFonts w:ascii="Arial" w:hAnsi="Arial" w:cs="Arial"/>
          <w:sz w:val="26"/>
          <w:rPrChange w:id="1355" w:author="Kola Akinwale" w:date="2021-11-23T09:22:00Z">
            <w:rPr>
              <w:sz w:val="26"/>
            </w:rPr>
          </w:rPrChange>
        </w:rPr>
        <w:pPrChange w:id="1356" w:author="Kola Akinwale" w:date="2021-11-23T09:22:00Z">
          <w:pPr>
            <w:pStyle w:val="ListParagraph"/>
            <w:numPr>
              <w:numId w:val="24"/>
            </w:numPr>
            <w:ind w:hanging="360"/>
            <w:jc w:val="both"/>
          </w:pPr>
        </w:pPrChange>
      </w:pPr>
    </w:p>
    <w:p w14:paraId="5F1F672E" w14:textId="77777777" w:rsidR="00AA30FD" w:rsidRPr="00975333" w:rsidRDefault="00AA30FD" w:rsidP="00AA30FD">
      <w:pPr>
        <w:shd w:val="clear" w:color="auto" w:fill="FFFFFF"/>
        <w:jc w:val="both"/>
        <w:rPr>
          <w:rStyle w:val="e24kjd"/>
          <w:rFonts w:ascii="Arial" w:hAnsi="Arial" w:cs="Arial"/>
          <w:b/>
          <w:color w:val="222222"/>
          <w:sz w:val="10"/>
          <w:shd w:val="clear" w:color="auto" w:fill="FFFFFF"/>
          <w:rPrChange w:id="1357" w:author="Kola Akinwale" w:date="2021-11-22T10:48:00Z">
            <w:rPr>
              <w:rStyle w:val="e24kjd"/>
              <w:b/>
              <w:color w:val="222222"/>
              <w:sz w:val="10"/>
              <w:shd w:val="clear" w:color="auto" w:fill="FFFFFF"/>
            </w:rPr>
          </w:rPrChange>
        </w:rPr>
      </w:pPr>
    </w:p>
    <w:p w14:paraId="52C63A2F" w14:textId="77777777" w:rsidR="00AA30FD" w:rsidRPr="00975333" w:rsidRDefault="00AA30FD" w:rsidP="00AA30FD">
      <w:pPr>
        <w:pStyle w:val="Default"/>
        <w:jc w:val="both"/>
        <w:rPr>
          <w:sz w:val="26"/>
          <w:u w:val="single"/>
          <w:rPrChange w:id="1358" w:author="Kola Akinwale" w:date="2021-11-22T10:48:00Z">
            <w:rPr>
              <w:sz w:val="26"/>
              <w:u w:val="single"/>
            </w:rPr>
          </w:rPrChange>
        </w:rPr>
      </w:pPr>
      <w:r w:rsidRPr="00975333">
        <w:rPr>
          <w:b/>
          <w:sz w:val="26"/>
          <w:szCs w:val="26"/>
          <w:u w:val="single"/>
          <w:rPrChange w:id="1359" w:author="Kola Akinwale" w:date="2021-11-22T10:48:00Z">
            <w:rPr>
              <w:rFonts w:ascii="Arial Unicode MS" w:hAnsi="Arial Unicode MS"/>
              <w:b/>
              <w:sz w:val="26"/>
              <w:szCs w:val="26"/>
              <w:u w:val="single"/>
            </w:rPr>
          </w:rPrChange>
        </w:rPr>
        <w:t xml:space="preserve">(b) Strategy and Mobilization Committee: </w:t>
      </w:r>
    </w:p>
    <w:p w14:paraId="489F8C06" w14:textId="3FE4FA15" w:rsidR="00061036" w:rsidRDefault="00AA30FD" w:rsidP="00371E12">
      <w:pPr>
        <w:pStyle w:val="Default"/>
        <w:ind w:left="720"/>
        <w:jc w:val="both"/>
        <w:rPr>
          <w:ins w:id="1360" w:author="Kola Akinwale" w:date="2021-11-22T11:02:00Z"/>
          <w:b/>
          <w:sz w:val="26"/>
          <w:szCs w:val="26"/>
          <w:u w:val="single"/>
        </w:rPr>
        <w:pPrChange w:id="1361" w:author="Kola Akinwale" w:date="2021-11-23T09:26:00Z">
          <w:pPr>
            <w:pStyle w:val="Default"/>
            <w:jc w:val="both"/>
          </w:pPr>
        </w:pPrChange>
      </w:pPr>
      <w:del w:id="1362" w:author="Kola Akinwale" w:date="2021-11-23T09:26:00Z">
        <w:r w:rsidRPr="00975333" w:rsidDel="00371E12">
          <w:rPr>
            <w:b/>
            <w:sz w:val="26"/>
            <w:szCs w:val="26"/>
            <w:u w:val="single"/>
            <w:rPrChange w:id="1363" w:author="Kola Akinwale" w:date="2021-11-22T10:48:00Z">
              <w:rPr>
                <w:rFonts w:ascii="Arial Unicode MS" w:hAnsi="Arial Unicode MS"/>
                <w:b/>
                <w:sz w:val="26"/>
                <w:szCs w:val="26"/>
                <w:u w:val="single"/>
              </w:rPr>
            </w:rPrChange>
          </w:rPr>
          <w:delText xml:space="preserve"> </w:delText>
        </w:r>
      </w:del>
      <w:r w:rsidRPr="00975333">
        <w:rPr>
          <w:b/>
          <w:sz w:val="26"/>
          <w:szCs w:val="26"/>
          <w:u w:val="single"/>
          <w:rPrChange w:id="1364" w:author="Kola Akinwale" w:date="2021-11-22T10:48:00Z">
            <w:rPr>
              <w:rFonts w:ascii="Arial Unicode MS" w:hAnsi="Arial Unicode MS"/>
              <w:b/>
              <w:sz w:val="26"/>
              <w:szCs w:val="26"/>
              <w:u w:val="single"/>
            </w:rPr>
          </w:rPrChange>
        </w:rPr>
        <w:t>The Committee on Strategy and Mobilization shall be headed by the National Organising Secretary and shall comprise of at least five (5) members to be nominated by the appropriate executive committee.</w:t>
      </w:r>
    </w:p>
    <w:p w14:paraId="7FB6F0FC" w14:textId="77777777" w:rsidR="00061036" w:rsidRPr="00975333" w:rsidRDefault="00061036" w:rsidP="00371E12">
      <w:pPr>
        <w:pStyle w:val="Default"/>
        <w:ind w:left="720"/>
        <w:jc w:val="both"/>
        <w:rPr>
          <w:b/>
          <w:sz w:val="26"/>
          <w:szCs w:val="26"/>
          <w:u w:val="single"/>
          <w:rPrChange w:id="1365" w:author="Kola Akinwale" w:date="2021-11-22T10:48:00Z">
            <w:rPr>
              <w:rFonts w:ascii="Arial Unicode MS" w:hAnsi="Arial Unicode MS"/>
              <w:b/>
              <w:sz w:val="26"/>
              <w:szCs w:val="26"/>
              <w:u w:val="single"/>
            </w:rPr>
          </w:rPrChange>
        </w:rPr>
        <w:pPrChange w:id="1366" w:author="Kola Akinwale" w:date="2021-11-23T09:26:00Z">
          <w:pPr>
            <w:pStyle w:val="Default"/>
            <w:jc w:val="both"/>
          </w:pPr>
        </w:pPrChange>
      </w:pPr>
    </w:p>
    <w:p w14:paraId="025B1950" w14:textId="77777777" w:rsidR="00AA30FD" w:rsidRPr="00975333" w:rsidRDefault="00AA30FD" w:rsidP="00AA30FD">
      <w:pPr>
        <w:shd w:val="clear" w:color="auto" w:fill="FFFFFF"/>
        <w:jc w:val="both"/>
        <w:rPr>
          <w:rFonts w:ascii="Arial" w:hAnsi="Arial" w:cs="Arial"/>
          <w:b/>
          <w:sz w:val="12"/>
          <w:szCs w:val="26"/>
          <w:rPrChange w:id="1367" w:author="Kola Akinwale" w:date="2021-11-22T10:48:00Z">
            <w:rPr>
              <w:rFonts w:ascii="Arial Unicode MS" w:hAnsi="Arial Unicode MS"/>
              <w:b/>
              <w:sz w:val="12"/>
              <w:szCs w:val="26"/>
            </w:rPr>
          </w:rPrChange>
        </w:rPr>
      </w:pPr>
    </w:p>
    <w:p w14:paraId="7BE6C05D" w14:textId="77777777" w:rsidR="00AA30FD" w:rsidRPr="00975333" w:rsidRDefault="00AA30FD" w:rsidP="00AA30FD">
      <w:pPr>
        <w:shd w:val="clear" w:color="auto" w:fill="FFFFFF"/>
        <w:jc w:val="both"/>
        <w:rPr>
          <w:rFonts w:ascii="Arial" w:hAnsi="Arial" w:cs="Arial"/>
          <w:b/>
          <w:sz w:val="26"/>
          <w:szCs w:val="26"/>
          <w:u w:val="single"/>
          <w:rPrChange w:id="1368"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369" w:author="Kola Akinwale" w:date="2021-11-22T10:48:00Z">
            <w:rPr>
              <w:rFonts w:ascii="Arial Unicode MS" w:hAnsi="Arial Unicode MS"/>
              <w:b/>
              <w:sz w:val="26"/>
              <w:szCs w:val="26"/>
              <w:u w:val="single"/>
            </w:rPr>
          </w:rPrChange>
        </w:rPr>
        <w:t>Functions of the Committee:</w:t>
      </w:r>
    </w:p>
    <w:p w14:paraId="5E6EB9BB" w14:textId="77777777" w:rsidR="00AA30FD" w:rsidRPr="00975333" w:rsidRDefault="00AA30FD" w:rsidP="00AA30FD">
      <w:pPr>
        <w:pStyle w:val="Default"/>
        <w:jc w:val="both"/>
        <w:rPr>
          <w:b/>
          <w:sz w:val="6"/>
          <w:szCs w:val="26"/>
          <w:u w:val="single"/>
          <w:rPrChange w:id="1370" w:author="Kola Akinwale" w:date="2021-11-22T10:48:00Z">
            <w:rPr>
              <w:rFonts w:ascii="Arial Unicode MS" w:hAnsi="Arial Unicode MS"/>
              <w:b/>
              <w:sz w:val="6"/>
              <w:szCs w:val="26"/>
              <w:u w:val="single"/>
            </w:rPr>
          </w:rPrChange>
        </w:rPr>
      </w:pPr>
    </w:p>
    <w:p w14:paraId="58D814C5" w14:textId="77777777" w:rsidR="00AA30FD" w:rsidRPr="00975333" w:rsidRDefault="00AA30FD" w:rsidP="00371E12">
      <w:pPr>
        <w:pStyle w:val="ListParagraph"/>
        <w:numPr>
          <w:ilvl w:val="0"/>
          <w:numId w:val="25"/>
        </w:numPr>
        <w:ind w:left="1080"/>
        <w:jc w:val="both"/>
        <w:rPr>
          <w:rFonts w:ascii="Arial" w:hAnsi="Arial" w:cs="Arial"/>
          <w:b/>
          <w:sz w:val="26"/>
          <w:szCs w:val="26"/>
          <w:u w:val="single"/>
          <w:rPrChange w:id="1371" w:author="Kola Akinwale" w:date="2021-11-22T10:48:00Z">
            <w:rPr>
              <w:rFonts w:ascii="Arial Unicode MS" w:hAnsi="Arial Unicode MS"/>
              <w:b/>
              <w:sz w:val="26"/>
              <w:szCs w:val="26"/>
              <w:u w:val="single"/>
            </w:rPr>
          </w:rPrChange>
        </w:rPr>
        <w:pPrChange w:id="1372" w:author="Kola Akinwale" w:date="2021-11-23T09:26:00Z">
          <w:pPr>
            <w:pStyle w:val="ListParagraph"/>
            <w:numPr>
              <w:numId w:val="25"/>
            </w:numPr>
            <w:ind w:hanging="360"/>
            <w:jc w:val="both"/>
          </w:pPr>
        </w:pPrChange>
      </w:pPr>
      <w:r w:rsidRPr="00975333">
        <w:rPr>
          <w:rFonts w:ascii="Arial" w:hAnsi="Arial" w:cs="Arial"/>
          <w:b/>
          <w:sz w:val="26"/>
          <w:szCs w:val="26"/>
          <w:u w:val="single"/>
          <w:rPrChange w:id="1373" w:author="Kola Akinwale" w:date="2021-11-22T10:48:00Z">
            <w:rPr>
              <w:rFonts w:ascii="Arial Unicode MS" w:hAnsi="Arial Unicode MS"/>
              <w:b/>
              <w:sz w:val="26"/>
              <w:szCs w:val="26"/>
              <w:u w:val="single"/>
            </w:rPr>
          </w:rPrChange>
        </w:rPr>
        <w:t>Coordinate, facilitate and support the Party’s response to all emergent needs.</w:t>
      </w:r>
    </w:p>
    <w:p w14:paraId="74A1C199" w14:textId="77777777" w:rsidR="00AA30FD" w:rsidRPr="00975333" w:rsidRDefault="00AA30FD" w:rsidP="00371E12">
      <w:pPr>
        <w:pStyle w:val="ListParagraph"/>
        <w:numPr>
          <w:ilvl w:val="0"/>
          <w:numId w:val="25"/>
        </w:numPr>
        <w:ind w:left="1080"/>
        <w:jc w:val="both"/>
        <w:rPr>
          <w:rFonts w:ascii="Arial" w:hAnsi="Arial" w:cs="Arial"/>
          <w:b/>
          <w:sz w:val="26"/>
          <w:szCs w:val="26"/>
          <w:u w:val="single"/>
          <w:rPrChange w:id="1374" w:author="Kola Akinwale" w:date="2021-11-22T10:48:00Z">
            <w:rPr>
              <w:rFonts w:ascii="Arial Unicode MS" w:hAnsi="Arial Unicode MS"/>
              <w:b/>
              <w:sz w:val="26"/>
              <w:szCs w:val="26"/>
              <w:u w:val="single"/>
            </w:rPr>
          </w:rPrChange>
        </w:rPr>
        <w:pPrChange w:id="1375" w:author="Kola Akinwale" w:date="2021-11-23T09:26:00Z">
          <w:pPr>
            <w:pStyle w:val="ListParagraph"/>
            <w:numPr>
              <w:numId w:val="25"/>
            </w:numPr>
            <w:ind w:hanging="360"/>
            <w:jc w:val="both"/>
          </w:pPr>
        </w:pPrChange>
      </w:pPr>
      <w:r w:rsidRPr="00975333">
        <w:rPr>
          <w:rFonts w:ascii="Arial" w:hAnsi="Arial" w:cs="Arial"/>
          <w:b/>
          <w:sz w:val="26"/>
          <w:szCs w:val="26"/>
          <w:u w:val="single"/>
          <w:rPrChange w:id="1376" w:author="Kola Akinwale" w:date="2021-11-22T10:48:00Z">
            <w:rPr>
              <w:rFonts w:ascii="Arial Unicode MS" w:hAnsi="Arial Unicode MS"/>
              <w:b/>
              <w:sz w:val="26"/>
              <w:szCs w:val="26"/>
              <w:u w:val="single"/>
            </w:rPr>
          </w:rPrChange>
        </w:rPr>
        <w:t>Connect with members to ensure an inclusive planning process.</w:t>
      </w:r>
    </w:p>
    <w:p w14:paraId="7C8D0A55" w14:textId="77777777" w:rsidR="00AA30FD" w:rsidRPr="00975333" w:rsidRDefault="00AA30FD" w:rsidP="00371E12">
      <w:pPr>
        <w:pStyle w:val="ListParagraph"/>
        <w:numPr>
          <w:ilvl w:val="0"/>
          <w:numId w:val="25"/>
        </w:numPr>
        <w:ind w:left="1080"/>
        <w:jc w:val="both"/>
        <w:rPr>
          <w:rFonts w:ascii="Arial" w:hAnsi="Arial" w:cs="Arial"/>
          <w:b/>
          <w:sz w:val="26"/>
          <w:szCs w:val="26"/>
          <w:u w:val="single"/>
          <w:rPrChange w:id="1377" w:author="Kola Akinwale" w:date="2021-11-22T10:48:00Z">
            <w:rPr>
              <w:rFonts w:ascii="Arial Unicode MS" w:hAnsi="Arial Unicode MS"/>
              <w:b/>
              <w:sz w:val="26"/>
              <w:szCs w:val="26"/>
              <w:u w:val="single"/>
            </w:rPr>
          </w:rPrChange>
        </w:rPr>
        <w:pPrChange w:id="1378" w:author="Kola Akinwale" w:date="2021-11-23T09:26:00Z">
          <w:pPr>
            <w:pStyle w:val="ListParagraph"/>
            <w:numPr>
              <w:numId w:val="25"/>
            </w:numPr>
            <w:ind w:hanging="360"/>
            <w:jc w:val="both"/>
          </w:pPr>
        </w:pPrChange>
      </w:pPr>
      <w:r w:rsidRPr="00975333">
        <w:rPr>
          <w:rFonts w:ascii="Arial" w:hAnsi="Arial" w:cs="Arial"/>
          <w:b/>
          <w:sz w:val="26"/>
          <w:szCs w:val="26"/>
          <w:u w:val="single"/>
          <w:rPrChange w:id="1379" w:author="Kola Akinwale" w:date="2021-11-22T10:48:00Z">
            <w:rPr>
              <w:rFonts w:ascii="Arial Unicode MS" w:hAnsi="Arial Unicode MS"/>
              <w:b/>
              <w:sz w:val="26"/>
              <w:szCs w:val="26"/>
              <w:u w:val="single"/>
            </w:rPr>
          </w:rPrChange>
        </w:rPr>
        <w:t>Encourage members to take active roles in helping the party to achieve its aims and objectives.</w:t>
      </w:r>
    </w:p>
    <w:p w14:paraId="49D2538B" w14:textId="77777777" w:rsidR="00AA30FD" w:rsidRPr="00975333" w:rsidRDefault="00AA30FD" w:rsidP="00371E12">
      <w:pPr>
        <w:pStyle w:val="ListParagraph"/>
        <w:numPr>
          <w:ilvl w:val="0"/>
          <w:numId w:val="25"/>
        </w:numPr>
        <w:ind w:left="1080"/>
        <w:jc w:val="both"/>
        <w:rPr>
          <w:rFonts w:ascii="Arial" w:hAnsi="Arial" w:cs="Arial"/>
          <w:b/>
          <w:sz w:val="26"/>
          <w:szCs w:val="26"/>
          <w:u w:val="single"/>
          <w:rPrChange w:id="1380" w:author="Kola Akinwale" w:date="2021-11-22T10:48:00Z">
            <w:rPr>
              <w:rFonts w:ascii="Arial Unicode MS" w:hAnsi="Arial Unicode MS"/>
              <w:b/>
              <w:sz w:val="26"/>
              <w:szCs w:val="26"/>
              <w:u w:val="single"/>
            </w:rPr>
          </w:rPrChange>
        </w:rPr>
        <w:pPrChange w:id="1381" w:author="Kola Akinwale" w:date="2021-11-23T09:26:00Z">
          <w:pPr>
            <w:pStyle w:val="ListParagraph"/>
            <w:numPr>
              <w:numId w:val="25"/>
            </w:numPr>
            <w:ind w:hanging="360"/>
            <w:jc w:val="both"/>
          </w:pPr>
        </w:pPrChange>
      </w:pPr>
      <w:r w:rsidRPr="00975333">
        <w:rPr>
          <w:rFonts w:ascii="Arial" w:hAnsi="Arial" w:cs="Arial"/>
          <w:b/>
          <w:sz w:val="26"/>
          <w:szCs w:val="26"/>
          <w:u w:val="single"/>
          <w:rPrChange w:id="1382" w:author="Kola Akinwale" w:date="2021-11-22T10:48:00Z">
            <w:rPr>
              <w:rFonts w:ascii="Arial Unicode MS" w:hAnsi="Arial Unicode MS"/>
              <w:b/>
              <w:sz w:val="26"/>
              <w:szCs w:val="26"/>
              <w:u w:val="single"/>
            </w:rPr>
          </w:rPrChange>
        </w:rPr>
        <w:t>Identifying with people and encouraging them to join the party.  </w:t>
      </w:r>
    </w:p>
    <w:p w14:paraId="24DBCE4B" w14:textId="77777777" w:rsidR="00AA30FD" w:rsidRPr="00975333" w:rsidRDefault="00AA30FD" w:rsidP="00371E12">
      <w:pPr>
        <w:pStyle w:val="ListParagraph"/>
        <w:numPr>
          <w:ilvl w:val="0"/>
          <w:numId w:val="25"/>
        </w:numPr>
        <w:ind w:left="1080"/>
        <w:jc w:val="both"/>
        <w:rPr>
          <w:rFonts w:ascii="Arial" w:hAnsi="Arial" w:cs="Arial"/>
          <w:b/>
          <w:sz w:val="26"/>
          <w:szCs w:val="26"/>
          <w:u w:val="single"/>
          <w:rPrChange w:id="1383" w:author="Kola Akinwale" w:date="2021-11-22T10:48:00Z">
            <w:rPr>
              <w:rFonts w:ascii="Arial Unicode MS" w:hAnsi="Arial Unicode MS"/>
              <w:b/>
              <w:sz w:val="26"/>
              <w:szCs w:val="26"/>
              <w:u w:val="single"/>
            </w:rPr>
          </w:rPrChange>
        </w:rPr>
        <w:pPrChange w:id="1384" w:author="Kola Akinwale" w:date="2021-11-23T09:26:00Z">
          <w:pPr>
            <w:pStyle w:val="ListParagraph"/>
            <w:numPr>
              <w:numId w:val="25"/>
            </w:numPr>
            <w:ind w:hanging="360"/>
            <w:jc w:val="both"/>
          </w:pPr>
        </w:pPrChange>
      </w:pPr>
      <w:r w:rsidRPr="00975333">
        <w:rPr>
          <w:rFonts w:ascii="Arial" w:hAnsi="Arial" w:cs="Arial"/>
          <w:b/>
          <w:sz w:val="26"/>
          <w:szCs w:val="26"/>
          <w:u w:val="single"/>
          <w:rPrChange w:id="1385" w:author="Kola Akinwale" w:date="2021-11-22T10:48:00Z">
            <w:rPr>
              <w:rFonts w:ascii="Arial Unicode MS" w:hAnsi="Arial Unicode MS"/>
              <w:b/>
              <w:sz w:val="26"/>
              <w:szCs w:val="26"/>
              <w:u w:val="single"/>
            </w:rPr>
          </w:rPrChange>
        </w:rPr>
        <w:t>Collate members’ contacts into the Party’s data base.</w:t>
      </w:r>
    </w:p>
    <w:p w14:paraId="1F85E213" w14:textId="2847F89F" w:rsidR="00AA30FD" w:rsidRDefault="00AA30FD" w:rsidP="00371E12">
      <w:pPr>
        <w:pStyle w:val="ListParagraph"/>
        <w:numPr>
          <w:ilvl w:val="0"/>
          <w:numId w:val="25"/>
        </w:numPr>
        <w:ind w:left="1080"/>
        <w:jc w:val="both"/>
        <w:rPr>
          <w:ins w:id="1386" w:author="Kola Akinwale" w:date="2021-11-22T11:02:00Z"/>
          <w:rFonts w:ascii="Arial" w:hAnsi="Arial" w:cs="Arial"/>
          <w:b/>
          <w:sz w:val="26"/>
          <w:szCs w:val="26"/>
          <w:u w:val="single"/>
        </w:rPr>
        <w:pPrChange w:id="1387" w:author="Kola Akinwale" w:date="2021-11-23T09:26:00Z">
          <w:pPr>
            <w:pStyle w:val="ListParagraph"/>
            <w:numPr>
              <w:numId w:val="25"/>
            </w:numPr>
            <w:ind w:hanging="360"/>
            <w:jc w:val="both"/>
          </w:pPr>
        </w:pPrChange>
      </w:pPr>
      <w:r w:rsidRPr="00975333">
        <w:rPr>
          <w:rFonts w:ascii="Arial" w:hAnsi="Arial" w:cs="Arial"/>
          <w:b/>
          <w:sz w:val="26"/>
          <w:szCs w:val="26"/>
          <w:u w:val="single"/>
          <w:rPrChange w:id="1388" w:author="Kola Akinwale" w:date="2021-11-22T10:48:00Z">
            <w:rPr>
              <w:rFonts w:ascii="Arial Unicode MS" w:hAnsi="Arial Unicode MS"/>
              <w:b/>
              <w:sz w:val="26"/>
              <w:szCs w:val="26"/>
              <w:u w:val="single"/>
            </w:rPr>
          </w:rPrChange>
        </w:rPr>
        <w:t>Carry out such other functions as may be assigned to it by the appropriate executive committee of the Party.</w:t>
      </w:r>
    </w:p>
    <w:p w14:paraId="6C19B603" w14:textId="77777777" w:rsidR="00061036" w:rsidRPr="00975333" w:rsidRDefault="00061036" w:rsidP="00371E12">
      <w:pPr>
        <w:pStyle w:val="ListParagraph"/>
        <w:ind w:left="1080"/>
        <w:jc w:val="both"/>
        <w:rPr>
          <w:rFonts w:ascii="Arial" w:hAnsi="Arial" w:cs="Arial"/>
          <w:b/>
          <w:sz w:val="26"/>
          <w:szCs w:val="26"/>
          <w:u w:val="single"/>
          <w:rPrChange w:id="1389" w:author="Kola Akinwale" w:date="2021-11-22T10:48:00Z">
            <w:rPr>
              <w:rFonts w:ascii="Arial Unicode MS" w:hAnsi="Arial Unicode MS"/>
              <w:b/>
              <w:sz w:val="26"/>
              <w:szCs w:val="26"/>
              <w:u w:val="single"/>
            </w:rPr>
          </w:rPrChange>
        </w:rPr>
        <w:pPrChange w:id="1390" w:author="Kola Akinwale" w:date="2021-11-23T09:26:00Z">
          <w:pPr>
            <w:pStyle w:val="ListParagraph"/>
            <w:numPr>
              <w:numId w:val="25"/>
            </w:numPr>
            <w:ind w:hanging="360"/>
            <w:jc w:val="both"/>
          </w:pPr>
        </w:pPrChange>
      </w:pPr>
    </w:p>
    <w:p w14:paraId="6E3EA9AC" w14:textId="77777777" w:rsidR="00AA30FD" w:rsidRPr="00975333" w:rsidRDefault="00AA30FD" w:rsidP="00AA30FD">
      <w:pPr>
        <w:autoSpaceDE w:val="0"/>
        <w:autoSpaceDN w:val="0"/>
        <w:adjustRightInd w:val="0"/>
        <w:jc w:val="both"/>
        <w:rPr>
          <w:rFonts w:ascii="Arial" w:hAnsi="Arial" w:cs="Arial"/>
          <w:b/>
          <w:sz w:val="8"/>
          <w:szCs w:val="26"/>
          <w:u w:val="single"/>
          <w:rPrChange w:id="1391" w:author="Kola Akinwale" w:date="2021-11-22T10:48:00Z">
            <w:rPr>
              <w:rFonts w:ascii="Arial Unicode MS" w:hAnsi="Arial Unicode MS"/>
              <w:b/>
              <w:sz w:val="8"/>
              <w:szCs w:val="26"/>
              <w:u w:val="single"/>
            </w:rPr>
          </w:rPrChange>
        </w:rPr>
      </w:pPr>
    </w:p>
    <w:p w14:paraId="75002338" w14:textId="77777777" w:rsidR="00AA30FD" w:rsidRPr="00975333" w:rsidRDefault="00AA30FD" w:rsidP="00AA30FD">
      <w:pPr>
        <w:autoSpaceDE w:val="0"/>
        <w:autoSpaceDN w:val="0"/>
        <w:adjustRightInd w:val="0"/>
        <w:jc w:val="both"/>
        <w:rPr>
          <w:rFonts w:ascii="Arial" w:hAnsi="Arial" w:cs="Arial"/>
          <w:b/>
          <w:bCs/>
          <w:sz w:val="26"/>
          <w:szCs w:val="26"/>
          <w:u w:val="single"/>
          <w:rPrChange w:id="1392" w:author="Kola Akinwale" w:date="2021-11-22T10:48:00Z">
            <w:rPr>
              <w:rFonts w:ascii="Arial Unicode MS" w:hAnsi="Arial Unicode MS"/>
              <w:b/>
              <w:bCs/>
              <w:sz w:val="26"/>
              <w:szCs w:val="26"/>
              <w:u w:val="single"/>
            </w:rPr>
          </w:rPrChange>
        </w:rPr>
      </w:pPr>
      <w:r w:rsidRPr="00975333">
        <w:rPr>
          <w:rFonts w:ascii="Arial" w:hAnsi="Arial" w:cs="Arial"/>
          <w:b/>
          <w:bCs/>
          <w:sz w:val="26"/>
          <w:szCs w:val="26"/>
          <w:u w:val="single"/>
          <w:rPrChange w:id="1393" w:author="Kola Akinwale" w:date="2021-11-22T10:48:00Z">
            <w:rPr>
              <w:rFonts w:ascii="Arial Unicode MS" w:hAnsi="Arial Unicode MS"/>
              <w:b/>
              <w:bCs/>
              <w:sz w:val="26"/>
              <w:szCs w:val="26"/>
              <w:u w:val="single"/>
            </w:rPr>
          </w:rPrChange>
        </w:rPr>
        <w:t>(c) Publicity Committee</w:t>
      </w:r>
    </w:p>
    <w:p w14:paraId="2153FF60" w14:textId="31689185" w:rsidR="00AA30FD" w:rsidRDefault="00AA30FD" w:rsidP="00AA30FD">
      <w:pPr>
        <w:autoSpaceDE w:val="0"/>
        <w:autoSpaceDN w:val="0"/>
        <w:adjustRightInd w:val="0"/>
        <w:jc w:val="both"/>
        <w:rPr>
          <w:ins w:id="1394" w:author="Kola Akinwale" w:date="2021-11-22T11:02:00Z"/>
          <w:rFonts w:ascii="Arial" w:hAnsi="Arial" w:cs="Arial"/>
          <w:b/>
          <w:sz w:val="26"/>
          <w:szCs w:val="26"/>
          <w:u w:val="single"/>
        </w:rPr>
      </w:pPr>
      <w:r w:rsidRPr="00975333">
        <w:rPr>
          <w:rFonts w:ascii="Arial" w:hAnsi="Arial" w:cs="Arial"/>
          <w:b/>
          <w:sz w:val="26"/>
          <w:szCs w:val="26"/>
          <w:u w:val="single"/>
          <w:rPrChange w:id="1395" w:author="Kola Akinwale" w:date="2021-11-22T10:48:00Z">
            <w:rPr>
              <w:rFonts w:ascii="Arial Unicode MS" w:hAnsi="Arial Unicode MS"/>
              <w:b/>
              <w:sz w:val="26"/>
              <w:szCs w:val="26"/>
              <w:u w:val="single"/>
            </w:rPr>
          </w:rPrChange>
        </w:rPr>
        <w:t xml:space="preserve"> The Party’s Publicity Committee shall be headed by the National Publicity Secretary and shall comprise of at least five (5) members to be nominated by the appropriate executive committee.</w:t>
      </w:r>
    </w:p>
    <w:p w14:paraId="13A35BAF" w14:textId="77777777" w:rsidR="00061036" w:rsidRPr="00975333" w:rsidRDefault="00061036" w:rsidP="00AA30FD">
      <w:pPr>
        <w:autoSpaceDE w:val="0"/>
        <w:autoSpaceDN w:val="0"/>
        <w:adjustRightInd w:val="0"/>
        <w:jc w:val="both"/>
        <w:rPr>
          <w:rFonts w:ascii="Arial" w:hAnsi="Arial" w:cs="Arial"/>
          <w:b/>
          <w:sz w:val="26"/>
          <w:szCs w:val="26"/>
          <w:u w:val="single"/>
          <w:rPrChange w:id="1396" w:author="Kola Akinwale" w:date="2021-11-22T10:48:00Z">
            <w:rPr>
              <w:rFonts w:ascii="Arial Unicode MS" w:hAnsi="Arial Unicode MS"/>
              <w:b/>
              <w:sz w:val="26"/>
              <w:szCs w:val="26"/>
              <w:u w:val="single"/>
            </w:rPr>
          </w:rPrChange>
        </w:rPr>
      </w:pPr>
    </w:p>
    <w:p w14:paraId="2E78CC3C" w14:textId="77777777" w:rsidR="00AA30FD" w:rsidRPr="00975333" w:rsidRDefault="00AA30FD" w:rsidP="00AA30FD">
      <w:pPr>
        <w:shd w:val="clear" w:color="auto" w:fill="FFFFFF"/>
        <w:jc w:val="both"/>
        <w:rPr>
          <w:rFonts w:ascii="Arial" w:hAnsi="Arial" w:cs="Arial"/>
          <w:b/>
          <w:sz w:val="10"/>
          <w:szCs w:val="26"/>
          <w:u w:val="single"/>
          <w:rPrChange w:id="1397" w:author="Kola Akinwale" w:date="2021-11-22T10:48:00Z">
            <w:rPr>
              <w:rFonts w:ascii="Arial Unicode MS" w:hAnsi="Arial Unicode MS"/>
              <w:b/>
              <w:sz w:val="10"/>
              <w:szCs w:val="26"/>
              <w:u w:val="single"/>
            </w:rPr>
          </w:rPrChange>
        </w:rPr>
      </w:pPr>
    </w:p>
    <w:p w14:paraId="6B3FE2C6" w14:textId="77777777" w:rsidR="00AA30FD" w:rsidRPr="00975333" w:rsidRDefault="00AA30FD" w:rsidP="00AA30FD">
      <w:pPr>
        <w:shd w:val="clear" w:color="auto" w:fill="FFFFFF"/>
        <w:jc w:val="both"/>
        <w:rPr>
          <w:rFonts w:ascii="Arial" w:hAnsi="Arial" w:cs="Arial"/>
          <w:b/>
          <w:sz w:val="26"/>
          <w:szCs w:val="26"/>
          <w:u w:val="single"/>
          <w:rPrChange w:id="1398"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399" w:author="Kola Akinwale" w:date="2021-11-22T10:48:00Z">
            <w:rPr>
              <w:rFonts w:ascii="Arial Unicode MS" w:hAnsi="Arial Unicode MS"/>
              <w:b/>
              <w:sz w:val="26"/>
              <w:szCs w:val="26"/>
              <w:u w:val="single"/>
            </w:rPr>
          </w:rPrChange>
        </w:rPr>
        <w:t xml:space="preserve"> Functions of the Committee:</w:t>
      </w:r>
    </w:p>
    <w:p w14:paraId="0CEBC2FD" w14:textId="77777777" w:rsidR="00AA30FD" w:rsidRPr="00975333" w:rsidRDefault="00AA30FD" w:rsidP="00AA30FD">
      <w:pPr>
        <w:pStyle w:val="ListParagraph"/>
        <w:numPr>
          <w:ilvl w:val="0"/>
          <w:numId w:val="26"/>
        </w:numPr>
        <w:autoSpaceDE w:val="0"/>
        <w:autoSpaceDN w:val="0"/>
        <w:adjustRightInd w:val="0"/>
        <w:jc w:val="both"/>
        <w:rPr>
          <w:rFonts w:ascii="Arial" w:hAnsi="Arial" w:cs="Arial"/>
          <w:b/>
          <w:sz w:val="26"/>
          <w:szCs w:val="26"/>
          <w:u w:val="single"/>
          <w:rPrChange w:id="1400"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401" w:author="Kola Akinwale" w:date="2021-11-22T10:48:00Z">
            <w:rPr>
              <w:rFonts w:ascii="Arial Unicode MS" w:hAnsi="Arial Unicode MS"/>
              <w:b/>
              <w:sz w:val="26"/>
              <w:szCs w:val="26"/>
              <w:u w:val="single"/>
            </w:rPr>
          </w:rPrChange>
        </w:rPr>
        <w:t>The Publicity Committee shall advise the Party on arrangement of information, communication publication, public relations, mass media matters amongst others.</w:t>
      </w:r>
    </w:p>
    <w:p w14:paraId="4BA41D88" w14:textId="77777777" w:rsidR="00AA30FD" w:rsidRPr="00975333" w:rsidRDefault="00AA30FD" w:rsidP="00AA30FD">
      <w:pPr>
        <w:pStyle w:val="ListParagraph"/>
        <w:numPr>
          <w:ilvl w:val="0"/>
          <w:numId w:val="26"/>
        </w:numPr>
        <w:jc w:val="both"/>
        <w:rPr>
          <w:rFonts w:ascii="Arial" w:hAnsi="Arial" w:cs="Arial"/>
          <w:b/>
          <w:sz w:val="26"/>
          <w:szCs w:val="26"/>
          <w:u w:val="single"/>
          <w:rPrChange w:id="1402"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403" w:author="Kola Akinwale" w:date="2021-11-22T10:48:00Z">
            <w:rPr>
              <w:rFonts w:ascii="Arial Unicode MS" w:hAnsi="Arial Unicode MS"/>
              <w:b/>
              <w:sz w:val="26"/>
              <w:szCs w:val="26"/>
              <w:u w:val="single"/>
            </w:rPr>
          </w:rPrChange>
        </w:rPr>
        <w:t>Carry out such other functions as may be assigned to it by the appropriate executive committee of the Party.</w:t>
      </w:r>
    </w:p>
    <w:p w14:paraId="720DB807" w14:textId="7D00FD2C" w:rsidR="00AA30FD" w:rsidRDefault="00AA30FD" w:rsidP="00AA30FD">
      <w:pPr>
        <w:autoSpaceDE w:val="0"/>
        <w:autoSpaceDN w:val="0"/>
        <w:adjustRightInd w:val="0"/>
        <w:jc w:val="both"/>
        <w:rPr>
          <w:ins w:id="1404" w:author="Kola Akinwale" w:date="2021-11-22T11:02:00Z"/>
          <w:rFonts w:ascii="Arial" w:hAnsi="Arial" w:cs="Arial"/>
          <w:b/>
          <w:sz w:val="14"/>
          <w:szCs w:val="26"/>
          <w:u w:val="single"/>
        </w:rPr>
      </w:pPr>
    </w:p>
    <w:p w14:paraId="29FD6E75" w14:textId="77777777" w:rsidR="00061036" w:rsidRPr="00975333" w:rsidRDefault="00061036" w:rsidP="00AA30FD">
      <w:pPr>
        <w:autoSpaceDE w:val="0"/>
        <w:autoSpaceDN w:val="0"/>
        <w:adjustRightInd w:val="0"/>
        <w:jc w:val="both"/>
        <w:rPr>
          <w:rFonts w:ascii="Arial" w:hAnsi="Arial" w:cs="Arial"/>
          <w:b/>
          <w:sz w:val="14"/>
          <w:szCs w:val="26"/>
          <w:u w:val="single"/>
          <w:rPrChange w:id="1405" w:author="Kola Akinwale" w:date="2021-11-22T10:48:00Z">
            <w:rPr>
              <w:rFonts w:ascii="Arial Unicode MS" w:hAnsi="Arial Unicode MS"/>
              <w:b/>
              <w:sz w:val="14"/>
              <w:szCs w:val="26"/>
              <w:u w:val="single"/>
            </w:rPr>
          </w:rPrChange>
        </w:rPr>
      </w:pPr>
    </w:p>
    <w:p w14:paraId="1359EBA4" w14:textId="77777777" w:rsidR="00AA30FD" w:rsidRPr="00975333" w:rsidRDefault="00AA30FD" w:rsidP="00AA30FD">
      <w:pPr>
        <w:autoSpaceDE w:val="0"/>
        <w:autoSpaceDN w:val="0"/>
        <w:adjustRightInd w:val="0"/>
        <w:jc w:val="both"/>
        <w:rPr>
          <w:rFonts w:ascii="Arial" w:hAnsi="Arial" w:cs="Arial"/>
          <w:b/>
          <w:sz w:val="26"/>
          <w:szCs w:val="26"/>
          <w:u w:val="single"/>
          <w:rPrChange w:id="1406"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407" w:author="Kola Akinwale" w:date="2021-11-22T10:48:00Z">
            <w:rPr>
              <w:rFonts w:ascii="Arial Unicode MS" w:hAnsi="Arial Unicode MS"/>
              <w:b/>
              <w:sz w:val="26"/>
              <w:szCs w:val="26"/>
              <w:u w:val="single"/>
            </w:rPr>
          </w:rPrChange>
        </w:rPr>
        <w:t>(d) Screening and Selection Committee:</w:t>
      </w:r>
    </w:p>
    <w:p w14:paraId="7BB1B93B" w14:textId="7A834083" w:rsidR="00AA30FD" w:rsidRDefault="00AA30FD" w:rsidP="002B30C6">
      <w:pPr>
        <w:autoSpaceDE w:val="0"/>
        <w:autoSpaceDN w:val="0"/>
        <w:adjustRightInd w:val="0"/>
        <w:ind w:left="720"/>
        <w:jc w:val="both"/>
        <w:rPr>
          <w:ins w:id="1408" w:author="Kola Akinwale" w:date="2021-11-22T11:02:00Z"/>
          <w:rFonts w:ascii="Arial" w:hAnsi="Arial" w:cs="Arial"/>
          <w:b/>
          <w:sz w:val="26"/>
          <w:szCs w:val="26"/>
          <w:u w:val="single"/>
        </w:rPr>
        <w:pPrChange w:id="1409" w:author="Kola Akinwale" w:date="2021-11-23T09:27:00Z">
          <w:pPr>
            <w:autoSpaceDE w:val="0"/>
            <w:autoSpaceDN w:val="0"/>
            <w:adjustRightInd w:val="0"/>
            <w:jc w:val="both"/>
          </w:pPr>
        </w:pPrChange>
      </w:pPr>
      <w:r w:rsidRPr="00975333">
        <w:rPr>
          <w:rFonts w:ascii="Arial" w:hAnsi="Arial" w:cs="Arial"/>
          <w:b/>
          <w:sz w:val="26"/>
          <w:szCs w:val="26"/>
          <w:u w:val="single"/>
          <w:rPrChange w:id="1410" w:author="Kola Akinwale" w:date="2021-11-22T10:48:00Z">
            <w:rPr>
              <w:rFonts w:ascii="Arial Unicode MS" w:hAnsi="Arial Unicode MS"/>
              <w:b/>
              <w:sz w:val="26"/>
              <w:szCs w:val="26"/>
              <w:u w:val="single"/>
            </w:rPr>
          </w:rPrChange>
        </w:rPr>
        <w:t>The Party’s Screening and Selection Committee shall he headed by the National Chairman's Nominee and shall comprise of seven (7) members nominated by the National Chairman.</w:t>
      </w:r>
    </w:p>
    <w:p w14:paraId="184EE2C5" w14:textId="77777777" w:rsidR="00061036" w:rsidRPr="00975333" w:rsidRDefault="00061036" w:rsidP="002B30C6">
      <w:pPr>
        <w:autoSpaceDE w:val="0"/>
        <w:autoSpaceDN w:val="0"/>
        <w:adjustRightInd w:val="0"/>
        <w:ind w:left="720"/>
        <w:jc w:val="both"/>
        <w:rPr>
          <w:rFonts w:ascii="Arial" w:hAnsi="Arial" w:cs="Arial"/>
          <w:b/>
          <w:sz w:val="26"/>
          <w:szCs w:val="26"/>
          <w:u w:val="single"/>
          <w:rPrChange w:id="1411" w:author="Kola Akinwale" w:date="2021-11-22T10:48:00Z">
            <w:rPr>
              <w:rFonts w:ascii="Arial Unicode MS" w:hAnsi="Arial Unicode MS"/>
              <w:b/>
              <w:sz w:val="26"/>
              <w:szCs w:val="26"/>
              <w:u w:val="single"/>
            </w:rPr>
          </w:rPrChange>
        </w:rPr>
        <w:pPrChange w:id="1412" w:author="Kola Akinwale" w:date="2021-11-23T09:27:00Z">
          <w:pPr>
            <w:autoSpaceDE w:val="0"/>
            <w:autoSpaceDN w:val="0"/>
            <w:adjustRightInd w:val="0"/>
            <w:jc w:val="both"/>
          </w:pPr>
        </w:pPrChange>
      </w:pPr>
    </w:p>
    <w:p w14:paraId="6C1C17A6" w14:textId="77777777" w:rsidR="00AA30FD" w:rsidRPr="00975333" w:rsidRDefault="00AA30FD" w:rsidP="00AA30FD">
      <w:pPr>
        <w:autoSpaceDE w:val="0"/>
        <w:autoSpaceDN w:val="0"/>
        <w:adjustRightInd w:val="0"/>
        <w:jc w:val="both"/>
        <w:rPr>
          <w:rFonts w:ascii="Arial" w:hAnsi="Arial" w:cs="Arial"/>
          <w:b/>
          <w:sz w:val="10"/>
          <w:szCs w:val="26"/>
          <w:u w:val="single"/>
          <w:rPrChange w:id="1413" w:author="Kola Akinwale" w:date="2021-11-22T10:48:00Z">
            <w:rPr>
              <w:rFonts w:ascii="Arial Unicode MS" w:hAnsi="Arial Unicode MS"/>
              <w:b/>
              <w:sz w:val="10"/>
              <w:szCs w:val="26"/>
              <w:u w:val="single"/>
            </w:rPr>
          </w:rPrChange>
        </w:rPr>
      </w:pPr>
    </w:p>
    <w:p w14:paraId="0CC42807" w14:textId="77777777" w:rsidR="00AA30FD" w:rsidRPr="00975333" w:rsidRDefault="00AA30FD" w:rsidP="00AA30FD">
      <w:pPr>
        <w:autoSpaceDE w:val="0"/>
        <w:autoSpaceDN w:val="0"/>
        <w:adjustRightInd w:val="0"/>
        <w:jc w:val="both"/>
        <w:rPr>
          <w:rFonts w:ascii="Arial" w:hAnsi="Arial" w:cs="Arial"/>
          <w:b/>
          <w:sz w:val="26"/>
          <w:szCs w:val="26"/>
          <w:u w:val="single"/>
          <w:rPrChange w:id="1414"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415" w:author="Kola Akinwale" w:date="2021-11-22T10:48:00Z">
            <w:rPr>
              <w:rFonts w:ascii="Arial Unicode MS" w:hAnsi="Arial Unicode MS"/>
              <w:b/>
              <w:sz w:val="26"/>
              <w:szCs w:val="26"/>
              <w:u w:val="single"/>
            </w:rPr>
          </w:rPrChange>
        </w:rPr>
        <w:t>Functions of the Committee</w:t>
      </w:r>
    </w:p>
    <w:p w14:paraId="5C405D99" w14:textId="77777777" w:rsidR="00AA30FD" w:rsidRPr="00975333" w:rsidRDefault="00AA30FD" w:rsidP="002B30C6">
      <w:pPr>
        <w:pStyle w:val="ListParagraph"/>
        <w:numPr>
          <w:ilvl w:val="0"/>
          <w:numId w:val="27"/>
        </w:numPr>
        <w:autoSpaceDE w:val="0"/>
        <w:autoSpaceDN w:val="0"/>
        <w:adjustRightInd w:val="0"/>
        <w:ind w:left="1080"/>
        <w:jc w:val="both"/>
        <w:rPr>
          <w:rFonts w:ascii="Arial" w:hAnsi="Arial" w:cs="Arial"/>
          <w:b/>
          <w:sz w:val="26"/>
          <w:szCs w:val="26"/>
          <w:u w:val="single"/>
          <w:rPrChange w:id="1416" w:author="Kola Akinwale" w:date="2021-11-22T10:48:00Z">
            <w:rPr>
              <w:rFonts w:ascii="Arial Unicode MS" w:hAnsi="Arial Unicode MS"/>
              <w:b/>
              <w:sz w:val="26"/>
              <w:szCs w:val="26"/>
              <w:u w:val="single"/>
            </w:rPr>
          </w:rPrChange>
        </w:rPr>
        <w:pPrChange w:id="1417" w:author="Kola Akinwale" w:date="2021-11-23T09:27:00Z">
          <w:pPr>
            <w:pStyle w:val="ListParagraph"/>
            <w:numPr>
              <w:numId w:val="27"/>
            </w:numPr>
            <w:autoSpaceDE w:val="0"/>
            <w:autoSpaceDN w:val="0"/>
            <w:adjustRightInd w:val="0"/>
            <w:ind w:hanging="360"/>
            <w:jc w:val="both"/>
          </w:pPr>
        </w:pPrChange>
      </w:pPr>
      <w:r w:rsidRPr="00975333">
        <w:rPr>
          <w:rFonts w:ascii="Arial" w:hAnsi="Arial" w:cs="Arial"/>
          <w:b/>
          <w:sz w:val="26"/>
          <w:szCs w:val="26"/>
          <w:u w:val="single"/>
          <w:rPrChange w:id="1418" w:author="Kola Akinwale" w:date="2021-11-22T10:48:00Z">
            <w:rPr>
              <w:rFonts w:ascii="Arial Unicode MS" w:hAnsi="Arial Unicode MS"/>
              <w:b/>
              <w:sz w:val="26"/>
              <w:szCs w:val="26"/>
              <w:u w:val="single"/>
            </w:rPr>
          </w:rPrChange>
        </w:rPr>
        <w:t>The Committee shall be responsible for the screening of the Party’s aspirants for nomination or election into the following offices of President, Vice President, Governors, Deputy Governors and members of the National and State Houses of Assembly.</w:t>
      </w:r>
    </w:p>
    <w:p w14:paraId="2C53943E" w14:textId="77777777" w:rsidR="00AA30FD" w:rsidRPr="00975333" w:rsidRDefault="00AA30FD" w:rsidP="002B30C6">
      <w:pPr>
        <w:pStyle w:val="ListParagraph"/>
        <w:autoSpaceDE w:val="0"/>
        <w:autoSpaceDN w:val="0"/>
        <w:adjustRightInd w:val="0"/>
        <w:ind w:left="1778" w:hanging="425"/>
        <w:jc w:val="both"/>
        <w:rPr>
          <w:rFonts w:ascii="Arial" w:hAnsi="Arial" w:cs="Arial"/>
          <w:b/>
          <w:sz w:val="10"/>
          <w:szCs w:val="26"/>
          <w:u w:val="single"/>
          <w:rPrChange w:id="1419" w:author="Kola Akinwale" w:date="2021-11-22T10:48:00Z">
            <w:rPr>
              <w:rFonts w:ascii="Arial Unicode MS" w:hAnsi="Arial Unicode MS"/>
              <w:b/>
              <w:sz w:val="10"/>
              <w:szCs w:val="26"/>
              <w:u w:val="single"/>
            </w:rPr>
          </w:rPrChange>
        </w:rPr>
        <w:pPrChange w:id="1420" w:author="Kola Akinwale" w:date="2021-11-23T09:27:00Z">
          <w:pPr>
            <w:pStyle w:val="ListParagraph"/>
            <w:autoSpaceDE w:val="0"/>
            <w:autoSpaceDN w:val="0"/>
            <w:adjustRightInd w:val="0"/>
            <w:ind w:left="1418" w:hanging="425"/>
            <w:jc w:val="both"/>
          </w:pPr>
        </w:pPrChange>
      </w:pPr>
    </w:p>
    <w:p w14:paraId="1D6AEA50" w14:textId="4D49C950" w:rsidR="00AA30FD" w:rsidRDefault="00AA30FD" w:rsidP="002B30C6">
      <w:pPr>
        <w:pStyle w:val="ListParagraph"/>
        <w:numPr>
          <w:ilvl w:val="0"/>
          <w:numId w:val="27"/>
        </w:numPr>
        <w:autoSpaceDE w:val="0"/>
        <w:autoSpaceDN w:val="0"/>
        <w:adjustRightInd w:val="0"/>
        <w:ind w:left="1080"/>
        <w:jc w:val="both"/>
        <w:rPr>
          <w:ins w:id="1421" w:author="Kola Akinwale" w:date="2021-11-23T09:28:00Z"/>
          <w:rFonts w:ascii="Arial" w:hAnsi="Arial" w:cs="Arial"/>
          <w:b/>
          <w:sz w:val="26"/>
          <w:szCs w:val="26"/>
          <w:u w:val="single"/>
        </w:rPr>
      </w:pPr>
      <w:r w:rsidRPr="00975333">
        <w:rPr>
          <w:rFonts w:ascii="Arial" w:hAnsi="Arial" w:cs="Arial"/>
          <w:b/>
          <w:sz w:val="26"/>
          <w:szCs w:val="26"/>
          <w:u w:val="single"/>
          <w:rPrChange w:id="1422" w:author="Kola Akinwale" w:date="2021-11-22T10:48:00Z">
            <w:rPr>
              <w:rFonts w:ascii="Arial Unicode MS" w:hAnsi="Arial Unicode MS"/>
              <w:b/>
              <w:sz w:val="26"/>
              <w:szCs w:val="26"/>
              <w:u w:val="single"/>
            </w:rPr>
          </w:rPrChange>
        </w:rPr>
        <w:lastRenderedPageBreak/>
        <w:t>Members of this Screening and Selection Committee shall not be eligible to contest for any political/elective positions in the same election for which they are serving as members.</w:t>
      </w:r>
    </w:p>
    <w:p w14:paraId="40E5AEC1" w14:textId="77777777" w:rsidR="002B30C6" w:rsidRPr="002B30C6" w:rsidRDefault="002B30C6" w:rsidP="002B30C6">
      <w:pPr>
        <w:pStyle w:val="ListParagraph"/>
        <w:rPr>
          <w:ins w:id="1423" w:author="Kola Akinwale" w:date="2021-11-23T09:28:00Z"/>
          <w:rFonts w:ascii="Arial" w:hAnsi="Arial" w:cs="Arial"/>
          <w:b/>
          <w:sz w:val="26"/>
          <w:szCs w:val="26"/>
          <w:u w:val="single"/>
          <w:rPrChange w:id="1424" w:author="Kola Akinwale" w:date="2021-11-23T09:28:00Z">
            <w:rPr>
              <w:ins w:id="1425" w:author="Kola Akinwale" w:date="2021-11-23T09:28:00Z"/>
            </w:rPr>
          </w:rPrChange>
        </w:rPr>
        <w:pPrChange w:id="1426" w:author="Kola Akinwale" w:date="2021-11-23T09:28:00Z">
          <w:pPr>
            <w:pStyle w:val="ListParagraph"/>
            <w:numPr>
              <w:numId w:val="27"/>
            </w:numPr>
            <w:autoSpaceDE w:val="0"/>
            <w:autoSpaceDN w:val="0"/>
            <w:adjustRightInd w:val="0"/>
            <w:ind w:left="1080" w:hanging="360"/>
            <w:jc w:val="both"/>
          </w:pPr>
        </w:pPrChange>
      </w:pPr>
    </w:p>
    <w:p w14:paraId="22BCD28A" w14:textId="77777777" w:rsidR="002B30C6" w:rsidRPr="00975333" w:rsidRDefault="002B30C6" w:rsidP="002B30C6">
      <w:pPr>
        <w:pStyle w:val="ListParagraph"/>
        <w:autoSpaceDE w:val="0"/>
        <w:autoSpaceDN w:val="0"/>
        <w:adjustRightInd w:val="0"/>
        <w:ind w:left="1080"/>
        <w:jc w:val="both"/>
        <w:rPr>
          <w:rFonts w:ascii="Arial" w:hAnsi="Arial" w:cs="Arial"/>
          <w:b/>
          <w:sz w:val="26"/>
          <w:szCs w:val="26"/>
          <w:u w:val="single"/>
          <w:rPrChange w:id="1427" w:author="Kola Akinwale" w:date="2021-11-22T10:48:00Z">
            <w:rPr>
              <w:rFonts w:ascii="Arial Unicode MS" w:hAnsi="Arial Unicode MS"/>
              <w:b/>
              <w:sz w:val="26"/>
              <w:szCs w:val="26"/>
              <w:u w:val="single"/>
            </w:rPr>
          </w:rPrChange>
        </w:rPr>
        <w:pPrChange w:id="1428" w:author="Kola Akinwale" w:date="2021-11-23T09:28:00Z">
          <w:pPr>
            <w:pStyle w:val="ListParagraph"/>
            <w:numPr>
              <w:numId w:val="27"/>
            </w:numPr>
            <w:autoSpaceDE w:val="0"/>
            <w:autoSpaceDN w:val="0"/>
            <w:adjustRightInd w:val="0"/>
            <w:ind w:hanging="360"/>
            <w:jc w:val="both"/>
          </w:pPr>
        </w:pPrChange>
      </w:pPr>
    </w:p>
    <w:p w14:paraId="29ABC619" w14:textId="77777777" w:rsidR="00AA30FD" w:rsidRPr="00975333" w:rsidRDefault="00AA30FD" w:rsidP="00AA30FD">
      <w:pPr>
        <w:jc w:val="both"/>
        <w:rPr>
          <w:rFonts w:ascii="Arial" w:hAnsi="Arial" w:cs="Arial"/>
          <w:b/>
          <w:sz w:val="10"/>
          <w:szCs w:val="26"/>
          <w:u w:val="single"/>
          <w:lang w:eastAsia="en-GB"/>
          <w:rPrChange w:id="1429" w:author="Kola Akinwale" w:date="2021-11-22T10:48:00Z">
            <w:rPr>
              <w:rFonts w:ascii="Arial Unicode MS" w:hAnsi="Arial Unicode MS"/>
              <w:b/>
              <w:sz w:val="10"/>
              <w:szCs w:val="26"/>
              <w:u w:val="single"/>
              <w:lang w:eastAsia="en-GB"/>
            </w:rPr>
          </w:rPrChange>
        </w:rPr>
      </w:pPr>
    </w:p>
    <w:p w14:paraId="3DDB680D" w14:textId="77777777" w:rsidR="00AA30FD" w:rsidRPr="00975333" w:rsidRDefault="00AA30FD" w:rsidP="00AA30FD">
      <w:pPr>
        <w:jc w:val="both"/>
        <w:rPr>
          <w:rFonts w:ascii="Arial" w:hAnsi="Arial" w:cs="Arial"/>
          <w:b/>
          <w:sz w:val="26"/>
          <w:szCs w:val="26"/>
          <w:u w:val="single"/>
          <w:lang w:eastAsia="en-GB"/>
          <w:rPrChange w:id="1430"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1431" w:author="Kola Akinwale" w:date="2021-11-22T10:48:00Z">
            <w:rPr>
              <w:rFonts w:ascii="Arial Unicode MS" w:hAnsi="Arial Unicode MS"/>
              <w:b/>
              <w:sz w:val="26"/>
              <w:szCs w:val="26"/>
              <w:u w:val="single"/>
              <w:lang w:eastAsia="en-GB"/>
            </w:rPr>
          </w:rPrChange>
        </w:rPr>
        <w:t>(e)</w:t>
      </w:r>
      <w:r w:rsidRPr="00975333">
        <w:rPr>
          <w:rFonts w:ascii="Arial" w:hAnsi="Arial" w:cs="Arial"/>
          <w:b/>
          <w:sz w:val="26"/>
          <w:szCs w:val="26"/>
          <w:u w:val="single"/>
          <w:lang w:eastAsia="en-GB"/>
          <w:rPrChange w:id="1432" w:author="Kola Akinwale" w:date="2021-11-22T10:48:00Z">
            <w:rPr>
              <w:rFonts w:ascii="Arial Unicode MS" w:hAnsi="Arial Unicode MS"/>
              <w:b/>
              <w:sz w:val="26"/>
              <w:szCs w:val="26"/>
              <w:u w:val="single"/>
              <w:lang w:eastAsia="en-GB"/>
            </w:rPr>
          </w:rPrChange>
        </w:rPr>
        <w:tab/>
        <w:t>Dispute Resolution Committee</w:t>
      </w:r>
    </w:p>
    <w:p w14:paraId="253392B1" w14:textId="472310F8" w:rsidR="00AA30FD" w:rsidRDefault="00AA30FD" w:rsidP="00AA30FD">
      <w:pPr>
        <w:ind w:left="720"/>
        <w:jc w:val="both"/>
        <w:rPr>
          <w:ins w:id="1433" w:author="Kola Akinwale" w:date="2021-11-23T09:28:00Z"/>
          <w:rFonts w:ascii="Arial" w:hAnsi="Arial" w:cs="Arial"/>
          <w:b/>
          <w:sz w:val="26"/>
          <w:szCs w:val="26"/>
          <w:u w:val="single"/>
          <w:lang w:eastAsia="en-GB"/>
        </w:rPr>
      </w:pPr>
      <w:r w:rsidRPr="00975333">
        <w:rPr>
          <w:rFonts w:ascii="Arial" w:hAnsi="Arial" w:cs="Arial"/>
          <w:b/>
          <w:sz w:val="26"/>
          <w:szCs w:val="26"/>
          <w:u w:val="single"/>
          <w:lang w:eastAsia="en-GB"/>
          <w:rPrChange w:id="1434" w:author="Kola Akinwale" w:date="2021-11-22T10:48:00Z">
            <w:rPr>
              <w:rFonts w:ascii="Arial Unicode MS" w:hAnsi="Arial Unicode MS"/>
              <w:b/>
              <w:sz w:val="26"/>
              <w:szCs w:val="26"/>
              <w:u w:val="single"/>
              <w:lang w:eastAsia="en-GB"/>
            </w:rPr>
          </w:rPrChange>
        </w:rPr>
        <w:t xml:space="preserve">There is hereby established a Dispute Resolution Committee at all levels of the Party which shall comprise of three members. </w:t>
      </w:r>
    </w:p>
    <w:p w14:paraId="274EC3FA" w14:textId="77777777" w:rsidR="002B30C6" w:rsidRPr="00975333" w:rsidRDefault="002B30C6" w:rsidP="00AA30FD">
      <w:pPr>
        <w:ind w:left="720"/>
        <w:jc w:val="both"/>
        <w:rPr>
          <w:rFonts w:ascii="Arial" w:hAnsi="Arial" w:cs="Arial"/>
          <w:b/>
          <w:sz w:val="26"/>
          <w:szCs w:val="26"/>
          <w:u w:val="single"/>
          <w:lang w:eastAsia="en-GB"/>
          <w:rPrChange w:id="1435" w:author="Kola Akinwale" w:date="2021-11-22T10:48:00Z">
            <w:rPr>
              <w:rFonts w:ascii="Arial Unicode MS" w:hAnsi="Arial Unicode MS"/>
              <w:b/>
              <w:sz w:val="26"/>
              <w:szCs w:val="26"/>
              <w:u w:val="single"/>
              <w:lang w:eastAsia="en-GB"/>
            </w:rPr>
          </w:rPrChange>
        </w:rPr>
      </w:pPr>
    </w:p>
    <w:p w14:paraId="468F4D38" w14:textId="77777777" w:rsidR="00AA30FD" w:rsidRPr="00975333" w:rsidRDefault="00AA30FD" w:rsidP="00AA30FD">
      <w:pPr>
        <w:jc w:val="both"/>
        <w:rPr>
          <w:rFonts w:ascii="Arial" w:hAnsi="Arial" w:cs="Arial"/>
          <w:b/>
          <w:sz w:val="10"/>
          <w:szCs w:val="26"/>
          <w:u w:val="single"/>
          <w:lang w:eastAsia="en-GB"/>
          <w:rPrChange w:id="1436" w:author="Kola Akinwale" w:date="2021-11-22T10:48:00Z">
            <w:rPr>
              <w:rFonts w:ascii="Arial Unicode MS" w:hAnsi="Arial Unicode MS"/>
              <w:b/>
              <w:sz w:val="10"/>
              <w:szCs w:val="26"/>
              <w:u w:val="single"/>
              <w:lang w:eastAsia="en-GB"/>
            </w:rPr>
          </w:rPrChange>
        </w:rPr>
      </w:pPr>
    </w:p>
    <w:p w14:paraId="02922AAC" w14:textId="77777777" w:rsidR="00AA30FD" w:rsidRPr="00975333" w:rsidRDefault="00AA30FD" w:rsidP="002B30C6">
      <w:pPr>
        <w:ind w:left="360"/>
        <w:jc w:val="both"/>
        <w:rPr>
          <w:rFonts w:ascii="Arial" w:hAnsi="Arial" w:cs="Arial"/>
          <w:b/>
          <w:sz w:val="26"/>
          <w:szCs w:val="26"/>
          <w:u w:val="single"/>
          <w:lang w:eastAsia="en-GB"/>
          <w:rPrChange w:id="1437" w:author="Kola Akinwale" w:date="2021-11-22T10:48:00Z">
            <w:rPr>
              <w:rFonts w:ascii="Arial Unicode MS" w:hAnsi="Arial Unicode MS"/>
              <w:b/>
              <w:sz w:val="26"/>
              <w:szCs w:val="26"/>
              <w:u w:val="single"/>
              <w:lang w:eastAsia="en-GB"/>
            </w:rPr>
          </w:rPrChange>
        </w:rPr>
        <w:pPrChange w:id="1438" w:author="Kola Akinwale" w:date="2021-11-23T09:28:00Z">
          <w:pPr>
            <w:jc w:val="both"/>
          </w:pPr>
        </w:pPrChange>
      </w:pPr>
      <w:r w:rsidRPr="00975333">
        <w:rPr>
          <w:rFonts w:ascii="Arial" w:hAnsi="Arial" w:cs="Arial"/>
          <w:b/>
          <w:sz w:val="26"/>
          <w:szCs w:val="26"/>
          <w:u w:val="single"/>
          <w:lang w:eastAsia="en-GB"/>
          <w:rPrChange w:id="1439" w:author="Kola Akinwale" w:date="2021-11-22T10:48:00Z">
            <w:rPr>
              <w:rFonts w:ascii="Arial Unicode MS" w:hAnsi="Arial Unicode MS"/>
              <w:b/>
              <w:sz w:val="26"/>
              <w:szCs w:val="26"/>
              <w:u w:val="single"/>
              <w:lang w:eastAsia="en-GB"/>
            </w:rPr>
          </w:rPrChange>
        </w:rPr>
        <w:t>Functions of the Committee</w:t>
      </w:r>
    </w:p>
    <w:p w14:paraId="3C7BCD58" w14:textId="77777777" w:rsidR="00AA30FD" w:rsidRPr="00975333" w:rsidRDefault="00AA30FD" w:rsidP="002B30C6">
      <w:pPr>
        <w:pStyle w:val="ListParagraph"/>
        <w:numPr>
          <w:ilvl w:val="0"/>
          <w:numId w:val="28"/>
        </w:numPr>
        <w:ind w:left="1080"/>
        <w:jc w:val="both"/>
        <w:rPr>
          <w:rFonts w:ascii="Arial" w:hAnsi="Arial" w:cs="Arial"/>
          <w:b/>
          <w:sz w:val="26"/>
          <w:szCs w:val="26"/>
          <w:u w:val="single"/>
          <w:lang w:eastAsia="en-GB"/>
          <w:rPrChange w:id="1440" w:author="Kola Akinwale" w:date="2021-11-22T10:48:00Z">
            <w:rPr>
              <w:rFonts w:ascii="Arial Unicode MS" w:hAnsi="Arial Unicode MS"/>
              <w:b/>
              <w:sz w:val="26"/>
              <w:szCs w:val="26"/>
              <w:u w:val="single"/>
              <w:lang w:eastAsia="en-GB"/>
            </w:rPr>
          </w:rPrChange>
        </w:rPr>
        <w:pPrChange w:id="1441" w:author="Kola Akinwale" w:date="2021-11-23T09:28:00Z">
          <w:pPr>
            <w:pStyle w:val="ListParagraph"/>
            <w:numPr>
              <w:numId w:val="28"/>
            </w:numPr>
            <w:ind w:hanging="360"/>
            <w:jc w:val="both"/>
          </w:pPr>
        </w:pPrChange>
      </w:pPr>
      <w:r w:rsidRPr="00975333">
        <w:rPr>
          <w:rFonts w:ascii="Arial" w:hAnsi="Arial" w:cs="Arial"/>
          <w:b/>
          <w:sz w:val="26"/>
          <w:szCs w:val="26"/>
          <w:u w:val="single"/>
          <w:lang w:eastAsia="en-GB"/>
          <w:rPrChange w:id="1442" w:author="Kola Akinwale" w:date="2021-11-22T10:48:00Z">
            <w:rPr>
              <w:rFonts w:ascii="Arial Unicode MS" w:hAnsi="Arial Unicode MS"/>
              <w:b/>
              <w:sz w:val="26"/>
              <w:szCs w:val="26"/>
              <w:u w:val="single"/>
              <w:lang w:eastAsia="en-GB"/>
            </w:rPr>
          </w:rPrChange>
        </w:rPr>
        <w:t>The Dispute Resolution Committee shall sit as a Panel of first instance over all civil claims involving members and the Party.</w:t>
      </w:r>
    </w:p>
    <w:p w14:paraId="74818009" w14:textId="77777777" w:rsidR="00AA30FD" w:rsidRPr="00975333" w:rsidRDefault="00AA30FD" w:rsidP="002B30C6">
      <w:pPr>
        <w:pStyle w:val="ListParagraph"/>
        <w:numPr>
          <w:ilvl w:val="0"/>
          <w:numId w:val="28"/>
        </w:numPr>
        <w:ind w:left="1080"/>
        <w:jc w:val="both"/>
        <w:rPr>
          <w:rFonts w:ascii="Arial" w:hAnsi="Arial" w:cs="Arial"/>
          <w:b/>
          <w:sz w:val="26"/>
          <w:szCs w:val="26"/>
          <w:u w:val="single"/>
          <w:lang w:eastAsia="en-GB"/>
          <w:rPrChange w:id="1443" w:author="Kola Akinwale" w:date="2021-11-22T10:48:00Z">
            <w:rPr>
              <w:rFonts w:ascii="Arial Unicode MS" w:hAnsi="Arial Unicode MS"/>
              <w:b/>
              <w:sz w:val="26"/>
              <w:szCs w:val="26"/>
              <w:u w:val="single"/>
              <w:lang w:eastAsia="en-GB"/>
            </w:rPr>
          </w:rPrChange>
        </w:rPr>
        <w:pPrChange w:id="1444" w:author="Kola Akinwale" w:date="2021-11-23T09:28:00Z">
          <w:pPr>
            <w:pStyle w:val="ListParagraph"/>
            <w:numPr>
              <w:numId w:val="28"/>
            </w:numPr>
            <w:ind w:hanging="360"/>
            <w:jc w:val="both"/>
          </w:pPr>
        </w:pPrChange>
      </w:pPr>
      <w:r w:rsidRPr="00975333">
        <w:rPr>
          <w:rFonts w:ascii="Arial" w:hAnsi="Arial" w:cs="Arial"/>
          <w:b/>
          <w:sz w:val="26"/>
          <w:szCs w:val="26"/>
          <w:u w:val="single"/>
          <w:lang w:eastAsia="en-GB"/>
          <w:rPrChange w:id="1445" w:author="Kola Akinwale" w:date="2021-11-22T10:48:00Z">
            <w:rPr>
              <w:rFonts w:ascii="Arial Unicode MS" w:hAnsi="Arial Unicode MS"/>
              <w:b/>
              <w:sz w:val="26"/>
              <w:szCs w:val="26"/>
              <w:u w:val="single"/>
              <w:lang w:eastAsia="en-GB"/>
            </w:rPr>
          </w:rPrChange>
        </w:rPr>
        <w:t>The decision of the Committee shall be subject to appeal to the Dispute Resolution Appeal Committee</w:t>
      </w:r>
    </w:p>
    <w:p w14:paraId="2719CCA9" w14:textId="77777777" w:rsidR="00AA30FD" w:rsidRPr="00975333" w:rsidRDefault="00AA30FD" w:rsidP="002B30C6">
      <w:pPr>
        <w:ind w:left="360"/>
        <w:jc w:val="both"/>
        <w:rPr>
          <w:rFonts w:ascii="Arial" w:hAnsi="Arial" w:cs="Arial"/>
          <w:b/>
          <w:sz w:val="14"/>
          <w:szCs w:val="26"/>
          <w:u w:val="single"/>
          <w:lang w:eastAsia="en-GB"/>
          <w:rPrChange w:id="1446" w:author="Kola Akinwale" w:date="2021-11-22T10:48:00Z">
            <w:rPr>
              <w:rFonts w:ascii="Arial Unicode MS" w:hAnsi="Arial Unicode MS"/>
              <w:b/>
              <w:sz w:val="14"/>
              <w:szCs w:val="26"/>
              <w:u w:val="single"/>
              <w:lang w:eastAsia="en-GB"/>
            </w:rPr>
          </w:rPrChange>
        </w:rPr>
        <w:pPrChange w:id="1447" w:author="Kola Akinwale" w:date="2021-11-23T09:28:00Z">
          <w:pPr>
            <w:jc w:val="both"/>
          </w:pPr>
        </w:pPrChange>
      </w:pPr>
    </w:p>
    <w:p w14:paraId="23CD3EBF" w14:textId="77777777" w:rsidR="00AA30FD" w:rsidRPr="00975333" w:rsidRDefault="00AA30FD" w:rsidP="00AA30FD">
      <w:pPr>
        <w:jc w:val="both"/>
        <w:rPr>
          <w:rFonts w:ascii="Arial" w:hAnsi="Arial" w:cs="Arial"/>
          <w:b/>
          <w:sz w:val="26"/>
          <w:szCs w:val="26"/>
          <w:u w:val="single"/>
          <w:lang w:eastAsia="en-GB"/>
          <w:rPrChange w:id="1448"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1449" w:author="Kola Akinwale" w:date="2021-11-22T10:48:00Z">
            <w:rPr>
              <w:rFonts w:ascii="Arial Unicode MS" w:hAnsi="Arial Unicode MS"/>
              <w:b/>
              <w:sz w:val="26"/>
              <w:szCs w:val="26"/>
              <w:u w:val="single"/>
              <w:lang w:eastAsia="en-GB"/>
            </w:rPr>
          </w:rPrChange>
        </w:rPr>
        <w:t>(e)</w:t>
      </w:r>
      <w:r w:rsidRPr="00975333">
        <w:rPr>
          <w:rFonts w:ascii="Arial" w:hAnsi="Arial" w:cs="Arial"/>
          <w:b/>
          <w:sz w:val="26"/>
          <w:szCs w:val="26"/>
          <w:u w:val="single"/>
          <w:lang w:eastAsia="en-GB"/>
          <w:rPrChange w:id="1450" w:author="Kola Akinwale" w:date="2021-11-22T10:48:00Z">
            <w:rPr>
              <w:rFonts w:ascii="Arial Unicode MS" w:hAnsi="Arial Unicode MS"/>
              <w:b/>
              <w:sz w:val="26"/>
              <w:szCs w:val="26"/>
              <w:u w:val="single"/>
              <w:lang w:eastAsia="en-GB"/>
            </w:rPr>
          </w:rPrChange>
        </w:rPr>
        <w:tab/>
        <w:t>Dispute Resolution (Appeal) Committee</w:t>
      </w:r>
    </w:p>
    <w:p w14:paraId="13ECE694" w14:textId="13C1050C" w:rsidR="00AA30FD" w:rsidRDefault="00AA30FD" w:rsidP="00AA30FD">
      <w:pPr>
        <w:ind w:left="720"/>
        <w:jc w:val="both"/>
        <w:rPr>
          <w:ins w:id="1451" w:author="Kola Akinwale" w:date="2021-11-23T09:28:00Z"/>
          <w:rFonts w:ascii="Arial" w:hAnsi="Arial" w:cs="Arial"/>
          <w:b/>
          <w:sz w:val="26"/>
          <w:szCs w:val="26"/>
          <w:u w:val="single"/>
          <w:lang w:eastAsia="en-GB"/>
        </w:rPr>
      </w:pPr>
      <w:r w:rsidRPr="00975333">
        <w:rPr>
          <w:rFonts w:ascii="Arial" w:hAnsi="Arial" w:cs="Arial"/>
          <w:b/>
          <w:sz w:val="26"/>
          <w:szCs w:val="26"/>
          <w:u w:val="single"/>
          <w:lang w:eastAsia="en-GB"/>
          <w:rPrChange w:id="1452" w:author="Kola Akinwale" w:date="2021-11-22T10:48:00Z">
            <w:rPr>
              <w:rFonts w:ascii="Arial Unicode MS" w:hAnsi="Arial Unicode MS"/>
              <w:b/>
              <w:sz w:val="26"/>
              <w:szCs w:val="26"/>
              <w:u w:val="single"/>
              <w:lang w:eastAsia="en-GB"/>
            </w:rPr>
          </w:rPrChange>
        </w:rPr>
        <w:t>There is hereby established a Dispute Resolution Appeal Committee at all levels of the Party which shall comprise of five members.</w:t>
      </w:r>
    </w:p>
    <w:p w14:paraId="6EEB4BD0" w14:textId="77777777" w:rsidR="002B30C6" w:rsidRPr="00975333" w:rsidRDefault="002B30C6" w:rsidP="00AA30FD">
      <w:pPr>
        <w:ind w:left="720"/>
        <w:jc w:val="both"/>
        <w:rPr>
          <w:rFonts w:ascii="Arial" w:hAnsi="Arial" w:cs="Arial"/>
          <w:b/>
          <w:sz w:val="26"/>
          <w:szCs w:val="26"/>
          <w:u w:val="single"/>
          <w:lang w:eastAsia="en-GB"/>
          <w:rPrChange w:id="1453" w:author="Kola Akinwale" w:date="2021-11-22T10:48:00Z">
            <w:rPr>
              <w:rFonts w:ascii="Arial Unicode MS" w:hAnsi="Arial Unicode MS"/>
              <w:b/>
              <w:sz w:val="26"/>
              <w:szCs w:val="26"/>
              <w:u w:val="single"/>
              <w:lang w:eastAsia="en-GB"/>
            </w:rPr>
          </w:rPrChange>
        </w:rPr>
      </w:pPr>
    </w:p>
    <w:p w14:paraId="0256704B" w14:textId="77777777" w:rsidR="00AA30FD" w:rsidRPr="00975333" w:rsidRDefault="00AA30FD" w:rsidP="002B30C6">
      <w:pPr>
        <w:ind w:left="360"/>
        <w:jc w:val="both"/>
        <w:rPr>
          <w:rFonts w:ascii="Arial" w:hAnsi="Arial" w:cs="Arial"/>
          <w:b/>
          <w:sz w:val="26"/>
          <w:szCs w:val="26"/>
          <w:u w:val="single"/>
          <w:lang w:eastAsia="en-GB"/>
          <w:rPrChange w:id="1454" w:author="Kola Akinwale" w:date="2021-11-22T10:48:00Z">
            <w:rPr>
              <w:rFonts w:ascii="Arial Unicode MS" w:hAnsi="Arial Unicode MS"/>
              <w:b/>
              <w:sz w:val="26"/>
              <w:szCs w:val="26"/>
              <w:u w:val="single"/>
              <w:lang w:eastAsia="en-GB"/>
            </w:rPr>
          </w:rPrChange>
        </w:rPr>
        <w:pPrChange w:id="1455" w:author="Kola Akinwale" w:date="2021-11-23T09:28:00Z">
          <w:pPr>
            <w:jc w:val="both"/>
          </w:pPr>
        </w:pPrChange>
      </w:pPr>
      <w:r w:rsidRPr="00975333">
        <w:rPr>
          <w:rFonts w:ascii="Arial" w:hAnsi="Arial" w:cs="Arial"/>
          <w:b/>
          <w:sz w:val="26"/>
          <w:szCs w:val="26"/>
          <w:u w:val="single"/>
          <w:lang w:eastAsia="en-GB"/>
          <w:rPrChange w:id="1456" w:author="Kola Akinwale" w:date="2021-11-22T10:48:00Z">
            <w:rPr>
              <w:rFonts w:ascii="Arial Unicode MS" w:hAnsi="Arial Unicode MS"/>
              <w:b/>
              <w:sz w:val="26"/>
              <w:szCs w:val="26"/>
              <w:u w:val="single"/>
              <w:lang w:eastAsia="en-GB"/>
            </w:rPr>
          </w:rPrChange>
        </w:rPr>
        <w:t>Functions of the Committee</w:t>
      </w:r>
    </w:p>
    <w:p w14:paraId="491EAD62" w14:textId="77777777" w:rsidR="00AA30FD" w:rsidRPr="00975333" w:rsidRDefault="00AA30FD" w:rsidP="002B30C6">
      <w:pPr>
        <w:pStyle w:val="ListParagraph"/>
        <w:numPr>
          <w:ilvl w:val="0"/>
          <w:numId w:val="29"/>
        </w:numPr>
        <w:ind w:left="1080"/>
        <w:jc w:val="both"/>
        <w:rPr>
          <w:rFonts w:ascii="Arial" w:hAnsi="Arial" w:cs="Arial"/>
          <w:b/>
          <w:sz w:val="26"/>
          <w:szCs w:val="26"/>
          <w:u w:val="single"/>
          <w:lang w:eastAsia="en-GB"/>
          <w:rPrChange w:id="1457" w:author="Kola Akinwale" w:date="2021-11-22T10:48:00Z">
            <w:rPr>
              <w:rFonts w:ascii="Arial Unicode MS" w:hAnsi="Arial Unicode MS"/>
              <w:b/>
              <w:sz w:val="26"/>
              <w:szCs w:val="26"/>
              <w:u w:val="single"/>
              <w:lang w:eastAsia="en-GB"/>
            </w:rPr>
          </w:rPrChange>
        </w:rPr>
        <w:pPrChange w:id="1458" w:author="Kola Akinwale" w:date="2021-11-23T09:28:00Z">
          <w:pPr>
            <w:pStyle w:val="ListParagraph"/>
            <w:numPr>
              <w:numId w:val="29"/>
            </w:numPr>
            <w:ind w:hanging="360"/>
            <w:jc w:val="both"/>
          </w:pPr>
        </w:pPrChange>
      </w:pPr>
      <w:r w:rsidRPr="00975333">
        <w:rPr>
          <w:rFonts w:ascii="Arial" w:hAnsi="Arial" w:cs="Arial"/>
          <w:b/>
          <w:sz w:val="26"/>
          <w:szCs w:val="26"/>
          <w:u w:val="single"/>
          <w:lang w:eastAsia="en-GB"/>
          <w:rPrChange w:id="1459" w:author="Kola Akinwale" w:date="2021-11-22T10:48:00Z">
            <w:rPr>
              <w:rFonts w:ascii="Arial Unicode MS" w:hAnsi="Arial Unicode MS"/>
              <w:b/>
              <w:sz w:val="26"/>
              <w:szCs w:val="26"/>
              <w:u w:val="single"/>
              <w:lang w:eastAsia="en-GB"/>
            </w:rPr>
          </w:rPrChange>
        </w:rPr>
        <w:t xml:space="preserve">The Dispute Resolution Appeal Committee shall sit as an appellate panel over the decision of the Dispute Resolution Committee. </w:t>
      </w:r>
    </w:p>
    <w:p w14:paraId="38EE7507" w14:textId="77777777" w:rsidR="00AA30FD" w:rsidRPr="00975333" w:rsidRDefault="00AA30FD" w:rsidP="002B30C6">
      <w:pPr>
        <w:pStyle w:val="ListParagraph"/>
        <w:numPr>
          <w:ilvl w:val="0"/>
          <w:numId w:val="29"/>
        </w:numPr>
        <w:ind w:left="1080"/>
        <w:jc w:val="both"/>
        <w:rPr>
          <w:rFonts w:ascii="Arial" w:hAnsi="Arial" w:cs="Arial"/>
          <w:b/>
          <w:sz w:val="26"/>
          <w:szCs w:val="26"/>
          <w:u w:val="single"/>
          <w:lang w:eastAsia="en-GB"/>
          <w:rPrChange w:id="1460" w:author="Kola Akinwale" w:date="2021-11-22T10:48:00Z">
            <w:rPr>
              <w:rFonts w:ascii="Arial Unicode MS" w:hAnsi="Arial Unicode MS"/>
              <w:b/>
              <w:sz w:val="26"/>
              <w:szCs w:val="26"/>
              <w:u w:val="single"/>
              <w:lang w:eastAsia="en-GB"/>
            </w:rPr>
          </w:rPrChange>
        </w:rPr>
        <w:pPrChange w:id="1461" w:author="Kola Akinwale" w:date="2021-11-23T09:28:00Z">
          <w:pPr>
            <w:pStyle w:val="ListParagraph"/>
            <w:numPr>
              <w:numId w:val="29"/>
            </w:numPr>
            <w:ind w:hanging="360"/>
            <w:jc w:val="both"/>
          </w:pPr>
        </w:pPrChange>
      </w:pPr>
      <w:r w:rsidRPr="00975333">
        <w:rPr>
          <w:rFonts w:ascii="Arial" w:hAnsi="Arial" w:cs="Arial"/>
          <w:b/>
          <w:sz w:val="26"/>
          <w:szCs w:val="26"/>
          <w:u w:val="single"/>
          <w:lang w:eastAsia="en-GB"/>
          <w:rPrChange w:id="1462" w:author="Kola Akinwale" w:date="2021-11-22T10:48:00Z">
            <w:rPr>
              <w:rFonts w:ascii="Arial Unicode MS" w:hAnsi="Arial Unicode MS"/>
              <w:b/>
              <w:sz w:val="26"/>
              <w:szCs w:val="26"/>
              <w:u w:val="single"/>
              <w:lang w:eastAsia="en-GB"/>
            </w:rPr>
          </w:rPrChange>
        </w:rPr>
        <w:t>The decision of the Dispute Resolution Appeal Committee on all matters within its jurisdiction shall be final.</w:t>
      </w:r>
    </w:p>
    <w:p w14:paraId="2F0C51A7" w14:textId="7C5F77B8" w:rsidR="00AA30FD" w:rsidDel="00061036" w:rsidRDefault="00AA30FD" w:rsidP="002B30C6">
      <w:pPr>
        <w:pStyle w:val="Default"/>
        <w:ind w:left="2520" w:firstLine="720"/>
        <w:jc w:val="both"/>
        <w:rPr>
          <w:del w:id="1463" w:author="Kola Akinwale" w:date="2021-11-22T11:02:00Z"/>
          <w:b/>
          <w:sz w:val="26"/>
          <w:szCs w:val="26"/>
          <w:u w:val="single"/>
        </w:rPr>
        <w:pPrChange w:id="1464" w:author="Kola Akinwale" w:date="2021-11-23T09:28:00Z">
          <w:pPr>
            <w:pStyle w:val="Default"/>
            <w:ind w:left="2160" w:firstLine="720"/>
            <w:jc w:val="both"/>
          </w:pPr>
        </w:pPrChange>
      </w:pPr>
    </w:p>
    <w:p w14:paraId="7580C713" w14:textId="68622035" w:rsidR="00061036" w:rsidRDefault="00061036" w:rsidP="002B30C6">
      <w:pPr>
        <w:pStyle w:val="Default"/>
        <w:ind w:left="2520" w:firstLine="720"/>
        <w:jc w:val="both"/>
        <w:rPr>
          <w:ins w:id="1465" w:author="Kola Akinwale" w:date="2021-11-22T11:02:00Z"/>
          <w:b/>
          <w:sz w:val="26"/>
          <w:szCs w:val="26"/>
          <w:u w:val="single"/>
        </w:rPr>
        <w:pPrChange w:id="1466" w:author="Kola Akinwale" w:date="2021-11-23T09:28:00Z">
          <w:pPr>
            <w:pStyle w:val="Default"/>
            <w:ind w:left="2160" w:firstLine="720"/>
            <w:jc w:val="both"/>
          </w:pPr>
        </w:pPrChange>
      </w:pPr>
    </w:p>
    <w:p w14:paraId="177A7848" w14:textId="77777777" w:rsidR="00061036" w:rsidRDefault="00061036" w:rsidP="00AA30FD">
      <w:pPr>
        <w:pStyle w:val="Default"/>
        <w:ind w:left="2160" w:firstLine="720"/>
        <w:jc w:val="both"/>
        <w:rPr>
          <w:ins w:id="1467" w:author="Kola Akinwale" w:date="2021-11-22T11:02:00Z"/>
          <w:b/>
          <w:sz w:val="26"/>
          <w:szCs w:val="26"/>
          <w:u w:val="single"/>
        </w:rPr>
      </w:pPr>
    </w:p>
    <w:p w14:paraId="06A551C8" w14:textId="77777777" w:rsidR="00AA30FD" w:rsidRPr="00975333" w:rsidRDefault="00AA30FD" w:rsidP="00061036">
      <w:pPr>
        <w:pStyle w:val="Default"/>
        <w:jc w:val="both"/>
        <w:rPr>
          <w:b/>
          <w:sz w:val="26"/>
          <w:szCs w:val="26"/>
          <w:u w:val="single"/>
          <w:rPrChange w:id="1468" w:author="Kola Akinwale" w:date="2021-11-22T10:48:00Z">
            <w:rPr>
              <w:rFonts w:ascii="Arial Unicode MS" w:hAnsi="Arial Unicode MS"/>
              <w:b/>
              <w:sz w:val="26"/>
              <w:szCs w:val="26"/>
              <w:u w:val="single"/>
            </w:rPr>
          </w:rPrChange>
        </w:rPr>
        <w:pPrChange w:id="1469" w:author="Kola Akinwale" w:date="2021-11-22T11:02:00Z">
          <w:pPr>
            <w:pStyle w:val="Default"/>
            <w:ind w:left="2160" w:firstLine="720"/>
            <w:jc w:val="both"/>
          </w:pPr>
        </w:pPrChange>
      </w:pPr>
      <w:r w:rsidRPr="00975333">
        <w:rPr>
          <w:b/>
          <w:sz w:val="26"/>
          <w:szCs w:val="26"/>
          <w:u w:val="single"/>
          <w:rPrChange w:id="1470" w:author="Kola Akinwale" w:date="2021-11-22T10:48:00Z">
            <w:rPr>
              <w:rFonts w:ascii="Arial Unicode MS" w:hAnsi="Arial Unicode MS"/>
              <w:b/>
              <w:sz w:val="26"/>
              <w:szCs w:val="26"/>
              <w:u w:val="single"/>
            </w:rPr>
          </w:rPrChange>
        </w:rPr>
        <w:t>ARTICLE 11</w:t>
      </w:r>
    </w:p>
    <w:p w14:paraId="0F3F1E88" w14:textId="77777777" w:rsidR="00AA30FD" w:rsidRPr="00975333" w:rsidRDefault="00AA30FD" w:rsidP="00AA30FD">
      <w:pPr>
        <w:pStyle w:val="Default"/>
        <w:jc w:val="both"/>
        <w:rPr>
          <w:b/>
          <w:sz w:val="26"/>
          <w:szCs w:val="26"/>
          <w:u w:val="single"/>
          <w:rPrChange w:id="1471" w:author="Kola Akinwale" w:date="2021-11-22T10:48:00Z">
            <w:rPr>
              <w:rFonts w:ascii="Arial Unicode MS" w:hAnsi="Arial Unicode MS"/>
              <w:b/>
              <w:sz w:val="26"/>
              <w:szCs w:val="26"/>
              <w:u w:val="single"/>
            </w:rPr>
          </w:rPrChange>
        </w:rPr>
      </w:pPr>
      <w:del w:id="1472" w:author="Kola Akinwale" w:date="2021-11-22T11:02:00Z">
        <w:r w:rsidRPr="00975333" w:rsidDel="00061036">
          <w:rPr>
            <w:b/>
            <w:sz w:val="26"/>
            <w:szCs w:val="26"/>
            <w:u w:val="single"/>
            <w:rPrChange w:id="1473" w:author="Kola Akinwale" w:date="2021-11-22T10:48:00Z">
              <w:rPr>
                <w:rFonts w:ascii="Arial Unicode MS" w:hAnsi="Arial Unicode MS"/>
                <w:b/>
                <w:sz w:val="26"/>
                <w:szCs w:val="26"/>
                <w:u w:val="single"/>
              </w:rPr>
            </w:rPrChange>
          </w:rPr>
          <w:tab/>
        </w:r>
        <w:r w:rsidRPr="00975333" w:rsidDel="00061036">
          <w:rPr>
            <w:b/>
            <w:sz w:val="26"/>
            <w:szCs w:val="26"/>
            <w:u w:val="single"/>
            <w:rPrChange w:id="1474" w:author="Kola Akinwale" w:date="2021-11-22T10:48:00Z">
              <w:rPr>
                <w:rFonts w:ascii="Arial Unicode MS" w:hAnsi="Arial Unicode MS"/>
                <w:b/>
                <w:sz w:val="26"/>
                <w:szCs w:val="26"/>
                <w:u w:val="single"/>
              </w:rPr>
            </w:rPrChange>
          </w:rPr>
          <w:tab/>
        </w:r>
      </w:del>
      <w:r w:rsidRPr="00975333">
        <w:rPr>
          <w:b/>
          <w:sz w:val="26"/>
          <w:szCs w:val="26"/>
          <w:u w:val="single"/>
          <w:rPrChange w:id="1475" w:author="Kola Akinwale" w:date="2021-11-22T10:48:00Z">
            <w:rPr>
              <w:rFonts w:ascii="Arial Unicode MS" w:hAnsi="Arial Unicode MS"/>
              <w:b/>
              <w:sz w:val="26"/>
              <w:szCs w:val="26"/>
              <w:u w:val="single"/>
            </w:rPr>
          </w:rPrChange>
        </w:rPr>
        <w:t>ESTABLISHMENT OF STATUTORY BODIES</w:t>
      </w:r>
    </w:p>
    <w:p w14:paraId="0382F5B7" w14:textId="77777777" w:rsidR="00AA30FD" w:rsidRPr="00975333" w:rsidRDefault="00AA30FD" w:rsidP="00AA30FD">
      <w:pPr>
        <w:pStyle w:val="Default"/>
        <w:jc w:val="both"/>
        <w:rPr>
          <w:b/>
          <w:sz w:val="10"/>
          <w:szCs w:val="26"/>
          <w:u w:val="single"/>
          <w:rPrChange w:id="1476" w:author="Kola Akinwale" w:date="2021-11-22T10:48:00Z">
            <w:rPr>
              <w:rFonts w:ascii="Arial Unicode MS" w:hAnsi="Arial Unicode MS"/>
              <w:b/>
              <w:sz w:val="10"/>
              <w:szCs w:val="26"/>
              <w:u w:val="single"/>
            </w:rPr>
          </w:rPrChange>
        </w:rPr>
      </w:pPr>
    </w:p>
    <w:p w14:paraId="52192AB2" w14:textId="0B7D74BB" w:rsidR="00AA30FD" w:rsidRPr="00975333" w:rsidRDefault="00AA30FD" w:rsidP="00AA30FD">
      <w:pPr>
        <w:autoSpaceDE w:val="0"/>
        <w:autoSpaceDN w:val="0"/>
        <w:adjustRightInd w:val="0"/>
        <w:jc w:val="both"/>
        <w:rPr>
          <w:rFonts w:ascii="Arial" w:hAnsi="Arial" w:cs="Arial"/>
          <w:b/>
          <w:sz w:val="26"/>
          <w:szCs w:val="26"/>
          <w:u w:val="single"/>
          <w:rPrChange w:id="147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478" w:author="Kola Akinwale" w:date="2021-11-22T10:48:00Z">
            <w:rPr>
              <w:rFonts w:ascii="Arial Unicode MS" w:hAnsi="Arial Unicode MS"/>
              <w:b/>
              <w:sz w:val="26"/>
              <w:szCs w:val="26"/>
              <w:u w:val="single"/>
            </w:rPr>
          </w:rPrChange>
        </w:rPr>
        <w:t>Without prejudice to the power of the Party to establish and/or set up standing</w:t>
      </w:r>
      <w:r w:rsidR="001A5542" w:rsidRPr="00975333">
        <w:rPr>
          <w:rFonts w:ascii="Arial" w:hAnsi="Arial" w:cs="Arial"/>
          <w:b/>
          <w:sz w:val="26"/>
          <w:szCs w:val="26"/>
          <w:u w:val="single"/>
          <w:rPrChange w:id="1479" w:author="Kola Akinwale" w:date="2021-11-22T10:48:00Z">
            <w:rPr>
              <w:rFonts w:ascii="Arial Unicode MS" w:hAnsi="Arial Unicode MS"/>
              <w:b/>
              <w:sz w:val="26"/>
              <w:szCs w:val="26"/>
              <w:u w:val="single"/>
            </w:rPr>
          </w:rPrChange>
        </w:rPr>
        <w:t xml:space="preserve"> </w:t>
      </w:r>
      <w:r w:rsidRPr="00975333">
        <w:rPr>
          <w:rFonts w:ascii="Arial" w:hAnsi="Arial" w:cs="Arial"/>
          <w:b/>
          <w:sz w:val="26"/>
          <w:szCs w:val="26"/>
          <w:u w:val="single"/>
          <w:rPrChange w:id="1480" w:author="Kola Akinwale" w:date="2021-11-22T10:48:00Z">
            <w:rPr>
              <w:rFonts w:ascii="Arial Unicode MS" w:hAnsi="Arial Unicode MS"/>
              <w:b/>
              <w:sz w:val="26"/>
              <w:szCs w:val="26"/>
              <w:u w:val="single"/>
            </w:rPr>
          </w:rPrChange>
        </w:rPr>
        <w:t>Committees, the Party shall with the approval of the National Executive Council constitute and maintain the following Statutory bodies.</w:t>
      </w:r>
    </w:p>
    <w:p w14:paraId="2A87D7DD" w14:textId="506532A1" w:rsidR="00AA30FD" w:rsidRDefault="00AA30FD" w:rsidP="00AA30FD">
      <w:pPr>
        <w:autoSpaceDE w:val="0"/>
        <w:autoSpaceDN w:val="0"/>
        <w:adjustRightInd w:val="0"/>
        <w:jc w:val="both"/>
        <w:rPr>
          <w:ins w:id="1481" w:author="Kola Akinwale" w:date="2021-11-22T11:03:00Z"/>
          <w:rFonts w:ascii="Arial" w:hAnsi="Arial" w:cs="Arial"/>
          <w:b/>
          <w:sz w:val="12"/>
          <w:szCs w:val="26"/>
          <w:u w:val="single"/>
        </w:rPr>
      </w:pPr>
    </w:p>
    <w:p w14:paraId="55542779" w14:textId="77777777" w:rsidR="00061036" w:rsidRPr="00975333" w:rsidRDefault="00061036" w:rsidP="00AA30FD">
      <w:pPr>
        <w:autoSpaceDE w:val="0"/>
        <w:autoSpaceDN w:val="0"/>
        <w:adjustRightInd w:val="0"/>
        <w:jc w:val="both"/>
        <w:rPr>
          <w:rFonts w:ascii="Arial" w:hAnsi="Arial" w:cs="Arial"/>
          <w:b/>
          <w:sz w:val="12"/>
          <w:szCs w:val="26"/>
          <w:u w:val="single"/>
          <w:rPrChange w:id="1482" w:author="Kola Akinwale" w:date="2021-11-22T10:48:00Z">
            <w:rPr>
              <w:rFonts w:ascii="Arial Unicode MS" w:hAnsi="Arial Unicode MS"/>
              <w:b/>
              <w:sz w:val="12"/>
              <w:szCs w:val="26"/>
              <w:u w:val="single"/>
            </w:rPr>
          </w:rPrChange>
        </w:rPr>
      </w:pPr>
    </w:p>
    <w:p w14:paraId="38711406" w14:textId="77777777" w:rsidR="00AA30FD" w:rsidRPr="00975333" w:rsidRDefault="00AA30FD" w:rsidP="00AA30FD">
      <w:pPr>
        <w:autoSpaceDE w:val="0"/>
        <w:autoSpaceDN w:val="0"/>
        <w:adjustRightInd w:val="0"/>
        <w:jc w:val="both"/>
        <w:rPr>
          <w:rFonts w:ascii="Arial" w:hAnsi="Arial" w:cs="Arial"/>
          <w:b/>
          <w:sz w:val="26"/>
          <w:szCs w:val="26"/>
          <w:u w:val="single"/>
          <w:rPrChange w:id="1483"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484" w:author="Kola Akinwale" w:date="2021-11-22T10:48:00Z">
            <w:rPr>
              <w:rFonts w:ascii="Arial Unicode MS" w:hAnsi="Arial Unicode MS"/>
              <w:b/>
              <w:sz w:val="26"/>
              <w:szCs w:val="26"/>
              <w:u w:val="single"/>
            </w:rPr>
          </w:rPrChange>
        </w:rPr>
        <w:t>1. Legal Practitioners Council</w:t>
      </w:r>
    </w:p>
    <w:p w14:paraId="651A02BE" w14:textId="77777777" w:rsidR="00AA30FD" w:rsidRPr="00975333" w:rsidRDefault="00AA30FD" w:rsidP="00AA30FD">
      <w:pPr>
        <w:pStyle w:val="ListParagraph"/>
        <w:numPr>
          <w:ilvl w:val="0"/>
          <w:numId w:val="30"/>
        </w:numPr>
        <w:autoSpaceDE w:val="0"/>
        <w:autoSpaceDN w:val="0"/>
        <w:adjustRightInd w:val="0"/>
        <w:jc w:val="both"/>
        <w:rPr>
          <w:rFonts w:ascii="Arial" w:hAnsi="Arial" w:cs="Arial"/>
          <w:b/>
          <w:sz w:val="26"/>
          <w:szCs w:val="26"/>
          <w:u w:val="single"/>
          <w:rPrChange w:id="1485"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1486" w:author="Kola Akinwale" w:date="2021-11-22T10:48:00Z">
            <w:rPr>
              <w:rFonts w:ascii="Arial Unicode MS" w:hAnsi="Arial Unicode MS"/>
              <w:b/>
              <w:sz w:val="26"/>
              <w:szCs w:val="26"/>
              <w:u w:val="single"/>
            </w:rPr>
          </w:rPrChange>
        </w:rPr>
        <w:t xml:space="preserve">There shall be a Legal Practitioners Council for the Party. The Council shall comprise of the National Legal Adviser (as chairman) and eight other members and shall be at liberty to regulate its proceedings. </w:t>
      </w:r>
    </w:p>
    <w:p w14:paraId="31E827B0" w14:textId="187B36C2" w:rsidR="00AA30FD" w:rsidRDefault="00AA30FD" w:rsidP="00AA30FD">
      <w:pPr>
        <w:pStyle w:val="ListParagraph"/>
        <w:numPr>
          <w:ilvl w:val="0"/>
          <w:numId w:val="30"/>
        </w:numPr>
        <w:autoSpaceDE w:val="0"/>
        <w:autoSpaceDN w:val="0"/>
        <w:adjustRightInd w:val="0"/>
        <w:jc w:val="both"/>
        <w:rPr>
          <w:ins w:id="1487" w:author="Kola Akinwale" w:date="2021-11-22T11:03:00Z"/>
          <w:rFonts w:ascii="Arial" w:hAnsi="Arial" w:cs="Arial"/>
          <w:b/>
          <w:sz w:val="26"/>
          <w:szCs w:val="26"/>
          <w:u w:val="single"/>
        </w:rPr>
      </w:pPr>
      <w:r w:rsidRPr="00975333">
        <w:rPr>
          <w:rFonts w:ascii="Arial" w:hAnsi="Arial" w:cs="Arial"/>
          <w:b/>
          <w:sz w:val="26"/>
          <w:szCs w:val="26"/>
          <w:u w:val="single"/>
          <w:rPrChange w:id="1488" w:author="Kola Akinwale" w:date="2021-11-22T10:48:00Z">
            <w:rPr>
              <w:rFonts w:ascii="Arial Unicode MS" w:hAnsi="Arial Unicode MS"/>
              <w:b/>
              <w:sz w:val="26"/>
              <w:szCs w:val="26"/>
              <w:u w:val="single"/>
            </w:rPr>
          </w:rPrChange>
        </w:rPr>
        <w:t>The Council shall meet at the instance of its Chairman or at the request of half of the members of the Council or following a resolution of the National Executive Committee requesting for such a meeting.</w:t>
      </w:r>
    </w:p>
    <w:p w14:paraId="49F0763C" w14:textId="53C85C14" w:rsidR="00061036" w:rsidRDefault="00061036" w:rsidP="00061036">
      <w:pPr>
        <w:pStyle w:val="ListParagraph"/>
        <w:autoSpaceDE w:val="0"/>
        <w:autoSpaceDN w:val="0"/>
        <w:adjustRightInd w:val="0"/>
        <w:ind w:left="795"/>
        <w:jc w:val="both"/>
        <w:rPr>
          <w:ins w:id="1489" w:author="Kola Akinwale" w:date="2021-11-23T09:29:00Z"/>
          <w:rFonts w:ascii="Arial" w:hAnsi="Arial" w:cs="Arial"/>
          <w:b/>
          <w:sz w:val="26"/>
          <w:szCs w:val="26"/>
          <w:u w:val="single"/>
        </w:rPr>
      </w:pPr>
    </w:p>
    <w:p w14:paraId="48814C4C" w14:textId="2358E211" w:rsidR="002B30C6" w:rsidRDefault="002B30C6" w:rsidP="00061036">
      <w:pPr>
        <w:pStyle w:val="ListParagraph"/>
        <w:autoSpaceDE w:val="0"/>
        <w:autoSpaceDN w:val="0"/>
        <w:adjustRightInd w:val="0"/>
        <w:ind w:left="795"/>
        <w:jc w:val="both"/>
        <w:rPr>
          <w:ins w:id="1490" w:author="Kola Akinwale" w:date="2021-11-23T09:29:00Z"/>
          <w:rFonts w:ascii="Arial" w:hAnsi="Arial" w:cs="Arial"/>
          <w:b/>
          <w:sz w:val="26"/>
          <w:szCs w:val="26"/>
          <w:u w:val="single"/>
        </w:rPr>
      </w:pPr>
    </w:p>
    <w:p w14:paraId="23E57394" w14:textId="77777777" w:rsidR="002B30C6" w:rsidRPr="00975333" w:rsidRDefault="002B30C6" w:rsidP="00061036">
      <w:pPr>
        <w:pStyle w:val="ListParagraph"/>
        <w:autoSpaceDE w:val="0"/>
        <w:autoSpaceDN w:val="0"/>
        <w:adjustRightInd w:val="0"/>
        <w:ind w:left="795"/>
        <w:jc w:val="both"/>
        <w:rPr>
          <w:rFonts w:ascii="Arial" w:hAnsi="Arial" w:cs="Arial"/>
          <w:b/>
          <w:sz w:val="26"/>
          <w:szCs w:val="26"/>
          <w:u w:val="single"/>
          <w:rPrChange w:id="1491" w:author="Kola Akinwale" w:date="2021-11-22T10:48:00Z">
            <w:rPr>
              <w:rFonts w:ascii="Arial Unicode MS" w:hAnsi="Arial Unicode MS"/>
              <w:b/>
              <w:sz w:val="26"/>
              <w:szCs w:val="26"/>
              <w:u w:val="single"/>
            </w:rPr>
          </w:rPrChange>
        </w:rPr>
        <w:pPrChange w:id="1492" w:author="Kola Akinwale" w:date="2021-11-22T11:03:00Z">
          <w:pPr>
            <w:pStyle w:val="ListParagraph"/>
            <w:numPr>
              <w:numId w:val="30"/>
            </w:numPr>
            <w:autoSpaceDE w:val="0"/>
            <w:autoSpaceDN w:val="0"/>
            <w:adjustRightInd w:val="0"/>
            <w:ind w:left="795" w:hanging="360"/>
            <w:jc w:val="both"/>
          </w:pPr>
        </w:pPrChange>
      </w:pPr>
    </w:p>
    <w:p w14:paraId="32475DA9" w14:textId="77777777" w:rsidR="00AA30FD" w:rsidRPr="00975333" w:rsidRDefault="00AA30FD" w:rsidP="00AA30FD">
      <w:pPr>
        <w:pStyle w:val="Default"/>
        <w:jc w:val="both"/>
        <w:rPr>
          <w:b/>
          <w:sz w:val="6"/>
          <w:szCs w:val="26"/>
          <w:u w:val="single"/>
          <w:rPrChange w:id="1493" w:author="Kola Akinwale" w:date="2021-11-22T10:48:00Z">
            <w:rPr>
              <w:rFonts w:ascii="Arial Unicode MS" w:hAnsi="Arial Unicode MS"/>
              <w:b/>
              <w:sz w:val="6"/>
              <w:szCs w:val="26"/>
              <w:u w:val="single"/>
            </w:rPr>
          </w:rPrChange>
        </w:rPr>
      </w:pPr>
    </w:p>
    <w:p w14:paraId="76E0E43F" w14:textId="77777777" w:rsidR="00AA30FD" w:rsidRPr="00975333" w:rsidRDefault="00AA30FD" w:rsidP="00AA30FD">
      <w:pPr>
        <w:pStyle w:val="Default"/>
        <w:numPr>
          <w:ilvl w:val="0"/>
          <w:numId w:val="30"/>
        </w:numPr>
        <w:jc w:val="both"/>
        <w:rPr>
          <w:b/>
          <w:sz w:val="26"/>
          <w:szCs w:val="26"/>
          <w:u w:val="single"/>
          <w:rPrChange w:id="1494" w:author="Kola Akinwale" w:date="2021-11-22T10:48:00Z">
            <w:rPr>
              <w:rFonts w:ascii="Arial Unicode MS" w:hAnsi="Arial Unicode MS"/>
              <w:b/>
              <w:sz w:val="26"/>
              <w:szCs w:val="26"/>
              <w:u w:val="single"/>
            </w:rPr>
          </w:rPrChange>
        </w:rPr>
      </w:pPr>
      <w:r w:rsidRPr="00975333">
        <w:rPr>
          <w:b/>
          <w:sz w:val="26"/>
          <w:szCs w:val="26"/>
          <w:u w:val="single"/>
          <w:rPrChange w:id="1495" w:author="Kola Akinwale" w:date="2021-11-22T10:48:00Z">
            <w:rPr>
              <w:rFonts w:ascii="Arial Unicode MS" w:hAnsi="Arial Unicode MS"/>
              <w:b/>
              <w:sz w:val="26"/>
              <w:szCs w:val="26"/>
              <w:u w:val="single"/>
            </w:rPr>
          </w:rPrChange>
        </w:rPr>
        <w:lastRenderedPageBreak/>
        <w:t xml:space="preserve"> Functions of the Council:</w:t>
      </w:r>
    </w:p>
    <w:p w14:paraId="2CA14C82" w14:textId="77777777" w:rsidR="00AA30FD" w:rsidRPr="00975333" w:rsidRDefault="00AA30FD" w:rsidP="00AA30FD">
      <w:pPr>
        <w:pStyle w:val="Default"/>
        <w:jc w:val="both"/>
        <w:rPr>
          <w:b/>
          <w:sz w:val="8"/>
          <w:szCs w:val="26"/>
          <w:u w:val="single"/>
          <w:rPrChange w:id="1496" w:author="Kola Akinwale" w:date="2021-11-22T10:48:00Z">
            <w:rPr>
              <w:rFonts w:ascii="Arial Unicode MS" w:hAnsi="Arial Unicode MS"/>
              <w:b/>
              <w:sz w:val="8"/>
              <w:szCs w:val="26"/>
              <w:u w:val="single"/>
            </w:rPr>
          </w:rPrChange>
        </w:rPr>
      </w:pPr>
    </w:p>
    <w:p w14:paraId="4300E860" w14:textId="77777777" w:rsidR="00AA30FD" w:rsidRPr="00975333" w:rsidRDefault="00AA30FD" w:rsidP="00AA30FD">
      <w:pPr>
        <w:pStyle w:val="Default"/>
        <w:numPr>
          <w:ilvl w:val="0"/>
          <w:numId w:val="31"/>
        </w:numPr>
        <w:tabs>
          <w:tab w:val="left" w:pos="4111"/>
        </w:tabs>
        <w:spacing w:after="18"/>
        <w:ind w:left="1418" w:hanging="425"/>
        <w:jc w:val="both"/>
        <w:rPr>
          <w:b/>
          <w:sz w:val="26"/>
          <w:szCs w:val="26"/>
          <w:u w:val="single"/>
          <w:rPrChange w:id="1497" w:author="Kola Akinwale" w:date="2021-11-22T10:48:00Z">
            <w:rPr>
              <w:rFonts w:ascii="Arial Unicode MS" w:hAnsi="Arial Unicode MS"/>
              <w:b/>
              <w:sz w:val="26"/>
              <w:szCs w:val="26"/>
              <w:u w:val="single"/>
            </w:rPr>
          </w:rPrChange>
        </w:rPr>
      </w:pPr>
      <w:r w:rsidRPr="00975333">
        <w:rPr>
          <w:b/>
          <w:sz w:val="26"/>
          <w:szCs w:val="26"/>
          <w:u w:val="single"/>
          <w:rPrChange w:id="1498" w:author="Kola Akinwale" w:date="2021-11-22T10:48:00Z">
            <w:rPr>
              <w:rFonts w:ascii="Arial Unicode MS" w:hAnsi="Arial Unicode MS"/>
              <w:b/>
              <w:sz w:val="26"/>
              <w:szCs w:val="26"/>
              <w:u w:val="single"/>
            </w:rPr>
          </w:rPrChange>
        </w:rPr>
        <w:t xml:space="preserve">To act as a vanguard in ensuring the smooth running of the democratic process, </w:t>
      </w:r>
    </w:p>
    <w:p w14:paraId="14DF79DA" w14:textId="77777777" w:rsidR="00AA30FD" w:rsidRPr="00975333" w:rsidRDefault="00AA30FD" w:rsidP="00AA30FD">
      <w:pPr>
        <w:pStyle w:val="Default"/>
        <w:numPr>
          <w:ilvl w:val="0"/>
          <w:numId w:val="31"/>
        </w:numPr>
        <w:spacing w:after="18"/>
        <w:ind w:left="1418" w:hanging="425"/>
        <w:jc w:val="both"/>
        <w:rPr>
          <w:b/>
          <w:sz w:val="26"/>
          <w:szCs w:val="26"/>
          <w:u w:val="single"/>
          <w:rPrChange w:id="1499" w:author="Kola Akinwale" w:date="2021-11-22T10:48:00Z">
            <w:rPr>
              <w:rFonts w:ascii="Arial Unicode MS" w:hAnsi="Arial Unicode MS"/>
              <w:b/>
              <w:sz w:val="26"/>
              <w:szCs w:val="26"/>
              <w:u w:val="single"/>
            </w:rPr>
          </w:rPrChange>
        </w:rPr>
      </w:pPr>
      <w:r w:rsidRPr="00975333">
        <w:rPr>
          <w:b/>
          <w:sz w:val="26"/>
          <w:szCs w:val="26"/>
          <w:u w:val="single"/>
          <w:rPrChange w:id="1500" w:author="Kola Akinwale" w:date="2021-11-22T10:48:00Z">
            <w:rPr>
              <w:rFonts w:ascii="Arial Unicode MS" w:hAnsi="Arial Unicode MS"/>
              <w:b/>
              <w:sz w:val="26"/>
              <w:szCs w:val="26"/>
              <w:u w:val="single"/>
            </w:rPr>
          </w:rPrChange>
        </w:rPr>
        <w:t>Ensure that all arms and tiers of the Party respect the tenets of democracy.</w:t>
      </w:r>
    </w:p>
    <w:p w14:paraId="5C5264E7" w14:textId="77777777" w:rsidR="00AA30FD" w:rsidRPr="00975333" w:rsidRDefault="00AA30FD" w:rsidP="00AA30FD">
      <w:pPr>
        <w:pStyle w:val="Default"/>
        <w:numPr>
          <w:ilvl w:val="0"/>
          <w:numId w:val="31"/>
        </w:numPr>
        <w:spacing w:after="18"/>
        <w:ind w:left="1418" w:hanging="425"/>
        <w:jc w:val="both"/>
        <w:rPr>
          <w:b/>
          <w:sz w:val="26"/>
          <w:szCs w:val="26"/>
          <w:u w:val="single"/>
          <w:rPrChange w:id="1501" w:author="Kola Akinwale" w:date="2021-11-22T10:48:00Z">
            <w:rPr>
              <w:rFonts w:ascii="Arial Unicode MS" w:hAnsi="Arial Unicode MS"/>
              <w:b/>
              <w:sz w:val="26"/>
              <w:szCs w:val="26"/>
              <w:u w:val="single"/>
            </w:rPr>
          </w:rPrChange>
        </w:rPr>
      </w:pPr>
      <w:r w:rsidRPr="00975333">
        <w:rPr>
          <w:b/>
          <w:sz w:val="26"/>
          <w:szCs w:val="26"/>
          <w:u w:val="single"/>
          <w:rPrChange w:id="1502" w:author="Kola Akinwale" w:date="2021-11-22T10:48:00Z">
            <w:rPr>
              <w:rFonts w:ascii="Arial Unicode MS" w:hAnsi="Arial Unicode MS"/>
              <w:b/>
              <w:sz w:val="26"/>
              <w:szCs w:val="26"/>
              <w:u w:val="single"/>
            </w:rPr>
          </w:rPrChange>
        </w:rPr>
        <w:t xml:space="preserve">To play advisory role to all arms of the Party at all levels and on all Party matters. </w:t>
      </w:r>
    </w:p>
    <w:p w14:paraId="5FF5E169" w14:textId="77777777" w:rsidR="00AA30FD" w:rsidRPr="00975333" w:rsidRDefault="00AA30FD" w:rsidP="00AA30FD">
      <w:pPr>
        <w:pStyle w:val="Default"/>
        <w:numPr>
          <w:ilvl w:val="0"/>
          <w:numId w:val="31"/>
        </w:numPr>
        <w:spacing w:after="18"/>
        <w:ind w:left="1418" w:hanging="425"/>
        <w:jc w:val="both"/>
        <w:rPr>
          <w:b/>
          <w:sz w:val="26"/>
          <w:szCs w:val="26"/>
          <w:u w:val="single"/>
          <w:rPrChange w:id="1503" w:author="Kola Akinwale" w:date="2021-11-22T10:48:00Z">
            <w:rPr>
              <w:rFonts w:ascii="Arial Unicode MS" w:hAnsi="Arial Unicode MS"/>
              <w:b/>
              <w:sz w:val="26"/>
              <w:szCs w:val="26"/>
              <w:u w:val="single"/>
            </w:rPr>
          </w:rPrChange>
        </w:rPr>
      </w:pPr>
      <w:r w:rsidRPr="00975333">
        <w:rPr>
          <w:b/>
          <w:sz w:val="26"/>
          <w:szCs w:val="26"/>
          <w:u w:val="single"/>
          <w:rPrChange w:id="1504" w:author="Kola Akinwale" w:date="2021-11-22T10:48:00Z">
            <w:rPr>
              <w:rFonts w:ascii="Arial Unicode MS" w:hAnsi="Arial Unicode MS"/>
              <w:b/>
              <w:sz w:val="26"/>
              <w:szCs w:val="26"/>
              <w:u w:val="single"/>
            </w:rPr>
          </w:rPrChange>
        </w:rPr>
        <w:t>Serve as mediators in intra and inter party disputes.</w:t>
      </w:r>
    </w:p>
    <w:p w14:paraId="76D55DC5" w14:textId="77777777" w:rsidR="00AA30FD" w:rsidRPr="00975333" w:rsidRDefault="00AA30FD" w:rsidP="00AA30FD">
      <w:pPr>
        <w:pStyle w:val="Default"/>
        <w:numPr>
          <w:ilvl w:val="0"/>
          <w:numId w:val="31"/>
        </w:numPr>
        <w:spacing w:after="18"/>
        <w:ind w:left="1418" w:hanging="425"/>
        <w:jc w:val="both"/>
        <w:rPr>
          <w:b/>
          <w:sz w:val="26"/>
          <w:szCs w:val="26"/>
          <w:u w:val="single"/>
          <w:rPrChange w:id="1505" w:author="Kola Akinwale" w:date="2021-11-22T10:48:00Z">
            <w:rPr>
              <w:rFonts w:ascii="Arial Unicode MS" w:hAnsi="Arial Unicode MS"/>
              <w:b/>
              <w:sz w:val="26"/>
              <w:szCs w:val="26"/>
              <w:u w:val="single"/>
            </w:rPr>
          </w:rPrChange>
        </w:rPr>
      </w:pPr>
      <w:r w:rsidRPr="00975333">
        <w:rPr>
          <w:b/>
          <w:sz w:val="26"/>
          <w:szCs w:val="26"/>
          <w:u w:val="single"/>
          <w:rPrChange w:id="1506" w:author="Kola Akinwale" w:date="2021-11-22T10:48:00Z">
            <w:rPr>
              <w:rFonts w:ascii="Arial Unicode MS" w:hAnsi="Arial Unicode MS"/>
              <w:b/>
              <w:sz w:val="26"/>
              <w:szCs w:val="26"/>
              <w:u w:val="single"/>
            </w:rPr>
          </w:rPrChange>
        </w:rPr>
        <w:t xml:space="preserve">Serve as peace agents within and outside the Party. </w:t>
      </w:r>
    </w:p>
    <w:p w14:paraId="727B4C98" w14:textId="77777777" w:rsidR="00AA30FD" w:rsidRPr="00975333" w:rsidRDefault="00AA30FD" w:rsidP="00AA30FD">
      <w:pPr>
        <w:pStyle w:val="Default"/>
        <w:numPr>
          <w:ilvl w:val="0"/>
          <w:numId w:val="31"/>
        </w:numPr>
        <w:spacing w:after="18"/>
        <w:ind w:left="1418" w:hanging="425"/>
        <w:jc w:val="both"/>
        <w:rPr>
          <w:b/>
          <w:sz w:val="26"/>
          <w:szCs w:val="26"/>
          <w:u w:val="single"/>
          <w:rPrChange w:id="1507" w:author="Kola Akinwale" w:date="2021-11-22T10:48:00Z">
            <w:rPr>
              <w:rFonts w:ascii="Arial Unicode MS" w:hAnsi="Arial Unicode MS"/>
              <w:b/>
              <w:sz w:val="26"/>
              <w:szCs w:val="26"/>
              <w:u w:val="single"/>
            </w:rPr>
          </w:rPrChange>
        </w:rPr>
      </w:pPr>
      <w:r w:rsidRPr="00975333">
        <w:rPr>
          <w:b/>
          <w:sz w:val="26"/>
          <w:szCs w:val="26"/>
          <w:u w:val="single"/>
          <w:rPrChange w:id="1508" w:author="Kola Akinwale" w:date="2021-11-22T10:48:00Z">
            <w:rPr>
              <w:rFonts w:ascii="Arial Unicode MS" w:hAnsi="Arial Unicode MS"/>
              <w:b/>
              <w:sz w:val="26"/>
              <w:szCs w:val="26"/>
              <w:u w:val="single"/>
            </w:rPr>
          </w:rPrChange>
        </w:rPr>
        <w:t>Ensuring that the legal interest of the party is protected at all times</w:t>
      </w:r>
    </w:p>
    <w:p w14:paraId="7F365123" w14:textId="66A362A4" w:rsidR="00AA30FD" w:rsidRPr="00975333" w:rsidRDefault="00AA30FD" w:rsidP="00AA30FD">
      <w:pPr>
        <w:pStyle w:val="Default"/>
        <w:numPr>
          <w:ilvl w:val="0"/>
          <w:numId w:val="31"/>
        </w:numPr>
        <w:spacing w:after="18"/>
        <w:ind w:left="1418" w:hanging="425"/>
        <w:jc w:val="both"/>
        <w:rPr>
          <w:b/>
          <w:sz w:val="26"/>
          <w:szCs w:val="26"/>
          <w:u w:val="single"/>
          <w:rPrChange w:id="1509" w:author="Kola Akinwale" w:date="2021-11-22T10:48:00Z">
            <w:rPr>
              <w:rFonts w:ascii="Arial Unicode MS" w:hAnsi="Arial Unicode MS"/>
              <w:b/>
              <w:sz w:val="26"/>
              <w:szCs w:val="26"/>
              <w:u w:val="single"/>
            </w:rPr>
          </w:rPrChange>
        </w:rPr>
      </w:pPr>
      <w:r w:rsidRPr="00975333">
        <w:rPr>
          <w:b/>
          <w:sz w:val="26"/>
          <w:szCs w:val="26"/>
          <w:u w:val="single"/>
          <w:rPrChange w:id="1510" w:author="Kola Akinwale" w:date="2021-11-22T10:48:00Z">
            <w:rPr>
              <w:rFonts w:ascii="Arial Unicode MS" w:hAnsi="Arial Unicode MS"/>
              <w:b/>
              <w:sz w:val="26"/>
              <w:szCs w:val="26"/>
              <w:u w:val="single"/>
            </w:rPr>
          </w:rPrChange>
        </w:rPr>
        <w:t>Prosecute cases and /or defend the Party in Court an</w:t>
      </w:r>
      <w:ins w:id="1511" w:author="Kola Akinwale" w:date="2021-11-23T09:30:00Z">
        <w:r w:rsidR="002B30C6">
          <w:rPr>
            <w:b/>
            <w:sz w:val="26"/>
            <w:szCs w:val="26"/>
            <w:u w:val="single"/>
          </w:rPr>
          <w:t xml:space="preserve">d </w:t>
        </w:r>
      </w:ins>
      <w:del w:id="1512" w:author="Kola Akinwale" w:date="2021-11-23T09:29:00Z">
        <w:r w:rsidRPr="00975333" w:rsidDel="002B30C6">
          <w:rPr>
            <w:b/>
            <w:sz w:val="26"/>
            <w:szCs w:val="26"/>
            <w:u w:val="single"/>
            <w:rPrChange w:id="1513" w:author="Kola Akinwale" w:date="2021-11-22T10:48:00Z">
              <w:rPr>
                <w:rFonts w:ascii="Arial Unicode MS" w:hAnsi="Arial Unicode MS"/>
                <w:b/>
                <w:sz w:val="26"/>
                <w:szCs w:val="26"/>
                <w:u w:val="single"/>
              </w:rPr>
            </w:rPrChange>
          </w:rPr>
          <w:delText xml:space="preserve">d </w:delText>
        </w:r>
      </w:del>
      <w:r w:rsidRPr="00975333">
        <w:rPr>
          <w:b/>
          <w:sz w:val="26"/>
          <w:szCs w:val="26"/>
          <w:u w:val="single"/>
          <w:rPrChange w:id="1514" w:author="Kola Akinwale" w:date="2021-11-22T10:48:00Z">
            <w:rPr>
              <w:rFonts w:ascii="Arial Unicode MS" w:hAnsi="Arial Unicode MS"/>
              <w:b/>
              <w:sz w:val="26"/>
              <w:szCs w:val="26"/>
              <w:u w:val="single"/>
            </w:rPr>
          </w:rPrChange>
        </w:rPr>
        <w:t xml:space="preserve">Tribunals. </w:t>
      </w:r>
    </w:p>
    <w:p w14:paraId="61D39789" w14:textId="77777777" w:rsidR="00AA30FD" w:rsidRPr="00975333" w:rsidRDefault="00AA30FD" w:rsidP="00AA30FD">
      <w:pPr>
        <w:pStyle w:val="Default"/>
        <w:pageBreakBefore/>
        <w:jc w:val="both"/>
        <w:rPr>
          <w:b/>
          <w:sz w:val="26"/>
          <w:szCs w:val="26"/>
          <w:u w:val="single"/>
          <w:rPrChange w:id="1515" w:author="Kola Akinwale" w:date="2021-11-22T10:48:00Z">
            <w:rPr>
              <w:rFonts w:ascii="Arial Unicode MS" w:hAnsi="Arial Unicode MS"/>
              <w:b/>
              <w:sz w:val="26"/>
              <w:szCs w:val="26"/>
              <w:u w:val="single"/>
            </w:rPr>
          </w:rPrChange>
        </w:rPr>
      </w:pPr>
      <w:r w:rsidRPr="00975333">
        <w:rPr>
          <w:b/>
          <w:bCs/>
          <w:sz w:val="26"/>
          <w:szCs w:val="26"/>
          <w:rPrChange w:id="1516" w:author="Kola Akinwale" w:date="2021-11-22T10:48:00Z">
            <w:rPr>
              <w:rFonts w:ascii="Arial Unicode MS" w:hAnsi="Arial Unicode MS"/>
              <w:b/>
              <w:bCs/>
              <w:sz w:val="26"/>
              <w:szCs w:val="26"/>
            </w:rPr>
          </w:rPrChange>
        </w:rPr>
        <w:lastRenderedPageBreak/>
        <w:t>2.</w:t>
      </w:r>
      <w:r w:rsidRPr="00975333">
        <w:rPr>
          <w:b/>
          <w:bCs/>
          <w:sz w:val="26"/>
          <w:szCs w:val="26"/>
          <w:u w:val="single"/>
          <w:rPrChange w:id="1517" w:author="Kola Akinwale" w:date="2021-11-22T10:48:00Z">
            <w:rPr>
              <w:rFonts w:ascii="Arial Unicode MS" w:hAnsi="Arial Unicode MS"/>
              <w:b/>
              <w:bCs/>
              <w:sz w:val="26"/>
              <w:szCs w:val="26"/>
              <w:u w:val="single"/>
            </w:rPr>
          </w:rPrChange>
        </w:rPr>
        <w:t xml:space="preserve"> Financial Officers Annual Conference </w:t>
      </w:r>
      <w:r w:rsidRPr="00975333">
        <w:rPr>
          <w:b/>
          <w:sz w:val="26"/>
          <w:szCs w:val="26"/>
          <w:u w:val="single"/>
          <w:rPrChange w:id="1518" w:author="Kola Akinwale" w:date="2021-11-22T10:48:00Z">
            <w:rPr>
              <w:rFonts w:ascii="Arial Unicode MS" w:hAnsi="Arial Unicode MS"/>
              <w:b/>
              <w:sz w:val="26"/>
              <w:szCs w:val="26"/>
              <w:u w:val="single"/>
            </w:rPr>
          </w:rPrChange>
        </w:rPr>
        <w:t>(</w:t>
      </w:r>
      <w:r w:rsidRPr="00975333">
        <w:rPr>
          <w:b/>
          <w:bCs/>
          <w:sz w:val="26"/>
          <w:szCs w:val="26"/>
          <w:u w:val="single"/>
          <w:rPrChange w:id="1519" w:author="Kola Akinwale" w:date="2021-11-22T10:48:00Z">
            <w:rPr>
              <w:rFonts w:ascii="Arial Unicode MS" w:hAnsi="Arial Unicode MS"/>
              <w:b/>
              <w:bCs/>
              <w:sz w:val="26"/>
              <w:szCs w:val="26"/>
              <w:u w:val="single"/>
            </w:rPr>
          </w:rPrChange>
        </w:rPr>
        <w:t>FOAC</w:t>
      </w:r>
      <w:r w:rsidRPr="00975333">
        <w:rPr>
          <w:b/>
          <w:sz w:val="26"/>
          <w:szCs w:val="26"/>
          <w:u w:val="single"/>
          <w:rPrChange w:id="1520" w:author="Kola Akinwale" w:date="2021-11-22T10:48:00Z">
            <w:rPr>
              <w:rFonts w:ascii="Arial Unicode MS" w:hAnsi="Arial Unicode MS"/>
              <w:b/>
              <w:sz w:val="26"/>
              <w:szCs w:val="26"/>
              <w:u w:val="single"/>
            </w:rPr>
          </w:rPrChange>
        </w:rPr>
        <w:t xml:space="preserve">) </w:t>
      </w:r>
    </w:p>
    <w:p w14:paraId="0D694B4C" w14:textId="28F4B9C2" w:rsidR="00AA30FD" w:rsidRDefault="00AA30FD" w:rsidP="00AA30FD">
      <w:pPr>
        <w:pStyle w:val="Default"/>
        <w:ind w:left="435"/>
        <w:jc w:val="both"/>
        <w:rPr>
          <w:ins w:id="1521" w:author="Kola Akinwale" w:date="2021-11-22T11:03:00Z"/>
          <w:b/>
          <w:sz w:val="26"/>
          <w:szCs w:val="26"/>
          <w:u w:val="single"/>
        </w:rPr>
      </w:pPr>
      <w:r w:rsidRPr="00975333">
        <w:rPr>
          <w:b/>
          <w:sz w:val="26"/>
          <w:szCs w:val="26"/>
          <w:u w:val="single"/>
          <w:rPrChange w:id="1522" w:author="Kola Akinwale" w:date="2021-11-22T10:48:00Z">
            <w:rPr>
              <w:rFonts w:ascii="Arial Unicode MS" w:hAnsi="Arial Unicode MS"/>
              <w:b/>
              <w:sz w:val="26"/>
              <w:szCs w:val="26"/>
              <w:u w:val="single"/>
            </w:rPr>
          </w:rPrChange>
        </w:rPr>
        <w:t xml:space="preserve">There shall be a </w:t>
      </w:r>
      <w:r w:rsidRPr="00975333">
        <w:rPr>
          <w:b/>
          <w:bCs/>
          <w:sz w:val="26"/>
          <w:szCs w:val="26"/>
          <w:u w:val="single"/>
          <w:rPrChange w:id="1523" w:author="Kola Akinwale" w:date="2021-11-22T10:48:00Z">
            <w:rPr>
              <w:rFonts w:ascii="Arial Unicode MS" w:hAnsi="Arial Unicode MS"/>
              <w:b/>
              <w:bCs/>
              <w:sz w:val="26"/>
              <w:szCs w:val="26"/>
              <w:u w:val="single"/>
            </w:rPr>
          </w:rPrChange>
        </w:rPr>
        <w:t xml:space="preserve">Financial Officers Annual Conference which shall be </w:t>
      </w:r>
      <w:r w:rsidRPr="00975333">
        <w:rPr>
          <w:b/>
          <w:sz w:val="26"/>
          <w:szCs w:val="26"/>
          <w:u w:val="single"/>
          <w:rPrChange w:id="1524" w:author="Kola Akinwale" w:date="2021-11-22T10:48:00Z">
            <w:rPr>
              <w:rFonts w:ascii="Arial Unicode MS" w:hAnsi="Arial Unicode MS"/>
              <w:b/>
              <w:sz w:val="26"/>
              <w:szCs w:val="26"/>
              <w:u w:val="single"/>
            </w:rPr>
          </w:rPrChange>
        </w:rPr>
        <w:t xml:space="preserve">headed by the National Financial Secretary. </w:t>
      </w:r>
    </w:p>
    <w:p w14:paraId="4F8718C6" w14:textId="77777777" w:rsidR="00061036" w:rsidRPr="00975333" w:rsidRDefault="00061036" w:rsidP="00AA30FD">
      <w:pPr>
        <w:pStyle w:val="Default"/>
        <w:ind w:left="435"/>
        <w:jc w:val="both"/>
        <w:rPr>
          <w:b/>
          <w:sz w:val="26"/>
          <w:szCs w:val="26"/>
          <w:u w:val="single"/>
          <w:rPrChange w:id="1525" w:author="Kola Akinwale" w:date="2021-11-22T10:48:00Z">
            <w:rPr>
              <w:rFonts w:ascii="Arial Unicode MS" w:hAnsi="Arial Unicode MS"/>
              <w:b/>
              <w:sz w:val="26"/>
              <w:szCs w:val="26"/>
              <w:u w:val="single"/>
            </w:rPr>
          </w:rPrChange>
        </w:rPr>
      </w:pPr>
    </w:p>
    <w:p w14:paraId="1B7A6500" w14:textId="77777777" w:rsidR="00AA30FD" w:rsidRPr="00975333" w:rsidRDefault="00AA30FD" w:rsidP="00AA30FD">
      <w:pPr>
        <w:pStyle w:val="Default"/>
        <w:jc w:val="both"/>
        <w:rPr>
          <w:b/>
          <w:sz w:val="26"/>
          <w:szCs w:val="26"/>
          <w:u w:val="single"/>
          <w:rPrChange w:id="1526" w:author="Kola Akinwale" w:date="2021-11-22T10:48:00Z">
            <w:rPr>
              <w:rFonts w:ascii="Arial Unicode MS" w:hAnsi="Arial Unicode MS"/>
              <w:b/>
              <w:sz w:val="26"/>
              <w:szCs w:val="26"/>
              <w:u w:val="single"/>
            </w:rPr>
          </w:rPrChange>
        </w:rPr>
      </w:pPr>
      <w:r w:rsidRPr="00975333">
        <w:rPr>
          <w:b/>
          <w:sz w:val="26"/>
          <w:szCs w:val="26"/>
          <w:u w:val="single"/>
          <w:rPrChange w:id="1527" w:author="Kola Akinwale" w:date="2021-11-22T10:48:00Z">
            <w:rPr>
              <w:rFonts w:ascii="Arial Unicode MS" w:hAnsi="Arial Unicode MS"/>
              <w:b/>
              <w:sz w:val="26"/>
              <w:szCs w:val="26"/>
              <w:u w:val="single"/>
            </w:rPr>
          </w:rPrChange>
        </w:rPr>
        <w:t>a Composition</w:t>
      </w:r>
    </w:p>
    <w:p w14:paraId="418161EE" w14:textId="77777777" w:rsidR="00AA30FD" w:rsidRPr="00975333" w:rsidRDefault="00AA30FD" w:rsidP="00AA30FD">
      <w:pPr>
        <w:pStyle w:val="Default"/>
        <w:jc w:val="both"/>
        <w:rPr>
          <w:b/>
          <w:sz w:val="26"/>
          <w:szCs w:val="26"/>
          <w:u w:val="single"/>
          <w:rPrChange w:id="1528" w:author="Kola Akinwale" w:date="2021-11-22T10:48:00Z">
            <w:rPr>
              <w:rFonts w:ascii="Arial Unicode MS" w:hAnsi="Arial Unicode MS"/>
              <w:b/>
              <w:sz w:val="26"/>
              <w:szCs w:val="26"/>
              <w:u w:val="single"/>
            </w:rPr>
          </w:rPrChange>
        </w:rPr>
      </w:pPr>
      <w:r w:rsidRPr="00975333">
        <w:rPr>
          <w:b/>
          <w:sz w:val="26"/>
          <w:szCs w:val="26"/>
          <w:u w:val="single"/>
          <w:rPrChange w:id="1529" w:author="Kola Akinwale" w:date="2021-11-22T10:48:00Z">
            <w:rPr>
              <w:rFonts w:ascii="Arial Unicode MS" w:hAnsi="Arial Unicode MS"/>
              <w:b/>
              <w:sz w:val="26"/>
              <w:szCs w:val="26"/>
              <w:u w:val="single"/>
            </w:rPr>
          </w:rPrChange>
        </w:rPr>
        <w:t xml:space="preserve">The Conference shall consist of: </w:t>
      </w:r>
    </w:p>
    <w:p w14:paraId="1B96B264" w14:textId="77777777" w:rsidR="00AA30FD" w:rsidRPr="00975333" w:rsidRDefault="00AA30FD" w:rsidP="00061036">
      <w:pPr>
        <w:pStyle w:val="Default"/>
        <w:numPr>
          <w:ilvl w:val="0"/>
          <w:numId w:val="32"/>
        </w:numPr>
        <w:spacing w:after="18"/>
        <w:ind w:left="1080"/>
        <w:jc w:val="both"/>
        <w:rPr>
          <w:b/>
          <w:sz w:val="26"/>
          <w:szCs w:val="26"/>
          <w:u w:val="single"/>
          <w:rPrChange w:id="1530" w:author="Kola Akinwale" w:date="2021-11-22T10:48:00Z">
            <w:rPr>
              <w:rFonts w:ascii="Arial Unicode MS" w:hAnsi="Arial Unicode MS"/>
              <w:b/>
              <w:sz w:val="26"/>
              <w:szCs w:val="26"/>
              <w:u w:val="single"/>
            </w:rPr>
          </w:rPrChange>
        </w:rPr>
        <w:pPrChange w:id="1531" w:author="Kola Akinwale" w:date="2021-11-22T11:04:00Z">
          <w:pPr>
            <w:pStyle w:val="Default"/>
            <w:numPr>
              <w:numId w:val="32"/>
            </w:numPr>
            <w:spacing w:after="18"/>
            <w:ind w:left="720" w:hanging="360"/>
            <w:jc w:val="both"/>
          </w:pPr>
        </w:pPrChange>
      </w:pPr>
      <w:r w:rsidRPr="00975333">
        <w:rPr>
          <w:b/>
          <w:sz w:val="26"/>
          <w:szCs w:val="26"/>
          <w:u w:val="single"/>
          <w:rPrChange w:id="1532" w:author="Kola Akinwale" w:date="2021-11-22T10:48:00Z">
            <w:rPr>
              <w:rFonts w:ascii="Arial Unicode MS" w:hAnsi="Arial Unicode MS"/>
              <w:b/>
              <w:sz w:val="26"/>
              <w:szCs w:val="26"/>
              <w:u w:val="single"/>
            </w:rPr>
          </w:rPrChange>
        </w:rPr>
        <w:t>The National Treasurer</w:t>
      </w:r>
    </w:p>
    <w:p w14:paraId="7F467260" w14:textId="77777777" w:rsidR="00AA30FD" w:rsidRPr="00975333" w:rsidRDefault="00AA30FD" w:rsidP="00061036">
      <w:pPr>
        <w:pStyle w:val="Default"/>
        <w:numPr>
          <w:ilvl w:val="0"/>
          <w:numId w:val="32"/>
        </w:numPr>
        <w:spacing w:after="18"/>
        <w:ind w:left="1080"/>
        <w:jc w:val="both"/>
        <w:rPr>
          <w:b/>
          <w:sz w:val="26"/>
          <w:szCs w:val="26"/>
          <w:u w:val="single"/>
          <w:rPrChange w:id="1533" w:author="Kola Akinwale" w:date="2021-11-22T10:48:00Z">
            <w:rPr>
              <w:rFonts w:ascii="Arial Unicode MS" w:hAnsi="Arial Unicode MS"/>
              <w:b/>
              <w:sz w:val="26"/>
              <w:szCs w:val="26"/>
              <w:u w:val="single"/>
            </w:rPr>
          </w:rPrChange>
        </w:rPr>
        <w:pPrChange w:id="1534" w:author="Kola Akinwale" w:date="2021-11-22T11:04:00Z">
          <w:pPr>
            <w:pStyle w:val="Default"/>
            <w:numPr>
              <w:numId w:val="32"/>
            </w:numPr>
            <w:spacing w:after="18"/>
            <w:ind w:left="720" w:hanging="360"/>
            <w:jc w:val="both"/>
          </w:pPr>
        </w:pPrChange>
      </w:pPr>
      <w:r w:rsidRPr="00975333">
        <w:rPr>
          <w:b/>
          <w:sz w:val="26"/>
          <w:szCs w:val="26"/>
          <w:u w:val="single"/>
          <w:rPrChange w:id="1535" w:author="Kola Akinwale" w:date="2021-11-22T10:48:00Z">
            <w:rPr>
              <w:rFonts w:ascii="Arial Unicode MS" w:hAnsi="Arial Unicode MS"/>
              <w:b/>
              <w:sz w:val="26"/>
              <w:szCs w:val="26"/>
              <w:u w:val="single"/>
            </w:rPr>
          </w:rPrChange>
        </w:rPr>
        <w:t xml:space="preserve"> All Zonal, State, </w:t>
      </w:r>
      <w:r w:rsidRPr="00975333">
        <w:rPr>
          <w:b/>
          <w:bCs/>
          <w:sz w:val="26"/>
          <w:szCs w:val="26"/>
          <w:u w:val="single"/>
          <w:rPrChange w:id="1536" w:author="Kola Akinwale" w:date="2021-11-22T10:48:00Z">
            <w:rPr>
              <w:rFonts w:ascii="Arial Unicode MS" w:hAnsi="Arial Unicode MS"/>
              <w:b/>
              <w:bCs/>
              <w:sz w:val="26"/>
              <w:szCs w:val="26"/>
              <w:u w:val="single"/>
            </w:rPr>
          </w:rPrChange>
        </w:rPr>
        <w:t>LGA</w:t>
      </w:r>
      <w:r w:rsidRPr="00975333">
        <w:rPr>
          <w:b/>
          <w:sz w:val="26"/>
          <w:szCs w:val="26"/>
          <w:u w:val="single"/>
          <w:rPrChange w:id="1537" w:author="Kola Akinwale" w:date="2021-11-22T10:48:00Z">
            <w:rPr>
              <w:rFonts w:ascii="Arial Unicode MS" w:hAnsi="Arial Unicode MS"/>
              <w:b/>
              <w:sz w:val="26"/>
              <w:szCs w:val="26"/>
              <w:u w:val="single"/>
            </w:rPr>
          </w:rPrChange>
        </w:rPr>
        <w:t xml:space="preserve">s and Wards Financial Secretaries. </w:t>
      </w:r>
    </w:p>
    <w:p w14:paraId="4C9EDB17" w14:textId="77777777" w:rsidR="00AA30FD" w:rsidRPr="00975333" w:rsidRDefault="00AA30FD" w:rsidP="00061036">
      <w:pPr>
        <w:pStyle w:val="Default"/>
        <w:numPr>
          <w:ilvl w:val="0"/>
          <w:numId w:val="32"/>
        </w:numPr>
        <w:spacing w:after="18"/>
        <w:ind w:left="1080"/>
        <w:jc w:val="both"/>
        <w:rPr>
          <w:b/>
          <w:sz w:val="26"/>
          <w:szCs w:val="26"/>
          <w:u w:val="single"/>
          <w:rPrChange w:id="1538" w:author="Kola Akinwale" w:date="2021-11-22T10:48:00Z">
            <w:rPr>
              <w:rFonts w:ascii="Arial Unicode MS" w:hAnsi="Arial Unicode MS"/>
              <w:b/>
              <w:sz w:val="26"/>
              <w:szCs w:val="26"/>
              <w:u w:val="single"/>
            </w:rPr>
          </w:rPrChange>
        </w:rPr>
        <w:pPrChange w:id="1539" w:author="Kola Akinwale" w:date="2021-11-22T11:04:00Z">
          <w:pPr>
            <w:pStyle w:val="Default"/>
            <w:numPr>
              <w:numId w:val="32"/>
            </w:numPr>
            <w:spacing w:after="18"/>
            <w:ind w:left="720" w:hanging="360"/>
            <w:jc w:val="both"/>
          </w:pPr>
        </w:pPrChange>
      </w:pPr>
      <w:r w:rsidRPr="00975333">
        <w:rPr>
          <w:b/>
          <w:sz w:val="26"/>
          <w:szCs w:val="26"/>
          <w:u w:val="single"/>
          <w:rPrChange w:id="1540" w:author="Kola Akinwale" w:date="2021-11-22T10:48:00Z">
            <w:rPr>
              <w:rFonts w:ascii="Arial Unicode MS" w:hAnsi="Arial Unicode MS"/>
              <w:b/>
              <w:sz w:val="26"/>
              <w:szCs w:val="26"/>
              <w:u w:val="single"/>
            </w:rPr>
          </w:rPrChange>
        </w:rPr>
        <w:t xml:space="preserve"> All Zonal, State, </w:t>
      </w:r>
      <w:r w:rsidRPr="00975333">
        <w:rPr>
          <w:b/>
          <w:bCs/>
          <w:sz w:val="26"/>
          <w:szCs w:val="26"/>
          <w:u w:val="single"/>
          <w:rPrChange w:id="1541" w:author="Kola Akinwale" w:date="2021-11-22T10:48:00Z">
            <w:rPr>
              <w:rFonts w:ascii="Arial Unicode MS" w:hAnsi="Arial Unicode MS"/>
              <w:b/>
              <w:bCs/>
              <w:sz w:val="26"/>
              <w:szCs w:val="26"/>
              <w:u w:val="single"/>
            </w:rPr>
          </w:rPrChange>
        </w:rPr>
        <w:t>LGA</w:t>
      </w:r>
      <w:r w:rsidRPr="00975333">
        <w:rPr>
          <w:b/>
          <w:sz w:val="26"/>
          <w:szCs w:val="26"/>
          <w:u w:val="single"/>
          <w:rPrChange w:id="1542" w:author="Kola Akinwale" w:date="2021-11-22T10:48:00Z">
            <w:rPr>
              <w:rFonts w:ascii="Arial Unicode MS" w:hAnsi="Arial Unicode MS"/>
              <w:b/>
              <w:sz w:val="26"/>
              <w:szCs w:val="26"/>
              <w:u w:val="single"/>
            </w:rPr>
          </w:rPrChange>
        </w:rPr>
        <w:t xml:space="preserve">s and Wards Treasurers. </w:t>
      </w:r>
    </w:p>
    <w:p w14:paraId="0547D1E8" w14:textId="77777777" w:rsidR="00AA30FD" w:rsidRPr="00975333" w:rsidRDefault="00AA30FD" w:rsidP="00061036">
      <w:pPr>
        <w:pStyle w:val="Default"/>
        <w:numPr>
          <w:ilvl w:val="0"/>
          <w:numId w:val="32"/>
        </w:numPr>
        <w:spacing w:after="18"/>
        <w:ind w:left="1080"/>
        <w:jc w:val="both"/>
        <w:rPr>
          <w:b/>
          <w:sz w:val="26"/>
          <w:szCs w:val="26"/>
          <w:u w:val="single"/>
          <w:rPrChange w:id="1543" w:author="Kola Akinwale" w:date="2021-11-22T10:48:00Z">
            <w:rPr>
              <w:rFonts w:ascii="Arial Unicode MS" w:hAnsi="Arial Unicode MS"/>
              <w:b/>
              <w:sz w:val="26"/>
              <w:szCs w:val="26"/>
              <w:u w:val="single"/>
            </w:rPr>
          </w:rPrChange>
        </w:rPr>
        <w:pPrChange w:id="1544" w:author="Kola Akinwale" w:date="2021-11-22T11:04:00Z">
          <w:pPr>
            <w:pStyle w:val="Default"/>
            <w:numPr>
              <w:numId w:val="32"/>
            </w:numPr>
            <w:spacing w:after="18"/>
            <w:ind w:left="720" w:hanging="360"/>
            <w:jc w:val="both"/>
          </w:pPr>
        </w:pPrChange>
      </w:pPr>
      <w:r w:rsidRPr="00975333">
        <w:rPr>
          <w:b/>
          <w:sz w:val="26"/>
          <w:szCs w:val="26"/>
          <w:u w:val="single"/>
          <w:rPrChange w:id="1545" w:author="Kola Akinwale" w:date="2021-11-22T10:48:00Z">
            <w:rPr>
              <w:rFonts w:ascii="Arial Unicode MS" w:hAnsi="Arial Unicode MS"/>
              <w:b/>
              <w:sz w:val="26"/>
              <w:szCs w:val="26"/>
              <w:u w:val="single"/>
            </w:rPr>
          </w:rPrChange>
        </w:rPr>
        <w:t xml:space="preserve"> All Zonal, State, </w:t>
      </w:r>
      <w:r w:rsidRPr="00975333">
        <w:rPr>
          <w:b/>
          <w:bCs/>
          <w:sz w:val="26"/>
          <w:szCs w:val="26"/>
          <w:u w:val="single"/>
          <w:rPrChange w:id="1546" w:author="Kola Akinwale" w:date="2021-11-22T10:48:00Z">
            <w:rPr>
              <w:rFonts w:ascii="Arial Unicode MS" w:hAnsi="Arial Unicode MS"/>
              <w:b/>
              <w:bCs/>
              <w:sz w:val="26"/>
              <w:szCs w:val="26"/>
              <w:u w:val="single"/>
            </w:rPr>
          </w:rPrChange>
        </w:rPr>
        <w:t>LGA</w:t>
      </w:r>
      <w:r w:rsidRPr="00975333">
        <w:rPr>
          <w:b/>
          <w:sz w:val="26"/>
          <w:szCs w:val="26"/>
          <w:u w:val="single"/>
          <w:rPrChange w:id="1547" w:author="Kola Akinwale" w:date="2021-11-22T10:48:00Z">
            <w:rPr>
              <w:rFonts w:ascii="Arial Unicode MS" w:hAnsi="Arial Unicode MS"/>
              <w:b/>
              <w:sz w:val="26"/>
              <w:szCs w:val="26"/>
              <w:u w:val="single"/>
            </w:rPr>
          </w:rPrChange>
        </w:rPr>
        <w:t xml:space="preserve">s and Wards Auditors. </w:t>
      </w:r>
    </w:p>
    <w:p w14:paraId="2F4C6EE0" w14:textId="0CCE40D8" w:rsidR="00AA30FD" w:rsidRDefault="00AA30FD" w:rsidP="00061036">
      <w:pPr>
        <w:pStyle w:val="Default"/>
        <w:numPr>
          <w:ilvl w:val="0"/>
          <w:numId w:val="32"/>
        </w:numPr>
        <w:spacing w:after="18"/>
        <w:ind w:left="1080"/>
        <w:jc w:val="both"/>
        <w:rPr>
          <w:ins w:id="1548" w:author="Kola Akinwale" w:date="2021-11-22T11:03:00Z"/>
          <w:b/>
          <w:sz w:val="26"/>
          <w:szCs w:val="26"/>
          <w:u w:val="single"/>
        </w:rPr>
        <w:pPrChange w:id="1549" w:author="Kola Akinwale" w:date="2021-11-22T11:04:00Z">
          <w:pPr>
            <w:pStyle w:val="Default"/>
            <w:numPr>
              <w:numId w:val="32"/>
            </w:numPr>
            <w:spacing w:after="18"/>
            <w:ind w:left="720" w:hanging="360"/>
            <w:jc w:val="both"/>
          </w:pPr>
        </w:pPrChange>
      </w:pPr>
      <w:r w:rsidRPr="00975333">
        <w:rPr>
          <w:b/>
          <w:sz w:val="26"/>
          <w:szCs w:val="26"/>
          <w:u w:val="single"/>
          <w:rPrChange w:id="1550" w:author="Kola Akinwale" w:date="2021-11-22T10:48:00Z">
            <w:rPr>
              <w:rFonts w:ascii="Arial Unicode MS" w:hAnsi="Arial Unicode MS"/>
              <w:b/>
              <w:sz w:val="26"/>
              <w:szCs w:val="26"/>
              <w:u w:val="single"/>
            </w:rPr>
          </w:rPrChange>
        </w:rPr>
        <w:t xml:space="preserve">Accountants, Auditors and Bankers within the Party holding other positions may be inducted as members. </w:t>
      </w:r>
    </w:p>
    <w:p w14:paraId="5F9A5AEF" w14:textId="77777777" w:rsidR="00061036" w:rsidRPr="00975333" w:rsidRDefault="00061036" w:rsidP="00061036">
      <w:pPr>
        <w:pStyle w:val="Default"/>
        <w:spacing w:after="18"/>
        <w:ind w:left="1080"/>
        <w:jc w:val="both"/>
        <w:rPr>
          <w:b/>
          <w:sz w:val="26"/>
          <w:szCs w:val="26"/>
          <w:u w:val="single"/>
          <w:rPrChange w:id="1551" w:author="Kola Akinwale" w:date="2021-11-22T10:48:00Z">
            <w:rPr>
              <w:rFonts w:ascii="Arial Unicode MS" w:hAnsi="Arial Unicode MS"/>
              <w:b/>
              <w:sz w:val="26"/>
              <w:szCs w:val="26"/>
              <w:u w:val="single"/>
            </w:rPr>
          </w:rPrChange>
        </w:rPr>
        <w:pPrChange w:id="1552" w:author="Kola Akinwale" w:date="2021-11-22T11:04:00Z">
          <w:pPr>
            <w:pStyle w:val="Default"/>
            <w:numPr>
              <w:numId w:val="32"/>
            </w:numPr>
            <w:spacing w:after="18"/>
            <w:ind w:left="720" w:hanging="360"/>
            <w:jc w:val="both"/>
          </w:pPr>
        </w:pPrChange>
      </w:pPr>
    </w:p>
    <w:p w14:paraId="224646B1" w14:textId="77777777" w:rsidR="00AA30FD" w:rsidRPr="00975333" w:rsidRDefault="00AA30FD" w:rsidP="00AA30FD">
      <w:pPr>
        <w:pStyle w:val="Default"/>
        <w:jc w:val="both"/>
        <w:rPr>
          <w:b/>
          <w:sz w:val="6"/>
          <w:szCs w:val="26"/>
          <w:u w:val="single"/>
          <w:rPrChange w:id="1553" w:author="Kola Akinwale" w:date="2021-11-22T10:48:00Z">
            <w:rPr>
              <w:rFonts w:ascii="Arial Unicode MS" w:hAnsi="Arial Unicode MS"/>
              <w:b/>
              <w:sz w:val="6"/>
              <w:szCs w:val="26"/>
              <w:u w:val="single"/>
            </w:rPr>
          </w:rPrChange>
        </w:rPr>
      </w:pPr>
    </w:p>
    <w:p w14:paraId="7D12BA6E" w14:textId="77777777" w:rsidR="00AA30FD" w:rsidRPr="00975333" w:rsidRDefault="00AA30FD" w:rsidP="00061036">
      <w:pPr>
        <w:pStyle w:val="Default"/>
        <w:jc w:val="both"/>
        <w:rPr>
          <w:b/>
          <w:sz w:val="26"/>
          <w:szCs w:val="26"/>
          <w:u w:val="single"/>
          <w:rPrChange w:id="1554" w:author="Kola Akinwale" w:date="2021-11-22T10:48:00Z">
            <w:rPr>
              <w:rFonts w:ascii="Arial Unicode MS" w:hAnsi="Arial Unicode MS"/>
              <w:b/>
              <w:sz w:val="26"/>
              <w:szCs w:val="26"/>
              <w:u w:val="single"/>
            </w:rPr>
          </w:rPrChange>
        </w:rPr>
        <w:pPrChange w:id="1555" w:author="Kola Akinwale" w:date="2021-11-22T11:04:00Z">
          <w:pPr>
            <w:pStyle w:val="Default"/>
            <w:jc w:val="both"/>
          </w:pPr>
        </w:pPrChange>
      </w:pPr>
      <w:r w:rsidRPr="00975333">
        <w:rPr>
          <w:b/>
          <w:bCs/>
          <w:sz w:val="26"/>
          <w:szCs w:val="26"/>
          <w:u w:val="single"/>
          <w:rPrChange w:id="1556" w:author="Kola Akinwale" w:date="2021-11-22T10:48:00Z">
            <w:rPr>
              <w:rFonts w:ascii="Arial Unicode MS" w:hAnsi="Arial Unicode MS"/>
              <w:b/>
              <w:bCs/>
              <w:sz w:val="26"/>
              <w:szCs w:val="26"/>
              <w:u w:val="single"/>
            </w:rPr>
          </w:rPrChange>
        </w:rPr>
        <w:t xml:space="preserve">b Functions of the Financial Officers Annual Conference: </w:t>
      </w:r>
    </w:p>
    <w:p w14:paraId="52870EC3" w14:textId="77777777" w:rsidR="00AA30FD" w:rsidRPr="00975333" w:rsidRDefault="00AA30FD" w:rsidP="00061036">
      <w:pPr>
        <w:pStyle w:val="Default"/>
        <w:numPr>
          <w:ilvl w:val="0"/>
          <w:numId w:val="33"/>
        </w:numPr>
        <w:spacing w:after="18"/>
        <w:ind w:left="850" w:hanging="425"/>
        <w:jc w:val="both"/>
        <w:rPr>
          <w:b/>
          <w:sz w:val="26"/>
          <w:szCs w:val="26"/>
          <w:u w:val="single"/>
          <w:rPrChange w:id="1557" w:author="Kola Akinwale" w:date="2021-11-22T10:48:00Z">
            <w:rPr>
              <w:rFonts w:ascii="Arial Unicode MS" w:hAnsi="Arial Unicode MS"/>
              <w:b/>
              <w:sz w:val="26"/>
              <w:szCs w:val="26"/>
              <w:u w:val="single"/>
            </w:rPr>
          </w:rPrChange>
        </w:rPr>
        <w:pPrChange w:id="1558" w:author="Kola Akinwale" w:date="2021-11-22T11:04:00Z">
          <w:pPr>
            <w:pStyle w:val="Default"/>
            <w:numPr>
              <w:numId w:val="33"/>
            </w:numPr>
            <w:spacing w:after="18"/>
            <w:ind w:left="1418" w:hanging="425"/>
            <w:jc w:val="both"/>
          </w:pPr>
        </w:pPrChange>
      </w:pPr>
      <w:r w:rsidRPr="00975333">
        <w:rPr>
          <w:b/>
          <w:sz w:val="26"/>
          <w:szCs w:val="26"/>
          <w:u w:val="single"/>
          <w:rPrChange w:id="1559" w:author="Kola Akinwale" w:date="2021-11-22T10:48:00Z">
            <w:rPr>
              <w:rFonts w:ascii="Arial Unicode MS" w:hAnsi="Arial Unicode MS"/>
              <w:b/>
              <w:sz w:val="26"/>
              <w:szCs w:val="26"/>
              <w:u w:val="single"/>
            </w:rPr>
          </w:rPrChange>
        </w:rPr>
        <w:t xml:space="preserve">Act as vanguard for efficient running of the financial transactions of the Party at all levels: </w:t>
      </w:r>
    </w:p>
    <w:p w14:paraId="224E31F9" w14:textId="77777777" w:rsidR="00AA30FD" w:rsidRPr="00975333" w:rsidRDefault="00AA30FD" w:rsidP="00061036">
      <w:pPr>
        <w:pStyle w:val="Default"/>
        <w:numPr>
          <w:ilvl w:val="0"/>
          <w:numId w:val="33"/>
        </w:numPr>
        <w:spacing w:after="18"/>
        <w:ind w:left="850" w:hanging="425"/>
        <w:jc w:val="both"/>
        <w:rPr>
          <w:b/>
          <w:sz w:val="26"/>
          <w:szCs w:val="26"/>
          <w:u w:val="single"/>
          <w:rPrChange w:id="1560" w:author="Kola Akinwale" w:date="2021-11-22T10:48:00Z">
            <w:rPr>
              <w:rFonts w:ascii="Arial Unicode MS" w:hAnsi="Arial Unicode MS"/>
              <w:b/>
              <w:sz w:val="26"/>
              <w:szCs w:val="26"/>
              <w:u w:val="single"/>
            </w:rPr>
          </w:rPrChange>
        </w:rPr>
        <w:pPrChange w:id="1561" w:author="Kola Akinwale" w:date="2021-11-22T11:04:00Z">
          <w:pPr>
            <w:pStyle w:val="Default"/>
            <w:numPr>
              <w:numId w:val="33"/>
            </w:numPr>
            <w:spacing w:after="18"/>
            <w:ind w:left="1418" w:hanging="425"/>
            <w:jc w:val="both"/>
          </w:pPr>
        </w:pPrChange>
      </w:pPr>
      <w:r w:rsidRPr="00975333">
        <w:rPr>
          <w:b/>
          <w:sz w:val="26"/>
          <w:szCs w:val="26"/>
          <w:u w:val="single"/>
          <w:rPrChange w:id="1562" w:author="Kola Akinwale" w:date="2021-11-22T10:48:00Z">
            <w:rPr>
              <w:rFonts w:ascii="Arial Unicode MS" w:hAnsi="Arial Unicode MS"/>
              <w:b/>
              <w:sz w:val="26"/>
              <w:szCs w:val="26"/>
              <w:u w:val="single"/>
            </w:rPr>
          </w:rPrChange>
        </w:rPr>
        <w:t xml:space="preserve">Ensure that all arms and tiers of the Party respect the tenets of transparency, probity and accountability. </w:t>
      </w:r>
    </w:p>
    <w:p w14:paraId="2CDFDCD9" w14:textId="77777777" w:rsidR="00AA30FD" w:rsidRPr="00975333" w:rsidRDefault="00AA30FD" w:rsidP="00061036">
      <w:pPr>
        <w:pStyle w:val="Default"/>
        <w:numPr>
          <w:ilvl w:val="0"/>
          <w:numId w:val="33"/>
        </w:numPr>
        <w:spacing w:after="18"/>
        <w:ind w:left="850" w:hanging="425"/>
        <w:jc w:val="both"/>
        <w:rPr>
          <w:b/>
          <w:sz w:val="26"/>
          <w:szCs w:val="26"/>
          <w:u w:val="single"/>
          <w:rPrChange w:id="1563" w:author="Kola Akinwale" w:date="2021-11-22T10:48:00Z">
            <w:rPr>
              <w:rFonts w:ascii="Arial Unicode MS" w:hAnsi="Arial Unicode MS"/>
              <w:b/>
              <w:sz w:val="26"/>
              <w:szCs w:val="26"/>
              <w:u w:val="single"/>
            </w:rPr>
          </w:rPrChange>
        </w:rPr>
        <w:pPrChange w:id="1564" w:author="Kola Akinwale" w:date="2021-11-22T11:04:00Z">
          <w:pPr>
            <w:pStyle w:val="Default"/>
            <w:numPr>
              <w:numId w:val="33"/>
            </w:numPr>
            <w:spacing w:after="18"/>
            <w:ind w:left="1418" w:hanging="425"/>
            <w:jc w:val="both"/>
          </w:pPr>
        </w:pPrChange>
      </w:pPr>
      <w:r w:rsidRPr="00975333">
        <w:rPr>
          <w:b/>
          <w:sz w:val="26"/>
          <w:szCs w:val="26"/>
          <w:u w:val="single"/>
          <w:rPrChange w:id="1565" w:author="Kola Akinwale" w:date="2021-11-22T10:48:00Z">
            <w:rPr>
              <w:rFonts w:ascii="Arial Unicode MS" w:hAnsi="Arial Unicode MS"/>
              <w:b/>
              <w:sz w:val="26"/>
              <w:szCs w:val="26"/>
              <w:u w:val="single"/>
            </w:rPr>
          </w:rPrChange>
        </w:rPr>
        <w:t xml:space="preserve">Document, publish and audit the Party’s financial statements and accounts at all levels – Quarterly and yearly audited. </w:t>
      </w:r>
    </w:p>
    <w:p w14:paraId="23283DEF" w14:textId="77777777" w:rsidR="00AA30FD" w:rsidRPr="00975333" w:rsidRDefault="00AA30FD" w:rsidP="00061036">
      <w:pPr>
        <w:pStyle w:val="Default"/>
        <w:numPr>
          <w:ilvl w:val="0"/>
          <w:numId w:val="33"/>
        </w:numPr>
        <w:spacing w:after="18"/>
        <w:ind w:left="850" w:hanging="425"/>
        <w:jc w:val="both"/>
        <w:rPr>
          <w:b/>
          <w:sz w:val="26"/>
          <w:szCs w:val="26"/>
          <w:u w:val="single"/>
          <w:rPrChange w:id="1566" w:author="Kola Akinwale" w:date="2021-11-22T10:48:00Z">
            <w:rPr>
              <w:rFonts w:ascii="Arial Unicode MS" w:hAnsi="Arial Unicode MS"/>
              <w:b/>
              <w:sz w:val="26"/>
              <w:szCs w:val="26"/>
              <w:u w:val="single"/>
            </w:rPr>
          </w:rPrChange>
        </w:rPr>
        <w:pPrChange w:id="1567" w:author="Kola Akinwale" w:date="2021-11-22T11:04:00Z">
          <w:pPr>
            <w:pStyle w:val="Default"/>
            <w:numPr>
              <w:numId w:val="33"/>
            </w:numPr>
            <w:spacing w:after="18"/>
            <w:ind w:left="1418" w:hanging="425"/>
            <w:jc w:val="both"/>
          </w:pPr>
        </w:pPrChange>
      </w:pPr>
      <w:r w:rsidRPr="00975333">
        <w:rPr>
          <w:b/>
          <w:sz w:val="26"/>
          <w:szCs w:val="26"/>
          <w:u w:val="single"/>
          <w:rPrChange w:id="1568" w:author="Kola Akinwale" w:date="2021-11-22T10:48:00Z">
            <w:rPr>
              <w:rFonts w:ascii="Arial Unicode MS" w:hAnsi="Arial Unicode MS"/>
              <w:b/>
              <w:sz w:val="26"/>
              <w:szCs w:val="26"/>
              <w:u w:val="single"/>
            </w:rPr>
          </w:rPrChange>
        </w:rPr>
        <w:t xml:space="preserve">Educate financial officers of the Party at all levels on financial matters. </w:t>
      </w:r>
    </w:p>
    <w:p w14:paraId="59DCD024" w14:textId="77777777" w:rsidR="00AA30FD" w:rsidRPr="00975333" w:rsidRDefault="00AA30FD" w:rsidP="00061036">
      <w:pPr>
        <w:pStyle w:val="Default"/>
        <w:numPr>
          <w:ilvl w:val="0"/>
          <w:numId w:val="33"/>
        </w:numPr>
        <w:spacing w:after="18"/>
        <w:ind w:left="850" w:hanging="425"/>
        <w:jc w:val="both"/>
        <w:rPr>
          <w:b/>
          <w:sz w:val="26"/>
          <w:szCs w:val="26"/>
          <w:u w:val="single"/>
          <w:rPrChange w:id="1569" w:author="Kola Akinwale" w:date="2021-11-22T10:48:00Z">
            <w:rPr>
              <w:rFonts w:ascii="Arial Unicode MS" w:hAnsi="Arial Unicode MS"/>
              <w:b/>
              <w:sz w:val="26"/>
              <w:szCs w:val="26"/>
              <w:u w:val="single"/>
            </w:rPr>
          </w:rPrChange>
        </w:rPr>
        <w:pPrChange w:id="1570" w:author="Kola Akinwale" w:date="2021-11-22T11:04:00Z">
          <w:pPr>
            <w:pStyle w:val="Default"/>
            <w:numPr>
              <w:numId w:val="33"/>
            </w:numPr>
            <w:spacing w:after="18"/>
            <w:ind w:left="1418" w:hanging="425"/>
            <w:jc w:val="both"/>
          </w:pPr>
        </w:pPrChange>
      </w:pPr>
      <w:r w:rsidRPr="00975333">
        <w:rPr>
          <w:b/>
          <w:sz w:val="26"/>
          <w:szCs w:val="26"/>
          <w:u w:val="single"/>
          <w:rPrChange w:id="1571" w:author="Kola Akinwale" w:date="2021-11-22T10:48:00Z">
            <w:rPr>
              <w:rFonts w:ascii="Arial Unicode MS" w:hAnsi="Arial Unicode MS"/>
              <w:b/>
              <w:sz w:val="26"/>
              <w:szCs w:val="26"/>
              <w:u w:val="single"/>
            </w:rPr>
          </w:rPrChange>
        </w:rPr>
        <w:t>Act as first line litigants in and outside the Party on all misappropriation, mismanagement and embezzlement of the funds and monies and properties of the Party.</w:t>
      </w:r>
    </w:p>
    <w:p w14:paraId="0729D883" w14:textId="77777777" w:rsidR="00AA30FD" w:rsidRPr="00975333" w:rsidRDefault="00AA30FD" w:rsidP="00061036">
      <w:pPr>
        <w:autoSpaceDE w:val="0"/>
        <w:autoSpaceDN w:val="0"/>
        <w:adjustRightInd w:val="0"/>
        <w:ind w:left="850" w:hanging="425"/>
        <w:jc w:val="both"/>
        <w:rPr>
          <w:rFonts w:ascii="Arial" w:hAnsi="Arial" w:cs="Arial"/>
          <w:b/>
          <w:sz w:val="8"/>
          <w:szCs w:val="26"/>
          <w:u w:val="single"/>
          <w:rPrChange w:id="1572" w:author="Kola Akinwale" w:date="2021-11-22T10:48:00Z">
            <w:rPr>
              <w:rFonts w:ascii="Arial Unicode MS" w:hAnsi="Arial Unicode MS"/>
              <w:b/>
              <w:sz w:val="8"/>
              <w:szCs w:val="26"/>
              <w:u w:val="single"/>
            </w:rPr>
          </w:rPrChange>
        </w:rPr>
        <w:pPrChange w:id="1573" w:author="Kola Akinwale" w:date="2021-11-22T11:04:00Z">
          <w:pPr>
            <w:autoSpaceDE w:val="0"/>
            <w:autoSpaceDN w:val="0"/>
            <w:adjustRightInd w:val="0"/>
            <w:ind w:left="1418" w:hanging="425"/>
            <w:jc w:val="both"/>
          </w:pPr>
        </w:pPrChange>
      </w:pPr>
    </w:p>
    <w:p w14:paraId="6B63CE7D" w14:textId="77777777" w:rsidR="00AA30FD" w:rsidRPr="00975333" w:rsidRDefault="00AA30FD" w:rsidP="00061036">
      <w:pPr>
        <w:pStyle w:val="ListParagraph"/>
        <w:numPr>
          <w:ilvl w:val="0"/>
          <w:numId w:val="33"/>
        </w:numPr>
        <w:autoSpaceDE w:val="0"/>
        <w:autoSpaceDN w:val="0"/>
        <w:adjustRightInd w:val="0"/>
        <w:ind w:left="850" w:hanging="425"/>
        <w:jc w:val="both"/>
        <w:rPr>
          <w:rFonts w:ascii="Arial" w:hAnsi="Arial" w:cs="Arial"/>
          <w:b/>
          <w:sz w:val="26"/>
          <w:szCs w:val="26"/>
          <w:u w:val="single"/>
          <w:rPrChange w:id="1574" w:author="Kola Akinwale" w:date="2021-11-22T10:48:00Z">
            <w:rPr>
              <w:rFonts w:ascii="Arial Unicode MS" w:hAnsi="Arial Unicode MS"/>
              <w:b/>
              <w:sz w:val="26"/>
              <w:szCs w:val="26"/>
              <w:u w:val="single"/>
            </w:rPr>
          </w:rPrChange>
        </w:rPr>
        <w:pPrChange w:id="1575" w:author="Kola Akinwale" w:date="2021-11-22T11:04:00Z">
          <w:pPr>
            <w:pStyle w:val="ListParagraph"/>
            <w:numPr>
              <w:numId w:val="33"/>
            </w:numPr>
            <w:autoSpaceDE w:val="0"/>
            <w:autoSpaceDN w:val="0"/>
            <w:adjustRightInd w:val="0"/>
            <w:ind w:left="1418" w:hanging="425"/>
            <w:jc w:val="both"/>
          </w:pPr>
        </w:pPrChange>
      </w:pPr>
      <w:r w:rsidRPr="00975333">
        <w:rPr>
          <w:rFonts w:ascii="Arial" w:hAnsi="Arial" w:cs="Arial"/>
          <w:b/>
          <w:sz w:val="26"/>
          <w:szCs w:val="26"/>
          <w:u w:val="single"/>
          <w:rPrChange w:id="1576" w:author="Kola Akinwale" w:date="2021-11-22T10:48:00Z">
            <w:rPr>
              <w:rFonts w:ascii="Arial Unicode MS" w:hAnsi="Arial Unicode MS"/>
              <w:b/>
              <w:sz w:val="26"/>
              <w:szCs w:val="26"/>
              <w:u w:val="single"/>
            </w:rPr>
          </w:rPrChange>
        </w:rPr>
        <w:t>Advise the Party on ways and means of generating funds to meet the Party’s budget.</w:t>
      </w:r>
    </w:p>
    <w:p w14:paraId="6EF57463" w14:textId="77777777" w:rsidR="00AA30FD" w:rsidRPr="00975333" w:rsidRDefault="00AA30FD" w:rsidP="00061036">
      <w:pPr>
        <w:pStyle w:val="ListParagraph"/>
        <w:ind w:left="850" w:hanging="425"/>
        <w:jc w:val="both"/>
        <w:rPr>
          <w:rFonts w:ascii="Arial" w:hAnsi="Arial" w:cs="Arial"/>
          <w:b/>
          <w:sz w:val="6"/>
          <w:szCs w:val="26"/>
          <w:u w:val="single"/>
          <w:rPrChange w:id="1577" w:author="Kola Akinwale" w:date="2021-11-22T10:48:00Z">
            <w:rPr>
              <w:rFonts w:ascii="Arial Unicode MS" w:hAnsi="Arial Unicode MS"/>
              <w:b/>
              <w:sz w:val="6"/>
              <w:szCs w:val="26"/>
              <w:u w:val="single"/>
            </w:rPr>
          </w:rPrChange>
        </w:rPr>
        <w:pPrChange w:id="1578" w:author="Kola Akinwale" w:date="2021-11-22T11:04:00Z">
          <w:pPr>
            <w:pStyle w:val="ListParagraph"/>
            <w:ind w:left="1418" w:hanging="425"/>
            <w:jc w:val="both"/>
          </w:pPr>
        </w:pPrChange>
      </w:pPr>
    </w:p>
    <w:p w14:paraId="597EF838" w14:textId="77777777" w:rsidR="00AA30FD" w:rsidRPr="00975333" w:rsidRDefault="00AA30FD" w:rsidP="00061036">
      <w:pPr>
        <w:pStyle w:val="ListParagraph"/>
        <w:numPr>
          <w:ilvl w:val="0"/>
          <w:numId w:val="33"/>
        </w:numPr>
        <w:autoSpaceDE w:val="0"/>
        <w:autoSpaceDN w:val="0"/>
        <w:adjustRightInd w:val="0"/>
        <w:ind w:left="850" w:hanging="425"/>
        <w:jc w:val="both"/>
        <w:rPr>
          <w:rFonts w:ascii="Arial" w:hAnsi="Arial" w:cs="Arial"/>
          <w:b/>
          <w:sz w:val="26"/>
          <w:szCs w:val="26"/>
          <w:u w:val="single"/>
          <w:rPrChange w:id="1579" w:author="Kola Akinwale" w:date="2021-11-22T10:48:00Z">
            <w:rPr>
              <w:rFonts w:ascii="Arial Unicode MS" w:hAnsi="Arial Unicode MS"/>
              <w:b/>
              <w:sz w:val="26"/>
              <w:szCs w:val="26"/>
              <w:u w:val="single"/>
            </w:rPr>
          </w:rPrChange>
        </w:rPr>
        <w:pPrChange w:id="1580" w:author="Kola Akinwale" w:date="2021-11-22T11:04:00Z">
          <w:pPr>
            <w:pStyle w:val="ListParagraph"/>
            <w:numPr>
              <w:numId w:val="33"/>
            </w:numPr>
            <w:autoSpaceDE w:val="0"/>
            <w:autoSpaceDN w:val="0"/>
            <w:adjustRightInd w:val="0"/>
            <w:ind w:left="1418" w:hanging="425"/>
            <w:jc w:val="both"/>
          </w:pPr>
        </w:pPrChange>
      </w:pPr>
      <w:r w:rsidRPr="00975333">
        <w:rPr>
          <w:rFonts w:ascii="Arial" w:hAnsi="Arial" w:cs="Arial"/>
          <w:b/>
          <w:sz w:val="26"/>
          <w:szCs w:val="26"/>
          <w:u w:val="single"/>
          <w:rPrChange w:id="1581" w:author="Kola Akinwale" w:date="2021-11-22T10:48:00Z">
            <w:rPr>
              <w:rFonts w:ascii="Arial Unicode MS" w:hAnsi="Arial Unicode MS"/>
              <w:b/>
              <w:sz w:val="26"/>
              <w:szCs w:val="26"/>
              <w:u w:val="single"/>
            </w:rPr>
          </w:rPrChange>
        </w:rPr>
        <w:t>Ensure that the Party’s Accounts are transparently administered at all levels.</w:t>
      </w:r>
    </w:p>
    <w:p w14:paraId="770558BA" w14:textId="77777777" w:rsidR="00AA30FD" w:rsidRPr="00975333" w:rsidRDefault="00AA30FD" w:rsidP="00061036">
      <w:pPr>
        <w:pStyle w:val="ListParagraph"/>
        <w:ind w:left="850" w:hanging="425"/>
        <w:jc w:val="both"/>
        <w:rPr>
          <w:rFonts w:ascii="Arial" w:hAnsi="Arial" w:cs="Arial"/>
          <w:b/>
          <w:sz w:val="6"/>
          <w:szCs w:val="26"/>
          <w:u w:val="single"/>
          <w:rPrChange w:id="1582" w:author="Kola Akinwale" w:date="2021-11-22T10:48:00Z">
            <w:rPr>
              <w:rFonts w:ascii="Arial Unicode MS" w:hAnsi="Arial Unicode MS"/>
              <w:b/>
              <w:sz w:val="6"/>
              <w:szCs w:val="26"/>
              <w:u w:val="single"/>
            </w:rPr>
          </w:rPrChange>
        </w:rPr>
        <w:pPrChange w:id="1583" w:author="Kola Akinwale" w:date="2021-11-22T11:04:00Z">
          <w:pPr>
            <w:pStyle w:val="ListParagraph"/>
            <w:ind w:left="1418" w:hanging="425"/>
            <w:jc w:val="both"/>
          </w:pPr>
        </w:pPrChange>
      </w:pPr>
    </w:p>
    <w:p w14:paraId="2329D65A" w14:textId="77777777" w:rsidR="00AA30FD" w:rsidRPr="00975333" w:rsidRDefault="00AA30FD" w:rsidP="00061036">
      <w:pPr>
        <w:pStyle w:val="Default"/>
        <w:numPr>
          <w:ilvl w:val="0"/>
          <w:numId w:val="33"/>
        </w:numPr>
        <w:spacing w:after="23"/>
        <w:ind w:left="850" w:hanging="425"/>
        <w:jc w:val="both"/>
        <w:rPr>
          <w:b/>
          <w:sz w:val="26"/>
          <w:szCs w:val="26"/>
          <w:u w:val="single"/>
          <w:rPrChange w:id="1584" w:author="Kola Akinwale" w:date="2021-11-22T10:48:00Z">
            <w:rPr>
              <w:rFonts w:ascii="Arial Unicode MS" w:hAnsi="Arial Unicode MS"/>
              <w:b/>
              <w:sz w:val="26"/>
              <w:szCs w:val="26"/>
              <w:u w:val="single"/>
            </w:rPr>
          </w:rPrChange>
        </w:rPr>
        <w:pPrChange w:id="1585" w:author="Kola Akinwale" w:date="2021-11-22T11:04:00Z">
          <w:pPr>
            <w:pStyle w:val="Default"/>
            <w:numPr>
              <w:numId w:val="33"/>
            </w:numPr>
            <w:spacing w:after="23"/>
            <w:ind w:left="1418" w:hanging="425"/>
            <w:jc w:val="both"/>
          </w:pPr>
        </w:pPrChange>
      </w:pPr>
      <w:r w:rsidRPr="00975333">
        <w:rPr>
          <w:b/>
          <w:sz w:val="26"/>
          <w:szCs w:val="26"/>
          <w:u w:val="single"/>
          <w:rPrChange w:id="1586" w:author="Kola Akinwale" w:date="2021-11-22T10:48:00Z">
            <w:rPr>
              <w:rFonts w:ascii="Arial Unicode MS" w:hAnsi="Arial Unicode MS"/>
              <w:b/>
              <w:sz w:val="26"/>
              <w:szCs w:val="26"/>
              <w:u w:val="single"/>
            </w:rPr>
          </w:rPrChange>
        </w:rPr>
        <w:t>Ensure accountability and probity</w:t>
      </w:r>
    </w:p>
    <w:p w14:paraId="1710FB10" w14:textId="250C0B94" w:rsidR="00AA30FD" w:rsidRDefault="00AA30FD" w:rsidP="00061036">
      <w:pPr>
        <w:pStyle w:val="Default"/>
        <w:numPr>
          <w:ilvl w:val="0"/>
          <w:numId w:val="33"/>
        </w:numPr>
        <w:spacing w:after="23"/>
        <w:ind w:left="850" w:hanging="425"/>
        <w:jc w:val="both"/>
        <w:rPr>
          <w:ins w:id="1587" w:author="Kola Akinwale" w:date="2021-11-23T09:30:00Z"/>
          <w:b/>
          <w:sz w:val="26"/>
          <w:szCs w:val="26"/>
          <w:u w:val="single"/>
        </w:rPr>
      </w:pPr>
      <w:r w:rsidRPr="00975333">
        <w:rPr>
          <w:b/>
          <w:sz w:val="26"/>
          <w:szCs w:val="26"/>
          <w:u w:val="single"/>
          <w:rPrChange w:id="1588" w:author="Kola Akinwale" w:date="2021-11-22T10:48:00Z">
            <w:rPr>
              <w:rFonts w:ascii="Arial Unicode MS" w:hAnsi="Arial Unicode MS"/>
              <w:b/>
              <w:sz w:val="26"/>
              <w:szCs w:val="26"/>
              <w:u w:val="single"/>
            </w:rPr>
          </w:rPrChange>
        </w:rPr>
        <w:t xml:space="preserve">Ensure that all accounts of the party are transparently administered and according to budget. </w:t>
      </w:r>
    </w:p>
    <w:p w14:paraId="5A24EE67" w14:textId="77777777" w:rsidR="002B30C6" w:rsidRPr="00975333" w:rsidRDefault="002B30C6" w:rsidP="002B30C6">
      <w:pPr>
        <w:pStyle w:val="Default"/>
        <w:spacing w:after="23"/>
        <w:ind w:left="850"/>
        <w:jc w:val="both"/>
        <w:rPr>
          <w:b/>
          <w:sz w:val="26"/>
          <w:szCs w:val="26"/>
          <w:u w:val="single"/>
          <w:rPrChange w:id="1589" w:author="Kola Akinwale" w:date="2021-11-22T10:48:00Z">
            <w:rPr>
              <w:rFonts w:ascii="Arial Unicode MS" w:hAnsi="Arial Unicode MS"/>
              <w:b/>
              <w:sz w:val="26"/>
              <w:szCs w:val="26"/>
              <w:u w:val="single"/>
            </w:rPr>
          </w:rPrChange>
        </w:rPr>
        <w:pPrChange w:id="1590" w:author="Kola Akinwale" w:date="2021-11-23T09:30:00Z">
          <w:pPr>
            <w:pStyle w:val="Default"/>
            <w:numPr>
              <w:numId w:val="33"/>
            </w:numPr>
            <w:spacing w:after="23"/>
            <w:ind w:left="1418" w:hanging="425"/>
            <w:jc w:val="both"/>
          </w:pPr>
        </w:pPrChange>
      </w:pPr>
    </w:p>
    <w:p w14:paraId="017C496B" w14:textId="77777777" w:rsidR="00AA30FD" w:rsidRPr="00975333" w:rsidRDefault="00AA30FD" w:rsidP="00061036">
      <w:pPr>
        <w:pStyle w:val="ListParagraph"/>
        <w:autoSpaceDE w:val="0"/>
        <w:autoSpaceDN w:val="0"/>
        <w:adjustRightInd w:val="0"/>
        <w:ind w:left="0"/>
        <w:jc w:val="both"/>
        <w:rPr>
          <w:rFonts w:ascii="Arial" w:hAnsi="Arial" w:cs="Arial"/>
          <w:b/>
          <w:sz w:val="4"/>
          <w:szCs w:val="26"/>
          <w:rPrChange w:id="1591" w:author="Kola Akinwale" w:date="2021-11-22T10:48:00Z">
            <w:rPr>
              <w:rFonts w:ascii="Arial Unicode MS" w:hAnsi="Arial Unicode MS"/>
              <w:b/>
              <w:sz w:val="4"/>
              <w:szCs w:val="26"/>
            </w:rPr>
          </w:rPrChange>
        </w:rPr>
        <w:pPrChange w:id="1592" w:author="Kola Akinwale" w:date="2021-11-22T11:04:00Z">
          <w:pPr>
            <w:pStyle w:val="ListParagraph"/>
            <w:autoSpaceDE w:val="0"/>
            <w:autoSpaceDN w:val="0"/>
            <w:adjustRightInd w:val="0"/>
            <w:jc w:val="both"/>
          </w:pPr>
        </w:pPrChange>
      </w:pPr>
    </w:p>
    <w:p w14:paraId="18192E9E" w14:textId="77777777" w:rsidR="00AA30FD" w:rsidRPr="00975333" w:rsidRDefault="00AA30FD" w:rsidP="00061036">
      <w:pPr>
        <w:jc w:val="both"/>
        <w:rPr>
          <w:rFonts w:ascii="Arial" w:hAnsi="Arial" w:cs="Arial"/>
          <w:b/>
          <w:sz w:val="26"/>
          <w:szCs w:val="26"/>
          <w:u w:val="single"/>
          <w:rPrChange w:id="1593" w:author="Kola Akinwale" w:date="2021-11-22T10:48:00Z">
            <w:rPr>
              <w:rFonts w:ascii="Arial Unicode MS" w:hAnsi="Arial Unicode MS"/>
              <w:b/>
              <w:sz w:val="26"/>
              <w:szCs w:val="26"/>
              <w:u w:val="single"/>
            </w:rPr>
          </w:rPrChange>
        </w:rPr>
        <w:pPrChange w:id="1594" w:author="Kola Akinwale" w:date="2021-11-22T11:04:00Z">
          <w:pPr>
            <w:jc w:val="both"/>
          </w:pPr>
        </w:pPrChange>
      </w:pPr>
      <w:r w:rsidRPr="00975333">
        <w:rPr>
          <w:rFonts w:ascii="Arial" w:hAnsi="Arial" w:cs="Arial"/>
          <w:b/>
          <w:sz w:val="26"/>
          <w:szCs w:val="26"/>
          <w:rPrChange w:id="1595" w:author="Kola Akinwale" w:date="2021-11-22T10:48:00Z">
            <w:rPr>
              <w:rFonts w:ascii="Arial Unicode MS" w:hAnsi="Arial Unicode MS"/>
              <w:b/>
              <w:sz w:val="26"/>
              <w:szCs w:val="26"/>
            </w:rPr>
          </w:rPrChange>
        </w:rPr>
        <w:t>3.</w:t>
      </w:r>
      <w:r w:rsidRPr="00975333">
        <w:rPr>
          <w:rFonts w:ascii="Arial" w:hAnsi="Arial" w:cs="Arial"/>
          <w:b/>
          <w:sz w:val="26"/>
          <w:szCs w:val="26"/>
          <w:u w:val="single"/>
          <w:rPrChange w:id="1596" w:author="Kola Akinwale" w:date="2021-11-22T10:48:00Z">
            <w:rPr>
              <w:rFonts w:ascii="Arial Unicode MS" w:hAnsi="Arial Unicode MS"/>
              <w:b/>
              <w:sz w:val="26"/>
              <w:szCs w:val="26"/>
              <w:u w:val="single"/>
            </w:rPr>
          </w:rPrChange>
        </w:rPr>
        <w:t xml:space="preserve"> Investment Committee</w:t>
      </w:r>
    </w:p>
    <w:p w14:paraId="191E2557" w14:textId="77777777" w:rsidR="00AA30FD" w:rsidRPr="00975333" w:rsidRDefault="00AA30FD" w:rsidP="002B30C6">
      <w:pPr>
        <w:pStyle w:val="ListParagraph"/>
        <w:numPr>
          <w:ilvl w:val="0"/>
          <w:numId w:val="34"/>
        </w:numPr>
        <w:ind w:left="1080"/>
        <w:jc w:val="both"/>
        <w:rPr>
          <w:rFonts w:ascii="Arial" w:hAnsi="Arial" w:cs="Arial"/>
          <w:b/>
          <w:sz w:val="26"/>
          <w:szCs w:val="26"/>
          <w:u w:val="single"/>
          <w:rPrChange w:id="1597" w:author="Kola Akinwale" w:date="2021-11-22T10:48:00Z">
            <w:rPr>
              <w:rFonts w:ascii="Arial Unicode MS" w:hAnsi="Arial Unicode MS"/>
              <w:b/>
              <w:sz w:val="26"/>
              <w:szCs w:val="26"/>
              <w:u w:val="single"/>
            </w:rPr>
          </w:rPrChange>
        </w:rPr>
        <w:pPrChange w:id="1598" w:author="Kola Akinwale" w:date="2021-11-23T09:31:00Z">
          <w:pPr>
            <w:pStyle w:val="ListParagraph"/>
            <w:numPr>
              <w:numId w:val="34"/>
            </w:numPr>
            <w:ind w:hanging="360"/>
            <w:jc w:val="both"/>
          </w:pPr>
        </w:pPrChange>
      </w:pPr>
      <w:r w:rsidRPr="00975333">
        <w:rPr>
          <w:rFonts w:ascii="Arial" w:hAnsi="Arial" w:cs="Arial"/>
          <w:b/>
          <w:sz w:val="26"/>
          <w:szCs w:val="26"/>
          <w:u w:val="single"/>
          <w:rPrChange w:id="1599" w:author="Kola Akinwale" w:date="2021-11-22T10:48:00Z">
            <w:rPr>
              <w:rFonts w:ascii="Arial Unicode MS" w:hAnsi="Arial Unicode MS"/>
              <w:b/>
              <w:sz w:val="26"/>
              <w:szCs w:val="26"/>
              <w:u w:val="single"/>
            </w:rPr>
          </w:rPrChange>
        </w:rPr>
        <w:t>There is hereby established for the Party an Investment Committee</w:t>
      </w:r>
    </w:p>
    <w:p w14:paraId="348B3397" w14:textId="77777777" w:rsidR="00AA30FD" w:rsidRPr="00975333" w:rsidRDefault="00AA30FD" w:rsidP="002B30C6">
      <w:pPr>
        <w:pStyle w:val="ListParagraph"/>
        <w:numPr>
          <w:ilvl w:val="0"/>
          <w:numId w:val="34"/>
        </w:numPr>
        <w:ind w:left="1080"/>
        <w:jc w:val="both"/>
        <w:rPr>
          <w:rFonts w:ascii="Arial" w:hAnsi="Arial" w:cs="Arial"/>
          <w:b/>
          <w:sz w:val="26"/>
          <w:szCs w:val="26"/>
          <w:u w:val="single"/>
          <w:rPrChange w:id="1600" w:author="Kola Akinwale" w:date="2021-11-22T10:48:00Z">
            <w:rPr>
              <w:rFonts w:ascii="Arial Unicode MS" w:hAnsi="Arial Unicode MS"/>
              <w:b/>
              <w:sz w:val="26"/>
              <w:szCs w:val="26"/>
              <w:u w:val="single"/>
            </w:rPr>
          </w:rPrChange>
        </w:rPr>
        <w:pPrChange w:id="1601" w:author="Kola Akinwale" w:date="2021-11-23T09:31:00Z">
          <w:pPr>
            <w:pStyle w:val="ListParagraph"/>
            <w:numPr>
              <w:numId w:val="34"/>
            </w:numPr>
            <w:ind w:hanging="360"/>
            <w:jc w:val="both"/>
          </w:pPr>
        </w:pPrChange>
      </w:pPr>
      <w:r w:rsidRPr="00975333">
        <w:rPr>
          <w:rFonts w:ascii="Arial" w:hAnsi="Arial" w:cs="Arial"/>
          <w:b/>
          <w:sz w:val="26"/>
          <w:szCs w:val="26"/>
          <w:u w:val="single"/>
          <w:rPrChange w:id="1602" w:author="Kola Akinwale" w:date="2021-11-22T10:48:00Z">
            <w:rPr>
              <w:rFonts w:ascii="Arial Unicode MS" w:hAnsi="Arial Unicode MS"/>
              <w:b/>
              <w:sz w:val="26"/>
              <w:szCs w:val="26"/>
              <w:u w:val="single"/>
            </w:rPr>
          </w:rPrChange>
        </w:rPr>
        <w:t xml:space="preserve">Fund belonging to the Party shall be invested. </w:t>
      </w:r>
    </w:p>
    <w:p w14:paraId="5B46F3CB" w14:textId="77777777" w:rsidR="00AA30FD" w:rsidRPr="00975333" w:rsidRDefault="00AA30FD" w:rsidP="002B30C6">
      <w:pPr>
        <w:pStyle w:val="ListParagraph"/>
        <w:numPr>
          <w:ilvl w:val="0"/>
          <w:numId w:val="34"/>
        </w:numPr>
        <w:ind w:left="1080"/>
        <w:jc w:val="both"/>
        <w:rPr>
          <w:rFonts w:ascii="Arial" w:hAnsi="Arial" w:cs="Arial"/>
          <w:b/>
          <w:sz w:val="26"/>
          <w:szCs w:val="26"/>
          <w:u w:val="single"/>
          <w:rPrChange w:id="1603" w:author="Kola Akinwale" w:date="2021-11-22T10:48:00Z">
            <w:rPr>
              <w:rFonts w:ascii="Arial Unicode MS" w:hAnsi="Arial Unicode MS"/>
              <w:b/>
              <w:sz w:val="26"/>
              <w:szCs w:val="26"/>
              <w:u w:val="single"/>
            </w:rPr>
          </w:rPrChange>
        </w:rPr>
        <w:pPrChange w:id="1604" w:author="Kola Akinwale" w:date="2021-11-23T09:31:00Z">
          <w:pPr>
            <w:pStyle w:val="ListParagraph"/>
            <w:numPr>
              <w:numId w:val="34"/>
            </w:numPr>
            <w:ind w:hanging="360"/>
            <w:jc w:val="both"/>
          </w:pPr>
        </w:pPrChange>
      </w:pPr>
      <w:r w:rsidRPr="00975333">
        <w:rPr>
          <w:rFonts w:ascii="Arial" w:hAnsi="Arial" w:cs="Arial"/>
          <w:b/>
          <w:sz w:val="26"/>
          <w:szCs w:val="26"/>
          <w:u w:val="single"/>
          <w:rPrChange w:id="1605" w:author="Kola Akinwale" w:date="2021-11-22T10:48:00Z">
            <w:rPr>
              <w:rFonts w:ascii="Arial Unicode MS" w:hAnsi="Arial Unicode MS"/>
              <w:b/>
              <w:sz w:val="26"/>
              <w:szCs w:val="26"/>
              <w:u w:val="single"/>
            </w:rPr>
          </w:rPrChange>
        </w:rPr>
        <w:t xml:space="preserve">Investment arm of the Party shall be headed by the Deputy National Chairman on business and investments. </w:t>
      </w:r>
    </w:p>
    <w:p w14:paraId="4C03A353" w14:textId="77777777" w:rsidR="00AA30FD" w:rsidRPr="00975333" w:rsidRDefault="00AA30FD" w:rsidP="002B30C6">
      <w:pPr>
        <w:pStyle w:val="ListParagraph"/>
        <w:numPr>
          <w:ilvl w:val="0"/>
          <w:numId w:val="34"/>
        </w:numPr>
        <w:ind w:left="1080"/>
        <w:jc w:val="both"/>
        <w:rPr>
          <w:rFonts w:ascii="Arial" w:hAnsi="Arial" w:cs="Arial"/>
          <w:b/>
          <w:sz w:val="26"/>
          <w:szCs w:val="26"/>
          <w:u w:val="single"/>
          <w:rPrChange w:id="1606" w:author="Kola Akinwale" w:date="2021-11-22T10:48:00Z">
            <w:rPr>
              <w:rFonts w:ascii="Arial Unicode MS" w:hAnsi="Arial Unicode MS"/>
              <w:b/>
              <w:sz w:val="26"/>
              <w:szCs w:val="26"/>
              <w:u w:val="single"/>
            </w:rPr>
          </w:rPrChange>
        </w:rPr>
        <w:pPrChange w:id="1607" w:author="Kola Akinwale" w:date="2021-11-23T09:31:00Z">
          <w:pPr>
            <w:pStyle w:val="ListParagraph"/>
            <w:numPr>
              <w:numId w:val="34"/>
            </w:numPr>
            <w:ind w:hanging="360"/>
            <w:jc w:val="both"/>
          </w:pPr>
        </w:pPrChange>
      </w:pPr>
      <w:r w:rsidRPr="00975333">
        <w:rPr>
          <w:rFonts w:ascii="Arial" w:hAnsi="Arial" w:cs="Arial"/>
          <w:b/>
          <w:sz w:val="26"/>
          <w:szCs w:val="26"/>
          <w:u w:val="single"/>
          <w:rPrChange w:id="1608" w:author="Kola Akinwale" w:date="2021-11-22T10:48:00Z">
            <w:rPr>
              <w:rFonts w:ascii="Arial Unicode MS" w:hAnsi="Arial Unicode MS"/>
              <w:b/>
              <w:sz w:val="26"/>
              <w:szCs w:val="26"/>
              <w:u w:val="single"/>
            </w:rPr>
          </w:rPrChange>
        </w:rPr>
        <w:t xml:space="preserve">The investment shall be on any class of chose in action, real estate investment trust/scheme. PROVIDED THAT the Party shall not hold or possess any funds or other assets outside Nigeria or be entitled to retain any funds or assets remitted or sent to it from outside Nigeria. </w:t>
      </w:r>
    </w:p>
    <w:p w14:paraId="429D90F4" w14:textId="77777777" w:rsidR="00AA30FD" w:rsidRPr="00975333" w:rsidRDefault="00AA30FD" w:rsidP="002B30C6">
      <w:pPr>
        <w:ind w:left="360"/>
        <w:jc w:val="both"/>
        <w:rPr>
          <w:rFonts w:ascii="Arial" w:hAnsi="Arial" w:cs="Arial"/>
          <w:b/>
          <w:sz w:val="4"/>
          <w:szCs w:val="26"/>
          <w:u w:val="single"/>
          <w:rPrChange w:id="1609" w:author="Kola Akinwale" w:date="2021-11-22T10:48:00Z">
            <w:rPr>
              <w:rFonts w:ascii="Arial Unicode MS" w:hAnsi="Arial Unicode MS"/>
              <w:b/>
              <w:sz w:val="4"/>
              <w:szCs w:val="26"/>
              <w:u w:val="single"/>
            </w:rPr>
          </w:rPrChange>
        </w:rPr>
        <w:pPrChange w:id="1610" w:author="Kola Akinwale" w:date="2021-11-23T09:31:00Z">
          <w:pPr>
            <w:jc w:val="both"/>
          </w:pPr>
        </w:pPrChange>
      </w:pPr>
    </w:p>
    <w:p w14:paraId="31CEA666" w14:textId="546768A5" w:rsidR="00AA30FD" w:rsidRDefault="00AA30FD" w:rsidP="002B30C6">
      <w:pPr>
        <w:pStyle w:val="ListParagraph"/>
        <w:numPr>
          <w:ilvl w:val="0"/>
          <w:numId w:val="34"/>
        </w:numPr>
        <w:ind w:left="1080"/>
        <w:jc w:val="both"/>
        <w:rPr>
          <w:ins w:id="1611" w:author="Kola Akinwale" w:date="2021-11-23T09:31:00Z"/>
          <w:rFonts w:ascii="Arial" w:hAnsi="Arial" w:cs="Arial"/>
          <w:b/>
          <w:sz w:val="26"/>
          <w:szCs w:val="26"/>
          <w:u w:val="single"/>
        </w:rPr>
      </w:pPr>
      <w:r w:rsidRPr="00975333">
        <w:rPr>
          <w:rFonts w:ascii="Arial" w:hAnsi="Arial" w:cs="Arial"/>
          <w:b/>
          <w:sz w:val="26"/>
          <w:szCs w:val="26"/>
          <w:u w:val="single"/>
          <w:rPrChange w:id="1612" w:author="Kola Akinwale" w:date="2021-11-22T10:48:00Z">
            <w:rPr>
              <w:rFonts w:ascii="Arial Unicode MS" w:hAnsi="Arial Unicode MS"/>
              <w:b/>
              <w:sz w:val="26"/>
              <w:szCs w:val="26"/>
              <w:u w:val="single"/>
            </w:rPr>
          </w:rPrChange>
        </w:rPr>
        <w:lastRenderedPageBreak/>
        <w:t>Any funds or other assets remitted or sent to the Party from outside Nigeria shall be paid over or transferred to the Independent Electoral Commission within twenty-one days of its receipt with such information as the Commission may require.</w:t>
      </w:r>
    </w:p>
    <w:p w14:paraId="4239C6B5" w14:textId="77777777" w:rsidR="002B30C6" w:rsidRPr="002B30C6" w:rsidRDefault="002B30C6" w:rsidP="002B30C6">
      <w:pPr>
        <w:pStyle w:val="ListParagraph"/>
        <w:rPr>
          <w:ins w:id="1613" w:author="Kola Akinwale" w:date="2021-11-23T09:31:00Z"/>
          <w:rFonts w:ascii="Arial" w:hAnsi="Arial" w:cs="Arial"/>
          <w:b/>
          <w:sz w:val="26"/>
          <w:szCs w:val="26"/>
          <w:u w:val="single"/>
          <w:rPrChange w:id="1614" w:author="Kola Akinwale" w:date="2021-11-23T09:31:00Z">
            <w:rPr>
              <w:ins w:id="1615" w:author="Kola Akinwale" w:date="2021-11-23T09:31:00Z"/>
            </w:rPr>
          </w:rPrChange>
        </w:rPr>
        <w:pPrChange w:id="1616" w:author="Kola Akinwale" w:date="2021-11-23T09:31:00Z">
          <w:pPr>
            <w:pStyle w:val="ListParagraph"/>
            <w:numPr>
              <w:numId w:val="34"/>
            </w:numPr>
            <w:ind w:left="1080" w:hanging="360"/>
            <w:jc w:val="both"/>
          </w:pPr>
        </w:pPrChange>
      </w:pPr>
    </w:p>
    <w:p w14:paraId="1E266693" w14:textId="77777777" w:rsidR="002B30C6" w:rsidRPr="00975333" w:rsidRDefault="002B30C6" w:rsidP="002B30C6">
      <w:pPr>
        <w:pStyle w:val="ListParagraph"/>
        <w:ind w:left="1080"/>
        <w:jc w:val="both"/>
        <w:rPr>
          <w:rFonts w:ascii="Arial" w:hAnsi="Arial" w:cs="Arial"/>
          <w:b/>
          <w:sz w:val="26"/>
          <w:szCs w:val="26"/>
          <w:u w:val="single"/>
          <w:rPrChange w:id="1617" w:author="Kola Akinwale" w:date="2021-11-22T10:48:00Z">
            <w:rPr>
              <w:rFonts w:ascii="Arial Unicode MS" w:hAnsi="Arial Unicode MS"/>
              <w:b/>
              <w:sz w:val="26"/>
              <w:szCs w:val="26"/>
              <w:u w:val="single"/>
            </w:rPr>
          </w:rPrChange>
        </w:rPr>
        <w:pPrChange w:id="1618" w:author="Kola Akinwale" w:date="2021-11-23T09:31:00Z">
          <w:pPr>
            <w:pStyle w:val="ListParagraph"/>
            <w:numPr>
              <w:numId w:val="34"/>
            </w:numPr>
            <w:ind w:hanging="360"/>
            <w:jc w:val="both"/>
          </w:pPr>
        </w:pPrChange>
      </w:pPr>
    </w:p>
    <w:p w14:paraId="5FD27503" w14:textId="77777777" w:rsidR="00AA30FD" w:rsidRPr="00975333" w:rsidRDefault="00AA30FD" w:rsidP="00AA30FD">
      <w:pPr>
        <w:pStyle w:val="Default"/>
        <w:jc w:val="both"/>
        <w:rPr>
          <w:b/>
          <w:bCs/>
          <w:sz w:val="10"/>
          <w:szCs w:val="26"/>
          <w:u w:val="single"/>
          <w:rPrChange w:id="1619" w:author="Kola Akinwale" w:date="2021-11-22T10:48:00Z">
            <w:rPr>
              <w:rFonts w:ascii="Arial Unicode MS" w:hAnsi="Arial Unicode MS"/>
              <w:b/>
              <w:bCs/>
              <w:sz w:val="10"/>
              <w:szCs w:val="26"/>
              <w:u w:val="single"/>
            </w:rPr>
          </w:rPrChange>
        </w:rPr>
      </w:pPr>
    </w:p>
    <w:p w14:paraId="27DFEBC1" w14:textId="77777777" w:rsidR="00AA30FD" w:rsidRPr="00975333" w:rsidRDefault="00AA30FD" w:rsidP="00AA30FD">
      <w:pPr>
        <w:pStyle w:val="Default"/>
        <w:jc w:val="both"/>
        <w:rPr>
          <w:b/>
          <w:sz w:val="26"/>
          <w:szCs w:val="26"/>
          <w:u w:val="single"/>
          <w:rPrChange w:id="1620" w:author="Kola Akinwale" w:date="2021-11-22T10:48:00Z">
            <w:rPr>
              <w:rFonts w:ascii="Arial Unicode MS" w:hAnsi="Arial Unicode MS"/>
              <w:b/>
              <w:sz w:val="26"/>
              <w:szCs w:val="26"/>
              <w:u w:val="single"/>
            </w:rPr>
          </w:rPrChange>
        </w:rPr>
      </w:pPr>
      <w:r w:rsidRPr="00975333">
        <w:rPr>
          <w:bCs/>
          <w:sz w:val="26"/>
          <w:szCs w:val="26"/>
          <w:u w:val="single"/>
          <w:rPrChange w:id="1621" w:author="Kola Akinwale" w:date="2021-11-22T10:48:00Z">
            <w:rPr>
              <w:rFonts w:ascii="Arial Unicode MS" w:hAnsi="Arial Unicode MS"/>
              <w:bCs/>
              <w:sz w:val="26"/>
              <w:szCs w:val="26"/>
              <w:u w:val="single"/>
            </w:rPr>
          </w:rPrChange>
        </w:rPr>
        <w:t>4.</w:t>
      </w:r>
      <w:r w:rsidRPr="00975333">
        <w:rPr>
          <w:b/>
          <w:bCs/>
          <w:sz w:val="26"/>
          <w:szCs w:val="26"/>
          <w:u w:val="single"/>
          <w:rPrChange w:id="1622" w:author="Kola Akinwale" w:date="2021-11-22T10:48:00Z">
            <w:rPr>
              <w:rFonts w:ascii="Arial Unicode MS" w:hAnsi="Arial Unicode MS"/>
              <w:b/>
              <w:bCs/>
              <w:sz w:val="26"/>
              <w:szCs w:val="26"/>
              <w:u w:val="single"/>
            </w:rPr>
          </w:rPrChange>
        </w:rPr>
        <w:t xml:space="preserve"> Membership Secretary </w:t>
      </w:r>
    </w:p>
    <w:p w14:paraId="546401A9" w14:textId="77777777" w:rsidR="00AA30FD" w:rsidRPr="00975333" w:rsidRDefault="00AA30FD" w:rsidP="002B30C6">
      <w:pPr>
        <w:pStyle w:val="Default"/>
        <w:numPr>
          <w:ilvl w:val="0"/>
          <w:numId w:val="35"/>
        </w:numPr>
        <w:ind w:left="1080"/>
        <w:jc w:val="both"/>
        <w:rPr>
          <w:b/>
          <w:sz w:val="26"/>
          <w:szCs w:val="26"/>
          <w:u w:val="single"/>
          <w:rPrChange w:id="1623" w:author="Kola Akinwale" w:date="2021-11-22T10:48:00Z">
            <w:rPr>
              <w:rFonts w:ascii="Arial Unicode MS" w:hAnsi="Arial Unicode MS"/>
              <w:b/>
              <w:sz w:val="26"/>
              <w:szCs w:val="26"/>
              <w:u w:val="single"/>
            </w:rPr>
          </w:rPrChange>
        </w:rPr>
        <w:pPrChange w:id="1624" w:author="Kola Akinwale" w:date="2021-11-23T09:31:00Z">
          <w:pPr>
            <w:pStyle w:val="Default"/>
            <w:numPr>
              <w:numId w:val="35"/>
            </w:numPr>
            <w:ind w:left="720" w:hanging="360"/>
            <w:jc w:val="both"/>
          </w:pPr>
        </w:pPrChange>
      </w:pPr>
      <w:r w:rsidRPr="00975333">
        <w:rPr>
          <w:b/>
          <w:sz w:val="26"/>
          <w:szCs w:val="26"/>
          <w:u w:val="single"/>
          <w:rPrChange w:id="1625" w:author="Kola Akinwale" w:date="2021-11-22T10:48:00Z">
            <w:rPr>
              <w:rFonts w:ascii="Arial Unicode MS" w:hAnsi="Arial Unicode MS"/>
              <w:b/>
              <w:sz w:val="26"/>
              <w:szCs w:val="26"/>
              <w:u w:val="single"/>
            </w:rPr>
          </w:rPrChange>
        </w:rPr>
        <w:t>In achieving the Party’s policy on membership drive, the party shall at all times have a secretary for membership drive.</w:t>
      </w:r>
    </w:p>
    <w:p w14:paraId="1BA0933A" w14:textId="77777777" w:rsidR="00AA30FD" w:rsidRPr="00975333" w:rsidRDefault="00AA30FD" w:rsidP="002B30C6">
      <w:pPr>
        <w:pStyle w:val="Default"/>
        <w:numPr>
          <w:ilvl w:val="0"/>
          <w:numId w:val="35"/>
        </w:numPr>
        <w:ind w:left="1080"/>
        <w:jc w:val="both"/>
        <w:rPr>
          <w:b/>
          <w:sz w:val="26"/>
          <w:szCs w:val="26"/>
          <w:u w:val="single"/>
          <w:rPrChange w:id="1626" w:author="Kola Akinwale" w:date="2021-11-22T10:48:00Z">
            <w:rPr>
              <w:rFonts w:ascii="Arial Unicode MS" w:hAnsi="Arial Unicode MS"/>
              <w:b/>
              <w:sz w:val="26"/>
              <w:szCs w:val="26"/>
              <w:u w:val="single"/>
            </w:rPr>
          </w:rPrChange>
        </w:rPr>
        <w:pPrChange w:id="1627" w:author="Kola Akinwale" w:date="2021-11-23T09:31:00Z">
          <w:pPr>
            <w:pStyle w:val="Default"/>
            <w:numPr>
              <w:numId w:val="35"/>
            </w:numPr>
            <w:ind w:left="720" w:hanging="360"/>
            <w:jc w:val="both"/>
          </w:pPr>
        </w:pPrChange>
      </w:pPr>
      <w:r w:rsidRPr="00975333">
        <w:rPr>
          <w:b/>
          <w:sz w:val="26"/>
          <w:szCs w:val="26"/>
          <w:u w:val="single"/>
          <w:rPrChange w:id="1628" w:author="Kola Akinwale" w:date="2021-11-22T10:48:00Z">
            <w:rPr>
              <w:rFonts w:ascii="Arial Unicode MS" w:hAnsi="Arial Unicode MS"/>
              <w:b/>
              <w:sz w:val="26"/>
              <w:szCs w:val="26"/>
              <w:u w:val="single"/>
            </w:rPr>
          </w:rPrChange>
        </w:rPr>
        <w:t xml:space="preserve">Function of the secretary on membership drive </w:t>
      </w:r>
    </w:p>
    <w:p w14:paraId="7A3CE1F2" w14:textId="77777777" w:rsidR="00AA30FD" w:rsidRPr="00975333" w:rsidRDefault="00AA30FD" w:rsidP="002B30C6">
      <w:pPr>
        <w:pStyle w:val="Default"/>
        <w:ind w:left="360"/>
        <w:jc w:val="both"/>
        <w:rPr>
          <w:b/>
          <w:sz w:val="6"/>
          <w:szCs w:val="26"/>
          <w:u w:val="single"/>
          <w:rPrChange w:id="1629" w:author="Kola Akinwale" w:date="2021-11-22T10:48:00Z">
            <w:rPr>
              <w:rFonts w:ascii="Arial Unicode MS" w:hAnsi="Arial Unicode MS"/>
              <w:b/>
              <w:sz w:val="6"/>
              <w:szCs w:val="26"/>
              <w:u w:val="single"/>
            </w:rPr>
          </w:rPrChange>
        </w:rPr>
        <w:pPrChange w:id="1630" w:author="Kola Akinwale" w:date="2021-11-23T09:31:00Z">
          <w:pPr>
            <w:pStyle w:val="Default"/>
            <w:jc w:val="both"/>
          </w:pPr>
        </w:pPrChange>
      </w:pPr>
    </w:p>
    <w:p w14:paraId="0CB504DE" w14:textId="204F4B8E" w:rsidR="00AA30FD" w:rsidRDefault="00AA30FD" w:rsidP="002B30C6">
      <w:pPr>
        <w:pStyle w:val="Default"/>
        <w:ind w:left="1080"/>
        <w:jc w:val="both"/>
        <w:rPr>
          <w:ins w:id="1631" w:author="Kola Akinwale" w:date="2021-11-22T11:05:00Z"/>
          <w:b/>
          <w:sz w:val="26"/>
          <w:szCs w:val="26"/>
          <w:u w:val="single"/>
        </w:rPr>
        <w:pPrChange w:id="1632" w:author="Kola Akinwale" w:date="2021-11-23T09:31:00Z">
          <w:pPr>
            <w:pStyle w:val="Default"/>
            <w:ind w:left="1418"/>
            <w:jc w:val="both"/>
          </w:pPr>
        </w:pPrChange>
      </w:pPr>
      <w:r w:rsidRPr="00975333">
        <w:rPr>
          <w:b/>
          <w:sz w:val="26"/>
          <w:szCs w:val="26"/>
          <w:u w:val="single"/>
          <w:rPrChange w:id="1633" w:author="Kola Akinwale" w:date="2021-11-22T10:48:00Z">
            <w:rPr>
              <w:rFonts w:ascii="Arial Unicode MS" w:hAnsi="Arial Unicode MS"/>
              <w:b/>
              <w:sz w:val="26"/>
              <w:szCs w:val="26"/>
              <w:u w:val="single"/>
            </w:rPr>
          </w:rPrChange>
        </w:rPr>
        <w:t xml:space="preserve">Shall manage the drive for members and see to documentation for the strategic development, growth and audit of members into and within the Party. </w:t>
      </w:r>
    </w:p>
    <w:p w14:paraId="1D124155" w14:textId="77777777" w:rsidR="005C2376" w:rsidRPr="00975333" w:rsidRDefault="005C2376" w:rsidP="002B30C6">
      <w:pPr>
        <w:pStyle w:val="Default"/>
        <w:ind w:left="720"/>
        <w:jc w:val="both"/>
        <w:rPr>
          <w:b/>
          <w:sz w:val="26"/>
          <w:szCs w:val="26"/>
          <w:u w:val="single"/>
          <w:rPrChange w:id="1634" w:author="Kola Akinwale" w:date="2021-11-22T10:48:00Z">
            <w:rPr>
              <w:rFonts w:ascii="Arial Unicode MS" w:hAnsi="Arial Unicode MS"/>
              <w:b/>
              <w:sz w:val="26"/>
              <w:szCs w:val="26"/>
              <w:u w:val="single"/>
            </w:rPr>
          </w:rPrChange>
        </w:rPr>
        <w:pPrChange w:id="1635" w:author="Kola Akinwale" w:date="2021-11-23T09:31:00Z">
          <w:pPr>
            <w:pStyle w:val="Default"/>
            <w:ind w:left="1418"/>
            <w:jc w:val="both"/>
          </w:pPr>
        </w:pPrChange>
      </w:pPr>
    </w:p>
    <w:p w14:paraId="1788672F" w14:textId="77777777" w:rsidR="00AA30FD" w:rsidRPr="00975333" w:rsidRDefault="00AA30FD" w:rsidP="002B30C6">
      <w:pPr>
        <w:jc w:val="both"/>
        <w:rPr>
          <w:rFonts w:ascii="Arial" w:hAnsi="Arial" w:cs="Arial"/>
          <w:sz w:val="8"/>
          <w:szCs w:val="26"/>
          <w:u w:val="single"/>
          <w:rPrChange w:id="1636" w:author="Kola Akinwale" w:date="2021-11-22T10:48:00Z">
            <w:rPr>
              <w:rFonts w:ascii="Arial Unicode MS" w:hAnsi="Arial Unicode MS"/>
              <w:sz w:val="8"/>
              <w:szCs w:val="26"/>
              <w:u w:val="single"/>
            </w:rPr>
          </w:rPrChange>
        </w:rPr>
        <w:pPrChange w:id="1637" w:author="Kola Akinwale" w:date="2021-11-23T09:31:00Z">
          <w:pPr>
            <w:jc w:val="both"/>
          </w:pPr>
        </w:pPrChange>
      </w:pPr>
    </w:p>
    <w:p w14:paraId="66EB21D5" w14:textId="60611CF0" w:rsidR="00AA30FD" w:rsidRDefault="00AA30FD" w:rsidP="002B30C6">
      <w:pPr>
        <w:tabs>
          <w:tab w:val="left" w:pos="3828"/>
        </w:tabs>
        <w:jc w:val="both"/>
        <w:rPr>
          <w:ins w:id="1638" w:author="Kola Akinwale" w:date="2021-11-22T11:05:00Z"/>
          <w:rFonts w:ascii="Arial" w:hAnsi="Arial" w:cs="Arial"/>
          <w:b/>
          <w:bCs/>
          <w:sz w:val="26"/>
          <w:szCs w:val="26"/>
          <w:u w:val="single"/>
        </w:rPr>
        <w:pPrChange w:id="1639" w:author="Kola Akinwale" w:date="2021-11-23T09:31:00Z">
          <w:pPr>
            <w:tabs>
              <w:tab w:val="left" w:pos="3828"/>
            </w:tabs>
            <w:jc w:val="both"/>
          </w:pPr>
        </w:pPrChange>
      </w:pPr>
      <w:r w:rsidRPr="00975333">
        <w:rPr>
          <w:rFonts w:ascii="Arial" w:hAnsi="Arial" w:cs="Arial"/>
          <w:b/>
          <w:bCs/>
          <w:sz w:val="26"/>
          <w:szCs w:val="26"/>
          <w:u w:val="single"/>
          <w:rPrChange w:id="1640" w:author="Kola Akinwale" w:date="2021-11-22T10:48:00Z">
            <w:rPr>
              <w:rFonts w:ascii="Arial Unicode MS" w:hAnsi="Arial Unicode MS"/>
              <w:b/>
              <w:bCs/>
              <w:sz w:val="26"/>
              <w:szCs w:val="26"/>
              <w:u w:val="single"/>
            </w:rPr>
          </w:rPrChange>
        </w:rPr>
        <w:t xml:space="preserve">5. The ‘Smart’ Corporate Council (SCC) </w:t>
      </w:r>
    </w:p>
    <w:p w14:paraId="08A012D6" w14:textId="77777777" w:rsidR="005C2376" w:rsidRPr="00975333" w:rsidRDefault="005C2376" w:rsidP="00AA30FD">
      <w:pPr>
        <w:tabs>
          <w:tab w:val="left" w:pos="3828"/>
        </w:tabs>
        <w:jc w:val="both"/>
        <w:rPr>
          <w:rFonts w:ascii="Arial" w:hAnsi="Arial" w:cs="Arial"/>
          <w:b/>
          <w:sz w:val="26"/>
          <w:szCs w:val="26"/>
          <w:u w:val="single"/>
          <w:rPrChange w:id="1641" w:author="Kola Akinwale" w:date="2021-11-22T10:48:00Z">
            <w:rPr>
              <w:rFonts w:ascii="Arial Unicode MS" w:hAnsi="Arial Unicode MS"/>
              <w:b/>
              <w:sz w:val="26"/>
              <w:szCs w:val="26"/>
              <w:u w:val="single"/>
            </w:rPr>
          </w:rPrChange>
        </w:rPr>
      </w:pPr>
    </w:p>
    <w:p w14:paraId="657DC537" w14:textId="77777777" w:rsidR="00AA30FD" w:rsidRPr="00975333" w:rsidRDefault="00AA30FD" w:rsidP="00AA30FD">
      <w:pPr>
        <w:pStyle w:val="Default"/>
        <w:tabs>
          <w:tab w:val="left" w:pos="3828"/>
        </w:tabs>
        <w:jc w:val="both"/>
        <w:rPr>
          <w:b/>
          <w:sz w:val="26"/>
          <w:szCs w:val="26"/>
          <w:u w:val="single"/>
          <w:rPrChange w:id="1642" w:author="Kola Akinwale" w:date="2021-11-22T10:48:00Z">
            <w:rPr>
              <w:rFonts w:ascii="Arial Unicode MS" w:hAnsi="Arial Unicode MS"/>
              <w:b/>
              <w:sz w:val="26"/>
              <w:szCs w:val="26"/>
              <w:u w:val="single"/>
            </w:rPr>
          </w:rPrChange>
        </w:rPr>
      </w:pPr>
      <w:r w:rsidRPr="00975333">
        <w:rPr>
          <w:b/>
          <w:sz w:val="26"/>
          <w:szCs w:val="26"/>
          <w:u w:val="single"/>
          <w:rPrChange w:id="1643" w:author="Kola Akinwale" w:date="2021-11-22T10:48:00Z">
            <w:rPr>
              <w:rFonts w:ascii="Arial Unicode MS" w:hAnsi="Arial Unicode MS"/>
              <w:b/>
              <w:sz w:val="26"/>
              <w:szCs w:val="26"/>
              <w:u w:val="single"/>
            </w:rPr>
          </w:rPrChange>
        </w:rPr>
        <w:t>a. Composition</w:t>
      </w:r>
    </w:p>
    <w:p w14:paraId="2503AAD8" w14:textId="77777777" w:rsidR="00AA30FD" w:rsidRPr="00975333" w:rsidRDefault="00AA30FD" w:rsidP="002B30C6">
      <w:pPr>
        <w:pStyle w:val="Default"/>
        <w:tabs>
          <w:tab w:val="left" w:pos="3828"/>
        </w:tabs>
        <w:ind w:left="720"/>
        <w:jc w:val="both"/>
        <w:rPr>
          <w:b/>
          <w:sz w:val="26"/>
          <w:szCs w:val="26"/>
          <w:u w:val="single"/>
          <w:rPrChange w:id="1644" w:author="Kola Akinwale" w:date="2021-11-22T10:48:00Z">
            <w:rPr>
              <w:rFonts w:ascii="Arial Unicode MS" w:hAnsi="Arial Unicode MS"/>
              <w:b/>
              <w:sz w:val="26"/>
              <w:szCs w:val="26"/>
              <w:u w:val="single"/>
            </w:rPr>
          </w:rPrChange>
        </w:rPr>
        <w:pPrChange w:id="1645" w:author="Kola Akinwale" w:date="2021-11-23T09:32:00Z">
          <w:pPr>
            <w:pStyle w:val="Default"/>
            <w:tabs>
              <w:tab w:val="left" w:pos="3828"/>
            </w:tabs>
            <w:jc w:val="both"/>
          </w:pPr>
        </w:pPrChange>
      </w:pPr>
      <w:r w:rsidRPr="00975333">
        <w:rPr>
          <w:b/>
          <w:sz w:val="26"/>
          <w:szCs w:val="26"/>
          <w:u w:val="single"/>
          <w:rPrChange w:id="1646" w:author="Kola Akinwale" w:date="2021-11-22T10:48:00Z">
            <w:rPr>
              <w:rFonts w:ascii="Arial Unicode MS" w:hAnsi="Arial Unicode MS"/>
              <w:b/>
              <w:sz w:val="26"/>
              <w:szCs w:val="26"/>
              <w:u w:val="single"/>
            </w:rPr>
          </w:rPrChange>
        </w:rPr>
        <w:t xml:space="preserve">There shall be a </w:t>
      </w:r>
      <w:r w:rsidRPr="00975333">
        <w:rPr>
          <w:b/>
          <w:bCs/>
          <w:sz w:val="26"/>
          <w:szCs w:val="26"/>
          <w:u w:val="single"/>
          <w:rPrChange w:id="1647" w:author="Kola Akinwale" w:date="2021-11-22T10:48:00Z">
            <w:rPr>
              <w:rFonts w:ascii="Arial Unicode MS" w:hAnsi="Arial Unicode MS"/>
              <w:b/>
              <w:bCs/>
              <w:sz w:val="26"/>
              <w:szCs w:val="26"/>
              <w:u w:val="single"/>
            </w:rPr>
          </w:rPrChange>
        </w:rPr>
        <w:t xml:space="preserve">‘Smart’ Corporate Council (SCC) for </w:t>
      </w:r>
      <w:r w:rsidRPr="00975333">
        <w:rPr>
          <w:b/>
          <w:sz w:val="26"/>
          <w:szCs w:val="26"/>
          <w:u w:val="single"/>
          <w:rPrChange w:id="1648" w:author="Kola Akinwale" w:date="2021-11-22T10:48:00Z">
            <w:rPr>
              <w:rFonts w:ascii="Arial Unicode MS" w:hAnsi="Arial Unicode MS"/>
              <w:b/>
              <w:sz w:val="26"/>
              <w:szCs w:val="26"/>
              <w:u w:val="single"/>
            </w:rPr>
          </w:rPrChange>
        </w:rPr>
        <w:t xml:space="preserve">the Party which shall comprise of: </w:t>
      </w:r>
    </w:p>
    <w:p w14:paraId="18BDEE79" w14:textId="77777777" w:rsidR="00AA30FD" w:rsidRPr="00975333" w:rsidRDefault="00AA30FD" w:rsidP="00061036">
      <w:pPr>
        <w:pStyle w:val="Default"/>
        <w:numPr>
          <w:ilvl w:val="0"/>
          <w:numId w:val="36"/>
        </w:numPr>
        <w:tabs>
          <w:tab w:val="left" w:pos="3828"/>
        </w:tabs>
        <w:spacing w:after="23"/>
        <w:jc w:val="both"/>
        <w:rPr>
          <w:b/>
          <w:sz w:val="26"/>
          <w:szCs w:val="26"/>
          <w:u w:val="single"/>
          <w:rPrChange w:id="1649" w:author="Kola Akinwale" w:date="2021-11-22T10:48:00Z">
            <w:rPr>
              <w:rFonts w:ascii="Arial Unicode MS" w:hAnsi="Arial Unicode MS"/>
              <w:b/>
              <w:sz w:val="26"/>
              <w:szCs w:val="26"/>
              <w:u w:val="single"/>
            </w:rPr>
          </w:rPrChange>
        </w:rPr>
        <w:pPrChange w:id="1650" w:author="Kola Akinwale" w:date="2021-11-22T11:05:00Z">
          <w:pPr>
            <w:pStyle w:val="Default"/>
            <w:numPr>
              <w:ilvl w:val="2"/>
              <w:numId w:val="36"/>
            </w:numPr>
            <w:tabs>
              <w:tab w:val="left" w:pos="3828"/>
            </w:tabs>
            <w:spacing w:after="23"/>
            <w:ind w:left="1701" w:hanging="283"/>
            <w:jc w:val="both"/>
          </w:pPr>
        </w:pPrChange>
      </w:pPr>
      <w:r w:rsidRPr="00975333">
        <w:rPr>
          <w:b/>
          <w:sz w:val="26"/>
          <w:szCs w:val="26"/>
          <w:u w:val="single"/>
          <w:rPrChange w:id="1651" w:author="Kola Akinwale" w:date="2021-11-22T10:48:00Z">
            <w:rPr>
              <w:rFonts w:ascii="Arial Unicode MS" w:hAnsi="Arial Unicode MS"/>
              <w:b/>
              <w:sz w:val="26"/>
              <w:szCs w:val="26"/>
              <w:u w:val="single"/>
            </w:rPr>
          </w:rPrChange>
        </w:rPr>
        <w:t xml:space="preserve">The National Chairman and Secretary, </w:t>
      </w:r>
    </w:p>
    <w:p w14:paraId="49724ECE" w14:textId="77777777" w:rsidR="00AA30FD" w:rsidRPr="00975333" w:rsidRDefault="00AA30FD" w:rsidP="00061036">
      <w:pPr>
        <w:pStyle w:val="Default"/>
        <w:numPr>
          <w:ilvl w:val="0"/>
          <w:numId w:val="36"/>
        </w:numPr>
        <w:tabs>
          <w:tab w:val="left" w:pos="2268"/>
          <w:tab w:val="left" w:pos="2410"/>
          <w:tab w:val="left" w:pos="2694"/>
        </w:tabs>
        <w:spacing w:after="23"/>
        <w:jc w:val="both"/>
        <w:rPr>
          <w:b/>
          <w:sz w:val="26"/>
          <w:szCs w:val="26"/>
          <w:u w:val="single"/>
          <w:rPrChange w:id="1652" w:author="Kola Akinwale" w:date="2021-11-22T10:48:00Z">
            <w:rPr>
              <w:rFonts w:ascii="Arial Unicode MS" w:hAnsi="Arial Unicode MS"/>
              <w:b/>
              <w:sz w:val="26"/>
              <w:szCs w:val="26"/>
              <w:u w:val="single"/>
            </w:rPr>
          </w:rPrChange>
        </w:rPr>
        <w:pPrChange w:id="1653" w:author="Kola Akinwale" w:date="2021-11-22T11:05:00Z">
          <w:pPr>
            <w:pStyle w:val="Default"/>
            <w:numPr>
              <w:ilvl w:val="2"/>
              <w:numId w:val="36"/>
            </w:numPr>
            <w:tabs>
              <w:tab w:val="left" w:pos="2268"/>
              <w:tab w:val="left" w:pos="2410"/>
              <w:tab w:val="left" w:pos="2694"/>
            </w:tabs>
            <w:spacing w:after="23"/>
            <w:ind w:left="1701" w:hanging="283"/>
            <w:jc w:val="both"/>
          </w:pPr>
        </w:pPrChange>
      </w:pPr>
      <w:r w:rsidRPr="00975333">
        <w:rPr>
          <w:b/>
          <w:sz w:val="26"/>
          <w:szCs w:val="26"/>
          <w:u w:val="single"/>
          <w:rPrChange w:id="1654" w:author="Kola Akinwale" w:date="2021-11-22T10:48:00Z">
            <w:rPr>
              <w:rFonts w:ascii="Arial Unicode MS" w:hAnsi="Arial Unicode MS"/>
              <w:b/>
              <w:sz w:val="26"/>
              <w:szCs w:val="26"/>
              <w:u w:val="single"/>
            </w:rPr>
          </w:rPrChange>
        </w:rPr>
        <w:t>The National Publicity Secretary,</w:t>
      </w:r>
    </w:p>
    <w:p w14:paraId="41460D2D" w14:textId="77777777" w:rsidR="00AA30FD" w:rsidRPr="00975333" w:rsidRDefault="00AA30FD" w:rsidP="00061036">
      <w:pPr>
        <w:pStyle w:val="Default"/>
        <w:numPr>
          <w:ilvl w:val="0"/>
          <w:numId w:val="36"/>
        </w:numPr>
        <w:tabs>
          <w:tab w:val="left" w:pos="3828"/>
        </w:tabs>
        <w:spacing w:after="23"/>
        <w:jc w:val="both"/>
        <w:rPr>
          <w:b/>
          <w:sz w:val="26"/>
          <w:szCs w:val="26"/>
          <w:u w:val="single"/>
          <w:rPrChange w:id="1655" w:author="Kola Akinwale" w:date="2021-11-22T10:48:00Z">
            <w:rPr>
              <w:rFonts w:ascii="Arial Unicode MS" w:hAnsi="Arial Unicode MS"/>
              <w:b/>
              <w:sz w:val="26"/>
              <w:szCs w:val="26"/>
              <w:u w:val="single"/>
            </w:rPr>
          </w:rPrChange>
        </w:rPr>
        <w:pPrChange w:id="1656" w:author="Kola Akinwale" w:date="2021-11-22T11:05:00Z">
          <w:pPr>
            <w:pStyle w:val="Default"/>
            <w:numPr>
              <w:ilvl w:val="2"/>
              <w:numId w:val="36"/>
            </w:numPr>
            <w:tabs>
              <w:tab w:val="left" w:pos="3828"/>
            </w:tabs>
            <w:spacing w:after="23"/>
            <w:ind w:left="1701" w:hanging="283"/>
            <w:jc w:val="both"/>
          </w:pPr>
        </w:pPrChange>
      </w:pPr>
      <w:r w:rsidRPr="00975333">
        <w:rPr>
          <w:b/>
          <w:sz w:val="26"/>
          <w:szCs w:val="26"/>
          <w:u w:val="single"/>
          <w:rPrChange w:id="1657" w:author="Kola Akinwale" w:date="2021-11-22T10:48:00Z">
            <w:rPr>
              <w:rFonts w:ascii="Arial Unicode MS" w:hAnsi="Arial Unicode MS"/>
              <w:b/>
              <w:sz w:val="26"/>
              <w:szCs w:val="26"/>
              <w:u w:val="single"/>
            </w:rPr>
          </w:rPrChange>
        </w:rPr>
        <w:t xml:space="preserve">One Member from each of the States of the Federation and </w:t>
      </w:r>
      <w:r w:rsidRPr="00975333">
        <w:rPr>
          <w:b/>
          <w:bCs/>
          <w:sz w:val="26"/>
          <w:szCs w:val="26"/>
          <w:u w:val="single"/>
          <w:rPrChange w:id="1658" w:author="Kola Akinwale" w:date="2021-11-22T10:48:00Z">
            <w:rPr>
              <w:rFonts w:ascii="Arial Unicode MS" w:hAnsi="Arial Unicode MS"/>
              <w:b/>
              <w:bCs/>
              <w:sz w:val="26"/>
              <w:szCs w:val="26"/>
              <w:u w:val="single"/>
            </w:rPr>
          </w:rPrChange>
        </w:rPr>
        <w:t xml:space="preserve">FCT </w:t>
      </w:r>
      <w:r w:rsidRPr="00975333">
        <w:rPr>
          <w:b/>
          <w:sz w:val="26"/>
          <w:szCs w:val="26"/>
          <w:u w:val="single"/>
          <w:rPrChange w:id="1659" w:author="Kola Akinwale" w:date="2021-11-22T10:48:00Z">
            <w:rPr>
              <w:rFonts w:ascii="Arial Unicode MS" w:hAnsi="Arial Unicode MS"/>
              <w:b/>
              <w:sz w:val="26"/>
              <w:szCs w:val="26"/>
              <w:u w:val="single"/>
            </w:rPr>
          </w:rPrChange>
        </w:rPr>
        <w:t>who must be Information and Communication Technologies (</w:t>
      </w:r>
      <w:r w:rsidRPr="00975333">
        <w:rPr>
          <w:b/>
          <w:bCs/>
          <w:sz w:val="26"/>
          <w:szCs w:val="26"/>
          <w:u w:val="single"/>
          <w:rPrChange w:id="1660" w:author="Kola Akinwale" w:date="2021-11-22T10:48:00Z">
            <w:rPr>
              <w:rFonts w:ascii="Arial Unicode MS" w:hAnsi="Arial Unicode MS"/>
              <w:b/>
              <w:bCs/>
              <w:sz w:val="26"/>
              <w:szCs w:val="26"/>
              <w:u w:val="single"/>
            </w:rPr>
          </w:rPrChange>
        </w:rPr>
        <w:t>ICT</w:t>
      </w:r>
      <w:r w:rsidRPr="00975333">
        <w:rPr>
          <w:b/>
          <w:sz w:val="26"/>
          <w:szCs w:val="26"/>
          <w:u w:val="single"/>
          <w:rPrChange w:id="1661" w:author="Kola Akinwale" w:date="2021-11-22T10:48:00Z">
            <w:rPr>
              <w:rFonts w:ascii="Arial Unicode MS" w:hAnsi="Arial Unicode MS"/>
              <w:b/>
              <w:sz w:val="26"/>
              <w:szCs w:val="26"/>
              <w:u w:val="single"/>
            </w:rPr>
          </w:rPrChange>
        </w:rPr>
        <w:t>) experts.</w:t>
      </w:r>
    </w:p>
    <w:p w14:paraId="3774571B" w14:textId="5129098F" w:rsidR="00AA30FD" w:rsidRDefault="00AA30FD" w:rsidP="00061036">
      <w:pPr>
        <w:pStyle w:val="Default"/>
        <w:numPr>
          <w:ilvl w:val="0"/>
          <w:numId w:val="36"/>
        </w:numPr>
        <w:tabs>
          <w:tab w:val="left" w:pos="2410"/>
          <w:tab w:val="left" w:pos="2552"/>
          <w:tab w:val="left" w:pos="2835"/>
          <w:tab w:val="left" w:pos="3261"/>
          <w:tab w:val="left" w:pos="3828"/>
        </w:tabs>
        <w:spacing w:after="23"/>
        <w:jc w:val="both"/>
        <w:rPr>
          <w:ins w:id="1662" w:author="Kola Akinwale" w:date="2021-11-22T11:05:00Z"/>
          <w:b/>
          <w:sz w:val="26"/>
          <w:szCs w:val="26"/>
          <w:u w:val="single"/>
        </w:rPr>
      </w:pPr>
      <w:r w:rsidRPr="00975333">
        <w:rPr>
          <w:b/>
          <w:sz w:val="26"/>
          <w:szCs w:val="26"/>
          <w:u w:val="single"/>
          <w:rPrChange w:id="1663" w:author="Kola Akinwale" w:date="2021-11-22T10:48:00Z">
            <w:rPr>
              <w:rFonts w:ascii="Arial Unicode MS" w:hAnsi="Arial Unicode MS"/>
              <w:b/>
              <w:sz w:val="26"/>
              <w:szCs w:val="26"/>
              <w:u w:val="single"/>
            </w:rPr>
          </w:rPrChange>
        </w:rPr>
        <w:t xml:space="preserve">6 members of proven integrity from each of the geo-political zones. </w:t>
      </w:r>
    </w:p>
    <w:p w14:paraId="2E608D17" w14:textId="77777777" w:rsidR="00B37612" w:rsidRPr="00975333" w:rsidRDefault="00B37612" w:rsidP="00B37612">
      <w:pPr>
        <w:pStyle w:val="Default"/>
        <w:tabs>
          <w:tab w:val="left" w:pos="2410"/>
          <w:tab w:val="left" w:pos="2552"/>
          <w:tab w:val="left" w:pos="2835"/>
          <w:tab w:val="left" w:pos="3261"/>
          <w:tab w:val="left" w:pos="3828"/>
        </w:tabs>
        <w:spacing w:after="23"/>
        <w:ind w:left="1080"/>
        <w:jc w:val="both"/>
        <w:rPr>
          <w:b/>
          <w:sz w:val="26"/>
          <w:szCs w:val="26"/>
          <w:u w:val="single"/>
          <w:rPrChange w:id="1664" w:author="Kola Akinwale" w:date="2021-11-22T10:48:00Z">
            <w:rPr>
              <w:rFonts w:ascii="Arial Unicode MS" w:hAnsi="Arial Unicode MS"/>
              <w:b/>
              <w:sz w:val="26"/>
              <w:szCs w:val="26"/>
              <w:u w:val="single"/>
            </w:rPr>
          </w:rPrChange>
        </w:rPr>
        <w:pPrChange w:id="1665" w:author="Kola Akinwale" w:date="2021-11-22T11:05:00Z">
          <w:pPr>
            <w:pStyle w:val="Default"/>
            <w:numPr>
              <w:ilvl w:val="2"/>
              <w:numId w:val="36"/>
            </w:numPr>
            <w:tabs>
              <w:tab w:val="left" w:pos="2410"/>
              <w:tab w:val="left" w:pos="2552"/>
              <w:tab w:val="left" w:pos="2835"/>
              <w:tab w:val="left" w:pos="3261"/>
              <w:tab w:val="left" w:pos="3828"/>
            </w:tabs>
            <w:spacing w:after="23"/>
            <w:ind w:left="1701" w:hanging="283"/>
            <w:jc w:val="both"/>
          </w:pPr>
        </w:pPrChange>
      </w:pPr>
    </w:p>
    <w:p w14:paraId="053E85E6" w14:textId="77777777" w:rsidR="00AA30FD" w:rsidRPr="00975333" w:rsidRDefault="00AA30FD" w:rsidP="00AA30FD">
      <w:pPr>
        <w:pStyle w:val="Default"/>
        <w:tabs>
          <w:tab w:val="left" w:pos="3828"/>
        </w:tabs>
        <w:ind w:left="1701" w:hanging="283"/>
        <w:jc w:val="both"/>
        <w:rPr>
          <w:b/>
          <w:sz w:val="10"/>
          <w:szCs w:val="26"/>
          <w:u w:val="single"/>
          <w:rPrChange w:id="1666" w:author="Kola Akinwale" w:date="2021-11-22T10:48:00Z">
            <w:rPr>
              <w:rFonts w:ascii="Arial Unicode MS" w:hAnsi="Arial Unicode MS"/>
              <w:b/>
              <w:sz w:val="10"/>
              <w:szCs w:val="26"/>
              <w:u w:val="single"/>
            </w:rPr>
          </w:rPrChange>
        </w:rPr>
      </w:pPr>
    </w:p>
    <w:p w14:paraId="4AA368EC" w14:textId="77777777" w:rsidR="00AA30FD" w:rsidRPr="00975333" w:rsidRDefault="00AA30FD" w:rsidP="00AA30FD">
      <w:pPr>
        <w:pStyle w:val="Default"/>
        <w:tabs>
          <w:tab w:val="left" w:pos="3828"/>
        </w:tabs>
        <w:jc w:val="both"/>
        <w:rPr>
          <w:b/>
          <w:sz w:val="26"/>
          <w:szCs w:val="26"/>
          <w:u w:val="single"/>
          <w:rPrChange w:id="1667" w:author="Kola Akinwale" w:date="2021-11-22T10:48:00Z">
            <w:rPr>
              <w:rFonts w:ascii="Arial Unicode MS" w:hAnsi="Arial Unicode MS"/>
              <w:b/>
              <w:sz w:val="26"/>
              <w:szCs w:val="26"/>
              <w:u w:val="single"/>
            </w:rPr>
          </w:rPrChange>
        </w:rPr>
      </w:pPr>
      <w:r w:rsidRPr="00975333">
        <w:rPr>
          <w:b/>
          <w:sz w:val="26"/>
          <w:szCs w:val="26"/>
          <w:u w:val="single"/>
          <w:rPrChange w:id="1668" w:author="Kola Akinwale" w:date="2021-11-22T10:48:00Z">
            <w:rPr>
              <w:rFonts w:ascii="Arial Unicode MS" w:hAnsi="Arial Unicode MS"/>
              <w:b/>
              <w:sz w:val="26"/>
              <w:szCs w:val="26"/>
              <w:u w:val="single"/>
            </w:rPr>
          </w:rPrChange>
        </w:rPr>
        <w:t xml:space="preserve">b. Functions of the </w:t>
      </w:r>
      <w:r w:rsidRPr="00975333">
        <w:rPr>
          <w:b/>
          <w:bCs/>
          <w:sz w:val="26"/>
          <w:szCs w:val="26"/>
          <w:u w:val="single"/>
          <w:rPrChange w:id="1669" w:author="Kola Akinwale" w:date="2021-11-22T10:48:00Z">
            <w:rPr>
              <w:rFonts w:ascii="Arial Unicode MS" w:hAnsi="Arial Unicode MS"/>
              <w:b/>
              <w:bCs/>
              <w:sz w:val="26"/>
              <w:szCs w:val="26"/>
              <w:u w:val="single"/>
            </w:rPr>
          </w:rPrChange>
        </w:rPr>
        <w:t xml:space="preserve">‘Smart’ Corporate Council </w:t>
      </w:r>
      <w:r w:rsidRPr="00975333">
        <w:rPr>
          <w:b/>
          <w:sz w:val="26"/>
          <w:szCs w:val="26"/>
          <w:u w:val="single"/>
          <w:rPrChange w:id="1670" w:author="Kola Akinwale" w:date="2021-11-22T10:48:00Z">
            <w:rPr>
              <w:rFonts w:ascii="Arial Unicode MS" w:hAnsi="Arial Unicode MS"/>
              <w:b/>
              <w:sz w:val="26"/>
              <w:szCs w:val="26"/>
              <w:u w:val="single"/>
            </w:rPr>
          </w:rPrChange>
        </w:rPr>
        <w:t xml:space="preserve">include: </w:t>
      </w:r>
    </w:p>
    <w:p w14:paraId="79FD118E" w14:textId="77777777" w:rsidR="00AA30FD" w:rsidRPr="00975333" w:rsidRDefault="00AA30FD" w:rsidP="00AA30FD">
      <w:pPr>
        <w:pStyle w:val="Default"/>
        <w:numPr>
          <w:ilvl w:val="1"/>
          <w:numId w:val="37"/>
        </w:numPr>
        <w:tabs>
          <w:tab w:val="left" w:pos="1560"/>
          <w:tab w:val="left" w:pos="1701"/>
          <w:tab w:val="left" w:pos="2410"/>
          <w:tab w:val="left" w:pos="3828"/>
        </w:tabs>
        <w:spacing w:after="18"/>
        <w:ind w:left="1418" w:firstLine="0"/>
        <w:jc w:val="both"/>
        <w:rPr>
          <w:b/>
          <w:sz w:val="26"/>
          <w:szCs w:val="26"/>
          <w:u w:val="single"/>
          <w:rPrChange w:id="1671" w:author="Kola Akinwale" w:date="2021-11-22T10:48:00Z">
            <w:rPr>
              <w:rFonts w:ascii="Arial Unicode MS" w:hAnsi="Arial Unicode MS"/>
              <w:b/>
              <w:sz w:val="26"/>
              <w:szCs w:val="26"/>
              <w:u w:val="single"/>
            </w:rPr>
          </w:rPrChange>
        </w:rPr>
      </w:pPr>
      <w:r w:rsidRPr="00975333">
        <w:rPr>
          <w:b/>
          <w:sz w:val="26"/>
          <w:szCs w:val="26"/>
          <w:u w:val="single"/>
          <w:rPrChange w:id="1672" w:author="Kola Akinwale" w:date="2021-11-22T10:48:00Z">
            <w:rPr>
              <w:rFonts w:ascii="Arial Unicode MS" w:hAnsi="Arial Unicode MS"/>
              <w:b/>
              <w:sz w:val="26"/>
              <w:szCs w:val="26"/>
              <w:u w:val="single"/>
            </w:rPr>
          </w:rPrChange>
        </w:rPr>
        <w:t xml:space="preserve">To serve the Party as intelligence and strategic body that formulates brand identity, perception, corporate communication culture and publicity protocols for the Party. </w:t>
      </w:r>
    </w:p>
    <w:p w14:paraId="7C975D08" w14:textId="77777777" w:rsidR="00AA30FD" w:rsidRPr="00975333" w:rsidRDefault="00AA30FD" w:rsidP="00AA30FD">
      <w:pPr>
        <w:pStyle w:val="Default"/>
        <w:numPr>
          <w:ilvl w:val="1"/>
          <w:numId w:val="37"/>
        </w:numPr>
        <w:tabs>
          <w:tab w:val="left" w:pos="1560"/>
          <w:tab w:val="left" w:pos="1701"/>
          <w:tab w:val="left" w:pos="2410"/>
          <w:tab w:val="left" w:pos="3828"/>
        </w:tabs>
        <w:spacing w:after="18"/>
        <w:ind w:left="1418" w:firstLine="0"/>
        <w:jc w:val="both"/>
        <w:rPr>
          <w:b/>
          <w:sz w:val="26"/>
          <w:szCs w:val="26"/>
          <w:u w:val="single"/>
          <w:rPrChange w:id="1673" w:author="Kola Akinwale" w:date="2021-11-22T10:48:00Z">
            <w:rPr>
              <w:rFonts w:ascii="Arial Unicode MS" w:hAnsi="Arial Unicode MS"/>
              <w:b/>
              <w:sz w:val="26"/>
              <w:szCs w:val="26"/>
              <w:u w:val="single"/>
            </w:rPr>
          </w:rPrChange>
        </w:rPr>
      </w:pPr>
      <w:r w:rsidRPr="00975333">
        <w:rPr>
          <w:b/>
          <w:sz w:val="26"/>
          <w:szCs w:val="26"/>
          <w:u w:val="single"/>
          <w:rPrChange w:id="1674" w:author="Kola Akinwale" w:date="2021-11-22T10:48:00Z">
            <w:rPr>
              <w:rFonts w:ascii="Arial Unicode MS" w:hAnsi="Arial Unicode MS"/>
              <w:b/>
              <w:sz w:val="26"/>
              <w:szCs w:val="26"/>
              <w:u w:val="single"/>
            </w:rPr>
          </w:rPrChange>
        </w:rPr>
        <w:t xml:space="preserve">To leverage the ADC brand as an authentic, inclusive, transformational, knowledge driven, people-centric and ever evolving public interest vehicle in the Nigeria political concourse/space. </w:t>
      </w:r>
    </w:p>
    <w:p w14:paraId="55D90433" w14:textId="77777777" w:rsidR="00AA30FD" w:rsidRPr="00975333" w:rsidRDefault="00AA30FD" w:rsidP="00AA30FD">
      <w:pPr>
        <w:pStyle w:val="Default"/>
        <w:numPr>
          <w:ilvl w:val="1"/>
          <w:numId w:val="37"/>
        </w:numPr>
        <w:tabs>
          <w:tab w:val="left" w:pos="1560"/>
          <w:tab w:val="left" w:pos="1701"/>
          <w:tab w:val="left" w:pos="2410"/>
          <w:tab w:val="left" w:pos="3828"/>
        </w:tabs>
        <w:spacing w:after="18"/>
        <w:ind w:left="1418" w:firstLine="0"/>
        <w:jc w:val="both"/>
        <w:rPr>
          <w:b/>
          <w:sz w:val="26"/>
          <w:szCs w:val="26"/>
          <w:u w:val="single"/>
          <w:rPrChange w:id="1675" w:author="Kola Akinwale" w:date="2021-11-22T10:48:00Z">
            <w:rPr>
              <w:rFonts w:ascii="Arial Unicode MS" w:hAnsi="Arial Unicode MS"/>
              <w:b/>
              <w:sz w:val="26"/>
              <w:szCs w:val="26"/>
              <w:u w:val="single"/>
            </w:rPr>
          </w:rPrChange>
        </w:rPr>
      </w:pPr>
      <w:r w:rsidRPr="00975333">
        <w:rPr>
          <w:b/>
          <w:sz w:val="26"/>
          <w:szCs w:val="26"/>
          <w:u w:val="single"/>
          <w:rPrChange w:id="1676" w:author="Kola Akinwale" w:date="2021-11-22T10:48:00Z">
            <w:rPr>
              <w:rFonts w:ascii="Arial Unicode MS" w:hAnsi="Arial Unicode MS"/>
              <w:b/>
              <w:sz w:val="26"/>
              <w:szCs w:val="26"/>
              <w:u w:val="single"/>
            </w:rPr>
          </w:rPrChange>
        </w:rPr>
        <w:t xml:space="preserve">To ensure strong voice, media presence, and information and Publicity quality and communication strategy. </w:t>
      </w:r>
    </w:p>
    <w:p w14:paraId="018301F5" w14:textId="77777777" w:rsidR="00AA30FD" w:rsidRPr="00975333" w:rsidRDefault="00AA30FD" w:rsidP="00AA30FD">
      <w:pPr>
        <w:pStyle w:val="Default"/>
        <w:numPr>
          <w:ilvl w:val="1"/>
          <w:numId w:val="37"/>
        </w:numPr>
        <w:tabs>
          <w:tab w:val="left" w:pos="1560"/>
          <w:tab w:val="left" w:pos="1701"/>
          <w:tab w:val="left" w:pos="2410"/>
          <w:tab w:val="left" w:pos="3828"/>
        </w:tabs>
        <w:spacing w:after="18"/>
        <w:ind w:left="1418" w:firstLine="0"/>
        <w:jc w:val="both"/>
        <w:rPr>
          <w:b/>
          <w:sz w:val="26"/>
          <w:szCs w:val="26"/>
          <w:u w:val="single"/>
          <w:rPrChange w:id="1677" w:author="Kola Akinwale" w:date="2021-11-22T10:48:00Z">
            <w:rPr>
              <w:rFonts w:ascii="Arial Unicode MS" w:hAnsi="Arial Unicode MS"/>
              <w:b/>
              <w:sz w:val="26"/>
              <w:szCs w:val="26"/>
              <w:u w:val="single"/>
            </w:rPr>
          </w:rPrChange>
        </w:rPr>
      </w:pPr>
      <w:r w:rsidRPr="00975333">
        <w:rPr>
          <w:b/>
          <w:sz w:val="26"/>
          <w:szCs w:val="26"/>
          <w:u w:val="single"/>
          <w:rPrChange w:id="1678" w:author="Kola Akinwale" w:date="2021-11-22T10:48:00Z">
            <w:rPr>
              <w:rFonts w:ascii="Arial Unicode MS" w:hAnsi="Arial Unicode MS"/>
              <w:b/>
              <w:sz w:val="26"/>
              <w:szCs w:val="26"/>
              <w:u w:val="single"/>
            </w:rPr>
          </w:rPrChange>
        </w:rPr>
        <w:t xml:space="preserve">To superintend, service and manage the </w:t>
      </w:r>
      <w:r w:rsidRPr="00975333">
        <w:rPr>
          <w:b/>
          <w:bCs/>
          <w:sz w:val="26"/>
          <w:szCs w:val="26"/>
          <w:u w:val="single"/>
          <w:rPrChange w:id="1679" w:author="Kola Akinwale" w:date="2021-11-22T10:48:00Z">
            <w:rPr>
              <w:rFonts w:ascii="Arial Unicode MS" w:hAnsi="Arial Unicode MS"/>
              <w:b/>
              <w:bCs/>
              <w:sz w:val="26"/>
              <w:szCs w:val="26"/>
              <w:u w:val="single"/>
            </w:rPr>
          </w:rPrChange>
        </w:rPr>
        <w:t xml:space="preserve">official website </w:t>
      </w:r>
      <w:r w:rsidRPr="00975333">
        <w:rPr>
          <w:b/>
          <w:sz w:val="26"/>
          <w:szCs w:val="26"/>
          <w:u w:val="single"/>
          <w:rPrChange w:id="1680" w:author="Kola Akinwale" w:date="2021-11-22T10:48:00Z">
            <w:rPr>
              <w:rFonts w:ascii="Arial Unicode MS" w:hAnsi="Arial Unicode MS"/>
              <w:b/>
              <w:sz w:val="26"/>
              <w:szCs w:val="26"/>
              <w:u w:val="single"/>
            </w:rPr>
          </w:rPrChange>
        </w:rPr>
        <w:t xml:space="preserve">of the Party wherein all information for all Party activities needed by members and, the branding and leverage needed in the public arena shall be timely posted and brandished. </w:t>
      </w:r>
    </w:p>
    <w:p w14:paraId="19EEB6EC" w14:textId="77777777" w:rsidR="00AA30FD" w:rsidRPr="00975333" w:rsidRDefault="00AA30FD" w:rsidP="00AA30FD">
      <w:pPr>
        <w:pStyle w:val="Default"/>
        <w:numPr>
          <w:ilvl w:val="1"/>
          <w:numId w:val="37"/>
        </w:numPr>
        <w:tabs>
          <w:tab w:val="left" w:pos="1560"/>
          <w:tab w:val="left" w:pos="1701"/>
          <w:tab w:val="left" w:pos="2410"/>
          <w:tab w:val="left" w:pos="3828"/>
        </w:tabs>
        <w:ind w:left="1418" w:firstLine="0"/>
        <w:jc w:val="both"/>
        <w:rPr>
          <w:b/>
          <w:sz w:val="26"/>
          <w:szCs w:val="26"/>
          <w:u w:val="single"/>
          <w:rPrChange w:id="1681" w:author="Kola Akinwale" w:date="2021-11-22T10:48:00Z">
            <w:rPr>
              <w:rFonts w:ascii="Arial Unicode MS" w:hAnsi="Arial Unicode MS"/>
              <w:b/>
              <w:sz w:val="26"/>
              <w:szCs w:val="26"/>
              <w:u w:val="single"/>
            </w:rPr>
          </w:rPrChange>
        </w:rPr>
      </w:pPr>
      <w:r w:rsidRPr="00975333">
        <w:rPr>
          <w:b/>
          <w:sz w:val="26"/>
          <w:szCs w:val="26"/>
          <w:u w:val="single"/>
          <w:rPrChange w:id="1682" w:author="Kola Akinwale" w:date="2021-11-22T10:48:00Z">
            <w:rPr>
              <w:rFonts w:ascii="Arial Unicode MS" w:hAnsi="Arial Unicode MS"/>
              <w:b/>
              <w:sz w:val="26"/>
              <w:szCs w:val="26"/>
              <w:u w:val="single"/>
            </w:rPr>
          </w:rPrChange>
        </w:rPr>
        <w:t xml:space="preserve">To play advisory and monitoring roles in the conduct of electronic voting, teleconferencing and sundry electronic data </w:t>
      </w:r>
      <w:r w:rsidRPr="00975333">
        <w:rPr>
          <w:b/>
          <w:sz w:val="26"/>
          <w:szCs w:val="26"/>
          <w:u w:val="single"/>
          <w:rPrChange w:id="1683" w:author="Kola Akinwale" w:date="2021-11-22T10:48:00Z">
            <w:rPr>
              <w:rFonts w:ascii="Arial Unicode MS" w:hAnsi="Arial Unicode MS"/>
              <w:b/>
              <w:sz w:val="26"/>
              <w:szCs w:val="26"/>
              <w:u w:val="single"/>
            </w:rPr>
          </w:rPrChange>
        </w:rPr>
        <w:lastRenderedPageBreak/>
        <w:t>exchange and communication needs of the Party at the various levels.</w:t>
      </w:r>
    </w:p>
    <w:p w14:paraId="75EC47EF" w14:textId="5F12DB82" w:rsidR="00AA30FD" w:rsidRDefault="00AA30FD" w:rsidP="00AA30FD">
      <w:pPr>
        <w:pStyle w:val="Default"/>
        <w:numPr>
          <w:ilvl w:val="1"/>
          <w:numId w:val="37"/>
        </w:numPr>
        <w:tabs>
          <w:tab w:val="left" w:pos="1560"/>
          <w:tab w:val="left" w:pos="1701"/>
          <w:tab w:val="left" w:pos="2410"/>
          <w:tab w:val="left" w:pos="3828"/>
        </w:tabs>
        <w:ind w:left="1418" w:firstLine="0"/>
        <w:jc w:val="both"/>
        <w:rPr>
          <w:ins w:id="1684" w:author="Kola Akinwale" w:date="2021-11-23T09:33:00Z"/>
          <w:b/>
          <w:sz w:val="26"/>
          <w:szCs w:val="26"/>
          <w:u w:val="single"/>
        </w:rPr>
      </w:pPr>
      <w:r w:rsidRPr="00975333">
        <w:rPr>
          <w:b/>
          <w:sz w:val="26"/>
          <w:szCs w:val="26"/>
          <w:u w:val="single"/>
          <w:rPrChange w:id="1685" w:author="Kola Akinwale" w:date="2021-11-22T10:48:00Z">
            <w:rPr>
              <w:rFonts w:ascii="Arial Unicode MS" w:hAnsi="Arial Unicode MS"/>
              <w:b/>
              <w:sz w:val="26"/>
              <w:szCs w:val="26"/>
              <w:u w:val="single"/>
            </w:rPr>
          </w:rPrChange>
        </w:rPr>
        <w:t>To issue guideline for the regulation of the procedure for electric voting at party meetings, congresses and convention.</w:t>
      </w:r>
    </w:p>
    <w:p w14:paraId="717BE676" w14:textId="77777777" w:rsidR="001C0F94" w:rsidRPr="00975333" w:rsidRDefault="001C0F94" w:rsidP="001C0F94">
      <w:pPr>
        <w:pStyle w:val="Default"/>
        <w:tabs>
          <w:tab w:val="left" w:pos="1560"/>
          <w:tab w:val="left" w:pos="1701"/>
          <w:tab w:val="left" w:pos="2410"/>
          <w:tab w:val="left" w:pos="3828"/>
        </w:tabs>
        <w:ind w:left="1418"/>
        <w:jc w:val="both"/>
        <w:rPr>
          <w:b/>
          <w:sz w:val="26"/>
          <w:szCs w:val="26"/>
          <w:u w:val="single"/>
          <w:rPrChange w:id="1686" w:author="Kola Akinwale" w:date="2021-11-22T10:48:00Z">
            <w:rPr>
              <w:rFonts w:ascii="Arial Unicode MS" w:hAnsi="Arial Unicode MS"/>
              <w:b/>
              <w:sz w:val="26"/>
              <w:szCs w:val="26"/>
              <w:u w:val="single"/>
            </w:rPr>
          </w:rPrChange>
        </w:rPr>
        <w:pPrChange w:id="1687" w:author="Kola Akinwale" w:date="2021-11-23T09:33:00Z">
          <w:pPr>
            <w:pStyle w:val="Default"/>
            <w:numPr>
              <w:ilvl w:val="1"/>
              <w:numId w:val="37"/>
            </w:numPr>
            <w:tabs>
              <w:tab w:val="left" w:pos="1560"/>
              <w:tab w:val="left" w:pos="1701"/>
              <w:tab w:val="left" w:pos="2410"/>
              <w:tab w:val="left" w:pos="3828"/>
            </w:tabs>
            <w:ind w:left="1418"/>
            <w:jc w:val="both"/>
          </w:pPr>
        </w:pPrChange>
      </w:pPr>
    </w:p>
    <w:p w14:paraId="04909D1E" w14:textId="77777777" w:rsidR="00AA30FD" w:rsidRPr="00975333" w:rsidRDefault="00AA30FD" w:rsidP="00AA30FD">
      <w:pPr>
        <w:pStyle w:val="Default"/>
        <w:tabs>
          <w:tab w:val="left" w:pos="1560"/>
          <w:tab w:val="left" w:pos="1701"/>
          <w:tab w:val="left" w:pos="2410"/>
          <w:tab w:val="left" w:pos="3828"/>
        </w:tabs>
        <w:ind w:left="1418"/>
        <w:jc w:val="both"/>
        <w:rPr>
          <w:b/>
          <w:sz w:val="16"/>
          <w:szCs w:val="26"/>
          <w:u w:val="single"/>
          <w:rPrChange w:id="1688" w:author="Kola Akinwale" w:date="2021-11-22T10:48:00Z">
            <w:rPr>
              <w:rFonts w:ascii="Arial Unicode MS" w:hAnsi="Arial Unicode MS"/>
              <w:b/>
              <w:sz w:val="16"/>
              <w:szCs w:val="26"/>
              <w:u w:val="single"/>
            </w:rPr>
          </w:rPrChange>
        </w:rPr>
      </w:pPr>
    </w:p>
    <w:p w14:paraId="3AE83861" w14:textId="77777777" w:rsidR="00AA30FD" w:rsidRPr="00975333" w:rsidRDefault="00AA30FD" w:rsidP="001C0F94">
      <w:pPr>
        <w:pStyle w:val="Default"/>
        <w:tabs>
          <w:tab w:val="left" w:pos="3828"/>
        </w:tabs>
        <w:jc w:val="both"/>
        <w:rPr>
          <w:b/>
          <w:sz w:val="26"/>
          <w:szCs w:val="26"/>
          <w:u w:val="single"/>
          <w:rPrChange w:id="1689" w:author="Kola Akinwale" w:date="2021-11-22T10:48:00Z">
            <w:rPr>
              <w:rFonts w:ascii="Arial Unicode MS" w:hAnsi="Arial Unicode MS"/>
              <w:b/>
              <w:sz w:val="26"/>
              <w:szCs w:val="26"/>
              <w:u w:val="single"/>
            </w:rPr>
          </w:rPrChange>
        </w:rPr>
        <w:pPrChange w:id="1690" w:author="Kola Akinwale" w:date="2021-11-23T09:32:00Z">
          <w:pPr>
            <w:pStyle w:val="Default"/>
            <w:tabs>
              <w:tab w:val="left" w:pos="3828"/>
            </w:tabs>
            <w:ind w:left="2160" w:firstLine="720"/>
            <w:jc w:val="both"/>
          </w:pPr>
        </w:pPrChange>
      </w:pPr>
      <w:r w:rsidRPr="00975333">
        <w:rPr>
          <w:b/>
          <w:sz w:val="26"/>
          <w:szCs w:val="26"/>
          <w:u w:val="single"/>
          <w:rPrChange w:id="1691" w:author="Kola Akinwale" w:date="2021-11-22T10:48:00Z">
            <w:rPr>
              <w:rFonts w:ascii="Arial Unicode MS" w:hAnsi="Arial Unicode MS"/>
              <w:b/>
              <w:sz w:val="26"/>
              <w:szCs w:val="26"/>
              <w:u w:val="single"/>
            </w:rPr>
          </w:rPrChange>
        </w:rPr>
        <w:t>ARTICLE 12</w:t>
      </w:r>
    </w:p>
    <w:p w14:paraId="79C7A8B7" w14:textId="77777777" w:rsidR="00AA30FD" w:rsidRPr="00975333" w:rsidRDefault="00AA30FD" w:rsidP="00AA30FD">
      <w:pPr>
        <w:pStyle w:val="Default"/>
        <w:tabs>
          <w:tab w:val="left" w:pos="3828"/>
        </w:tabs>
        <w:jc w:val="both"/>
        <w:rPr>
          <w:b/>
          <w:color w:val="auto"/>
          <w:sz w:val="26"/>
          <w:szCs w:val="26"/>
          <w:u w:val="single"/>
          <w:rPrChange w:id="1692" w:author="Kola Akinwale" w:date="2021-11-22T10:48:00Z">
            <w:rPr>
              <w:rFonts w:ascii="Arial Unicode MS" w:hAnsi="Arial Unicode MS"/>
              <w:b/>
              <w:color w:val="auto"/>
              <w:sz w:val="26"/>
              <w:szCs w:val="26"/>
              <w:u w:val="single"/>
            </w:rPr>
          </w:rPrChange>
        </w:rPr>
      </w:pPr>
      <w:del w:id="1693" w:author="Kola Akinwale" w:date="2021-11-23T09:33:00Z">
        <w:r w:rsidRPr="00975333" w:rsidDel="001C0F94">
          <w:rPr>
            <w:b/>
            <w:color w:val="auto"/>
            <w:sz w:val="26"/>
            <w:szCs w:val="26"/>
            <w:u w:val="single"/>
            <w:rPrChange w:id="1694" w:author="Kola Akinwale" w:date="2021-11-22T10:48:00Z">
              <w:rPr>
                <w:rFonts w:ascii="Arial Unicode MS" w:hAnsi="Arial Unicode MS"/>
                <w:b/>
                <w:color w:val="auto"/>
                <w:sz w:val="26"/>
                <w:szCs w:val="26"/>
                <w:u w:val="single"/>
              </w:rPr>
            </w:rPrChange>
          </w:rPr>
          <w:delText xml:space="preserve">      </w:delText>
        </w:r>
      </w:del>
      <w:del w:id="1695" w:author="Kola Akinwale" w:date="2021-11-23T09:32:00Z">
        <w:r w:rsidRPr="00975333" w:rsidDel="001C0F94">
          <w:rPr>
            <w:b/>
            <w:color w:val="auto"/>
            <w:sz w:val="26"/>
            <w:szCs w:val="26"/>
            <w:u w:val="single"/>
            <w:rPrChange w:id="1696" w:author="Kola Akinwale" w:date="2021-11-22T10:48:00Z">
              <w:rPr>
                <w:rFonts w:ascii="Arial Unicode MS" w:hAnsi="Arial Unicode MS"/>
                <w:b/>
                <w:color w:val="auto"/>
                <w:sz w:val="26"/>
                <w:szCs w:val="26"/>
                <w:u w:val="single"/>
              </w:rPr>
            </w:rPrChange>
          </w:rPr>
          <w:delText xml:space="preserve">          </w:delText>
        </w:r>
      </w:del>
      <w:r w:rsidRPr="00975333">
        <w:rPr>
          <w:b/>
          <w:color w:val="auto"/>
          <w:sz w:val="26"/>
          <w:szCs w:val="26"/>
          <w:u w:val="single"/>
          <w:rPrChange w:id="1697" w:author="Kola Akinwale" w:date="2021-11-22T10:48:00Z">
            <w:rPr>
              <w:rFonts w:ascii="Arial Unicode MS" w:hAnsi="Arial Unicode MS"/>
              <w:b/>
              <w:color w:val="auto"/>
              <w:sz w:val="26"/>
              <w:szCs w:val="26"/>
              <w:u w:val="single"/>
            </w:rPr>
          </w:rPrChange>
        </w:rPr>
        <w:t>ESTABLISHMENT OF THE WOMEN'S LEAGUE</w:t>
      </w:r>
    </w:p>
    <w:p w14:paraId="7BA07F9E" w14:textId="77777777" w:rsidR="00AA30FD" w:rsidRPr="00975333" w:rsidRDefault="00AA30FD" w:rsidP="003F083F">
      <w:pPr>
        <w:pStyle w:val="Default"/>
        <w:numPr>
          <w:ilvl w:val="0"/>
          <w:numId w:val="38"/>
        </w:numPr>
        <w:tabs>
          <w:tab w:val="left" w:pos="3828"/>
        </w:tabs>
        <w:ind w:left="1080"/>
        <w:jc w:val="both"/>
        <w:rPr>
          <w:b/>
          <w:color w:val="auto"/>
          <w:sz w:val="26"/>
          <w:szCs w:val="26"/>
          <w:u w:val="single"/>
          <w:rPrChange w:id="1698" w:author="Kola Akinwale" w:date="2021-11-22T10:48:00Z">
            <w:rPr>
              <w:rFonts w:ascii="Arial Unicode MS" w:hAnsi="Arial Unicode MS"/>
              <w:b/>
              <w:color w:val="auto"/>
              <w:sz w:val="26"/>
              <w:szCs w:val="26"/>
              <w:u w:val="single"/>
            </w:rPr>
          </w:rPrChange>
        </w:rPr>
        <w:pPrChange w:id="1699" w:author="Kola Akinwale" w:date="2021-11-23T09:33:00Z">
          <w:pPr>
            <w:pStyle w:val="Default"/>
            <w:numPr>
              <w:numId w:val="38"/>
            </w:numPr>
            <w:tabs>
              <w:tab w:val="left" w:pos="3828"/>
            </w:tabs>
            <w:ind w:left="720" w:hanging="360"/>
            <w:jc w:val="both"/>
          </w:pPr>
        </w:pPrChange>
      </w:pPr>
      <w:r w:rsidRPr="00975333">
        <w:rPr>
          <w:b/>
          <w:color w:val="auto"/>
          <w:sz w:val="26"/>
          <w:szCs w:val="26"/>
          <w:u w:val="single"/>
          <w:rPrChange w:id="1700" w:author="Kola Akinwale" w:date="2021-11-22T10:48:00Z">
            <w:rPr>
              <w:rFonts w:ascii="Arial Unicode MS" w:hAnsi="Arial Unicode MS"/>
              <w:b/>
              <w:color w:val="auto"/>
              <w:sz w:val="26"/>
              <w:szCs w:val="26"/>
              <w:u w:val="single"/>
            </w:rPr>
          </w:rPrChange>
        </w:rPr>
        <w:t xml:space="preserve">There is hereby established for the Party the Women's League which shall be open to all Women who are members of the Party. </w:t>
      </w:r>
    </w:p>
    <w:p w14:paraId="574CDC70" w14:textId="77777777" w:rsidR="00AA30FD" w:rsidRPr="00975333" w:rsidRDefault="00AA30FD" w:rsidP="003F083F">
      <w:pPr>
        <w:pStyle w:val="Default"/>
        <w:numPr>
          <w:ilvl w:val="0"/>
          <w:numId w:val="38"/>
        </w:numPr>
        <w:tabs>
          <w:tab w:val="left" w:pos="3828"/>
        </w:tabs>
        <w:ind w:left="1080"/>
        <w:jc w:val="both"/>
        <w:rPr>
          <w:b/>
          <w:color w:val="auto"/>
          <w:sz w:val="26"/>
          <w:szCs w:val="26"/>
          <w:u w:val="single"/>
          <w:rPrChange w:id="1701" w:author="Kola Akinwale" w:date="2021-11-22T10:48:00Z">
            <w:rPr>
              <w:rFonts w:ascii="Arial Unicode MS" w:hAnsi="Arial Unicode MS"/>
              <w:b/>
              <w:color w:val="auto"/>
              <w:sz w:val="26"/>
              <w:szCs w:val="26"/>
              <w:u w:val="single"/>
            </w:rPr>
          </w:rPrChange>
        </w:rPr>
        <w:pPrChange w:id="1702" w:author="Kola Akinwale" w:date="2021-11-23T09:33:00Z">
          <w:pPr>
            <w:pStyle w:val="Default"/>
            <w:numPr>
              <w:numId w:val="38"/>
            </w:numPr>
            <w:tabs>
              <w:tab w:val="left" w:pos="3828"/>
            </w:tabs>
            <w:ind w:left="720" w:hanging="360"/>
            <w:jc w:val="both"/>
          </w:pPr>
        </w:pPrChange>
      </w:pPr>
      <w:r w:rsidRPr="00975333">
        <w:rPr>
          <w:b/>
          <w:sz w:val="26"/>
          <w:szCs w:val="26"/>
          <w:u w:val="single"/>
          <w:rPrChange w:id="1703" w:author="Kola Akinwale" w:date="2021-11-22T10:48:00Z">
            <w:rPr>
              <w:rFonts w:ascii="Arial Unicode MS" w:hAnsi="Arial Unicode MS"/>
              <w:b/>
              <w:sz w:val="26"/>
              <w:szCs w:val="26"/>
              <w:u w:val="single"/>
            </w:rPr>
          </w:rPrChange>
        </w:rPr>
        <w:t>The National Women’s League shall operate as a full appendage of the party and shall have power to make rules and regulations for the conduct of its activities, including the elections of its officers: Provided that such rules and regulations shall not be inconsistent with the provisions of this constitution.</w:t>
      </w:r>
    </w:p>
    <w:p w14:paraId="3AB1A142" w14:textId="77777777" w:rsidR="00AA30FD" w:rsidRPr="00975333" w:rsidRDefault="00AA30FD" w:rsidP="003F083F">
      <w:pPr>
        <w:pStyle w:val="Default"/>
        <w:numPr>
          <w:ilvl w:val="0"/>
          <w:numId w:val="38"/>
        </w:numPr>
        <w:tabs>
          <w:tab w:val="left" w:pos="3828"/>
        </w:tabs>
        <w:ind w:left="1080"/>
        <w:jc w:val="both"/>
        <w:rPr>
          <w:b/>
          <w:color w:val="auto"/>
          <w:sz w:val="26"/>
          <w:szCs w:val="26"/>
          <w:u w:val="single"/>
          <w:rPrChange w:id="1704" w:author="Kola Akinwale" w:date="2021-11-22T10:48:00Z">
            <w:rPr>
              <w:rFonts w:ascii="Arial Unicode MS" w:hAnsi="Arial Unicode MS"/>
              <w:b/>
              <w:color w:val="auto"/>
              <w:sz w:val="26"/>
              <w:szCs w:val="26"/>
              <w:u w:val="single"/>
            </w:rPr>
          </w:rPrChange>
        </w:rPr>
        <w:pPrChange w:id="1705" w:author="Kola Akinwale" w:date="2021-11-23T09:33:00Z">
          <w:pPr>
            <w:pStyle w:val="Default"/>
            <w:numPr>
              <w:numId w:val="38"/>
            </w:numPr>
            <w:tabs>
              <w:tab w:val="left" w:pos="3828"/>
            </w:tabs>
            <w:ind w:left="720" w:hanging="360"/>
            <w:jc w:val="both"/>
          </w:pPr>
        </w:pPrChange>
      </w:pPr>
      <w:r w:rsidRPr="00975333">
        <w:rPr>
          <w:b/>
          <w:color w:val="auto"/>
          <w:sz w:val="26"/>
          <w:szCs w:val="26"/>
          <w:u w:val="single"/>
          <w:rPrChange w:id="1706" w:author="Kola Akinwale" w:date="2021-11-22T10:48:00Z">
            <w:rPr>
              <w:rFonts w:ascii="Arial Unicode MS" w:hAnsi="Arial Unicode MS"/>
              <w:b/>
              <w:color w:val="auto"/>
              <w:sz w:val="26"/>
              <w:szCs w:val="26"/>
              <w:u w:val="single"/>
            </w:rPr>
          </w:rPrChange>
        </w:rPr>
        <w:t>The Women's League shall have basic structures for its effective functioning at all levels of the Party.</w:t>
      </w:r>
    </w:p>
    <w:p w14:paraId="4B844262" w14:textId="01826F6E" w:rsidR="00AA30FD" w:rsidRPr="003F083F" w:rsidRDefault="00AA30FD" w:rsidP="003F083F">
      <w:pPr>
        <w:pStyle w:val="Default"/>
        <w:numPr>
          <w:ilvl w:val="0"/>
          <w:numId w:val="38"/>
        </w:numPr>
        <w:tabs>
          <w:tab w:val="left" w:pos="3828"/>
        </w:tabs>
        <w:ind w:left="1080"/>
        <w:jc w:val="both"/>
        <w:rPr>
          <w:ins w:id="1707" w:author="Kola Akinwale" w:date="2021-11-23T09:33:00Z"/>
          <w:b/>
          <w:color w:val="auto"/>
          <w:sz w:val="26"/>
          <w:szCs w:val="26"/>
          <w:u w:val="single"/>
          <w:rPrChange w:id="1708" w:author="Kola Akinwale" w:date="2021-11-23T09:33:00Z">
            <w:rPr>
              <w:ins w:id="1709" w:author="Kola Akinwale" w:date="2021-11-23T09:33:00Z"/>
              <w:b/>
              <w:sz w:val="26"/>
              <w:szCs w:val="26"/>
              <w:u w:val="single"/>
            </w:rPr>
          </w:rPrChange>
        </w:rPr>
        <w:pPrChange w:id="1710" w:author="Kola Akinwale" w:date="2021-11-23T09:33:00Z">
          <w:pPr>
            <w:pStyle w:val="Default"/>
            <w:numPr>
              <w:numId w:val="38"/>
            </w:numPr>
            <w:tabs>
              <w:tab w:val="left" w:pos="3828"/>
            </w:tabs>
            <w:ind w:left="720" w:hanging="360"/>
            <w:jc w:val="both"/>
          </w:pPr>
        </w:pPrChange>
      </w:pPr>
      <w:r w:rsidRPr="00975333">
        <w:rPr>
          <w:b/>
          <w:sz w:val="26"/>
          <w:szCs w:val="26"/>
          <w:u w:val="single"/>
          <w:rPrChange w:id="1711" w:author="Kola Akinwale" w:date="2021-11-22T10:48:00Z">
            <w:rPr>
              <w:rFonts w:ascii="Arial Unicode MS" w:hAnsi="Arial Unicode MS"/>
              <w:b/>
              <w:sz w:val="26"/>
              <w:szCs w:val="26"/>
              <w:u w:val="single"/>
            </w:rPr>
          </w:rPrChange>
        </w:rPr>
        <w:t xml:space="preserve">In the Party’s endeavour to ensure adequate representation for women, the Party shall implement a programme of gender affirmation of at least 35% in all its structures and activities. </w:t>
      </w:r>
    </w:p>
    <w:p w14:paraId="03F98104" w14:textId="77777777" w:rsidR="003F083F" w:rsidRPr="00975333" w:rsidRDefault="003F083F" w:rsidP="003F083F">
      <w:pPr>
        <w:pStyle w:val="Default"/>
        <w:tabs>
          <w:tab w:val="left" w:pos="3828"/>
        </w:tabs>
        <w:ind w:left="360"/>
        <w:jc w:val="both"/>
        <w:rPr>
          <w:b/>
          <w:color w:val="auto"/>
          <w:sz w:val="26"/>
          <w:szCs w:val="26"/>
          <w:u w:val="single"/>
          <w:rPrChange w:id="1712" w:author="Kola Akinwale" w:date="2021-11-22T10:48:00Z">
            <w:rPr>
              <w:rFonts w:ascii="Arial Unicode MS" w:hAnsi="Arial Unicode MS"/>
              <w:b/>
              <w:color w:val="auto"/>
              <w:sz w:val="26"/>
              <w:szCs w:val="26"/>
              <w:u w:val="single"/>
            </w:rPr>
          </w:rPrChange>
        </w:rPr>
        <w:pPrChange w:id="1713" w:author="Kola Akinwale" w:date="2021-11-23T09:33:00Z">
          <w:pPr>
            <w:pStyle w:val="Default"/>
            <w:numPr>
              <w:numId w:val="38"/>
            </w:numPr>
            <w:tabs>
              <w:tab w:val="left" w:pos="3828"/>
            </w:tabs>
            <w:ind w:left="720" w:hanging="360"/>
            <w:jc w:val="both"/>
          </w:pPr>
        </w:pPrChange>
      </w:pPr>
    </w:p>
    <w:p w14:paraId="2BF3888A" w14:textId="77777777" w:rsidR="00AA30FD" w:rsidRPr="00975333" w:rsidRDefault="00AA30FD" w:rsidP="003F083F">
      <w:pPr>
        <w:pStyle w:val="Default"/>
        <w:numPr>
          <w:ilvl w:val="0"/>
          <w:numId w:val="38"/>
        </w:numPr>
        <w:tabs>
          <w:tab w:val="left" w:pos="3828"/>
        </w:tabs>
        <w:jc w:val="both"/>
        <w:rPr>
          <w:b/>
          <w:color w:val="auto"/>
          <w:sz w:val="26"/>
          <w:szCs w:val="26"/>
          <w:u w:val="single"/>
          <w:rPrChange w:id="1714" w:author="Kola Akinwale" w:date="2021-11-22T10:48:00Z">
            <w:rPr>
              <w:rFonts w:ascii="Arial Unicode MS" w:hAnsi="Arial Unicode MS"/>
              <w:b/>
              <w:color w:val="auto"/>
              <w:sz w:val="26"/>
              <w:szCs w:val="26"/>
              <w:u w:val="single"/>
            </w:rPr>
          </w:rPrChange>
        </w:rPr>
        <w:pPrChange w:id="1715" w:author="Kola Akinwale" w:date="2021-11-23T09:33:00Z">
          <w:pPr>
            <w:pStyle w:val="Default"/>
            <w:numPr>
              <w:numId w:val="38"/>
            </w:numPr>
            <w:tabs>
              <w:tab w:val="left" w:pos="3828"/>
            </w:tabs>
            <w:ind w:left="720" w:hanging="360"/>
            <w:jc w:val="both"/>
          </w:pPr>
        </w:pPrChange>
      </w:pPr>
      <w:r w:rsidRPr="00975333">
        <w:rPr>
          <w:b/>
          <w:color w:val="auto"/>
          <w:sz w:val="26"/>
          <w:szCs w:val="26"/>
          <w:u w:val="single"/>
          <w:rPrChange w:id="1716" w:author="Kola Akinwale" w:date="2021-11-22T10:48:00Z">
            <w:rPr>
              <w:rFonts w:ascii="Arial Unicode MS" w:hAnsi="Arial Unicode MS"/>
              <w:b/>
              <w:color w:val="auto"/>
              <w:sz w:val="26"/>
              <w:szCs w:val="26"/>
              <w:u w:val="single"/>
            </w:rPr>
          </w:rPrChange>
        </w:rPr>
        <w:t>Functions of the Women's League</w:t>
      </w:r>
    </w:p>
    <w:p w14:paraId="38C9CEEE" w14:textId="77777777" w:rsidR="00AA30FD" w:rsidRPr="00975333" w:rsidRDefault="00AA30FD" w:rsidP="003F083F">
      <w:pPr>
        <w:pStyle w:val="Default"/>
        <w:numPr>
          <w:ilvl w:val="0"/>
          <w:numId w:val="39"/>
        </w:numPr>
        <w:tabs>
          <w:tab w:val="left" w:pos="3828"/>
        </w:tabs>
        <w:ind w:left="2160"/>
        <w:jc w:val="both"/>
        <w:rPr>
          <w:b/>
          <w:sz w:val="26"/>
          <w:szCs w:val="26"/>
          <w:u w:val="single"/>
          <w:rPrChange w:id="1717" w:author="Kola Akinwale" w:date="2021-11-22T10:48:00Z">
            <w:rPr>
              <w:rFonts w:ascii="Arial Unicode MS" w:hAnsi="Arial Unicode MS"/>
              <w:b/>
              <w:sz w:val="26"/>
              <w:szCs w:val="26"/>
              <w:u w:val="single"/>
            </w:rPr>
          </w:rPrChange>
        </w:rPr>
        <w:pPrChange w:id="1718" w:author="Kola Akinwale" w:date="2021-11-23T09:34:00Z">
          <w:pPr>
            <w:pStyle w:val="Default"/>
            <w:numPr>
              <w:numId w:val="39"/>
            </w:numPr>
            <w:tabs>
              <w:tab w:val="left" w:pos="3828"/>
            </w:tabs>
            <w:ind w:left="1440" w:hanging="720"/>
            <w:jc w:val="both"/>
          </w:pPr>
        </w:pPrChange>
      </w:pPr>
      <w:r w:rsidRPr="00975333">
        <w:rPr>
          <w:b/>
          <w:sz w:val="26"/>
          <w:szCs w:val="26"/>
          <w:u w:val="single"/>
          <w:rPrChange w:id="1719" w:author="Kola Akinwale" w:date="2021-11-22T10:48:00Z">
            <w:rPr>
              <w:rFonts w:ascii="Arial Unicode MS" w:hAnsi="Arial Unicode MS"/>
              <w:b/>
              <w:sz w:val="26"/>
              <w:szCs w:val="26"/>
              <w:u w:val="single"/>
            </w:rPr>
          </w:rPrChange>
        </w:rPr>
        <w:t>To promotes the policies and programmes of the party amongst women.</w:t>
      </w:r>
    </w:p>
    <w:p w14:paraId="31144E2A" w14:textId="77777777" w:rsidR="00AA30FD" w:rsidRPr="00975333" w:rsidRDefault="00AA30FD" w:rsidP="003F083F">
      <w:pPr>
        <w:pStyle w:val="Default"/>
        <w:numPr>
          <w:ilvl w:val="0"/>
          <w:numId w:val="39"/>
        </w:numPr>
        <w:tabs>
          <w:tab w:val="left" w:pos="3828"/>
        </w:tabs>
        <w:ind w:left="2160"/>
        <w:jc w:val="both"/>
        <w:rPr>
          <w:b/>
          <w:sz w:val="26"/>
          <w:szCs w:val="26"/>
          <w:u w:val="single"/>
          <w:rPrChange w:id="1720" w:author="Kola Akinwale" w:date="2021-11-22T10:48:00Z">
            <w:rPr>
              <w:rFonts w:ascii="Arial Unicode MS" w:hAnsi="Arial Unicode MS"/>
              <w:b/>
              <w:sz w:val="26"/>
              <w:szCs w:val="26"/>
              <w:u w:val="single"/>
            </w:rPr>
          </w:rPrChange>
        </w:rPr>
        <w:pPrChange w:id="1721" w:author="Kola Akinwale" w:date="2021-11-23T09:34:00Z">
          <w:pPr>
            <w:pStyle w:val="Default"/>
            <w:numPr>
              <w:numId w:val="39"/>
            </w:numPr>
            <w:tabs>
              <w:tab w:val="left" w:pos="3828"/>
            </w:tabs>
            <w:ind w:left="1440" w:hanging="720"/>
            <w:jc w:val="both"/>
          </w:pPr>
        </w:pPrChange>
      </w:pPr>
      <w:r w:rsidRPr="00975333">
        <w:rPr>
          <w:b/>
          <w:sz w:val="26"/>
          <w:szCs w:val="26"/>
          <w:u w:val="single"/>
          <w:rPrChange w:id="1722" w:author="Kola Akinwale" w:date="2021-11-22T10:48:00Z">
            <w:rPr>
              <w:rFonts w:ascii="Arial Unicode MS" w:hAnsi="Arial Unicode MS"/>
              <w:b/>
              <w:sz w:val="26"/>
              <w:szCs w:val="26"/>
              <w:u w:val="single"/>
            </w:rPr>
          </w:rPrChange>
        </w:rPr>
        <w:t xml:space="preserve">Recruit women into the membership of the party; </w:t>
      </w:r>
    </w:p>
    <w:p w14:paraId="73076298" w14:textId="77777777" w:rsidR="00AA30FD" w:rsidRPr="00975333" w:rsidRDefault="00AA30FD" w:rsidP="003F083F">
      <w:pPr>
        <w:pStyle w:val="Default"/>
        <w:numPr>
          <w:ilvl w:val="0"/>
          <w:numId w:val="39"/>
        </w:numPr>
        <w:tabs>
          <w:tab w:val="left" w:pos="3828"/>
        </w:tabs>
        <w:ind w:left="2160"/>
        <w:jc w:val="both"/>
        <w:rPr>
          <w:b/>
          <w:sz w:val="26"/>
          <w:szCs w:val="26"/>
          <w:u w:val="single"/>
          <w:rPrChange w:id="1723" w:author="Kola Akinwale" w:date="2021-11-22T10:48:00Z">
            <w:rPr>
              <w:rFonts w:ascii="Arial Unicode MS" w:hAnsi="Arial Unicode MS"/>
              <w:b/>
              <w:sz w:val="26"/>
              <w:szCs w:val="26"/>
              <w:u w:val="single"/>
            </w:rPr>
          </w:rPrChange>
        </w:rPr>
        <w:pPrChange w:id="1724" w:author="Kola Akinwale" w:date="2021-11-23T09:34:00Z">
          <w:pPr>
            <w:pStyle w:val="Default"/>
            <w:numPr>
              <w:numId w:val="39"/>
            </w:numPr>
            <w:tabs>
              <w:tab w:val="left" w:pos="3828"/>
            </w:tabs>
            <w:ind w:left="1440" w:hanging="720"/>
            <w:jc w:val="both"/>
          </w:pPr>
        </w:pPrChange>
      </w:pPr>
      <w:r w:rsidRPr="00975333">
        <w:rPr>
          <w:b/>
          <w:sz w:val="26"/>
          <w:szCs w:val="26"/>
          <w:u w:val="single"/>
          <w:rPrChange w:id="1725" w:author="Kola Akinwale" w:date="2021-11-22T10:48:00Z">
            <w:rPr>
              <w:rFonts w:ascii="Arial Unicode MS" w:hAnsi="Arial Unicode MS"/>
              <w:b/>
              <w:sz w:val="26"/>
              <w:szCs w:val="26"/>
              <w:u w:val="single"/>
            </w:rPr>
          </w:rPrChange>
        </w:rPr>
        <w:t>Mobilize support for women before and during elections.</w:t>
      </w:r>
    </w:p>
    <w:p w14:paraId="7D5E4A0A" w14:textId="77777777" w:rsidR="00AA30FD" w:rsidRPr="00975333" w:rsidRDefault="00AA30FD" w:rsidP="003F083F">
      <w:pPr>
        <w:pStyle w:val="Default"/>
        <w:numPr>
          <w:ilvl w:val="0"/>
          <w:numId w:val="39"/>
        </w:numPr>
        <w:tabs>
          <w:tab w:val="left" w:pos="3828"/>
        </w:tabs>
        <w:ind w:left="2160"/>
        <w:jc w:val="both"/>
        <w:rPr>
          <w:b/>
          <w:sz w:val="26"/>
          <w:szCs w:val="26"/>
          <w:u w:val="single"/>
          <w:rPrChange w:id="1726" w:author="Kola Akinwale" w:date="2021-11-22T10:48:00Z">
            <w:rPr>
              <w:rFonts w:ascii="Arial Unicode MS" w:hAnsi="Arial Unicode MS"/>
              <w:b/>
              <w:sz w:val="26"/>
              <w:szCs w:val="26"/>
              <w:u w:val="single"/>
            </w:rPr>
          </w:rPrChange>
        </w:rPr>
        <w:pPrChange w:id="1727" w:author="Kola Akinwale" w:date="2021-11-23T09:34:00Z">
          <w:pPr>
            <w:pStyle w:val="Default"/>
            <w:numPr>
              <w:numId w:val="39"/>
            </w:numPr>
            <w:tabs>
              <w:tab w:val="left" w:pos="3828"/>
            </w:tabs>
            <w:ind w:left="1440" w:hanging="720"/>
            <w:jc w:val="both"/>
          </w:pPr>
        </w:pPrChange>
      </w:pPr>
      <w:r w:rsidRPr="00975333">
        <w:rPr>
          <w:b/>
          <w:sz w:val="26"/>
          <w:szCs w:val="26"/>
          <w:u w:val="single"/>
          <w:rPrChange w:id="1728" w:author="Kola Akinwale" w:date="2021-11-22T10:48:00Z">
            <w:rPr>
              <w:rFonts w:ascii="Arial Unicode MS" w:hAnsi="Arial Unicode MS"/>
              <w:b/>
              <w:sz w:val="26"/>
              <w:szCs w:val="26"/>
              <w:u w:val="single"/>
            </w:rPr>
          </w:rPrChange>
        </w:rPr>
        <w:t xml:space="preserve">Raise public awareness on gender and children issues. </w:t>
      </w:r>
    </w:p>
    <w:p w14:paraId="254B6655" w14:textId="77777777" w:rsidR="00AA30FD" w:rsidRPr="00975333" w:rsidRDefault="00AA30FD" w:rsidP="003F083F">
      <w:pPr>
        <w:pStyle w:val="Default"/>
        <w:numPr>
          <w:ilvl w:val="0"/>
          <w:numId w:val="39"/>
        </w:numPr>
        <w:tabs>
          <w:tab w:val="left" w:pos="3828"/>
        </w:tabs>
        <w:ind w:left="2160"/>
        <w:jc w:val="both"/>
        <w:rPr>
          <w:b/>
          <w:sz w:val="26"/>
          <w:szCs w:val="26"/>
          <w:u w:val="single"/>
          <w:rPrChange w:id="1729" w:author="Kola Akinwale" w:date="2021-11-22T10:48:00Z">
            <w:rPr>
              <w:rFonts w:ascii="Arial Unicode MS" w:hAnsi="Arial Unicode MS"/>
              <w:b/>
              <w:sz w:val="26"/>
              <w:szCs w:val="26"/>
              <w:u w:val="single"/>
            </w:rPr>
          </w:rPrChange>
        </w:rPr>
        <w:pPrChange w:id="1730" w:author="Kola Akinwale" w:date="2021-11-23T09:34:00Z">
          <w:pPr>
            <w:pStyle w:val="Default"/>
            <w:numPr>
              <w:numId w:val="39"/>
            </w:numPr>
            <w:tabs>
              <w:tab w:val="left" w:pos="3828"/>
            </w:tabs>
            <w:ind w:left="1440" w:hanging="720"/>
            <w:jc w:val="both"/>
          </w:pPr>
        </w:pPrChange>
      </w:pPr>
      <w:r w:rsidRPr="00975333">
        <w:rPr>
          <w:b/>
          <w:sz w:val="26"/>
          <w:szCs w:val="26"/>
          <w:u w:val="single"/>
          <w:rPrChange w:id="1731" w:author="Kola Akinwale" w:date="2021-11-22T10:48:00Z">
            <w:rPr>
              <w:rFonts w:ascii="Arial Unicode MS" w:hAnsi="Arial Unicode MS"/>
              <w:b/>
              <w:sz w:val="26"/>
              <w:szCs w:val="26"/>
              <w:u w:val="single"/>
            </w:rPr>
          </w:rPrChange>
        </w:rPr>
        <w:t>Promote policies that will realize the full potentials of women and children.</w:t>
      </w:r>
    </w:p>
    <w:p w14:paraId="58A198BA" w14:textId="77777777" w:rsidR="00AA30FD" w:rsidRPr="00975333" w:rsidRDefault="00AA30FD" w:rsidP="003F083F">
      <w:pPr>
        <w:pStyle w:val="Default"/>
        <w:numPr>
          <w:ilvl w:val="0"/>
          <w:numId w:val="39"/>
        </w:numPr>
        <w:tabs>
          <w:tab w:val="left" w:pos="3828"/>
        </w:tabs>
        <w:ind w:left="2160"/>
        <w:jc w:val="both"/>
        <w:rPr>
          <w:b/>
          <w:sz w:val="26"/>
          <w:szCs w:val="26"/>
          <w:u w:val="single"/>
          <w:rPrChange w:id="1732" w:author="Kola Akinwale" w:date="2021-11-22T10:48:00Z">
            <w:rPr>
              <w:rFonts w:ascii="Arial Unicode MS" w:hAnsi="Arial Unicode MS"/>
              <w:b/>
              <w:sz w:val="26"/>
              <w:szCs w:val="26"/>
              <w:u w:val="single"/>
            </w:rPr>
          </w:rPrChange>
        </w:rPr>
        <w:pPrChange w:id="1733" w:author="Kola Akinwale" w:date="2021-11-23T09:34:00Z">
          <w:pPr>
            <w:pStyle w:val="Default"/>
            <w:numPr>
              <w:numId w:val="39"/>
            </w:numPr>
            <w:tabs>
              <w:tab w:val="left" w:pos="3828"/>
            </w:tabs>
            <w:ind w:left="1440" w:hanging="720"/>
            <w:jc w:val="both"/>
          </w:pPr>
        </w:pPrChange>
      </w:pPr>
      <w:r w:rsidRPr="00975333">
        <w:rPr>
          <w:b/>
          <w:sz w:val="26"/>
          <w:szCs w:val="26"/>
          <w:u w:val="single"/>
          <w:rPrChange w:id="1734" w:author="Kola Akinwale" w:date="2021-11-22T10:48:00Z">
            <w:rPr>
              <w:rFonts w:ascii="Arial Unicode MS" w:hAnsi="Arial Unicode MS"/>
              <w:b/>
              <w:sz w:val="26"/>
              <w:szCs w:val="26"/>
              <w:u w:val="single"/>
            </w:rPr>
          </w:rPrChange>
        </w:rPr>
        <w:t xml:space="preserve">Oppose all policies that militate against full development of women and children. </w:t>
      </w:r>
    </w:p>
    <w:p w14:paraId="4A6D0D35" w14:textId="77777777" w:rsidR="00AA30FD" w:rsidRPr="00975333" w:rsidRDefault="00AA30FD" w:rsidP="003F083F">
      <w:pPr>
        <w:pStyle w:val="Default"/>
        <w:numPr>
          <w:ilvl w:val="0"/>
          <w:numId w:val="39"/>
        </w:numPr>
        <w:tabs>
          <w:tab w:val="left" w:pos="3828"/>
        </w:tabs>
        <w:ind w:left="2160"/>
        <w:jc w:val="both"/>
        <w:rPr>
          <w:b/>
          <w:sz w:val="26"/>
          <w:szCs w:val="26"/>
          <w:u w:val="single"/>
          <w:rPrChange w:id="1735" w:author="Kola Akinwale" w:date="2021-11-22T10:48:00Z">
            <w:rPr>
              <w:rFonts w:ascii="Arial Unicode MS" w:hAnsi="Arial Unicode MS"/>
              <w:b/>
              <w:sz w:val="26"/>
              <w:szCs w:val="26"/>
              <w:u w:val="single"/>
            </w:rPr>
          </w:rPrChange>
        </w:rPr>
        <w:pPrChange w:id="1736" w:author="Kola Akinwale" w:date="2021-11-23T09:34:00Z">
          <w:pPr>
            <w:pStyle w:val="Default"/>
            <w:numPr>
              <w:numId w:val="39"/>
            </w:numPr>
            <w:tabs>
              <w:tab w:val="left" w:pos="3828"/>
            </w:tabs>
            <w:ind w:left="1440" w:hanging="720"/>
            <w:jc w:val="both"/>
          </w:pPr>
        </w:pPrChange>
      </w:pPr>
      <w:r w:rsidRPr="00975333">
        <w:rPr>
          <w:b/>
          <w:sz w:val="26"/>
          <w:szCs w:val="26"/>
          <w:u w:val="single"/>
          <w:rPrChange w:id="1737" w:author="Kola Akinwale" w:date="2021-11-22T10:48:00Z">
            <w:rPr>
              <w:rFonts w:ascii="Arial Unicode MS" w:hAnsi="Arial Unicode MS"/>
              <w:b/>
              <w:sz w:val="26"/>
              <w:szCs w:val="26"/>
              <w:u w:val="single"/>
            </w:rPr>
          </w:rPrChange>
        </w:rPr>
        <w:t xml:space="preserve">Form or adopt a nationwide organization to cater for the interests of women and children. </w:t>
      </w:r>
    </w:p>
    <w:p w14:paraId="54A08AD6" w14:textId="1EE2E324" w:rsidR="00AA30FD" w:rsidDel="003F083F" w:rsidRDefault="00AA30FD" w:rsidP="003F083F">
      <w:pPr>
        <w:pStyle w:val="Default"/>
        <w:tabs>
          <w:tab w:val="left" w:pos="3828"/>
        </w:tabs>
        <w:jc w:val="both"/>
        <w:rPr>
          <w:del w:id="1738" w:author="Kola Akinwale" w:date="2021-11-23T09:34:00Z"/>
          <w:b/>
          <w:sz w:val="26"/>
          <w:szCs w:val="26"/>
        </w:rPr>
      </w:pPr>
    </w:p>
    <w:p w14:paraId="0130AC8E" w14:textId="43587A35" w:rsidR="003F083F" w:rsidRDefault="003F083F" w:rsidP="003F083F">
      <w:pPr>
        <w:pStyle w:val="Default"/>
        <w:tabs>
          <w:tab w:val="left" w:pos="3828"/>
        </w:tabs>
        <w:ind w:left="2280" w:hanging="567"/>
        <w:jc w:val="both"/>
        <w:rPr>
          <w:ins w:id="1739" w:author="Kola Akinwale" w:date="2021-11-23T09:34:00Z"/>
          <w:b/>
          <w:sz w:val="26"/>
          <w:szCs w:val="26"/>
        </w:rPr>
      </w:pPr>
    </w:p>
    <w:p w14:paraId="34552D0E" w14:textId="77777777" w:rsidR="003F083F" w:rsidRPr="00975333" w:rsidRDefault="003F083F" w:rsidP="003F083F">
      <w:pPr>
        <w:pStyle w:val="Default"/>
        <w:tabs>
          <w:tab w:val="left" w:pos="3828"/>
        </w:tabs>
        <w:ind w:left="2280" w:hanging="567"/>
        <w:jc w:val="both"/>
        <w:rPr>
          <w:ins w:id="1740" w:author="Kola Akinwale" w:date="2021-11-23T09:34:00Z"/>
          <w:b/>
          <w:bCs/>
          <w:sz w:val="12"/>
          <w:szCs w:val="26"/>
          <w:u w:val="single"/>
          <w:rPrChange w:id="1741" w:author="Kola Akinwale" w:date="2021-11-22T10:48:00Z">
            <w:rPr>
              <w:ins w:id="1742" w:author="Kola Akinwale" w:date="2021-11-23T09:34:00Z"/>
              <w:rFonts w:ascii="Arial Unicode MS" w:hAnsi="Arial Unicode MS"/>
              <w:b/>
              <w:bCs/>
              <w:sz w:val="12"/>
              <w:szCs w:val="26"/>
              <w:u w:val="single"/>
            </w:rPr>
          </w:rPrChange>
        </w:rPr>
        <w:pPrChange w:id="1743" w:author="Kola Akinwale" w:date="2021-11-23T09:34:00Z">
          <w:pPr>
            <w:pStyle w:val="Default"/>
            <w:tabs>
              <w:tab w:val="left" w:pos="3828"/>
            </w:tabs>
            <w:ind w:left="1560" w:hanging="567"/>
            <w:jc w:val="both"/>
          </w:pPr>
        </w:pPrChange>
      </w:pPr>
    </w:p>
    <w:p w14:paraId="2DFB12C1" w14:textId="77777777" w:rsidR="00AA30FD" w:rsidRPr="00975333" w:rsidRDefault="00AA30FD" w:rsidP="003F083F">
      <w:pPr>
        <w:pStyle w:val="Default"/>
        <w:tabs>
          <w:tab w:val="left" w:pos="3828"/>
        </w:tabs>
        <w:jc w:val="both"/>
        <w:rPr>
          <w:b/>
          <w:sz w:val="26"/>
          <w:szCs w:val="26"/>
          <w:u w:val="single"/>
          <w:rPrChange w:id="1744" w:author="Kola Akinwale" w:date="2021-11-22T10:48:00Z">
            <w:rPr>
              <w:rFonts w:ascii="Arial Unicode MS" w:hAnsi="Arial Unicode MS"/>
              <w:b/>
              <w:sz w:val="26"/>
              <w:szCs w:val="26"/>
              <w:u w:val="single"/>
            </w:rPr>
          </w:rPrChange>
        </w:rPr>
        <w:pPrChange w:id="1745" w:author="Kola Akinwale" w:date="2021-11-23T09:34:00Z">
          <w:pPr>
            <w:pStyle w:val="Default"/>
            <w:tabs>
              <w:tab w:val="left" w:pos="3828"/>
            </w:tabs>
            <w:ind w:left="2160" w:firstLine="720"/>
            <w:jc w:val="both"/>
          </w:pPr>
        </w:pPrChange>
      </w:pPr>
      <w:del w:id="1746" w:author="Kola Akinwale" w:date="2021-11-23T09:34:00Z">
        <w:r w:rsidRPr="00975333" w:rsidDel="003F083F">
          <w:rPr>
            <w:b/>
            <w:sz w:val="26"/>
            <w:szCs w:val="26"/>
            <w:rPrChange w:id="1747" w:author="Kola Akinwale" w:date="2021-11-22T10:48:00Z">
              <w:rPr>
                <w:rFonts w:ascii="Arial Unicode MS" w:hAnsi="Arial Unicode MS"/>
                <w:b/>
                <w:sz w:val="26"/>
                <w:szCs w:val="26"/>
              </w:rPr>
            </w:rPrChange>
          </w:rPr>
          <w:delText xml:space="preserve">   </w:delText>
        </w:r>
      </w:del>
      <w:r w:rsidRPr="00975333">
        <w:rPr>
          <w:b/>
          <w:sz w:val="26"/>
          <w:szCs w:val="26"/>
          <w:u w:val="single"/>
          <w:rPrChange w:id="1748" w:author="Kola Akinwale" w:date="2021-11-22T10:48:00Z">
            <w:rPr>
              <w:rFonts w:ascii="Arial Unicode MS" w:hAnsi="Arial Unicode MS"/>
              <w:b/>
              <w:sz w:val="26"/>
              <w:szCs w:val="26"/>
              <w:u w:val="single"/>
            </w:rPr>
          </w:rPrChange>
        </w:rPr>
        <w:t>ARTICLE 13</w:t>
      </w:r>
    </w:p>
    <w:p w14:paraId="140B35E1" w14:textId="77777777" w:rsidR="00AA30FD" w:rsidRPr="00975333" w:rsidRDefault="00AA30FD" w:rsidP="00AA30FD">
      <w:pPr>
        <w:pStyle w:val="Default"/>
        <w:tabs>
          <w:tab w:val="left" w:pos="3828"/>
        </w:tabs>
        <w:jc w:val="both"/>
        <w:rPr>
          <w:b/>
          <w:color w:val="auto"/>
          <w:sz w:val="26"/>
          <w:szCs w:val="26"/>
          <w:u w:val="single"/>
          <w:rPrChange w:id="1749" w:author="Kola Akinwale" w:date="2021-11-22T10:48:00Z">
            <w:rPr>
              <w:rFonts w:ascii="Arial Unicode MS" w:hAnsi="Arial Unicode MS"/>
              <w:b/>
              <w:color w:val="auto"/>
              <w:sz w:val="26"/>
              <w:szCs w:val="26"/>
              <w:u w:val="single"/>
            </w:rPr>
          </w:rPrChange>
        </w:rPr>
      </w:pPr>
      <w:del w:id="1750" w:author="Kola Akinwale" w:date="2021-11-23T09:34:00Z">
        <w:r w:rsidRPr="00975333" w:rsidDel="003F083F">
          <w:rPr>
            <w:b/>
            <w:color w:val="auto"/>
            <w:sz w:val="26"/>
            <w:szCs w:val="26"/>
            <w:u w:val="single"/>
            <w:rPrChange w:id="1751" w:author="Kola Akinwale" w:date="2021-11-22T10:48:00Z">
              <w:rPr>
                <w:rFonts w:ascii="Arial Unicode MS" w:hAnsi="Arial Unicode MS"/>
                <w:b/>
                <w:color w:val="auto"/>
                <w:sz w:val="26"/>
                <w:szCs w:val="26"/>
                <w:u w:val="single"/>
              </w:rPr>
            </w:rPrChange>
          </w:rPr>
          <w:delText xml:space="preserve">         </w:delText>
        </w:r>
      </w:del>
      <w:r w:rsidRPr="00975333">
        <w:rPr>
          <w:b/>
          <w:color w:val="auto"/>
          <w:sz w:val="26"/>
          <w:szCs w:val="26"/>
          <w:u w:val="single"/>
          <w:rPrChange w:id="1752" w:author="Kola Akinwale" w:date="2021-11-22T10:48:00Z">
            <w:rPr>
              <w:rFonts w:ascii="Arial Unicode MS" w:hAnsi="Arial Unicode MS"/>
              <w:b/>
              <w:color w:val="auto"/>
              <w:sz w:val="26"/>
              <w:szCs w:val="26"/>
              <w:u w:val="single"/>
            </w:rPr>
          </w:rPrChange>
        </w:rPr>
        <w:t>ESTABLISHMENT OF THE YOUTHS LEAGUE</w:t>
      </w:r>
    </w:p>
    <w:p w14:paraId="0D1EC252" w14:textId="77777777" w:rsidR="00AA30FD" w:rsidRPr="00975333" w:rsidRDefault="00AA30FD" w:rsidP="003F083F">
      <w:pPr>
        <w:pStyle w:val="Default"/>
        <w:numPr>
          <w:ilvl w:val="0"/>
          <w:numId w:val="40"/>
        </w:numPr>
        <w:tabs>
          <w:tab w:val="left" w:pos="3828"/>
        </w:tabs>
        <w:ind w:left="1080"/>
        <w:jc w:val="both"/>
        <w:rPr>
          <w:b/>
          <w:color w:val="auto"/>
          <w:sz w:val="26"/>
          <w:szCs w:val="26"/>
          <w:u w:val="single"/>
          <w:rPrChange w:id="1753" w:author="Kola Akinwale" w:date="2021-11-22T10:48:00Z">
            <w:rPr>
              <w:rFonts w:ascii="Arial Unicode MS" w:hAnsi="Arial Unicode MS"/>
              <w:b/>
              <w:color w:val="auto"/>
              <w:sz w:val="26"/>
              <w:szCs w:val="26"/>
              <w:u w:val="single"/>
            </w:rPr>
          </w:rPrChange>
        </w:rPr>
        <w:pPrChange w:id="1754" w:author="Kola Akinwale" w:date="2021-11-23T09:34:00Z">
          <w:pPr>
            <w:pStyle w:val="Default"/>
            <w:numPr>
              <w:numId w:val="40"/>
            </w:numPr>
            <w:tabs>
              <w:tab w:val="left" w:pos="3828"/>
            </w:tabs>
            <w:ind w:left="720" w:hanging="360"/>
            <w:jc w:val="both"/>
          </w:pPr>
        </w:pPrChange>
      </w:pPr>
      <w:r w:rsidRPr="00975333">
        <w:rPr>
          <w:b/>
          <w:color w:val="auto"/>
          <w:sz w:val="26"/>
          <w:szCs w:val="26"/>
          <w:u w:val="single"/>
          <w:rPrChange w:id="1755" w:author="Kola Akinwale" w:date="2021-11-22T10:48:00Z">
            <w:rPr>
              <w:rFonts w:ascii="Arial Unicode MS" w:hAnsi="Arial Unicode MS"/>
              <w:b/>
              <w:color w:val="auto"/>
              <w:sz w:val="26"/>
              <w:szCs w:val="26"/>
              <w:u w:val="single"/>
            </w:rPr>
          </w:rPrChange>
        </w:rPr>
        <w:t>There is hereby established for the Party the Youths League which shall be open to all ADC members between the ages of 18 and 40.</w:t>
      </w:r>
    </w:p>
    <w:p w14:paraId="70118580" w14:textId="77777777" w:rsidR="00AA30FD" w:rsidRPr="00975333" w:rsidRDefault="00AA30FD" w:rsidP="003F083F">
      <w:pPr>
        <w:pStyle w:val="Default"/>
        <w:tabs>
          <w:tab w:val="left" w:pos="3828"/>
        </w:tabs>
        <w:ind w:left="1080"/>
        <w:jc w:val="both"/>
        <w:rPr>
          <w:b/>
          <w:color w:val="auto"/>
          <w:sz w:val="8"/>
          <w:szCs w:val="26"/>
          <w:u w:val="single"/>
          <w:rPrChange w:id="1756" w:author="Kola Akinwale" w:date="2021-11-22T10:48:00Z">
            <w:rPr>
              <w:rFonts w:ascii="Arial Unicode MS" w:hAnsi="Arial Unicode MS"/>
              <w:b/>
              <w:color w:val="auto"/>
              <w:sz w:val="8"/>
              <w:szCs w:val="26"/>
              <w:u w:val="single"/>
            </w:rPr>
          </w:rPrChange>
        </w:rPr>
        <w:pPrChange w:id="1757" w:author="Kola Akinwale" w:date="2021-11-23T09:34:00Z">
          <w:pPr>
            <w:pStyle w:val="Default"/>
            <w:tabs>
              <w:tab w:val="left" w:pos="3828"/>
            </w:tabs>
            <w:ind w:left="720"/>
            <w:jc w:val="both"/>
          </w:pPr>
        </w:pPrChange>
      </w:pPr>
    </w:p>
    <w:p w14:paraId="6B3B64CD" w14:textId="77777777" w:rsidR="00AA30FD" w:rsidRPr="00975333" w:rsidRDefault="00AA30FD" w:rsidP="003F083F">
      <w:pPr>
        <w:pStyle w:val="Default"/>
        <w:numPr>
          <w:ilvl w:val="0"/>
          <w:numId w:val="40"/>
        </w:numPr>
        <w:tabs>
          <w:tab w:val="left" w:pos="3828"/>
        </w:tabs>
        <w:ind w:left="1080"/>
        <w:jc w:val="both"/>
        <w:rPr>
          <w:b/>
          <w:color w:val="auto"/>
          <w:sz w:val="26"/>
          <w:szCs w:val="26"/>
          <w:u w:val="single"/>
          <w:rPrChange w:id="1758" w:author="Kola Akinwale" w:date="2021-11-22T10:48:00Z">
            <w:rPr>
              <w:rFonts w:ascii="Arial Unicode MS" w:hAnsi="Arial Unicode MS"/>
              <w:b/>
              <w:color w:val="auto"/>
              <w:sz w:val="26"/>
              <w:szCs w:val="26"/>
              <w:u w:val="single"/>
            </w:rPr>
          </w:rPrChange>
        </w:rPr>
        <w:pPrChange w:id="1759" w:author="Kola Akinwale" w:date="2021-11-23T09:34:00Z">
          <w:pPr>
            <w:pStyle w:val="Default"/>
            <w:numPr>
              <w:numId w:val="40"/>
            </w:numPr>
            <w:tabs>
              <w:tab w:val="left" w:pos="3828"/>
            </w:tabs>
            <w:ind w:left="720" w:hanging="360"/>
            <w:jc w:val="both"/>
          </w:pPr>
        </w:pPrChange>
      </w:pPr>
      <w:r w:rsidRPr="00975333">
        <w:rPr>
          <w:b/>
          <w:sz w:val="26"/>
          <w:szCs w:val="26"/>
          <w:u w:val="single"/>
          <w:rPrChange w:id="1760" w:author="Kola Akinwale" w:date="2021-11-22T10:48:00Z">
            <w:rPr>
              <w:rFonts w:ascii="Arial Unicode MS" w:hAnsi="Arial Unicode MS"/>
              <w:b/>
              <w:sz w:val="26"/>
              <w:szCs w:val="26"/>
              <w:u w:val="single"/>
            </w:rPr>
          </w:rPrChange>
        </w:rPr>
        <w:t xml:space="preserve">The Youths League shall operate as a full appendage of the Party and shall have power to make rules and regulations for the conduct of its activities including the elections of its officers: Provided that such rules and regulations are not inconsistent with the provisions of this constitution. </w:t>
      </w:r>
    </w:p>
    <w:p w14:paraId="6096FC7D" w14:textId="77777777" w:rsidR="00AA30FD" w:rsidRPr="00975333" w:rsidRDefault="00AA30FD" w:rsidP="003F083F">
      <w:pPr>
        <w:pStyle w:val="Default"/>
        <w:numPr>
          <w:ilvl w:val="0"/>
          <w:numId w:val="40"/>
        </w:numPr>
        <w:tabs>
          <w:tab w:val="left" w:pos="3828"/>
        </w:tabs>
        <w:ind w:left="1080"/>
        <w:jc w:val="both"/>
        <w:rPr>
          <w:b/>
          <w:sz w:val="26"/>
          <w:szCs w:val="26"/>
          <w:u w:val="single"/>
          <w:rPrChange w:id="1761" w:author="Kola Akinwale" w:date="2021-11-22T10:48:00Z">
            <w:rPr>
              <w:rFonts w:ascii="Arial Unicode MS" w:hAnsi="Arial Unicode MS"/>
              <w:b/>
              <w:sz w:val="26"/>
              <w:szCs w:val="26"/>
              <w:u w:val="single"/>
            </w:rPr>
          </w:rPrChange>
        </w:rPr>
        <w:pPrChange w:id="1762" w:author="Kola Akinwale" w:date="2021-11-23T09:34:00Z">
          <w:pPr>
            <w:pStyle w:val="Default"/>
            <w:numPr>
              <w:numId w:val="40"/>
            </w:numPr>
            <w:tabs>
              <w:tab w:val="left" w:pos="3828"/>
            </w:tabs>
            <w:ind w:left="720" w:hanging="360"/>
            <w:jc w:val="both"/>
          </w:pPr>
        </w:pPrChange>
      </w:pPr>
      <w:r w:rsidRPr="00975333">
        <w:rPr>
          <w:b/>
          <w:color w:val="auto"/>
          <w:sz w:val="26"/>
          <w:szCs w:val="26"/>
          <w:u w:val="single"/>
          <w:rPrChange w:id="1763" w:author="Kola Akinwale" w:date="2021-11-22T10:48:00Z">
            <w:rPr>
              <w:rFonts w:ascii="Arial Unicode MS" w:hAnsi="Arial Unicode MS"/>
              <w:b/>
              <w:color w:val="auto"/>
              <w:sz w:val="26"/>
              <w:szCs w:val="26"/>
              <w:u w:val="single"/>
            </w:rPr>
          </w:rPrChange>
        </w:rPr>
        <w:lastRenderedPageBreak/>
        <w:t>The Youths League shall have basic structures for its effective functioning at all levels of the Party.</w:t>
      </w:r>
    </w:p>
    <w:p w14:paraId="1B613688" w14:textId="77777777" w:rsidR="00AA30FD" w:rsidRPr="00975333" w:rsidRDefault="00AA30FD" w:rsidP="003F083F">
      <w:pPr>
        <w:pStyle w:val="Default"/>
        <w:tabs>
          <w:tab w:val="left" w:pos="3828"/>
        </w:tabs>
        <w:ind w:left="1080"/>
        <w:jc w:val="both"/>
        <w:rPr>
          <w:b/>
          <w:sz w:val="10"/>
          <w:szCs w:val="26"/>
          <w:u w:val="single"/>
          <w:rPrChange w:id="1764" w:author="Kola Akinwale" w:date="2021-11-22T10:48:00Z">
            <w:rPr>
              <w:rFonts w:ascii="Arial Unicode MS" w:hAnsi="Arial Unicode MS"/>
              <w:b/>
              <w:sz w:val="10"/>
              <w:szCs w:val="26"/>
              <w:u w:val="single"/>
            </w:rPr>
          </w:rPrChange>
        </w:rPr>
        <w:pPrChange w:id="1765" w:author="Kola Akinwale" w:date="2021-11-23T09:34:00Z">
          <w:pPr>
            <w:pStyle w:val="Default"/>
            <w:tabs>
              <w:tab w:val="left" w:pos="3828"/>
            </w:tabs>
            <w:ind w:left="720"/>
            <w:jc w:val="both"/>
          </w:pPr>
        </w:pPrChange>
      </w:pPr>
    </w:p>
    <w:p w14:paraId="7B75C131" w14:textId="42AE434F" w:rsidR="00AA30FD" w:rsidRDefault="00AA30FD" w:rsidP="003F083F">
      <w:pPr>
        <w:pStyle w:val="Default"/>
        <w:numPr>
          <w:ilvl w:val="0"/>
          <w:numId w:val="40"/>
        </w:numPr>
        <w:tabs>
          <w:tab w:val="left" w:pos="3828"/>
        </w:tabs>
        <w:ind w:left="1080"/>
        <w:jc w:val="both"/>
        <w:rPr>
          <w:ins w:id="1766" w:author="Kola Akinwale" w:date="2021-11-23T09:34:00Z"/>
          <w:b/>
          <w:sz w:val="26"/>
          <w:szCs w:val="26"/>
          <w:u w:val="single"/>
        </w:rPr>
        <w:pPrChange w:id="1767" w:author="Kola Akinwale" w:date="2021-11-23T09:34:00Z">
          <w:pPr>
            <w:pStyle w:val="Default"/>
            <w:numPr>
              <w:numId w:val="40"/>
            </w:numPr>
            <w:tabs>
              <w:tab w:val="left" w:pos="3828"/>
            </w:tabs>
            <w:ind w:left="720" w:hanging="360"/>
            <w:jc w:val="both"/>
          </w:pPr>
        </w:pPrChange>
      </w:pPr>
      <w:r w:rsidRPr="00975333">
        <w:rPr>
          <w:b/>
          <w:sz w:val="26"/>
          <w:szCs w:val="26"/>
          <w:u w:val="single"/>
          <w:rPrChange w:id="1768" w:author="Kola Akinwale" w:date="2021-11-22T10:48:00Z">
            <w:rPr>
              <w:rFonts w:ascii="Arial Unicode MS" w:hAnsi="Arial Unicode MS"/>
              <w:b/>
              <w:sz w:val="26"/>
              <w:szCs w:val="26"/>
              <w:u w:val="single"/>
            </w:rPr>
          </w:rPrChange>
        </w:rPr>
        <w:t>In the Party’s endeavour to ensure that Youths are adequately represented, the Party shall implement a programme of youth affirmation of at least 35% in all its structures.</w:t>
      </w:r>
    </w:p>
    <w:p w14:paraId="1BED9188" w14:textId="77777777" w:rsidR="003F083F" w:rsidRDefault="003F083F" w:rsidP="003F083F">
      <w:pPr>
        <w:pStyle w:val="ListParagraph"/>
        <w:rPr>
          <w:ins w:id="1769" w:author="Kola Akinwale" w:date="2021-11-23T09:34:00Z"/>
          <w:b/>
          <w:sz w:val="26"/>
          <w:szCs w:val="26"/>
          <w:u w:val="single"/>
        </w:rPr>
        <w:pPrChange w:id="1770" w:author="Kola Akinwale" w:date="2021-11-23T09:34:00Z">
          <w:pPr>
            <w:pStyle w:val="Default"/>
            <w:numPr>
              <w:numId w:val="40"/>
            </w:numPr>
            <w:tabs>
              <w:tab w:val="left" w:pos="3828"/>
            </w:tabs>
            <w:ind w:left="720" w:hanging="360"/>
            <w:jc w:val="both"/>
          </w:pPr>
        </w:pPrChange>
      </w:pPr>
    </w:p>
    <w:p w14:paraId="325903A5" w14:textId="77777777" w:rsidR="003F083F" w:rsidRPr="00975333" w:rsidRDefault="003F083F" w:rsidP="003F083F">
      <w:pPr>
        <w:pStyle w:val="Default"/>
        <w:tabs>
          <w:tab w:val="left" w:pos="3828"/>
        </w:tabs>
        <w:ind w:left="720"/>
        <w:jc w:val="both"/>
        <w:rPr>
          <w:b/>
          <w:sz w:val="26"/>
          <w:szCs w:val="26"/>
          <w:u w:val="single"/>
          <w:rPrChange w:id="1771" w:author="Kola Akinwale" w:date="2021-11-22T10:48:00Z">
            <w:rPr>
              <w:rFonts w:ascii="Arial Unicode MS" w:hAnsi="Arial Unicode MS"/>
              <w:b/>
              <w:sz w:val="26"/>
              <w:szCs w:val="26"/>
              <w:u w:val="single"/>
            </w:rPr>
          </w:rPrChange>
        </w:rPr>
        <w:pPrChange w:id="1772" w:author="Kola Akinwale" w:date="2021-11-23T09:34:00Z">
          <w:pPr>
            <w:pStyle w:val="Default"/>
            <w:numPr>
              <w:numId w:val="40"/>
            </w:numPr>
            <w:tabs>
              <w:tab w:val="left" w:pos="3828"/>
            </w:tabs>
            <w:ind w:left="720" w:hanging="360"/>
            <w:jc w:val="both"/>
          </w:pPr>
        </w:pPrChange>
      </w:pPr>
    </w:p>
    <w:p w14:paraId="6F816112" w14:textId="77777777" w:rsidR="00AA30FD" w:rsidRPr="00975333" w:rsidRDefault="00AA30FD" w:rsidP="00AA30FD">
      <w:pPr>
        <w:pStyle w:val="Default"/>
        <w:numPr>
          <w:ilvl w:val="0"/>
          <w:numId w:val="40"/>
        </w:numPr>
        <w:tabs>
          <w:tab w:val="left" w:pos="3828"/>
        </w:tabs>
        <w:jc w:val="both"/>
        <w:rPr>
          <w:b/>
          <w:sz w:val="26"/>
          <w:szCs w:val="26"/>
          <w:u w:val="single"/>
          <w:rPrChange w:id="1773" w:author="Kola Akinwale" w:date="2021-11-22T10:48:00Z">
            <w:rPr>
              <w:rFonts w:ascii="Arial Unicode MS" w:hAnsi="Arial Unicode MS"/>
              <w:b/>
              <w:sz w:val="26"/>
              <w:szCs w:val="26"/>
              <w:u w:val="single"/>
            </w:rPr>
          </w:rPrChange>
        </w:rPr>
      </w:pPr>
      <w:r w:rsidRPr="00975333">
        <w:rPr>
          <w:b/>
          <w:color w:val="auto"/>
          <w:sz w:val="26"/>
          <w:szCs w:val="26"/>
          <w:u w:val="single"/>
          <w:rPrChange w:id="1774" w:author="Kola Akinwale" w:date="2021-11-22T10:48:00Z">
            <w:rPr>
              <w:rFonts w:ascii="Arial Unicode MS" w:hAnsi="Arial Unicode MS"/>
              <w:b/>
              <w:color w:val="auto"/>
              <w:sz w:val="26"/>
              <w:szCs w:val="26"/>
              <w:u w:val="single"/>
            </w:rPr>
          </w:rPrChange>
        </w:rPr>
        <w:t>Functions of the Youths League</w:t>
      </w:r>
    </w:p>
    <w:p w14:paraId="5175DB83" w14:textId="77777777" w:rsidR="00AA30FD" w:rsidRPr="00975333" w:rsidRDefault="00AA30FD" w:rsidP="00AA30FD">
      <w:pPr>
        <w:pStyle w:val="Default"/>
        <w:numPr>
          <w:ilvl w:val="0"/>
          <w:numId w:val="41"/>
        </w:numPr>
        <w:tabs>
          <w:tab w:val="left" w:pos="3828"/>
        </w:tabs>
        <w:ind w:left="1418" w:hanging="425"/>
        <w:jc w:val="both"/>
        <w:rPr>
          <w:b/>
          <w:color w:val="auto"/>
          <w:sz w:val="26"/>
          <w:szCs w:val="26"/>
          <w:u w:val="single"/>
          <w:rPrChange w:id="1775" w:author="Kola Akinwale" w:date="2021-11-22T10:48:00Z">
            <w:rPr>
              <w:rFonts w:ascii="Arial Unicode MS" w:hAnsi="Arial Unicode MS"/>
              <w:b/>
              <w:color w:val="auto"/>
              <w:sz w:val="26"/>
              <w:szCs w:val="26"/>
              <w:u w:val="single"/>
            </w:rPr>
          </w:rPrChange>
        </w:rPr>
      </w:pPr>
      <w:r w:rsidRPr="00975333">
        <w:rPr>
          <w:b/>
          <w:color w:val="auto"/>
          <w:sz w:val="26"/>
          <w:szCs w:val="26"/>
          <w:u w:val="single"/>
          <w:rPrChange w:id="1776" w:author="Kola Akinwale" w:date="2021-11-22T10:48:00Z">
            <w:rPr>
              <w:rFonts w:ascii="Arial Unicode MS" w:hAnsi="Arial Unicode MS"/>
              <w:b/>
              <w:color w:val="auto"/>
              <w:sz w:val="26"/>
              <w:szCs w:val="26"/>
              <w:u w:val="single"/>
            </w:rPr>
          </w:rPrChange>
        </w:rPr>
        <w:t>To unite and lead the Youths in confronting and dealing with the problems facing the Youths</w:t>
      </w:r>
    </w:p>
    <w:p w14:paraId="317300B0" w14:textId="77777777" w:rsidR="00AA30FD" w:rsidRPr="00975333" w:rsidRDefault="00AA30FD" w:rsidP="00AA30FD">
      <w:pPr>
        <w:pStyle w:val="Default"/>
        <w:numPr>
          <w:ilvl w:val="0"/>
          <w:numId w:val="41"/>
        </w:numPr>
        <w:tabs>
          <w:tab w:val="left" w:pos="3828"/>
        </w:tabs>
        <w:ind w:left="1418" w:hanging="425"/>
        <w:jc w:val="both"/>
        <w:rPr>
          <w:b/>
          <w:color w:val="auto"/>
          <w:sz w:val="26"/>
          <w:szCs w:val="26"/>
          <w:u w:val="single"/>
          <w:rPrChange w:id="1777" w:author="Kola Akinwale" w:date="2021-11-22T10:48:00Z">
            <w:rPr>
              <w:rFonts w:ascii="Arial Unicode MS" w:hAnsi="Arial Unicode MS"/>
              <w:b/>
              <w:color w:val="auto"/>
              <w:sz w:val="26"/>
              <w:szCs w:val="26"/>
              <w:u w:val="single"/>
            </w:rPr>
          </w:rPrChange>
        </w:rPr>
      </w:pPr>
      <w:r w:rsidRPr="00975333">
        <w:rPr>
          <w:b/>
          <w:color w:val="auto"/>
          <w:sz w:val="26"/>
          <w:szCs w:val="26"/>
          <w:u w:val="single"/>
          <w:rPrChange w:id="1778" w:author="Kola Akinwale" w:date="2021-11-22T10:48:00Z">
            <w:rPr>
              <w:rFonts w:ascii="Arial Unicode MS" w:hAnsi="Arial Unicode MS"/>
              <w:b/>
              <w:color w:val="auto"/>
              <w:sz w:val="26"/>
              <w:szCs w:val="26"/>
              <w:u w:val="single"/>
            </w:rPr>
          </w:rPrChange>
        </w:rPr>
        <w:t xml:space="preserve">To ensure that the Youths make robust contribution to the aims and objectives of the Party. </w:t>
      </w:r>
    </w:p>
    <w:p w14:paraId="23EE4072" w14:textId="77777777" w:rsidR="00AA30FD" w:rsidRPr="00975333" w:rsidRDefault="00AA30FD" w:rsidP="00AA30FD">
      <w:pPr>
        <w:pStyle w:val="Default"/>
        <w:numPr>
          <w:ilvl w:val="0"/>
          <w:numId w:val="41"/>
        </w:numPr>
        <w:tabs>
          <w:tab w:val="left" w:pos="3828"/>
        </w:tabs>
        <w:ind w:left="1418" w:hanging="425"/>
        <w:jc w:val="both"/>
        <w:rPr>
          <w:b/>
          <w:color w:val="auto"/>
          <w:sz w:val="26"/>
          <w:szCs w:val="26"/>
          <w:u w:val="single"/>
          <w:rPrChange w:id="1779" w:author="Kola Akinwale" w:date="2021-11-22T10:48:00Z">
            <w:rPr>
              <w:rFonts w:ascii="Arial Unicode MS" w:hAnsi="Arial Unicode MS"/>
              <w:b/>
              <w:color w:val="auto"/>
              <w:sz w:val="26"/>
              <w:szCs w:val="26"/>
              <w:u w:val="single"/>
            </w:rPr>
          </w:rPrChange>
        </w:rPr>
      </w:pPr>
      <w:r w:rsidRPr="00975333">
        <w:rPr>
          <w:b/>
          <w:color w:val="auto"/>
          <w:sz w:val="26"/>
          <w:szCs w:val="26"/>
          <w:u w:val="single"/>
          <w:rPrChange w:id="1780" w:author="Kola Akinwale" w:date="2021-11-22T10:48:00Z">
            <w:rPr>
              <w:rFonts w:ascii="Arial Unicode MS" w:hAnsi="Arial Unicode MS"/>
              <w:b/>
              <w:color w:val="auto"/>
              <w:sz w:val="26"/>
              <w:szCs w:val="26"/>
              <w:u w:val="single"/>
            </w:rPr>
          </w:rPrChange>
        </w:rPr>
        <w:t>Recruit Youths into membership of the Party</w:t>
      </w:r>
    </w:p>
    <w:p w14:paraId="062B2D75" w14:textId="77777777" w:rsidR="00AA30FD" w:rsidRPr="00975333" w:rsidRDefault="00AA30FD" w:rsidP="00AA30FD">
      <w:pPr>
        <w:pStyle w:val="Default"/>
        <w:numPr>
          <w:ilvl w:val="0"/>
          <w:numId w:val="41"/>
        </w:numPr>
        <w:tabs>
          <w:tab w:val="left" w:pos="3828"/>
        </w:tabs>
        <w:ind w:left="1418" w:hanging="425"/>
        <w:jc w:val="both"/>
        <w:rPr>
          <w:b/>
          <w:color w:val="auto"/>
          <w:sz w:val="26"/>
          <w:szCs w:val="26"/>
          <w:u w:val="single"/>
          <w:rPrChange w:id="1781" w:author="Kola Akinwale" w:date="2021-11-22T10:48:00Z">
            <w:rPr>
              <w:rFonts w:ascii="Arial Unicode MS" w:hAnsi="Arial Unicode MS"/>
              <w:b/>
              <w:color w:val="auto"/>
              <w:sz w:val="26"/>
              <w:szCs w:val="26"/>
              <w:u w:val="single"/>
            </w:rPr>
          </w:rPrChange>
        </w:rPr>
      </w:pPr>
      <w:r w:rsidRPr="00975333">
        <w:rPr>
          <w:b/>
          <w:color w:val="auto"/>
          <w:sz w:val="26"/>
          <w:szCs w:val="26"/>
          <w:u w:val="single"/>
          <w:rPrChange w:id="1782" w:author="Kola Akinwale" w:date="2021-11-22T10:48:00Z">
            <w:rPr>
              <w:rFonts w:ascii="Arial Unicode MS" w:hAnsi="Arial Unicode MS"/>
              <w:b/>
              <w:color w:val="auto"/>
              <w:sz w:val="26"/>
              <w:szCs w:val="26"/>
              <w:u w:val="single"/>
            </w:rPr>
          </w:rPrChange>
        </w:rPr>
        <w:t>Mobilize the necessary supports for Youths before and during elections.</w:t>
      </w:r>
    </w:p>
    <w:p w14:paraId="417BA564" w14:textId="77777777" w:rsidR="00AA30FD" w:rsidRPr="00975333" w:rsidRDefault="00AA30FD" w:rsidP="00AA30FD">
      <w:pPr>
        <w:pStyle w:val="Default"/>
        <w:numPr>
          <w:ilvl w:val="0"/>
          <w:numId w:val="41"/>
        </w:numPr>
        <w:tabs>
          <w:tab w:val="left" w:pos="3828"/>
        </w:tabs>
        <w:ind w:left="1418" w:hanging="425"/>
        <w:jc w:val="both"/>
        <w:rPr>
          <w:b/>
          <w:color w:val="auto"/>
          <w:sz w:val="26"/>
          <w:szCs w:val="26"/>
          <w:u w:val="single"/>
          <w:rPrChange w:id="1783" w:author="Kola Akinwale" w:date="2021-11-22T10:48:00Z">
            <w:rPr>
              <w:rFonts w:ascii="Arial Unicode MS" w:hAnsi="Arial Unicode MS"/>
              <w:b/>
              <w:color w:val="auto"/>
              <w:sz w:val="26"/>
              <w:szCs w:val="26"/>
              <w:u w:val="single"/>
            </w:rPr>
          </w:rPrChange>
        </w:rPr>
      </w:pPr>
      <w:r w:rsidRPr="00975333">
        <w:rPr>
          <w:b/>
          <w:color w:val="auto"/>
          <w:sz w:val="26"/>
          <w:szCs w:val="26"/>
          <w:u w:val="single"/>
          <w:rPrChange w:id="1784" w:author="Kola Akinwale" w:date="2021-11-22T10:48:00Z">
            <w:rPr>
              <w:rFonts w:ascii="Arial Unicode MS" w:hAnsi="Arial Unicode MS"/>
              <w:b/>
              <w:color w:val="auto"/>
              <w:sz w:val="26"/>
              <w:szCs w:val="26"/>
              <w:u w:val="single"/>
            </w:rPr>
          </w:rPrChange>
        </w:rPr>
        <w:t>Create awareness that will address problems facing the youth such as wide spread unemployment</w:t>
      </w:r>
    </w:p>
    <w:p w14:paraId="3F84B689" w14:textId="77777777" w:rsidR="00AA30FD" w:rsidRPr="00975333" w:rsidRDefault="00AA30FD" w:rsidP="00AA30FD">
      <w:pPr>
        <w:pStyle w:val="Default"/>
        <w:numPr>
          <w:ilvl w:val="0"/>
          <w:numId w:val="41"/>
        </w:numPr>
        <w:tabs>
          <w:tab w:val="left" w:pos="3828"/>
        </w:tabs>
        <w:ind w:left="1418" w:hanging="425"/>
        <w:jc w:val="both"/>
        <w:rPr>
          <w:b/>
          <w:color w:val="auto"/>
          <w:sz w:val="26"/>
          <w:szCs w:val="26"/>
          <w:u w:val="single"/>
          <w:rPrChange w:id="1785" w:author="Kola Akinwale" w:date="2021-11-22T10:48:00Z">
            <w:rPr>
              <w:rFonts w:ascii="Arial Unicode MS" w:hAnsi="Arial Unicode MS"/>
              <w:b/>
              <w:color w:val="auto"/>
              <w:sz w:val="26"/>
              <w:szCs w:val="26"/>
              <w:u w:val="single"/>
            </w:rPr>
          </w:rPrChange>
        </w:rPr>
      </w:pPr>
      <w:r w:rsidRPr="00975333">
        <w:rPr>
          <w:b/>
          <w:color w:val="auto"/>
          <w:sz w:val="26"/>
          <w:szCs w:val="26"/>
          <w:u w:val="single"/>
          <w:rPrChange w:id="1786" w:author="Kola Akinwale" w:date="2021-11-22T10:48:00Z">
            <w:rPr>
              <w:rFonts w:ascii="Arial Unicode MS" w:hAnsi="Arial Unicode MS"/>
              <w:b/>
              <w:color w:val="auto"/>
              <w:sz w:val="26"/>
              <w:szCs w:val="26"/>
              <w:u w:val="single"/>
            </w:rPr>
          </w:rPrChange>
        </w:rPr>
        <w:t>Promote policies that will realize the full potentials of the Youths.</w:t>
      </w:r>
    </w:p>
    <w:p w14:paraId="615B6B00" w14:textId="77777777" w:rsidR="00AA30FD" w:rsidRPr="00975333" w:rsidRDefault="00AA30FD" w:rsidP="00AA30FD">
      <w:pPr>
        <w:pStyle w:val="Default"/>
        <w:numPr>
          <w:ilvl w:val="0"/>
          <w:numId w:val="41"/>
        </w:numPr>
        <w:tabs>
          <w:tab w:val="left" w:pos="3828"/>
        </w:tabs>
        <w:ind w:left="1418" w:hanging="425"/>
        <w:jc w:val="both"/>
        <w:rPr>
          <w:b/>
          <w:color w:val="auto"/>
          <w:sz w:val="26"/>
          <w:szCs w:val="26"/>
          <w:u w:val="single"/>
          <w:rPrChange w:id="1787" w:author="Kola Akinwale" w:date="2021-11-22T10:48:00Z">
            <w:rPr>
              <w:rFonts w:ascii="Arial Unicode MS" w:hAnsi="Arial Unicode MS"/>
              <w:b/>
              <w:color w:val="auto"/>
              <w:sz w:val="26"/>
              <w:szCs w:val="26"/>
              <w:u w:val="single"/>
            </w:rPr>
          </w:rPrChange>
        </w:rPr>
      </w:pPr>
      <w:r w:rsidRPr="00975333">
        <w:rPr>
          <w:b/>
          <w:color w:val="auto"/>
          <w:sz w:val="26"/>
          <w:szCs w:val="26"/>
          <w:u w:val="single"/>
          <w:rPrChange w:id="1788" w:author="Kola Akinwale" w:date="2021-11-22T10:48:00Z">
            <w:rPr>
              <w:rFonts w:ascii="Arial Unicode MS" w:hAnsi="Arial Unicode MS"/>
              <w:b/>
              <w:color w:val="auto"/>
              <w:sz w:val="26"/>
              <w:szCs w:val="26"/>
              <w:u w:val="single"/>
            </w:rPr>
          </w:rPrChange>
        </w:rPr>
        <w:t xml:space="preserve">Oppose policies and practices that militate against the full development of the youth. </w:t>
      </w:r>
    </w:p>
    <w:p w14:paraId="0B24D8E9" w14:textId="607F0ADD" w:rsidR="00AA30FD" w:rsidRDefault="00AA30FD" w:rsidP="00AA30FD">
      <w:pPr>
        <w:pStyle w:val="Default"/>
        <w:numPr>
          <w:ilvl w:val="0"/>
          <w:numId w:val="41"/>
        </w:numPr>
        <w:tabs>
          <w:tab w:val="left" w:pos="3828"/>
        </w:tabs>
        <w:ind w:left="1418" w:hanging="425"/>
        <w:jc w:val="both"/>
        <w:rPr>
          <w:ins w:id="1789" w:author="Kola Akinwale" w:date="2021-11-23T09:35:00Z"/>
          <w:b/>
          <w:color w:val="auto"/>
          <w:sz w:val="26"/>
          <w:szCs w:val="26"/>
          <w:u w:val="single"/>
        </w:rPr>
      </w:pPr>
      <w:r w:rsidRPr="00975333">
        <w:rPr>
          <w:b/>
          <w:color w:val="auto"/>
          <w:sz w:val="26"/>
          <w:szCs w:val="26"/>
          <w:u w:val="single"/>
          <w:rPrChange w:id="1790" w:author="Kola Akinwale" w:date="2021-11-22T10:48:00Z">
            <w:rPr>
              <w:rFonts w:ascii="Arial Unicode MS" w:hAnsi="Arial Unicode MS"/>
              <w:b/>
              <w:color w:val="auto"/>
              <w:sz w:val="26"/>
              <w:szCs w:val="26"/>
              <w:u w:val="single"/>
            </w:rPr>
          </w:rPrChange>
        </w:rPr>
        <w:t>Perform such other functions that are not at variance with the statutory functions enumerated above.</w:t>
      </w:r>
    </w:p>
    <w:p w14:paraId="04D0A60B" w14:textId="77777777" w:rsidR="002D6D43" w:rsidRDefault="002D6D43" w:rsidP="002D6D43">
      <w:pPr>
        <w:pStyle w:val="Default"/>
        <w:tabs>
          <w:tab w:val="left" w:pos="3828"/>
        </w:tabs>
        <w:ind w:left="1418"/>
        <w:jc w:val="both"/>
        <w:rPr>
          <w:ins w:id="1791" w:author="Kola Akinwale" w:date="2021-11-23T09:35:00Z"/>
          <w:b/>
          <w:color w:val="auto"/>
          <w:sz w:val="26"/>
          <w:szCs w:val="26"/>
          <w:u w:val="single"/>
        </w:rPr>
        <w:pPrChange w:id="1792" w:author="Kola Akinwale" w:date="2021-11-23T09:35:00Z">
          <w:pPr>
            <w:pStyle w:val="Default"/>
            <w:numPr>
              <w:numId w:val="41"/>
            </w:numPr>
            <w:tabs>
              <w:tab w:val="left" w:pos="3828"/>
            </w:tabs>
            <w:ind w:left="1418" w:hanging="425"/>
            <w:jc w:val="both"/>
          </w:pPr>
        </w:pPrChange>
      </w:pPr>
    </w:p>
    <w:p w14:paraId="62C952EC" w14:textId="77777777" w:rsidR="002D6D43" w:rsidRPr="00975333" w:rsidRDefault="002D6D43" w:rsidP="002D6D43">
      <w:pPr>
        <w:pStyle w:val="Default"/>
        <w:tabs>
          <w:tab w:val="left" w:pos="3828"/>
        </w:tabs>
        <w:jc w:val="both"/>
        <w:rPr>
          <w:b/>
          <w:color w:val="auto"/>
          <w:sz w:val="26"/>
          <w:szCs w:val="26"/>
          <w:u w:val="single"/>
          <w:rPrChange w:id="1793" w:author="Kola Akinwale" w:date="2021-11-22T10:48:00Z">
            <w:rPr>
              <w:rFonts w:ascii="Arial Unicode MS" w:hAnsi="Arial Unicode MS"/>
              <w:b/>
              <w:color w:val="auto"/>
              <w:sz w:val="26"/>
              <w:szCs w:val="26"/>
              <w:u w:val="single"/>
            </w:rPr>
          </w:rPrChange>
        </w:rPr>
        <w:pPrChange w:id="1794" w:author="Kola Akinwale" w:date="2021-11-23T09:35:00Z">
          <w:pPr>
            <w:pStyle w:val="Default"/>
            <w:numPr>
              <w:numId w:val="41"/>
            </w:numPr>
            <w:tabs>
              <w:tab w:val="left" w:pos="3828"/>
            </w:tabs>
            <w:ind w:left="1418" w:hanging="425"/>
            <w:jc w:val="both"/>
          </w:pPr>
        </w:pPrChange>
      </w:pPr>
    </w:p>
    <w:p w14:paraId="1FA22A6E" w14:textId="77777777" w:rsidR="00AA30FD" w:rsidRPr="00975333" w:rsidRDefault="00AA30FD" w:rsidP="00AA30FD">
      <w:pPr>
        <w:pStyle w:val="Default"/>
        <w:tabs>
          <w:tab w:val="left" w:pos="3828"/>
        </w:tabs>
        <w:jc w:val="both"/>
        <w:rPr>
          <w:b/>
          <w:sz w:val="12"/>
          <w:szCs w:val="26"/>
          <w:u w:val="single"/>
          <w:rPrChange w:id="1795" w:author="Kola Akinwale" w:date="2021-11-22T10:48:00Z">
            <w:rPr>
              <w:rFonts w:ascii="Arial Unicode MS" w:hAnsi="Arial Unicode MS"/>
              <w:b/>
              <w:sz w:val="12"/>
              <w:szCs w:val="26"/>
              <w:u w:val="single"/>
            </w:rPr>
          </w:rPrChange>
        </w:rPr>
      </w:pPr>
    </w:p>
    <w:p w14:paraId="2B4271E3" w14:textId="77777777" w:rsidR="00AA30FD" w:rsidRPr="00975333" w:rsidRDefault="00AA30FD" w:rsidP="00AA30FD">
      <w:pPr>
        <w:tabs>
          <w:tab w:val="left" w:pos="3828"/>
        </w:tabs>
        <w:jc w:val="both"/>
        <w:rPr>
          <w:rFonts w:ascii="Arial" w:hAnsi="Arial" w:cs="Arial"/>
          <w:b/>
          <w:sz w:val="26"/>
          <w:szCs w:val="26"/>
          <w:u w:val="single"/>
          <w:rPrChange w:id="1796" w:author="Kola Akinwale" w:date="2021-11-22T10:48:00Z">
            <w:rPr>
              <w:rFonts w:ascii="Arial Unicode MS" w:hAnsi="Arial Unicode MS"/>
              <w:b/>
              <w:sz w:val="26"/>
              <w:szCs w:val="26"/>
              <w:u w:val="single"/>
            </w:rPr>
          </w:rPrChange>
        </w:rPr>
      </w:pPr>
      <w:del w:id="1797" w:author="Kola Akinwale" w:date="2021-11-23T09:35:00Z">
        <w:r w:rsidRPr="00975333" w:rsidDel="002D6D43">
          <w:rPr>
            <w:rFonts w:ascii="Arial" w:hAnsi="Arial" w:cs="Arial"/>
            <w:b/>
            <w:sz w:val="26"/>
            <w:szCs w:val="26"/>
            <w:u w:val="single"/>
            <w:rPrChange w:id="1798" w:author="Kola Akinwale" w:date="2021-11-22T10:48:00Z">
              <w:rPr>
                <w:rFonts w:ascii="Arial Unicode MS" w:hAnsi="Arial Unicode MS"/>
                <w:b/>
                <w:sz w:val="26"/>
                <w:szCs w:val="26"/>
                <w:u w:val="single"/>
              </w:rPr>
            </w:rPrChange>
          </w:rPr>
          <w:tab/>
        </w:r>
      </w:del>
      <w:r w:rsidRPr="00975333">
        <w:rPr>
          <w:rFonts w:ascii="Arial" w:hAnsi="Arial" w:cs="Arial"/>
          <w:b/>
          <w:sz w:val="26"/>
          <w:szCs w:val="26"/>
          <w:u w:val="single"/>
          <w:rPrChange w:id="1799" w:author="Kola Akinwale" w:date="2021-11-22T10:48:00Z">
            <w:rPr>
              <w:rFonts w:ascii="Arial Unicode MS" w:hAnsi="Arial Unicode MS"/>
              <w:b/>
              <w:sz w:val="26"/>
              <w:szCs w:val="26"/>
              <w:u w:val="single"/>
            </w:rPr>
          </w:rPrChange>
        </w:rPr>
        <w:t>ARTICLE 14</w:t>
      </w:r>
    </w:p>
    <w:p w14:paraId="2F17E696" w14:textId="77777777" w:rsidR="00AA30FD" w:rsidRPr="00975333" w:rsidRDefault="00AA30FD" w:rsidP="00AA30FD">
      <w:pPr>
        <w:tabs>
          <w:tab w:val="left" w:pos="3828"/>
        </w:tabs>
        <w:jc w:val="both"/>
        <w:rPr>
          <w:rFonts w:ascii="Arial" w:hAnsi="Arial" w:cs="Arial"/>
          <w:b/>
          <w:bCs/>
          <w:color w:val="222222"/>
          <w:sz w:val="26"/>
          <w:szCs w:val="26"/>
          <w:u w:val="single"/>
          <w:shd w:val="clear" w:color="auto" w:fill="FFFFFF"/>
          <w:rPrChange w:id="1800" w:author="Kola Akinwale" w:date="2021-11-22T10:48:00Z">
            <w:rPr>
              <w:rFonts w:ascii="Arial Unicode MS" w:hAnsi="Arial Unicode MS"/>
              <w:b/>
              <w:bCs/>
              <w:color w:val="222222"/>
              <w:sz w:val="26"/>
              <w:szCs w:val="26"/>
              <w:u w:val="single"/>
              <w:shd w:val="clear" w:color="auto" w:fill="FFFFFF"/>
            </w:rPr>
          </w:rPrChange>
        </w:rPr>
      </w:pPr>
      <w:del w:id="1801" w:author="Kola Akinwale" w:date="2021-11-23T09:35:00Z">
        <w:r w:rsidRPr="00975333" w:rsidDel="002D6D43">
          <w:rPr>
            <w:rFonts w:ascii="Arial" w:hAnsi="Arial" w:cs="Arial"/>
            <w:b/>
            <w:sz w:val="26"/>
            <w:szCs w:val="26"/>
            <w:u w:val="single"/>
            <w:rPrChange w:id="1802" w:author="Kola Akinwale" w:date="2021-11-22T10:48:00Z">
              <w:rPr>
                <w:rFonts w:ascii="Arial Unicode MS" w:hAnsi="Arial Unicode MS"/>
                <w:b/>
                <w:sz w:val="26"/>
                <w:szCs w:val="26"/>
                <w:u w:val="single"/>
              </w:rPr>
            </w:rPrChange>
          </w:rPr>
          <w:delText xml:space="preserve">           </w:delText>
        </w:r>
      </w:del>
      <w:r w:rsidRPr="00975333">
        <w:rPr>
          <w:rFonts w:ascii="Arial" w:hAnsi="Arial" w:cs="Arial"/>
          <w:b/>
          <w:sz w:val="26"/>
          <w:szCs w:val="26"/>
          <w:u w:val="single"/>
          <w:rPrChange w:id="1803" w:author="Kola Akinwale" w:date="2021-11-22T10:48:00Z">
            <w:rPr>
              <w:rFonts w:ascii="Arial Unicode MS" w:hAnsi="Arial Unicode MS"/>
              <w:b/>
              <w:sz w:val="26"/>
              <w:szCs w:val="26"/>
              <w:u w:val="single"/>
            </w:rPr>
          </w:rPrChange>
        </w:rPr>
        <w:t>ESTABLISHMENT OF ADC LEADERSHIP INSTITUTE</w:t>
      </w:r>
    </w:p>
    <w:p w14:paraId="42F5C928" w14:textId="77777777" w:rsidR="00AA30FD" w:rsidRPr="00EC25F4" w:rsidRDefault="00AA30FD" w:rsidP="00EC25F4">
      <w:pPr>
        <w:pStyle w:val="ListParagraph"/>
        <w:numPr>
          <w:ilvl w:val="0"/>
          <w:numId w:val="42"/>
        </w:numPr>
        <w:tabs>
          <w:tab w:val="left" w:pos="3828"/>
        </w:tabs>
        <w:ind w:left="1080"/>
        <w:jc w:val="both"/>
        <w:rPr>
          <w:rFonts w:ascii="Arial" w:hAnsi="Arial" w:cs="Arial"/>
          <w:b/>
          <w:bCs/>
          <w:sz w:val="26"/>
          <w:szCs w:val="26"/>
          <w:u w:val="single"/>
          <w:rPrChange w:id="1804" w:author="Kola Akinwale" w:date="2021-11-23T09:38:00Z">
            <w:rPr>
              <w:rFonts w:ascii="Arial Unicode MS" w:hAnsi="Arial Unicode MS"/>
              <w:b/>
              <w:sz w:val="26"/>
              <w:szCs w:val="26"/>
              <w:u w:val="single"/>
            </w:rPr>
          </w:rPrChange>
        </w:rPr>
        <w:pPrChange w:id="1805" w:author="Kola Akinwale" w:date="2021-11-23T09:39:00Z">
          <w:pPr>
            <w:pStyle w:val="ListParagraph"/>
            <w:numPr>
              <w:numId w:val="42"/>
            </w:numPr>
            <w:tabs>
              <w:tab w:val="left" w:pos="3828"/>
            </w:tabs>
            <w:ind w:hanging="360"/>
            <w:jc w:val="both"/>
          </w:pPr>
        </w:pPrChange>
      </w:pPr>
      <w:r w:rsidRPr="00EC25F4">
        <w:rPr>
          <w:rFonts w:ascii="Arial" w:hAnsi="Arial" w:cs="Arial"/>
          <w:b/>
          <w:bCs/>
          <w:color w:val="222222"/>
          <w:sz w:val="26"/>
          <w:szCs w:val="26"/>
          <w:u w:val="single"/>
          <w:shd w:val="clear" w:color="auto" w:fill="FFFFFF"/>
          <w:rPrChange w:id="1806" w:author="Kola Akinwale" w:date="2021-11-23T09:38:00Z">
            <w:rPr>
              <w:rFonts w:ascii="Arial Unicode MS" w:hAnsi="Arial Unicode MS"/>
              <w:b/>
              <w:bCs/>
              <w:color w:val="222222"/>
              <w:sz w:val="26"/>
              <w:szCs w:val="26"/>
              <w:u w:val="single"/>
              <w:shd w:val="clear" w:color="auto" w:fill="FFFFFF"/>
            </w:rPr>
          </w:rPrChange>
        </w:rPr>
        <w:t xml:space="preserve">There is hereby established for the Party </w:t>
      </w:r>
      <w:r w:rsidRPr="00EC25F4">
        <w:rPr>
          <w:rFonts w:ascii="Arial" w:hAnsi="Arial" w:cs="Arial"/>
          <w:b/>
          <w:bCs/>
          <w:sz w:val="26"/>
          <w:szCs w:val="26"/>
          <w:u w:val="single"/>
          <w:rPrChange w:id="1807" w:author="Kola Akinwale" w:date="2021-11-23T09:38:00Z">
            <w:rPr>
              <w:rFonts w:ascii="Arial Unicode MS" w:hAnsi="Arial Unicode MS"/>
              <w:b/>
              <w:sz w:val="26"/>
              <w:szCs w:val="26"/>
              <w:u w:val="single"/>
            </w:rPr>
          </w:rPrChange>
        </w:rPr>
        <w:t>Leadership Institute.</w:t>
      </w:r>
    </w:p>
    <w:p w14:paraId="6A32D401" w14:textId="77777777" w:rsidR="00AA30FD" w:rsidRPr="00EC25F4" w:rsidRDefault="00AA30FD" w:rsidP="00EC25F4">
      <w:pPr>
        <w:tabs>
          <w:tab w:val="left" w:pos="3828"/>
        </w:tabs>
        <w:ind w:left="360"/>
        <w:jc w:val="both"/>
        <w:rPr>
          <w:rFonts w:ascii="Arial" w:hAnsi="Arial" w:cs="Arial"/>
          <w:b/>
          <w:bCs/>
          <w:sz w:val="8"/>
          <w:szCs w:val="26"/>
          <w:u w:val="single"/>
          <w:rPrChange w:id="1808" w:author="Kola Akinwale" w:date="2021-11-23T09:38:00Z">
            <w:rPr>
              <w:rFonts w:ascii="Arial Unicode MS" w:hAnsi="Arial Unicode MS"/>
              <w:b/>
              <w:sz w:val="8"/>
              <w:szCs w:val="26"/>
              <w:u w:val="single"/>
            </w:rPr>
          </w:rPrChange>
        </w:rPr>
        <w:pPrChange w:id="1809" w:author="Kola Akinwale" w:date="2021-11-23T09:39:00Z">
          <w:pPr>
            <w:tabs>
              <w:tab w:val="left" w:pos="3828"/>
            </w:tabs>
            <w:jc w:val="both"/>
          </w:pPr>
        </w:pPrChange>
      </w:pPr>
    </w:p>
    <w:p w14:paraId="3AFC075A" w14:textId="77777777" w:rsidR="00AA30FD" w:rsidRPr="00EC25F4" w:rsidRDefault="00AA30FD" w:rsidP="00EC25F4">
      <w:pPr>
        <w:pStyle w:val="ListParagraph"/>
        <w:numPr>
          <w:ilvl w:val="0"/>
          <w:numId w:val="42"/>
        </w:numPr>
        <w:tabs>
          <w:tab w:val="left" w:pos="3828"/>
        </w:tabs>
        <w:ind w:left="1080"/>
        <w:jc w:val="both"/>
        <w:rPr>
          <w:rFonts w:ascii="Arial" w:hAnsi="Arial" w:cs="Arial"/>
          <w:b/>
          <w:bCs/>
          <w:sz w:val="26"/>
          <w:szCs w:val="26"/>
          <w:u w:val="single"/>
          <w:rPrChange w:id="1810" w:author="Kola Akinwale" w:date="2021-11-23T09:38:00Z">
            <w:rPr>
              <w:rFonts w:ascii="Arial Unicode MS" w:hAnsi="Arial Unicode MS"/>
              <w:b/>
              <w:sz w:val="26"/>
              <w:szCs w:val="26"/>
              <w:u w:val="single"/>
            </w:rPr>
          </w:rPrChange>
        </w:rPr>
        <w:pPrChange w:id="1811" w:author="Kola Akinwale" w:date="2021-11-23T09:39:00Z">
          <w:pPr>
            <w:pStyle w:val="ListParagraph"/>
            <w:numPr>
              <w:numId w:val="42"/>
            </w:numPr>
            <w:tabs>
              <w:tab w:val="left" w:pos="3828"/>
            </w:tabs>
            <w:ind w:hanging="360"/>
            <w:jc w:val="both"/>
          </w:pPr>
        </w:pPrChange>
      </w:pPr>
      <w:r w:rsidRPr="00EC25F4">
        <w:rPr>
          <w:rFonts w:ascii="Arial" w:hAnsi="Arial" w:cs="Arial"/>
          <w:b/>
          <w:bCs/>
          <w:sz w:val="26"/>
          <w:szCs w:val="26"/>
          <w:u w:val="single"/>
          <w:rPrChange w:id="1812" w:author="Kola Akinwale" w:date="2021-11-23T09:38:00Z">
            <w:rPr>
              <w:rFonts w:ascii="Arial Unicode MS" w:hAnsi="Arial Unicode MS"/>
              <w:b/>
              <w:sz w:val="26"/>
              <w:szCs w:val="26"/>
              <w:u w:val="single"/>
            </w:rPr>
          </w:rPrChange>
        </w:rPr>
        <w:t xml:space="preserve">The Institute shall be a body corporate with perpetual succession and a common seal and shall operate in every </w:t>
      </w:r>
      <w:proofErr w:type="gramStart"/>
      <w:r w:rsidRPr="00EC25F4">
        <w:rPr>
          <w:rFonts w:ascii="Arial" w:hAnsi="Arial" w:cs="Arial"/>
          <w:b/>
          <w:bCs/>
          <w:sz w:val="26"/>
          <w:szCs w:val="26"/>
          <w:u w:val="single"/>
          <w:rPrChange w:id="1813" w:author="Kola Akinwale" w:date="2021-11-23T09:38:00Z">
            <w:rPr>
              <w:rFonts w:ascii="Arial Unicode MS" w:hAnsi="Arial Unicode MS"/>
              <w:b/>
              <w:sz w:val="26"/>
              <w:szCs w:val="26"/>
              <w:u w:val="single"/>
            </w:rPr>
          </w:rPrChange>
        </w:rPr>
        <w:t>strata</w:t>
      </w:r>
      <w:proofErr w:type="gramEnd"/>
      <w:r w:rsidRPr="00EC25F4">
        <w:rPr>
          <w:rFonts w:ascii="Arial" w:hAnsi="Arial" w:cs="Arial"/>
          <w:b/>
          <w:bCs/>
          <w:sz w:val="26"/>
          <w:szCs w:val="26"/>
          <w:u w:val="single"/>
          <w:rPrChange w:id="1814" w:author="Kola Akinwale" w:date="2021-11-23T09:38:00Z">
            <w:rPr>
              <w:rFonts w:ascii="Arial Unicode MS" w:hAnsi="Arial Unicode MS"/>
              <w:b/>
              <w:sz w:val="26"/>
              <w:szCs w:val="26"/>
              <w:u w:val="single"/>
            </w:rPr>
          </w:rPrChange>
        </w:rPr>
        <w:t xml:space="preserve"> of the Party from the Local Government to the States, the National and International level. </w:t>
      </w:r>
    </w:p>
    <w:p w14:paraId="71B2CB21" w14:textId="425E64CA" w:rsidR="00AA30FD" w:rsidRDefault="00AA30FD" w:rsidP="00EC25F4">
      <w:pPr>
        <w:pStyle w:val="ListParagraph"/>
        <w:numPr>
          <w:ilvl w:val="0"/>
          <w:numId w:val="42"/>
        </w:numPr>
        <w:shd w:val="clear" w:color="auto" w:fill="FFFFFF"/>
        <w:tabs>
          <w:tab w:val="left" w:pos="3828"/>
        </w:tabs>
        <w:ind w:left="1080"/>
        <w:jc w:val="both"/>
        <w:textAlignment w:val="baseline"/>
        <w:rPr>
          <w:ins w:id="1815" w:author="Kola Akinwale" w:date="2021-11-23T09:39:00Z"/>
          <w:rFonts w:ascii="Arial" w:hAnsi="Arial" w:cs="Arial"/>
          <w:b/>
          <w:bCs/>
          <w:sz w:val="26"/>
          <w:szCs w:val="26"/>
          <w:u w:val="single"/>
        </w:rPr>
        <w:pPrChange w:id="1816" w:author="Kola Akinwale" w:date="2021-11-23T09:39:00Z">
          <w:pPr>
            <w:pStyle w:val="ListParagraph"/>
            <w:numPr>
              <w:numId w:val="42"/>
            </w:numPr>
            <w:shd w:val="clear" w:color="auto" w:fill="FFFFFF"/>
            <w:tabs>
              <w:tab w:val="left" w:pos="3828"/>
            </w:tabs>
            <w:ind w:hanging="360"/>
            <w:jc w:val="both"/>
            <w:textAlignment w:val="baseline"/>
          </w:pPr>
        </w:pPrChange>
      </w:pPr>
      <w:r w:rsidRPr="00EC25F4">
        <w:rPr>
          <w:rFonts w:ascii="Arial" w:hAnsi="Arial" w:cs="Arial"/>
          <w:b/>
          <w:bCs/>
          <w:sz w:val="26"/>
          <w:szCs w:val="26"/>
          <w:u w:val="single"/>
          <w:rPrChange w:id="1817" w:author="Kola Akinwale" w:date="2021-11-23T09:38:00Z">
            <w:rPr>
              <w:rFonts w:ascii="Arial Unicode MS" w:hAnsi="Arial Unicode MS"/>
              <w:b/>
              <w:sz w:val="26"/>
              <w:szCs w:val="26"/>
              <w:u w:val="single"/>
            </w:rPr>
          </w:rPrChange>
        </w:rPr>
        <w:t xml:space="preserve">The Learning Center of the Global Headquarters shall be known as ADC Global Campus; the Zonal Institutes shall be known as ADC Zonal </w:t>
      </w:r>
      <w:del w:id="1818" w:author="Kola Akinwale" w:date="2021-11-22T09:15:00Z">
        <w:r w:rsidRPr="00EC25F4" w:rsidDel="0012741E">
          <w:rPr>
            <w:rFonts w:ascii="Arial" w:hAnsi="Arial" w:cs="Arial"/>
            <w:b/>
            <w:bCs/>
            <w:sz w:val="26"/>
            <w:szCs w:val="26"/>
            <w:u w:val="single"/>
            <w:rPrChange w:id="1819" w:author="Kola Akinwale" w:date="2021-11-23T09:38:00Z">
              <w:rPr>
                <w:rFonts w:ascii="Arial Unicode MS" w:hAnsi="Arial Unicode MS"/>
                <w:b/>
                <w:sz w:val="26"/>
                <w:szCs w:val="26"/>
                <w:u w:val="single"/>
              </w:rPr>
            </w:rPrChange>
          </w:rPr>
          <w:delText>Academy,</w:delText>
        </w:r>
      </w:del>
      <w:ins w:id="1820" w:author="Kola Akinwale" w:date="2021-11-22T09:15:00Z">
        <w:r w:rsidR="0012741E" w:rsidRPr="00EC25F4">
          <w:rPr>
            <w:rFonts w:ascii="Arial" w:hAnsi="Arial" w:cs="Arial"/>
            <w:b/>
            <w:bCs/>
            <w:sz w:val="26"/>
            <w:szCs w:val="26"/>
            <w:u w:val="single"/>
            <w:rPrChange w:id="1821" w:author="Kola Akinwale" w:date="2021-11-23T09:38:00Z">
              <w:rPr>
                <w:rFonts w:ascii="Arial Unicode MS" w:hAnsi="Arial Unicode MS"/>
                <w:b/>
                <w:sz w:val="26"/>
                <w:szCs w:val="26"/>
                <w:u w:val="single"/>
              </w:rPr>
            </w:rPrChange>
          </w:rPr>
          <w:t>Academy;</w:t>
        </w:r>
      </w:ins>
      <w:r w:rsidRPr="00EC25F4">
        <w:rPr>
          <w:rFonts w:ascii="Arial" w:hAnsi="Arial" w:cs="Arial"/>
          <w:b/>
          <w:bCs/>
          <w:sz w:val="26"/>
          <w:szCs w:val="26"/>
          <w:u w:val="single"/>
          <w:rPrChange w:id="1822" w:author="Kola Akinwale" w:date="2021-11-23T09:38:00Z">
            <w:rPr>
              <w:rFonts w:ascii="Arial Unicode MS" w:hAnsi="Arial Unicode MS"/>
              <w:b/>
              <w:sz w:val="26"/>
              <w:szCs w:val="26"/>
              <w:u w:val="single"/>
            </w:rPr>
          </w:rPrChange>
        </w:rPr>
        <w:t xml:space="preserve"> the State and Local Government campuses shall be known as ADC State and Local Government Campus while the Ward Learning Centre shall operate in all the Wards of the Federation.</w:t>
      </w:r>
    </w:p>
    <w:p w14:paraId="3A4D6789" w14:textId="77777777" w:rsidR="00EC25F4" w:rsidRPr="00EC25F4" w:rsidRDefault="00EC25F4" w:rsidP="00EC25F4">
      <w:pPr>
        <w:pStyle w:val="ListParagraph"/>
        <w:shd w:val="clear" w:color="auto" w:fill="FFFFFF"/>
        <w:tabs>
          <w:tab w:val="left" w:pos="3828"/>
        </w:tabs>
        <w:ind w:left="1080"/>
        <w:jc w:val="both"/>
        <w:textAlignment w:val="baseline"/>
        <w:rPr>
          <w:rFonts w:ascii="Arial" w:hAnsi="Arial" w:cs="Arial"/>
          <w:b/>
          <w:bCs/>
          <w:sz w:val="26"/>
          <w:szCs w:val="26"/>
          <w:u w:val="single"/>
          <w:rPrChange w:id="1823" w:author="Kola Akinwale" w:date="2021-11-23T09:38:00Z">
            <w:rPr>
              <w:rFonts w:ascii="Arial Unicode MS" w:hAnsi="Arial Unicode MS"/>
              <w:b/>
              <w:sz w:val="26"/>
              <w:szCs w:val="26"/>
              <w:u w:val="single"/>
            </w:rPr>
          </w:rPrChange>
        </w:rPr>
        <w:pPrChange w:id="1824" w:author="Kola Akinwale" w:date="2021-11-23T09:39:00Z">
          <w:pPr>
            <w:pStyle w:val="ListParagraph"/>
            <w:numPr>
              <w:numId w:val="42"/>
            </w:numPr>
            <w:shd w:val="clear" w:color="auto" w:fill="FFFFFF"/>
            <w:tabs>
              <w:tab w:val="left" w:pos="3828"/>
            </w:tabs>
            <w:ind w:hanging="360"/>
            <w:jc w:val="both"/>
            <w:textAlignment w:val="baseline"/>
          </w:pPr>
        </w:pPrChange>
      </w:pPr>
    </w:p>
    <w:p w14:paraId="73279D1B" w14:textId="77777777" w:rsidR="00AA30FD" w:rsidRPr="00EC25F4" w:rsidRDefault="00AA30FD" w:rsidP="00EC25F4">
      <w:pPr>
        <w:pStyle w:val="ListParagraph"/>
        <w:numPr>
          <w:ilvl w:val="0"/>
          <w:numId w:val="42"/>
        </w:numPr>
        <w:shd w:val="clear" w:color="auto" w:fill="FFFFFF"/>
        <w:tabs>
          <w:tab w:val="left" w:pos="3828"/>
        </w:tabs>
        <w:ind w:left="1080"/>
        <w:jc w:val="both"/>
        <w:textAlignment w:val="baseline"/>
        <w:rPr>
          <w:rFonts w:ascii="Arial" w:hAnsi="Arial" w:cs="Arial"/>
          <w:b/>
          <w:bCs/>
          <w:sz w:val="26"/>
          <w:szCs w:val="26"/>
          <w:u w:val="single"/>
          <w:rPrChange w:id="1825" w:author="Kola Akinwale" w:date="2021-11-23T09:38:00Z">
            <w:rPr>
              <w:rFonts w:ascii="Arial Unicode MS" w:hAnsi="Arial Unicode MS"/>
              <w:b/>
              <w:sz w:val="26"/>
              <w:szCs w:val="26"/>
              <w:u w:val="single"/>
            </w:rPr>
          </w:rPrChange>
        </w:rPr>
        <w:pPrChange w:id="1826" w:author="Kola Akinwale" w:date="2021-11-23T09:39:00Z">
          <w:pPr>
            <w:pStyle w:val="ListParagraph"/>
            <w:numPr>
              <w:numId w:val="42"/>
            </w:numPr>
            <w:shd w:val="clear" w:color="auto" w:fill="FFFFFF"/>
            <w:tabs>
              <w:tab w:val="left" w:pos="3828"/>
            </w:tabs>
            <w:ind w:hanging="360"/>
            <w:jc w:val="both"/>
            <w:textAlignment w:val="baseline"/>
          </w:pPr>
        </w:pPrChange>
      </w:pPr>
      <w:r w:rsidRPr="00EC25F4">
        <w:rPr>
          <w:rFonts w:ascii="Arial" w:hAnsi="Arial" w:cs="Arial"/>
          <w:b/>
          <w:bCs/>
          <w:color w:val="222222"/>
          <w:sz w:val="26"/>
          <w:szCs w:val="26"/>
          <w:u w:val="single"/>
          <w:shd w:val="clear" w:color="auto" w:fill="FFFFFF"/>
          <w:rPrChange w:id="1827" w:author="Kola Akinwale" w:date="2021-11-23T09:38:00Z">
            <w:rPr>
              <w:rFonts w:ascii="Arial Unicode MS" w:hAnsi="Arial Unicode MS"/>
              <w:b/>
              <w:color w:val="222222"/>
              <w:sz w:val="26"/>
              <w:szCs w:val="26"/>
              <w:u w:val="single"/>
              <w:shd w:val="clear" w:color="auto" w:fill="FFFFFF"/>
            </w:rPr>
          </w:rPrChange>
        </w:rPr>
        <w:t xml:space="preserve">Functions of the Institutes </w:t>
      </w:r>
    </w:p>
    <w:p w14:paraId="51C31935" w14:textId="77777777" w:rsidR="00AA30FD" w:rsidRPr="00EC25F4" w:rsidRDefault="00AA30FD" w:rsidP="00EC25F4">
      <w:pPr>
        <w:pStyle w:val="ListParagraph"/>
        <w:numPr>
          <w:ilvl w:val="0"/>
          <w:numId w:val="43"/>
        </w:numPr>
        <w:ind w:left="1778" w:hanging="425"/>
        <w:jc w:val="both"/>
        <w:rPr>
          <w:rFonts w:ascii="Arial" w:hAnsi="Arial" w:cs="Arial"/>
          <w:b/>
          <w:bCs/>
          <w:sz w:val="26"/>
          <w:szCs w:val="26"/>
          <w:u w:val="single"/>
          <w:shd w:val="clear" w:color="auto" w:fill="FFFFFF"/>
          <w:rPrChange w:id="1828" w:author="Kola Akinwale" w:date="2021-11-23T09:38:00Z">
            <w:rPr>
              <w:rFonts w:ascii="Arial Unicode MS" w:hAnsi="Arial Unicode MS"/>
              <w:b/>
              <w:color w:val="222222"/>
              <w:sz w:val="26"/>
              <w:szCs w:val="26"/>
              <w:u w:val="single"/>
              <w:shd w:val="clear" w:color="auto" w:fill="FFFFFF"/>
            </w:rPr>
          </w:rPrChange>
        </w:rPr>
        <w:pPrChange w:id="1829" w:author="Kola Akinwale" w:date="2021-11-23T09:39:00Z">
          <w:pPr>
            <w:pStyle w:val="ListParagraph"/>
            <w:numPr>
              <w:numId w:val="43"/>
            </w:numPr>
            <w:ind w:left="1418" w:hanging="425"/>
            <w:jc w:val="both"/>
          </w:pPr>
        </w:pPrChange>
      </w:pPr>
      <w:r w:rsidRPr="00EC25F4">
        <w:rPr>
          <w:rFonts w:ascii="Arial" w:hAnsi="Arial" w:cs="Arial"/>
          <w:b/>
          <w:bCs/>
          <w:sz w:val="26"/>
          <w:szCs w:val="26"/>
          <w:u w:val="single"/>
          <w:rPrChange w:id="1830" w:author="Kola Akinwale" w:date="2021-11-23T09:38:00Z">
            <w:rPr>
              <w:rFonts w:ascii="Arial Unicode MS" w:hAnsi="Arial Unicode MS"/>
              <w:b/>
              <w:sz w:val="26"/>
              <w:szCs w:val="26"/>
              <w:u w:val="single"/>
            </w:rPr>
          </w:rPrChange>
        </w:rPr>
        <w:t>To serve as platform for learning and skill acquisition</w:t>
      </w:r>
    </w:p>
    <w:p w14:paraId="44AADE98" w14:textId="77777777" w:rsidR="00AA30FD" w:rsidRPr="00EC25F4" w:rsidRDefault="00AA30FD" w:rsidP="00EC25F4">
      <w:pPr>
        <w:pStyle w:val="ListParagraph"/>
        <w:numPr>
          <w:ilvl w:val="0"/>
          <w:numId w:val="43"/>
        </w:numPr>
        <w:ind w:left="1778" w:hanging="425"/>
        <w:jc w:val="both"/>
        <w:rPr>
          <w:rFonts w:ascii="Arial" w:hAnsi="Arial" w:cs="Arial"/>
          <w:b/>
          <w:bCs/>
          <w:sz w:val="26"/>
          <w:szCs w:val="26"/>
          <w:u w:val="single"/>
          <w:shd w:val="clear" w:color="auto" w:fill="FFFFFF"/>
          <w:rPrChange w:id="1831" w:author="Kola Akinwale" w:date="2021-11-23T09:38:00Z">
            <w:rPr>
              <w:rFonts w:ascii="Arial Unicode MS" w:hAnsi="Arial Unicode MS"/>
              <w:b/>
              <w:color w:val="222222"/>
              <w:sz w:val="26"/>
              <w:szCs w:val="26"/>
              <w:u w:val="single"/>
              <w:shd w:val="clear" w:color="auto" w:fill="FFFFFF"/>
            </w:rPr>
          </w:rPrChange>
        </w:rPr>
        <w:pPrChange w:id="1832" w:author="Kola Akinwale" w:date="2021-11-23T09:39:00Z">
          <w:pPr>
            <w:pStyle w:val="ListParagraph"/>
            <w:numPr>
              <w:numId w:val="43"/>
            </w:numPr>
            <w:ind w:left="1418" w:hanging="425"/>
            <w:jc w:val="both"/>
          </w:pPr>
        </w:pPrChange>
      </w:pPr>
      <w:r w:rsidRPr="00EC25F4">
        <w:rPr>
          <w:rFonts w:ascii="Arial" w:hAnsi="Arial" w:cs="Arial"/>
          <w:b/>
          <w:bCs/>
          <w:sz w:val="26"/>
          <w:szCs w:val="26"/>
          <w:u w:val="single"/>
          <w:shd w:val="clear" w:color="auto" w:fill="FFFFFF"/>
          <w:rPrChange w:id="1833" w:author="Kola Akinwale" w:date="2021-11-23T09:38:00Z">
            <w:rPr>
              <w:rFonts w:ascii="Arial Unicode MS" w:hAnsi="Arial Unicode MS"/>
              <w:b/>
              <w:bCs/>
              <w:color w:val="222222"/>
              <w:sz w:val="26"/>
              <w:szCs w:val="26"/>
              <w:u w:val="single"/>
              <w:shd w:val="clear" w:color="auto" w:fill="FFFFFF"/>
            </w:rPr>
          </w:rPrChange>
        </w:rPr>
        <w:t xml:space="preserve">To impart leadership skills training by </w:t>
      </w:r>
      <w:r w:rsidRPr="00EC25F4">
        <w:rPr>
          <w:rFonts w:ascii="Arial" w:hAnsi="Arial" w:cs="Arial"/>
          <w:b/>
          <w:bCs/>
          <w:sz w:val="26"/>
          <w:szCs w:val="26"/>
          <w:u w:val="single"/>
          <w:shd w:val="clear" w:color="auto" w:fill="FFFFFF"/>
          <w:rPrChange w:id="1834" w:author="Kola Akinwale" w:date="2021-11-23T09:38:00Z">
            <w:rPr>
              <w:rFonts w:ascii="Arial Unicode MS" w:hAnsi="Arial Unicode MS"/>
              <w:b/>
              <w:color w:val="222222"/>
              <w:sz w:val="26"/>
              <w:szCs w:val="26"/>
              <w:u w:val="single"/>
              <w:shd w:val="clear" w:color="auto" w:fill="FFFFFF"/>
            </w:rPr>
          </w:rPrChange>
        </w:rPr>
        <w:t>helping to build confidence and pave ways for future inspirational </w:t>
      </w:r>
      <w:r w:rsidRPr="00EC25F4">
        <w:rPr>
          <w:rFonts w:ascii="Arial" w:hAnsi="Arial" w:cs="Arial"/>
          <w:b/>
          <w:bCs/>
          <w:sz w:val="26"/>
          <w:szCs w:val="26"/>
          <w:u w:val="single"/>
          <w:shd w:val="clear" w:color="auto" w:fill="FFFFFF"/>
          <w:rPrChange w:id="1835" w:author="Kola Akinwale" w:date="2021-11-23T09:38:00Z">
            <w:rPr>
              <w:rFonts w:ascii="Arial Unicode MS" w:hAnsi="Arial Unicode MS"/>
              <w:b/>
              <w:bCs/>
              <w:color w:val="222222"/>
              <w:sz w:val="26"/>
              <w:szCs w:val="26"/>
              <w:u w:val="single"/>
              <w:shd w:val="clear" w:color="auto" w:fill="FFFFFF"/>
            </w:rPr>
          </w:rPrChange>
        </w:rPr>
        <w:t>leaders</w:t>
      </w:r>
      <w:r w:rsidRPr="00EC25F4">
        <w:rPr>
          <w:rFonts w:ascii="Arial" w:hAnsi="Arial" w:cs="Arial"/>
          <w:b/>
          <w:bCs/>
          <w:sz w:val="26"/>
          <w:szCs w:val="26"/>
          <w:u w:val="single"/>
          <w:shd w:val="clear" w:color="auto" w:fill="FFFFFF"/>
          <w:rPrChange w:id="1836" w:author="Kola Akinwale" w:date="2021-11-23T09:38:00Z">
            <w:rPr>
              <w:rFonts w:ascii="Arial Unicode MS" w:hAnsi="Arial Unicode MS"/>
              <w:b/>
              <w:color w:val="222222"/>
              <w:sz w:val="26"/>
              <w:szCs w:val="26"/>
              <w:u w:val="single"/>
              <w:shd w:val="clear" w:color="auto" w:fill="FFFFFF"/>
            </w:rPr>
          </w:rPrChange>
        </w:rPr>
        <w:t xml:space="preserve">. </w:t>
      </w:r>
    </w:p>
    <w:p w14:paraId="6A2A4CFA" w14:textId="77777777" w:rsidR="00AA30FD" w:rsidRPr="00EC25F4" w:rsidRDefault="00AA30FD" w:rsidP="00EC25F4">
      <w:pPr>
        <w:pStyle w:val="ListParagraph"/>
        <w:numPr>
          <w:ilvl w:val="0"/>
          <w:numId w:val="43"/>
        </w:numPr>
        <w:shd w:val="clear" w:color="auto" w:fill="FFFFFF"/>
        <w:ind w:left="1778" w:hanging="425"/>
        <w:jc w:val="both"/>
        <w:textAlignment w:val="baseline"/>
        <w:rPr>
          <w:rFonts w:ascii="Arial" w:hAnsi="Arial" w:cs="Arial"/>
          <w:b/>
          <w:bCs/>
          <w:sz w:val="26"/>
          <w:szCs w:val="26"/>
          <w:u w:val="single"/>
          <w:rPrChange w:id="1837" w:author="Kola Akinwale" w:date="2021-11-23T09:38:00Z">
            <w:rPr>
              <w:rFonts w:ascii="Arial Unicode MS" w:hAnsi="Arial Unicode MS"/>
              <w:b/>
              <w:color w:val="666666"/>
              <w:sz w:val="26"/>
              <w:szCs w:val="26"/>
              <w:u w:val="single"/>
            </w:rPr>
          </w:rPrChange>
        </w:rPr>
        <w:pPrChange w:id="1838" w:author="Kola Akinwale" w:date="2021-11-23T09:39:00Z">
          <w:pPr>
            <w:pStyle w:val="ListParagraph"/>
            <w:numPr>
              <w:numId w:val="43"/>
            </w:numPr>
            <w:shd w:val="clear" w:color="auto" w:fill="FFFFFF"/>
            <w:ind w:left="1418" w:hanging="425"/>
            <w:jc w:val="both"/>
            <w:textAlignment w:val="baseline"/>
          </w:pPr>
        </w:pPrChange>
      </w:pPr>
      <w:r w:rsidRPr="00EC25F4">
        <w:rPr>
          <w:rFonts w:ascii="Arial" w:hAnsi="Arial" w:cs="Arial"/>
          <w:b/>
          <w:bCs/>
          <w:sz w:val="26"/>
          <w:szCs w:val="26"/>
          <w:u w:val="single"/>
          <w:shd w:val="clear" w:color="auto" w:fill="FFFFFF"/>
          <w:rPrChange w:id="1839" w:author="Kola Akinwale" w:date="2021-11-23T09:38:00Z">
            <w:rPr>
              <w:rFonts w:ascii="Arial Unicode MS" w:hAnsi="Arial Unicode MS"/>
              <w:b/>
              <w:color w:val="222222"/>
              <w:sz w:val="26"/>
              <w:szCs w:val="26"/>
              <w:u w:val="single"/>
              <w:shd w:val="clear" w:color="auto" w:fill="FFFFFF"/>
            </w:rPr>
          </w:rPrChange>
        </w:rPr>
        <w:t>Discovering people with potentials and assisting them to actualize their dreams</w:t>
      </w:r>
    </w:p>
    <w:p w14:paraId="73D7F1E7" w14:textId="77777777" w:rsidR="00AA30FD" w:rsidRPr="00EC25F4" w:rsidRDefault="00AA30FD" w:rsidP="00EC25F4">
      <w:pPr>
        <w:pStyle w:val="ListParagraph"/>
        <w:numPr>
          <w:ilvl w:val="0"/>
          <w:numId w:val="43"/>
        </w:numPr>
        <w:shd w:val="clear" w:color="auto" w:fill="FFFFFF"/>
        <w:ind w:left="1778" w:hanging="425"/>
        <w:jc w:val="both"/>
        <w:textAlignment w:val="baseline"/>
        <w:rPr>
          <w:rFonts w:ascii="Arial" w:hAnsi="Arial" w:cs="Arial"/>
          <w:b/>
          <w:sz w:val="26"/>
          <w:szCs w:val="26"/>
          <w:u w:val="single"/>
          <w:rPrChange w:id="1840" w:author="Kola Akinwale" w:date="2021-11-23T09:38:00Z">
            <w:rPr>
              <w:rFonts w:ascii="Arial Unicode MS" w:hAnsi="Arial Unicode MS"/>
              <w:b/>
              <w:color w:val="666666"/>
              <w:sz w:val="26"/>
              <w:szCs w:val="26"/>
              <w:u w:val="single"/>
            </w:rPr>
          </w:rPrChange>
        </w:rPr>
        <w:pPrChange w:id="1841" w:author="Kola Akinwale" w:date="2021-11-23T09:39:00Z">
          <w:pPr>
            <w:pStyle w:val="ListParagraph"/>
            <w:numPr>
              <w:numId w:val="43"/>
            </w:numPr>
            <w:shd w:val="clear" w:color="auto" w:fill="FFFFFF"/>
            <w:ind w:left="1418" w:hanging="425"/>
            <w:jc w:val="both"/>
            <w:textAlignment w:val="baseline"/>
          </w:pPr>
        </w:pPrChange>
      </w:pPr>
      <w:r w:rsidRPr="00EC25F4">
        <w:rPr>
          <w:rFonts w:ascii="Arial" w:hAnsi="Arial" w:cs="Arial"/>
          <w:b/>
          <w:sz w:val="26"/>
          <w:szCs w:val="26"/>
          <w:u w:val="single"/>
          <w:rPrChange w:id="1842" w:author="Kola Akinwale" w:date="2021-11-23T09:38:00Z">
            <w:rPr>
              <w:rFonts w:ascii="Arial Unicode MS" w:hAnsi="Arial Unicode MS"/>
              <w:b/>
              <w:color w:val="666666"/>
              <w:sz w:val="26"/>
              <w:szCs w:val="26"/>
              <w:u w:val="single"/>
            </w:rPr>
          </w:rPrChange>
        </w:rPr>
        <w:lastRenderedPageBreak/>
        <w:t>Provide web-based portals for those wishing to showcase their talents and skills in systemic leadership,</w:t>
      </w:r>
    </w:p>
    <w:p w14:paraId="3E681804" w14:textId="77777777" w:rsidR="00AA30FD" w:rsidRPr="00EC25F4" w:rsidRDefault="00AA30FD" w:rsidP="00EC25F4">
      <w:pPr>
        <w:pStyle w:val="ListParagraph"/>
        <w:numPr>
          <w:ilvl w:val="0"/>
          <w:numId w:val="43"/>
        </w:numPr>
        <w:shd w:val="clear" w:color="auto" w:fill="FFFFFF"/>
        <w:ind w:left="1778" w:hanging="425"/>
        <w:jc w:val="both"/>
        <w:textAlignment w:val="baseline"/>
        <w:rPr>
          <w:rFonts w:ascii="Arial" w:hAnsi="Arial" w:cs="Arial"/>
          <w:b/>
          <w:sz w:val="26"/>
          <w:szCs w:val="26"/>
          <w:u w:val="single"/>
          <w:rPrChange w:id="1843" w:author="Kola Akinwale" w:date="2021-11-23T09:38:00Z">
            <w:rPr>
              <w:rFonts w:ascii="Arial Unicode MS" w:hAnsi="Arial Unicode MS"/>
              <w:b/>
              <w:color w:val="666666"/>
              <w:sz w:val="26"/>
              <w:szCs w:val="26"/>
              <w:u w:val="single"/>
            </w:rPr>
          </w:rPrChange>
        </w:rPr>
        <w:pPrChange w:id="1844" w:author="Kola Akinwale" w:date="2021-11-23T09:39:00Z">
          <w:pPr>
            <w:pStyle w:val="ListParagraph"/>
            <w:numPr>
              <w:numId w:val="43"/>
            </w:numPr>
            <w:shd w:val="clear" w:color="auto" w:fill="FFFFFF"/>
            <w:ind w:left="1418" w:hanging="425"/>
            <w:jc w:val="both"/>
            <w:textAlignment w:val="baseline"/>
          </w:pPr>
        </w:pPrChange>
      </w:pPr>
      <w:r w:rsidRPr="00EC25F4">
        <w:rPr>
          <w:rFonts w:ascii="Arial" w:hAnsi="Arial" w:cs="Arial"/>
          <w:b/>
          <w:sz w:val="26"/>
          <w:szCs w:val="26"/>
          <w:u w:val="single"/>
          <w:rPrChange w:id="1845" w:author="Kola Akinwale" w:date="2021-11-23T09:38:00Z">
            <w:rPr>
              <w:rFonts w:ascii="Arial Unicode MS" w:hAnsi="Arial Unicode MS"/>
              <w:b/>
              <w:color w:val="666666"/>
              <w:sz w:val="26"/>
              <w:szCs w:val="26"/>
              <w:u w:val="single"/>
            </w:rPr>
          </w:rPrChange>
        </w:rPr>
        <w:t>Foster leadership culture by challenging dysfunctional rules, protocols and processes.</w:t>
      </w:r>
    </w:p>
    <w:p w14:paraId="3A6E16EA" w14:textId="77777777" w:rsidR="00AA30FD" w:rsidRPr="00EC25F4" w:rsidRDefault="00AA30FD" w:rsidP="00EC25F4">
      <w:pPr>
        <w:pStyle w:val="ListParagraph"/>
        <w:numPr>
          <w:ilvl w:val="0"/>
          <w:numId w:val="43"/>
        </w:numPr>
        <w:shd w:val="clear" w:color="auto" w:fill="FFFFFF"/>
        <w:ind w:left="1778" w:hanging="425"/>
        <w:jc w:val="both"/>
        <w:textAlignment w:val="baseline"/>
        <w:rPr>
          <w:rFonts w:ascii="Arial" w:hAnsi="Arial" w:cs="Arial"/>
          <w:b/>
          <w:sz w:val="26"/>
          <w:szCs w:val="26"/>
          <w:u w:val="single"/>
          <w:rPrChange w:id="1846" w:author="Kola Akinwale" w:date="2021-11-23T09:38:00Z">
            <w:rPr>
              <w:rFonts w:ascii="Arial Unicode MS" w:hAnsi="Arial Unicode MS"/>
              <w:b/>
              <w:color w:val="666666"/>
              <w:sz w:val="26"/>
              <w:szCs w:val="26"/>
              <w:u w:val="single"/>
            </w:rPr>
          </w:rPrChange>
        </w:rPr>
        <w:pPrChange w:id="1847" w:author="Kola Akinwale" w:date="2021-11-23T09:39:00Z">
          <w:pPr>
            <w:pStyle w:val="ListParagraph"/>
            <w:numPr>
              <w:numId w:val="43"/>
            </w:numPr>
            <w:shd w:val="clear" w:color="auto" w:fill="FFFFFF"/>
            <w:ind w:left="1418" w:hanging="425"/>
            <w:jc w:val="both"/>
            <w:textAlignment w:val="baseline"/>
          </w:pPr>
        </w:pPrChange>
      </w:pPr>
      <w:r w:rsidRPr="00EC25F4">
        <w:rPr>
          <w:rFonts w:ascii="Arial" w:hAnsi="Arial" w:cs="Arial"/>
          <w:b/>
          <w:sz w:val="26"/>
          <w:szCs w:val="26"/>
          <w:u w:val="single"/>
          <w:rPrChange w:id="1848" w:author="Kola Akinwale" w:date="2021-11-23T09:38:00Z">
            <w:rPr>
              <w:rFonts w:ascii="Arial Unicode MS" w:hAnsi="Arial Unicode MS"/>
              <w:b/>
              <w:color w:val="666666"/>
              <w:sz w:val="26"/>
              <w:szCs w:val="26"/>
              <w:u w:val="single"/>
            </w:rPr>
          </w:rPrChange>
        </w:rPr>
        <w:t>Offer mentoring and support</w:t>
      </w:r>
    </w:p>
    <w:p w14:paraId="2C71D119" w14:textId="1B933824" w:rsidR="00AA30FD" w:rsidRDefault="00AA30FD" w:rsidP="00EC25F4">
      <w:pPr>
        <w:pStyle w:val="NormalWeb"/>
        <w:numPr>
          <w:ilvl w:val="0"/>
          <w:numId w:val="43"/>
        </w:numPr>
        <w:shd w:val="clear" w:color="auto" w:fill="FFFFFF"/>
        <w:spacing w:before="0" w:beforeAutospacing="0" w:after="0" w:afterAutospacing="0"/>
        <w:ind w:left="1778" w:hanging="425"/>
        <w:jc w:val="both"/>
        <w:textAlignment w:val="baseline"/>
        <w:rPr>
          <w:ins w:id="1849" w:author="Kola Akinwale" w:date="2021-11-23T09:38:00Z"/>
          <w:rFonts w:ascii="Arial" w:hAnsi="Arial" w:cs="Arial"/>
          <w:b/>
          <w:sz w:val="26"/>
          <w:szCs w:val="26"/>
          <w:u w:val="single"/>
        </w:rPr>
        <w:pPrChange w:id="1850" w:author="Kola Akinwale" w:date="2021-11-23T09:39:00Z">
          <w:pPr>
            <w:pStyle w:val="NormalWeb"/>
            <w:numPr>
              <w:numId w:val="43"/>
            </w:numPr>
            <w:shd w:val="clear" w:color="auto" w:fill="FFFFFF"/>
            <w:spacing w:before="0" w:beforeAutospacing="0" w:after="0" w:afterAutospacing="0"/>
            <w:ind w:left="1418" w:hanging="425"/>
            <w:jc w:val="both"/>
            <w:textAlignment w:val="baseline"/>
          </w:pPr>
        </w:pPrChange>
      </w:pPr>
      <w:r w:rsidRPr="00EC25F4">
        <w:rPr>
          <w:rFonts w:ascii="Arial" w:hAnsi="Arial" w:cs="Arial"/>
          <w:b/>
          <w:sz w:val="26"/>
          <w:szCs w:val="26"/>
          <w:u w:val="single"/>
          <w:rPrChange w:id="1851" w:author="Kola Akinwale" w:date="2021-11-23T09:38:00Z">
            <w:rPr>
              <w:rFonts w:ascii="Arial Unicode MS" w:hAnsi="Arial Unicode MS"/>
              <w:b/>
              <w:color w:val="666666"/>
              <w:sz w:val="26"/>
              <w:szCs w:val="26"/>
              <w:u w:val="single"/>
            </w:rPr>
          </w:rPrChange>
        </w:rPr>
        <w:t>Perform such other functions in advancing the aims and objectives of the Party</w:t>
      </w:r>
    </w:p>
    <w:p w14:paraId="79DD85AE" w14:textId="77777777" w:rsidR="00EC25F4" w:rsidRPr="00EC25F4" w:rsidRDefault="00EC25F4" w:rsidP="00EC25F4">
      <w:pPr>
        <w:pStyle w:val="NormalWeb"/>
        <w:shd w:val="clear" w:color="auto" w:fill="FFFFFF"/>
        <w:spacing w:before="0" w:beforeAutospacing="0" w:after="0" w:afterAutospacing="0"/>
        <w:ind w:left="360"/>
        <w:jc w:val="both"/>
        <w:textAlignment w:val="baseline"/>
        <w:rPr>
          <w:rFonts w:ascii="Arial" w:hAnsi="Arial" w:cs="Arial"/>
          <w:b/>
          <w:sz w:val="26"/>
          <w:szCs w:val="26"/>
          <w:u w:val="single"/>
          <w:rPrChange w:id="1852" w:author="Kola Akinwale" w:date="2021-11-23T09:38:00Z">
            <w:rPr>
              <w:rFonts w:ascii="Arial Unicode MS" w:hAnsi="Arial Unicode MS"/>
              <w:b/>
              <w:color w:val="666666"/>
              <w:sz w:val="26"/>
              <w:szCs w:val="26"/>
              <w:u w:val="single"/>
            </w:rPr>
          </w:rPrChange>
        </w:rPr>
        <w:pPrChange w:id="1853" w:author="Kola Akinwale" w:date="2021-11-23T09:39:00Z">
          <w:pPr>
            <w:pStyle w:val="NormalWeb"/>
            <w:numPr>
              <w:numId w:val="43"/>
            </w:numPr>
            <w:shd w:val="clear" w:color="auto" w:fill="FFFFFF"/>
            <w:spacing w:before="0" w:beforeAutospacing="0" w:after="0" w:afterAutospacing="0"/>
            <w:ind w:left="1418" w:hanging="425"/>
            <w:jc w:val="both"/>
            <w:textAlignment w:val="baseline"/>
          </w:pPr>
        </w:pPrChange>
      </w:pPr>
    </w:p>
    <w:p w14:paraId="256F6781" w14:textId="77777777" w:rsidR="00AA30FD" w:rsidRPr="00975333" w:rsidRDefault="00AA30FD" w:rsidP="00AA30FD">
      <w:pPr>
        <w:autoSpaceDE w:val="0"/>
        <w:autoSpaceDN w:val="0"/>
        <w:adjustRightInd w:val="0"/>
        <w:jc w:val="both"/>
        <w:rPr>
          <w:rFonts w:ascii="Arial" w:hAnsi="Arial" w:cs="Arial"/>
          <w:b/>
          <w:sz w:val="12"/>
          <w:szCs w:val="26"/>
          <w:rPrChange w:id="1854" w:author="Kola Akinwale" w:date="2021-11-22T10:48:00Z">
            <w:rPr>
              <w:rFonts w:ascii="Arial Unicode MS" w:hAnsi="Arial Unicode MS"/>
              <w:b/>
              <w:sz w:val="12"/>
              <w:szCs w:val="26"/>
            </w:rPr>
          </w:rPrChange>
        </w:rPr>
      </w:pPr>
    </w:p>
    <w:p w14:paraId="3DE274EA" w14:textId="77777777" w:rsidR="00AA30FD" w:rsidRPr="00975333" w:rsidRDefault="00AA30FD" w:rsidP="00EC25F4">
      <w:pPr>
        <w:jc w:val="both"/>
        <w:rPr>
          <w:rFonts w:ascii="Arial" w:hAnsi="Arial" w:cs="Arial"/>
          <w:b/>
          <w:bCs/>
          <w:sz w:val="26"/>
          <w:szCs w:val="26"/>
          <w:u w:val="single"/>
          <w:lang w:eastAsia="en-GB"/>
          <w:rPrChange w:id="1855" w:author="Kola Akinwale" w:date="2021-11-22T10:48:00Z">
            <w:rPr>
              <w:rFonts w:ascii="Arial Unicode MS" w:hAnsi="Arial Unicode MS"/>
              <w:b/>
              <w:bCs/>
              <w:sz w:val="26"/>
              <w:szCs w:val="26"/>
              <w:u w:val="single"/>
              <w:lang w:eastAsia="en-GB"/>
            </w:rPr>
          </w:rPrChange>
        </w:rPr>
        <w:pPrChange w:id="1856" w:author="Kola Akinwale" w:date="2021-11-23T09:39:00Z">
          <w:pPr>
            <w:ind w:left="720"/>
            <w:jc w:val="both"/>
          </w:pPr>
        </w:pPrChange>
      </w:pPr>
      <w:del w:id="1857" w:author="Kola Akinwale" w:date="2021-11-23T09:39:00Z">
        <w:r w:rsidRPr="00975333" w:rsidDel="00EC25F4">
          <w:rPr>
            <w:rFonts w:ascii="Arial" w:hAnsi="Arial" w:cs="Arial"/>
            <w:b/>
            <w:bCs/>
            <w:sz w:val="26"/>
            <w:szCs w:val="26"/>
            <w:u w:val="single"/>
            <w:lang w:eastAsia="en-GB"/>
            <w:rPrChange w:id="1858" w:author="Kola Akinwale" w:date="2021-11-22T10:48:00Z">
              <w:rPr>
                <w:rFonts w:ascii="Arial Unicode MS" w:hAnsi="Arial Unicode MS"/>
                <w:b/>
                <w:bCs/>
                <w:sz w:val="26"/>
                <w:szCs w:val="26"/>
                <w:u w:val="single"/>
                <w:lang w:eastAsia="en-GB"/>
              </w:rPr>
            </w:rPrChange>
          </w:rPr>
          <w:delText xml:space="preserve"> </w:delText>
        </w:r>
        <w:r w:rsidRPr="00975333" w:rsidDel="00EC25F4">
          <w:rPr>
            <w:rFonts w:ascii="Arial" w:hAnsi="Arial" w:cs="Arial"/>
            <w:b/>
            <w:bCs/>
            <w:sz w:val="26"/>
            <w:szCs w:val="26"/>
            <w:u w:val="single"/>
            <w:lang w:eastAsia="en-GB"/>
            <w:rPrChange w:id="1859" w:author="Kola Akinwale" w:date="2021-11-22T10:48:00Z">
              <w:rPr>
                <w:rFonts w:ascii="Arial Unicode MS" w:hAnsi="Arial Unicode MS"/>
                <w:b/>
                <w:bCs/>
                <w:sz w:val="26"/>
                <w:szCs w:val="26"/>
                <w:u w:val="single"/>
                <w:lang w:eastAsia="en-GB"/>
              </w:rPr>
            </w:rPrChange>
          </w:rPr>
          <w:tab/>
        </w:r>
        <w:r w:rsidRPr="00975333" w:rsidDel="00EC25F4">
          <w:rPr>
            <w:rFonts w:ascii="Arial" w:hAnsi="Arial" w:cs="Arial"/>
            <w:b/>
            <w:bCs/>
            <w:sz w:val="26"/>
            <w:szCs w:val="26"/>
            <w:u w:val="single"/>
            <w:lang w:eastAsia="en-GB"/>
            <w:rPrChange w:id="1860" w:author="Kola Akinwale" w:date="2021-11-22T10:48:00Z">
              <w:rPr>
                <w:rFonts w:ascii="Arial Unicode MS" w:hAnsi="Arial Unicode MS"/>
                <w:b/>
                <w:bCs/>
                <w:sz w:val="26"/>
                <w:szCs w:val="26"/>
                <w:u w:val="single"/>
                <w:lang w:eastAsia="en-GB"/>
              </w:rPr>
            </w:rPrChange>
          </w:rPr>
          <w:tab/>
        </w:r>
        <w:r w:rsidRPr="00975333" w:rsidDel="00EC25F4">
          <w:rPr>
            <w:rFonts w:ascii="Arial" w:hAnsi="Arial" w:cs="Arial"/>
            <w:b/>
            <w:bCs/>
            <w:sz w:val="26"/>
            <w:szCs w:val="26"/>
            <w:u w:val="single"/>
            <w:lang w:eastAsia="en-GB"/>
            <w:rPrChange w:id="1861" w:author="Kola Akinwale" w:date="2021-11-22T10:48:00Z">
              <w:rPr>
                <w:rFonts w:ascii="Arial Unicode MS" w:hAnsi="Arial Unicode MS"/>
                <w:b/>
                <w:bCs/>
                <w:sz w:val="26"/>
                <w:szCs w:val="26"/>
                <w:u w:val="single"/>
                <w:lang w:eastAsia="en-GB"/>
              </w:rPr>
            </w:rPrChange>
          </w:rPr>
          <w:tab/>
        </w:r>
        <w:r w:rsidRPr="00975333" w:rsidDel="00EC25F4">
          <w:rPr>
            <w:rFonts w:ascii="Arial" w:hAnsi="Arial" w:cs="Arial"/>
            <w:b/>
            <w:bCs/>
            <w:sz w:val="26"/>
            <w:szCs w:val="26"/>
            <w:u w:val="single"/>
            <w:lang w:eastAsia="en-GB"/>
            <w:rPrChange w:id="1862" w:author="Kola Akinwale" w:date="2021-11-22T10:48:00Z">
              <w:rPr>
                <w:rFonts w:ascii="Arial Unicode MS" w:hAnsi="Arial Unicode MS"/>
                <w:b/>
                <w:bCs/>
                <w:sz w:val="26"/>
                <w:szCs w:val="26"/>
                <w:u w:val="single"/>
                <w:lang w:eastAsia="en-GB"/>
              </w:rPr>
            </w:rPrChange>
          </w:rPr>
          <w:tab/>
        </w:r>
      </w:del>
      <w:r w:rsidRPr="00975333">
        <w:rPr>
          <w:rFonts w:ascii="Arial" w:hAnsi="Arial" w:cs="Arial"/>
          <w:b/>
          <w:bCs/>
          <w:sz w:val="26"/>
          <w:szCs w:val="26"/>
          <w:u w:val="single"/>
          <w:lang w:eastAsia="en-GB"/>
          <w:rPrChange w:id="1863" w:author="Kola Akinwale" w:date="2021-11-22T10:48:00Z">
            <w:rPr>
              <w:rFonts w:ascii="Arial Unicode MS" w:hAnsi="Arial Unicode MS"/>
              <w:b/>
              <w:bCs/>
              <w:sz w:val="26"/>
              <w:szCs w:val="26"/>
              <w:u w:val="single"/>
              <w:lang w:eastAsia="en-GB"/>
            </w:rPr>
          </w:rPrChange>
        </w:rPr>
        <w:t>ARTICLE 15</w:t>
      </w:r>
    </w:p>
    <w:p w14:paraId="33ABFF90" w14:textId="77777777" w:rsidR="00AA30FD" w:rsidRPr="00975333" w:rsidRDefault="00AA30FD" w:rsidP="00EC25F4">
      <w:pPr>
        <w:jc w:val="both"/>
        <w:rPr>
          <w:rFonts w:ascii="Arial" w:hAnsi="Arial" w:cs="Arial"/>
          <w:b/>
          <w:sz w:val="26"/>
          <w:szCs w:val="26"/>
          <w:u w:val="single"/>
          <w:lang w:eastAsia="en-GB"/>
          <w:rPrChange w:id="1864" w:author="Kola Akinwale" w:date="2021-11-22T10:48:00Z">
            <w:rPr>
              <w:rFonts w:ascii="Arial Unicode MS" w:hAnsi="Arial Unicode MS"/>
              <w:b/>
              <w:sz w:val="26"/>
              <w:szCs w:val="26"/>
              <w:u w:val="single"/>
              <w:lang w:eastAsia="en-GB"/>
            </w:rPr>
          </w:rPrChange>
        </w:rPr>
        <w:pPrChange w:id="1865" w:author="Kola Akinwale" w:date="2021-11-23T09:39:00Z">
          <w:pPr>
            <w:ind w:left="720"/>
            <w:jc w:val="both"/>
          </w:pPr>
        </w:pPrChange>
      </w:pPr>
      <w:r w:rsidRPr="00975333">
        <w:rPr>
          <w:rFonts w:ascii="Arial" w:hAnsi="Arial" w:cs="Arial"/>
          <w:b/>
          <w:bCs/>
          <w:sz w:val="26"/>
          <w:szCs w:val="26"/>
          <w:u w:val="single"/>
          <w:lang w:eastAsia="en-GB"/>
          <w:rPrChange w:id="1866" w:author="Kola Akinwale" w:date="2021-11-22T10:48:00Z">
            <w:rPr>
              <w:rFonts w:ascii="Arial Unicode MS" w:hAnsi="Arial Unicode MS"/>
              <w:b/>
              <w:bCs/>
              <w:sz w:val="26"/>
              <w:szCs w:val="26"/>
              <w:u w:val="single"/>
              <w:lang w:eastAsia="en-GB"/>
            </w:rPr>
          </w:rPrChange>
        </w:rPr>
        <w:t>ESTABLISHMENT OF ADC DIASPORA NETWORK ADC-DN</w:t>
      </w:r>
    </w:p>
    <w:p w14:paraId="687806E2" w14:textId="77777777" w:rsidR="00AA30FD" w:rsidRPr="00975333" w:rsidRDefault="00AA30FD" w:rsidP="00AA30FD">
      <w:pPr>
        <w:jc w:val="both"/>
        <w:rPr>
          <w:rFonts w:ascii="Arial" w:hAnsi="Arial" w:cs="Arial"/>
          <w:b/>
          <w:sz w:val="2"/>
          <w:szCs w:val="26"/>
          <w:u w:val="single"/>
          <w:lang w:eastAsia="en-GB"/>
          <w:rPrChange w:id="1867" w:author="Kola Akinwale" w:date="2021-11-22T10:48:00Z">
            <w:rPr>
              <w:rFonts w:ascii="Arial Unicode MS" w:hAnsi="Arial Unicode MS"/>
              <w:b/>
              <w:sz w:val="2"/>
              <w:szCs w:val="26"/>
              <w:u w:val="single"/>
              <w:lang w:eastAsia="en-GB"/>
            </w:rPr>
          </w:rPrChange>
        </w:rPr>
      </w:pPr>
    </w:p>
    <w:p w14:paraId="5FAD088E" w14:textId="77777777" w:rsidR="00AA30FD" w:rsidRPr="00975333" w:rsidRDefault="00AA30FD" w:rsidP="00EC25F4">
      <w:pPr>
        <w:pStyle w:val="Default"/>
        <w:numPr>
          <w:ilvl w:val="0"/>
          <w:numId w:val="44"/>
        </w:numPr>
        <w:shd w:val="clear" w:color="auto" w:fill="FFFFFF"/>
        <w:ind w:left="1080"/>
        <w:jc w:val="both"/>
        <w:textAlignment w:val="baseline"/>
        <w:rPr>
          <w:b/>
          <w:color w:val="auto"/>
          <w:sz w:val="26"/>
          <w:szCs w:val="26"/>
          <w:u w:val="single"/>
          <w:rPrChange w:id="1868" w:author="Kola Akinwale" w:date="2021-11-22T10:48:00Z">
            <w:rPr>
              <w:rFonts w:ascii="Arial Unicode MS" w:hAnsi="Arial Unicode MS"/>
              <w:b/>
              <w:color w:val="auto"/>
              <w:sz w:val="26"/>
              <w:szCs w:val="26"/>
              <w:u w:val="single"/>
            </w:rPr>
          </w:rPrChange>
        </w:rPr>
        <w:pPrChange w:id="1869" w:author="Kola Akinwale" w:date="2021-11-23T09:40:00Z">
          <w:pPr>
            <w:pStyle w:val="Default"/>
            <w:numPr>
              <w:numId w:val="44"/>
            </w:numPr>
            <w:shd w:val="clear" w:color="auto" w:fill="FFFFFF"/>
            <w:ind w:left="720" w:hanging="360"/>
            <w:jc w:val="both"/>
            <w:textAlignment w:val="baseline"/>
          </w:pPr>
        </w:pPrChange>
      </w:pPr>
      <w:r w:rsidRPr="00975333">
        <w:rPr>
          <w:b/>
          <w:sz w:val="26"/>
          <w:szCs w:val="26"/>
          <w:u w:val="single"/>
          <w:lang w:eastAsia="en-GB"/>
          <w:rPrChange w:id="1870" w:author="Kola Akinwale" w:date="2021-11-22T10:48:00Z">
            <w:rPr>
              <w:rFonts w:ascii="Arial Unicode MS" w:hAnsi="Arial Unicode MS"/>
              <w:b/>
              <w:sz w:val="26"/>
              <w:szCs w:val="26"/>
              <w:u w:val="single"/>
              <w:lang w:eastAsia="en-GB"/>
            </w:rPr>
          </w:rPrChange>
        </w:rPr>
        <w:t>There is hereby established for the Party a Diaspora Network (hereinafter referred to as ADC-DN)</w:t>
      </w:r>
      <w:r w:rsidRPr="00975333">
        <w:rPr>
          <w:b/>
          <w:sz w:val="26"/>
          <w:szCs w:val="26"/>
          <w:u w:val="single"/>
          <w:rPrChange w:id="1871" w:author="Kola Akinwale" w:date="2021-11-22T10:48:00Z">
            <w:rPr>
              <w:rFonts w:ascii="Arial Unicode MS" w:hAnsi="Arial Unicode MS"/>
              <w:b/>
              <w:sz w:val="26"/>
              <w:szCs w:val="26"/>
              <w:u w:val="single"/>
            </w:rPr>
          </w:rPrChange>
        </w:rPr>
        <w:t xml:space="preserve">. </w:t>
      </w:r>
    </w:p>
    <w:p w14:paraId="0C2E247A" w14:textId="77777777" w:rsidR="00AA30FD" w:rsidRPr="00975333" w:rsidRDefault="00AA30FD" w:rsidP="00EC25F4">
      <w:pPr>
        <w:pStyle w:val="Default"/>
        <w:numPr>
          <w:ilvl w:val="0"/>
          <w:numId w:val="44"/>
        </w:numPr>
        <w:shd w:val="clear" w:color="auto" w:fill="FFFFFF"/>
        <w:ind w:left="1080"/>
        <w:jc w:val="both"/>
        <w:textAlignment w:val="baseline"/>
        <w:rPr>
          <w:b/>
          <w:color w:val="auto"/>
          <w:sz w:val="26"/>
          <w:szCs w:val="26"/>
          <w:u w:val="single"/>
          <w:rPrChange w:id="1872" w:author="Kola Akinwale" w:date="2021-11-22T10:48:00Z">
            <w:rPr>
              <w:rFonts w:ascii="Arial Unicode MS" w:hAnsi="Arial Unicode MS"/>
              <w:b/>
              <w:color w:val="auto"/>
              <w:sz w:val="26"/>
              <w:szCs w:val="26"/>
              <w:u w:val="single"/>
            </w:rPr>
          </w:rPrChange>
        </w:rPr>
        <w:pPrChange w:id="1873" w:author="Kola Akinwale" w:date="2021-11-23T09:40:00Z">
          <w:pPr>
            <w:pStyle w:val="Default"/>
            <w:numPr>
              <w:numId w:val="44"/>
            </w:numPr>
            <w:shd w:val="clear" w:color="auto" w:fill="FFFFFF"/>
            <w:ind w:left="720" w:hanging="360"/>
            <w:jc w:val="both"/>
            <w:textAlignment w:val="baseline"/>
          </w:pPr>
        </w:pPrChange>
      </w:pPr>
      <w:r w:rsidRPr="00975333">
        <w:rPr>
          <w:b/>
          <w:sz w:val="26"/>
          <w:szCs w:val="26"/>
          <w:u w:val="single"/>
          <w:rPrChange w:id="1874" w:author="Kola Akinwale" w:date="2021-11-22T10:48:00Z">
            <w:rPr>
              <w:rFonts w:ascii="Arial Unicode MS" w:hAnsi="Arial Unicode MS"/>
              <w:b/>
              <w:sz w:val="26"/>
              <w:szCs w:val="26"/>
              <w:u w:val="single"/>
            </w:rPr>
          </w:rPrChange>
        </w:rPr>
        <w:t xml:space="preserve">The ADC-DN </w:t>
      </w:r>
      <w:r w:rsidRPr="00975333">
        <w:rPr>
          <w:b/>
          <w:sz w:val="26"/>
          <w:szCs w:val="26"/>
          <w:u w:val="single"/>
          <w:lang w:eastAsia="en-GB"/>
          <w:rPrChange w:id="1875" w:author="Kola Akinwale" w:date="2021-11-22T10:48:00Z">
            <w:rPr>
              <w:rFonts w:ascii="Arial Unicode MS" w:hAnsi="Arial Unicode MS"/>
              <w:b/>
              <w:sz w:val="26"/>
              <w:szCs w:val="26"/>
              <w:u w:val="single"/>
              <w:lang w:eastAsia="en-GB"/>
            </w:rPr>
          </w:rPrChange>
        </w:rPr>
        <w:t>shall operate as a full appendage of the Party and shall for all intent and purposes be regarded as the 7</w:t>
      </w:r>
      <w:r w:rsidRPr="00975333">
        <w:rPr>
          <w:b/>
          <w:sz w:val="26"/>
          <w:szCs w:val="26"/>
          <w:u w:val="single"/>
          <w:vertAlign w:val="superscript"/>
          <w:lang w:eastAsia="en-GB"/>
          <w:rPrChange w:id="1876" w:author="Kola Akinwale" w:date="2021-11-22T10:48:00Z">
            <w:rPr>
              <w:rFonts w:ascii="Arial Unicode MS" w:hAnsi="Arial Unicode MS"/>
              <w:b/>
              <w:sz w:val="26"/>
              <w:szCs w:val="26"/>
              <w:u w:val="single"/>
              <w:vertAlign w:val="superscript"/>
              <w:lang w:eastAsia="en-GB"/>
            </w:rPr>
          </w:rPrChange>
        </w:rPr>
        <w:t xml:space="preserve">th </w:t>
      </w:r>
      <w:r w:rsidRPr="00975333">
        <w:rPr>
          <w:b/>
          <w:sz w:val="26"/>
          <w:szCs w:val="26"/>
          <w:u w:val="single"/>
          <w:lang w:eastAsia="en-GB"/>
          <w:rPrChange w:id="1877" w:author="Kola Akinwale" w:date="2021-11-22T10:48:00Z">
            <w:rPr>
              <w:rFonts w:ascii="Arial Unicode MS" w:hAnsi="Arial Unicode MS"/>
              <w:b/>
              <w:sz w:val="26"/>
              <w:szCs w:val="26"/>
              <w:u w:val="single"/>
              <w:lang w:eastAsia="en-GB"/>
            </w:rPr>
          </w:rPrChange>
        </w:rPr>
        <w:t xml:space="preserve">geo-political zone of the Party in Nigeria. </w:t>
      </w:r>
    </w:p>
    <w:p w14:paraId="613A1D95" w14:textId="77777777" w:rsidR="00AA30FD" w:rsidRPr="00975333" w:rsidDel="00EC25F4" w:rsidRDefault="00AA30FD" w:rsidP="00EC25F4">
      <w:pPr>
        <w:pStyle w:val="ListParagraph"/>
        <w:numPr>
          <w:ilvl w:val="0"/>
          <w:numId w:val="44"/>
        </w:numPr>
        <w:ind w:left="1080"/>
        <w:jc w:val="both"/>
        <w:rPr>
          <w:del w:id="1878" w:author="Kola Akinwale" w:date="2021-11-23T09:40:00Z"/>
          <w:rFonts w:ascii="Arial" w:hAnsi="Arial" w:cs="Arial"/>
          <w:b/>
          <w:sz w:val="26"/>
          <w:szCs w:val="26"/>
          <w:u w:val="single"/>
          <w:lang w:eastAsia="en-GB"/>
          <w:rPrChange w:id="1879" w:author="Kola Akinwale" w:date="2021-11-22T10:48:00Z">
            <w:rPr>
              <w:del w:id="1880" w:author="Kola Akinwale" w:date="2021-11-23T09:40:00Z"/>
              <w:rFonts w:ascii="Arial Unicode MS" w:hAnsi="Arial Unicode MS"/>
              <w:b/>
              <w:sz w:val="26"/>
              <w:szCs w:val="26"/>
              <w:u w:val="single"/>
              <w:lang w:eastAsia="en-GB"/>
            </w:rPr>
          </w:rPrChange>
        </w:rPr>
        <w:pPrChange w:id="1881" w:author="Kola Akinwale" w:date="2021-11-23T09:40:00Z">
          <w:pPr>
            <w:pStyle w:val="ListParagraph"/>
            <w:numPr>
              <w:numId w:val="44"/>
            </w:numPr>
            <w:ind w:hanging="360"/>
            <w:jc w:val="both"/>
          </w:pPr>
        </w:pPrChange>
      </w:pPr>
      <w:r w:rsidRPr="00975333">
        <w:rPr>
          <w:rFonts w:ascii="Arial" w:hAnsi="Arial" w:cs="Arial"/>
          <w:b/>
          <w:sz w:val="26"/>
          <w:szCs w:val="26"/>
          <w:u w:val="single"/>
          <w:lang w:eastAsia="en-GB"/>
          <w:rPrChange w:id="1882" w:author="Kola Akinwale" w:date="2021-11-22T10:48:00Z">
            <w:rPr>
              <w:rFonts w:ascii="Arial Unicode MS" w:hAnsi="Arial Unicode MS"/>
              <w:b/>
              <w:sz w:val="26"/>
              <w:szCs w:val="26"/>
              <w:u w:val="single"/>
              <w:lang w:eastAsia="en-GB"/>
            </w:rPr>
          </w:rPrChange>
        </w:rPr>
        <w:t>The ADC-DN shall be delimited in 6 regions as follows: Africa, America, Middle East/Asia, Europe, and Oceania and shall operate in a manner that replicates the administrative structure of the Party.</w:t>
      </w:r>
    </w:p>
    <w:p w14:paraId="0D8DBEFD" w14:textId="77777777" w:rsidR="00AA30FD" w:rsidRPr="00EC25F4" w:rsidRDefault="00AA30FD" w:rsidP="00EC25F4">
      <w:pPr>
        <w:pStyle w:val="ListParagraph"/>
        <w:numPr>
          <w:ilvl w:val="0"/>
          <w:numId w:val="44"/>
        </w:numPr>
        <w:ind w:left="1080"/>
        <w:jc w:val="both"/>
        <w:rPr>
          <w:rFonts w:ascii="Arial" w:hAnsi="Arial" w:cs="Arial"/>
          <w:b/>
          <w:sz w:val="26"/>
          <w:szCs w:val="26"/>
          <w:u w:val="single"/>
          <w:lang w:eastAsia="en-GB"/>
          <w:rPrChange w:id="1883" w:author="Kola Akinwale" w:date="2021-11-23T09:40:00Z">
            <w:rPr>
              <w:rFonts w:ascii="Arial Unicode MS" w:hAnsi="Arial Unicode MS"/>
              <w:b/>
              <w:sz w:val="26"/>
              <w:szCs w:val="26"/>
              <w:u w:val="single"/>
              <w:lang w:eastAsia="en-GB"/>
            </w:rPr>
          </w:rPrChange>
        </w:rPr>
        <w:pPrChange w:id="1884" w:author="Kola Akinwale" w:date="2021-11-23T09:40:00Z">
          <w:pPr>
            <w:jc w:val="both"/>
          </w:pPr>
        </w:pPrChange>
      </w:pPr>
    </w:p>
    <w:p w14:paraId="11E4ABEE" w14:textId="77777777" w:rsidR="00AA30FD" w:rsidRPr="00975333" w:rsidRDefault="00AA30FD" w:rsidP="00EC25F4">
      <w:pPr>
        <w:pStyle w:val="ListParagraph"/>
        <w:numPr>
          <w:ilvl w:val="0"/>
          <w:numId w:val="44"/>
        </w:numPr>
        <w:ind w:left="1080"/>
        <w:jc w:val="both"/>
        <w:rPr>
          <w:rFonts w:ascii="Arial" w:hAnsi="Arial" w:cs="Arial"/>
          <w:b/>
          <w:sz w:val="26"/>
          <w:szCs w:val="26"/>
          <w:u w:val="single"/>
          <w:lang w:eastAsia="en-GB"/>
          <w:rPrChange w:id="1885" w:author="Kola Akinwale" w:date="2021-11-22T10:48:00Z">
            <w:rPr>
              <w:rFonts w:ascii="Arial Unicode MS" w:hAnsi="Arial Unicode MS"/>
              <w:b/>
              <w:sz w:val="26"/>
              <w:szCs w:val="26"/>
              <w:u w:val="single"/>
              <w:lang w:eastAsia="en-GB"/>
            </w:rPr>
          </w:rPrChange>
        </w:rPr>
        <w:pPrChange w:id="1886" w:author="Kola Akinwale" w:date="2021-11-23T09:40:00Z">
          <w:pPr>
            <w:pStyle w:val="ListParagraph"/>
            <w:numPr>
              <w:numId w:val="44"/>
            </w:numPr>
            <w:ind w:hanging="360"/>
            <w:jc w:val="both"/>
          </w:pPr>
        </w:pPrChange>
      </w:pPr>
      <w:r w:rsidRPr="00975333">
        <w:rPr>
          <w:rFonts w:ascii="Arial" w:hAnsi="Arial" w:cs="Arial"/>
          <w:b/>
          <w:sz w:val="26"/>
          <w:szCs w:val="26"/>
          <w:u w:val="single"/>
          <w:lang w:eastAsia="en-GB"/>
          <w:rPrChange w:id="1887" w:author="Kola Akinwale" w:date="2021-11-22T10:48:00Z">
            <w:rPr>
              <w:rFonts w:ascii="Arial Unicode MS" w:hAnsi="Arial Unicode MS"/>
              <w:b/>
              <w:sz w:val="26"/>
              <w:szCs w:val="26"/>
              <w:u w:val="single"/>
              <w:lang w:eastAsia="en-GB"/>
            </w:rPr>
          </w:rPrChange>
        </w:rPr>
        <w:t xml:space="preserve">ADC-DN </w:t>
      </w:r>
      <w:r w:rsidRPr="00975333">
        <w:rPr>
          <w:rFonts w:ascii="Arial" w:hAnsi="Arial" w:cs="Arial"/>
          <w:b/>
          <w:sz w:val="26"/>
          <w:szCs w:val="26"/>
          <w:u w:val="single"/>
          <w:rPrChange w:id="1888" w:author="Kola Akinwale" w:date="2021-11-22T10:48:00Z">
            <w:rPr>
              <w:rFonts w:ascii="Arial Unicode MS" w:hAnsi="Arial Unicode MS"/>
              <w:b/>
              <w:sz w:val="26"/>
              <w:szCs w:val="26"/>
              <w:u w:val="single"/>
            </w:rPr>
          </w:rPrChange>
        </w:rPr>
        <w:t>shall be</w:t>
      </w:r>
      <w:r w:rsidRPr="00975333">
        <w:rPr>
          <w:rFonts w:ascii="Arial" w:hAnsi="Arial" w:cs="Arial"/>
          <w:b/>
          <w:sz w:val="26"/>
          <w:szCs w:val="26"/>
          <w:u w:val="single"/>
          <w:lang w:eastAsia="en-GB"/>
          <w:rPrChange w:id="1889" w:author="Kola Akinwale" w:date="2021-11-22T10:48:00Z">
            <w:rPr>
              <w:rFonts w:ascii="Arial Unicode MS" w:hAnsi="Arial Unicode MS"/>
              <w:b/>
              <w:sz w:val="26"/>
              <w:szCs w:val="26"/>
              <w:u w:val="single"/>
              <w:lang w:eastAsia="en-GB"/>
            </w:rPr>
          </w:rPrChange>
        </w:rPr>
        <w:t xml:space="preserve"> headed by a Deputy National Chairman with each Country having its own Chapter to be headed by a Chairman in the same manner as the States of the Federation.</w:t>
      </w:r>
    </w:p>
    <w:p w14:paraId="0CA48FE6" w14:textId="77777777" w:rsidR="00AA30FD" w:rsidRPr="00975333" w:rsidRDefault="00AA30FD" w:rsidP="00EC25F4">
      <w:pPr>
        <w:pStyle w:val="ListParagraph"/>
        <w:ind w:left="1080"/>
        <w:jc w:val="both"/>
        <w:rPr>
          <w:rFonts w:ascii="Arial" w:hAnsi="Arial" w:cs="Arial"/>
          <w:b/>
          <w:sz w:val="8"/>
          <w:szCs w:val="26"/>
          <w:u w:val="single"/>
          <w:lang w:eastAsia="en-GB"/>
          <w:rPrChange w:id="1890" w:author="Kola Akinwale" w:date="2021-11-22T10:48:00Z">
            <w:rPr>
              <w:rFonts w:ascii="Arial Unicode MS" w:hAnsi="Arial Unicode MS"/>
              <w:b/>
              <w:sz w:val="8"/>
              <w:szCs w:val="26"/>
              <w:u w:val="single"/>
              <w:lang w:eastAsia="en-GB"/>
            </w:rPr>
          </w:rPrChange>
        </w:rPr>
        <w:pPrChange w:id="1891" w:author="Kola Akinwale" w:date="2021-11-23T09:40:00Z">
          <w:pPr>
            <w:pStyle w:val="ListParagraph"/>
            <w:jc w:val="both"/>
          </w:pPr>
        </w:pPrChange>
      </w:pPr>
    </w:p>
    <w:p w14:paraId="20311424" w14:textId="77777777" w:rsidR="00AA30FD" w:rsidRPr="00975333" w:rsidRDefault="00AA30FD" w:rsidP="00EC25F4">
      <w:pPr>
        <w:pStyle w:val="ListParagraph"/>
        <w:numPr>
          <w:ilvl w:val="0"/>
          <w:numId w:val="44"/>
        </w:numPr>
        <w:ind w:left="1080"/>
        <w:jc w:val="both"/>
        <w:rPr>
          <w:rFonts w:ascii="Arial" w:hAnsi="Arial" w:cs="Arial"/>
          <w:b/>
          <w:sz w:val="26"/>
          <w:szCs w:val="26"/>
          <w:u w:val="single"/>
          <w:lang w:eastAsia="en-GB"/>
          <w:rPrChange w:id="1892" w:author="Kola Akinwale" w:date="2021-11-22T10:48:00Z">
            <w:rPr>
              <w:rFonts w:ascii="Arial Unicode MS" w:hAnsi="Arial Unicode MS"/>
              <w:b/>
              <w:sz w:val="26"/>
              <w:szCs w:val="26"/>
              <w:u w:val="single"/>
              <w:lang w:eastAsia="en-GB"/>
            </w:rPr>
          </w:rPrChange>
        </w:rPr>
        <w:pPrChange w:id="1893" w:author="Kola Akinwale" w:date="2021-11-23T09:40:00Z">
          <w:pPr>
            <w:pStyle w:val="ListParagraph"/>
            <w:numPr>
              <w:numId w:val="44"/>
            </w:numPr>
            <w:ind w:hanging="360"/>
            <w:jc w:val="both"/>
          </w:pPr>
        </w:pPrChange>
      </w:pPr>
      <w:r w:rsidRPr="00975333">
        <w:rPr>
          <w:rFonts w:ascii="Arial" w:hAnsi="Arial" w:cs="Arial"/>
          <w:b/>
          <w:sz w:val="26"/>
          <w:szCs w:val="26"/>
          <w:u w:val="single"/>
          <w:lang w:eastAsia="en-GB"/>
          <w:rPrChange w:id="1894" w:author="Kola Akinwale" w:date="2021-11-22T10:48:00Z">
            <w:rPr>
              <w:rFonts w:ascii="Arial Unicode MS" w:hAnsi="Arial Unicode MS"/>
              <w:b/>
              <w:sz w:val="26"/>
              <w:szCs w:val="26"/>
              <w:u w:val="single"/>
              <w:lang w:eastAsia="en-GB"/>
            </w:rPr>
          </w:rPrChange>
        </w:rPr>
        <w:t>To qualify as a Chapter, each ADC-DN must have a minimum of fifty (50) members.</w:t>
      </w:r>
    </w:p>
    <w:p w14:paraId="15DE7BA7" w14:textId="77777777" w:rsidR="00AA30FD" w:rsidRPr="00975333" w:rsidRDefault="00AA30FD" w:rsidP="00EC25F4">
      <w:pPr>
        <w:pStyle w:val="Default"/>
        <w:ind w:left="360" w:firstLine="570"/>
        <w:jc w:val="both"/>
        <w:rPr>
          <w:b/>
          <w:sz w:val="8"/>
          <w:szCs w:val="26"/>
          <w:u w:val="single"/>
          <w:lang w:val="en-US"/>
          <w:rPrChange w:id="1895" w:author="Kola Akinwale" w:date="2021-11-22T10:48:00Z">
            <w:rPr>
              <w:rFonts w:ascii="Arial Unicode MS" w:hAnsi="Arial Unicode MS"/>
              <w:b/>
              <w:sz w:val="8"/>
              <w:szCs w:val="26"/>
              <w:u w:val="single"/>
              <w:lang w:val="en-US"/>
            </w:rPr>
          </w:rPrChange>
        </w:rPr>
        <w:pPrChange w:id="1896" w:author="Kola Akinwale" w:date="2021-11-23T09:40:00Z">
          <w:pPr>
            <w:pStyle w:val="Default"/>
            <w:ind w:firstLine="570"/>
            <w:jc w:val="both"/>
          </w:pPr>
        </w:pPrChange>
      </w:pPr>
    </w:p>
    <w:p w14:paraId="133A6F97" w14:textId="77777777" w:rsidR="00AA30FD" w:rsidRPr="00975333" w:rsidRDefault="00AA30FD" w:rsidP="00EC25F4">
      <w:pPr>
        <w:pStyle w:val="ListParagraph"/>
        <w:numPr>
          <w:ilvl w:val="0"/>
          <w:numId w:val="44"/>
        </w:numPr>
        <w:ind w:left="1080"/>
        <w:jc w:val="both"/>
        <w:rPr>
          <w:rFonts w:ascii="Arial" w:hAnsi="Arial" w:cs="Arial"/>
          <w:b/>
          <w:sz w:val="26"/>
          <w:szCs w:val="26"/>
          <w:u w:val="single"/>
          <w:lang w:eastAsia="en-GB"/>
          <w:rPrChange w:id="1897" w:author="Kola Akinwale" w:date="2021-11-22T10:48:00Z">
            <w:rPr>
              <w:rFonts w:ascii="Arial Unicode MS" w:hAnsi="Arial Unicode MS"/>
              <w:b/>
              <w:sz w:val="26"/>
              <w:szCs w:val="26"/>
              <w:u w:val="single"/>
              <w:lang w:eastAsia="en-GB"/>
            </w:rPr>
          </w:rPrChange>
        </w:rPr>
        <w:pPrChange w:id="1898" w:author="Kola Akinwale" w:date="2021-11-23T09:40:00Z">
          <w:pPr>
            <w:pStyle w:val="ListParagraph"/>
            <w:numPr>
              <w:numId w:val="44"/>
            </w:numPr>
            <w:ind w:hanging="360"/>
            <w:jc w:val="both"/>
          </w:pPr>
        </w:pPrChange>
      </w:pPr>
      <w:r w:rsidRPr="00975333">
        <w:rPr>
          <w:rFonts w:ascii="Arial" w:hAnsi="Arial" w:cs="Arial"/>
          <w:b/>
          <w:sz w:val="26"/>
          <w:szCs w:val="26"/>
          <w:u w:val="single"/>
          <w:lang w:eastAsia="en-GB"/>
          <w:rPrChange w:id="1899" w:author="Kola Akinwale" w:date="2021-11-22T10:48:00Z">
            <w:rPr>
              <w:rFonts w:ascii="Arial Unicode MS" w:hAnsi="Arial Unicode MS"/>
              <w:b/>
              <w:sz w:val="26"/>
              <w:szCs w:val="26"/>
              <w:u w:val="single"/>
              <w:lang w:eastAsia="en-GB"/>
            </w:rPr>
          </w:rPrChange>
        </w:rPr>
        <w:t>The ADC-DN shall make official nomination/recommendations for the Party’s positions at all levels and shall not be discriminated against in any manner whatsoever.</w:t>
      </w:r>
    </w:p>
    <w:p w14:paraId="43D7B6FE" w14:textId="77777777" w:rsidR="00AA30FD" w:rsidRPr="00975333" w:rsidRDefault="00AA30FD" w:rsidP="00EC25F4">
      <w:pPr>
        <w:pStyle w:val="ListParagraph"/>
        <w:ind w:left="1080"/>
        <w:jc w:val="both"/>
        <w:rPr>
          <w:rFonts w:ascii="Arial" w:hAnsi="Arial" w:cs="Arial"/>
          <w:b/>
          <w:sz w:val="4"/>
          <w:szCs w:val="26"/>
          <w:u w:val="single"/>
          <w:lang w:eastAsia="en-GB"/>
          <w:rPrChange w:id="1900" w:author="Kola Akinwale" w:date="2021-11-22T10:48:00Z">
            <w:rPr>
              <w:rFonts w:ascii="Arial Unicode MS" w:hAnsi="Arial Unicode MS"/>
              <w:b/>
              <w:sz w:val="4"/>
              <w:szCs w:val="26"/>
              <w:u w:val="single"/>
              <w:lang w:eastAsia="en-GB"/>
            </w:rPr>
          </w:rPrChange>
        </w:rPr>
        <w:pPrChange w:id="1901" w:author="Kola Akinwale" w:date="2021-11-23T09:40:00Z">
          <w:pPr>
            <w:pStyle w:val="ListParagraph"/>
            <w:jc w:val="both"/>
          </w:pPr>
        </w:pPrChange>
      </w:pPr>
    </w:p>
    <w:p w14:paraId="4593FE86" w14:textId="77777777" w:rsidR="00AA30FD" w:rsidRPr="00975333" w:rsidRDefault="00AA30FD" w:rsidP="00EC25F4">
      <w:pPr>
        <w:pStyle w:val="ListParagraph"/>
        <w:numPr>
          <w:ilvl w:val="0"/>
          <w:numId w:val="44"/>
        </w:numPr>
        <w:ind w:left="1080"/>
        <w:jc w:val="both"/>
        <w:rPr>
          <w:rFonts w:ascii="Arial" w:hAnsi="Arial" w:cs="Arial"/>
          <w:b/>
          <w:sz w:val="26"/>
          <w:szCs w:val="26"/>
          <w:u w:val="single"/>
          <w:lang w:eastAsia="en-GB"/>
          <w:rPrChange w:id="1902" w:author="Kola Akinwale" w:date="2021-11-22T10:48:00Z">
            <w:rPr>
              <w:rFonts w:ascii="Arial Unicode MS" w:hAnsi="Arial Unicode MS"/>
              <w:b/>
              <w:sz w:val="26"/>
              <w:szCs w:val="26"/>
              <w:u w:val="single"/>
              <w:lang w:eastAsia="en-GB"/>
            </w:rPr>
          </w:rPrChange>
        </w:rPr>
        <w:pPrChange w:id="1903" w:author="Kola Akinwale" w:date="2021-11-23T09:40:00Z">
          <w:pPr>
            <w:pStyle w:val="ListParagraph"/>
            <w:numPr>
              <w:numId w:val="44"/>
            </w:numPr>
            <w:ind w:hanging="360"/>
            <w:jc w:val="both"/>
          </w:pPr>
        </w:pPrChange>
      </w:pPr>
      <w:r w:rsidRPr="00975333">
        <w:rPr>
          <w:rFonts w:ascii="Arial" w:hAnsi="Arial" w:cs="Arial"/>
          <w:b/>
          <w:sz w:val="26"/>
          <w:szCs w:val="26"/>
          <w:u w:val="single"/>
          <w:lang w:eastAsia="en-GB"/>
          <w:rPrChange w:id="1904" w:author="Kola Akinwale" w:date="2021-11-22T10:48:00Z">
            <w:rPr>
              <w:rFonts w:ascii="Arial Unicode MS" w:hAnsi="Arial Unicode MS"/>
              <w:b/>
              <w:sz w:val="26"/>
              <w:szCs w:val="26"/>
              <w:u w:val="single"/>
              <w:lang w:eastAsia="en-GB"/>
            </w:rPr>
          </w:rPrChange>
        </w:rPr>
        <w:t>The ADC-DN administrative organs and members shall act in accordance with the Party’s guidelines at homeland save for exceptional circumstances dictated by the exigencies of their host State.</w:t>
      </w:r>
    </w:p>
    <w:p w14:paraId="599822C2" w14:textId="77777777" w:rsidR="00AA30FD" w:rsidRPr="00975333" w:rsidRDefault="00AA30FD" w:rsidP="00EC25F4">
      <w:pPr>
        <w:pStyle w:val="ListParagraph"/>
        <w:ind w:left="1080"/>
        <w:jc w:val="both"/>
        <w:rPr>
          <w:rFonts w:ascii="Arial" w:hAnsi="Arial" w:cs="Arial"/>
          <w:b/>
          <w:sz w:val="6"/>
          <w:szCs w:val="26"/>
          <w:u w:val="single"/>
          <w:lang w:eastAsia="en-GB"/>
          <w:rPrChange w:id="1905" w:author="Kola Akinwale" w:date="2021-11-22T10:48:00Z">
            <w:rPr>
              <w:rFonts w:ascii="Arial Unicode MS" w:hAnsi="Arial Unicode MS"/>
              <w:b/>
              <w:sz w:val="6"/>
              <w:szCs w:val="26"/>
              <w:u w:val="single"/>
              <w:lang w:eastAsia="en-GB"/>
            </w:rPr>
          </w:rPrChange>
        </w:rPr>
        <w:pPrChange w:id="1906" w:author="Kola Akinwale" w:date="2021-11-23T09:40:00Z">
          <w:pPr>
            <w:pStyle w:val="ListParagraph"/>
            <w:jc w:val="both"/>
          </w:pPr>
        </w:pPrChange>
      </w:pPr>
    </w:p>
    <w:p w14:paraId="3C7A62A4" w14:textId="77777777" w:rsidR="00AA30FD" w:rsidRPr="00975333" w:rsidRDefault="00AA30FD" w:rsidP="00EC25F4">
      <w:pPr>
        <w:pStyle w:val="ListParagraph"/>
        <w:numPr>
          <w:ilvl w:val="0"/>
          <w:numId w:val="44"/>
        </w:numPr>
        <w:ind w:left="1080"/>
        <w:jc w:val="both"/>
        <w:rPr>
          <w:rFonts w:ascii="Arial" w:hAnsi="Arial" w:cs="Arial"/>
          <w:b/>
          <w:sz w:val="26"/>
          <w:szCs w:val="26"/>
          <w:u w:val="single"/>
          <w:lang w:eastAsia="en-GB"/>
          <w:rPrChange w:id="1907" w:author="Kola Akinwale" w:date="2021-11-22T10:48:00Z">
            <w:rPr>
              <w:rFonts w:ascii="Arial Unicode MS" w:hAnsi="Arial Unicode MS"/>
              <w:b/>
              <w:sz w:val="26"/>
              <w:szCs w:val="26"/>
              <w:u w:val="single"/>
              <w:lang w:eastAsia="en-GB"/>
            </w:rPr>
          </w:rPrChange>
        </w:rPr>
        <w:pPrChange w:id="1908" w:author="Kola Akinwale" w:date="2021-11-23T09:40:00Z">
          <w:pPr>
            <w:pStyle w:val="ListParagraph"/>
            <w:numPr>
              <w:numId w:val="44"/>
            </w:numPr>
            <w:ind w:hanging="360"/>
            <w:jc w:val="both"/>
          </w:pPr>
        </w:pPrChange>
      </w:pPr>
      <w:r w:rsidRPr="00975333">
        <w:rPr>
          <w:rFonts w:ascii="Arial" w:hAnsi="Arial" w:cs="Arial"/>
          <w:b/>
          <w:sz w:val="26"/>
          <w:szCs w:val="26"/>
          <w:u w:val="single"/>
          <w:lang w:eastAsia="en-GB"/>
          <w:rPrChange w:id="1909" w:author="Kola Akinwale" w:date="2021-11-22T10:48:00Z">
            <w:rPr>
              <w:rFonts w:ascii="Arial Unicode MS" w:hAnsi="Arial Unicode MS"/>
              <w:b/>
              <w:sz w:val="26"/>
              <w:szCs w:val="26"/>
              <w:u w:val="single"/>
              <w:lang w:eastAsia="en-GB"/>
            </w:rPr>
          </w:rPrChange>
        </w:rPr>
        <w:t>The Party shall make concerted effort to provide a platform for full Diaspora engagement/participation in the Nigerian politics. Provided that eligible ADC-DN members must be compliant with government and party directives at homeland with respect to pre-voting registrations or any other prerequisite for that purpose.</w:t>
      </w:r>
    </w:p>
    <w:p w14:paraId="3E26F236" w14:textId="77777777" w:rsidR="00AA30FD" w:rsidRPr="00975333" w:rsidRDefault="00AA30FD" w:rsidP="00EC25F4">
      <w:pPr>
        <w:pStyle w:val="ListParagraph"/>
        <w:numPr>
          <w:ilvl w:val="0"/>
          <w:numId w:val="44"/>
        </w:numPr>
        <w:ind w:left="1080"/>
        <w:jc w:val="both"/>
        <w:rPr>
          <w:rFonts w:ascii="Arial" w:hAnsi="Arial" w:cs="Arial"/>
          <w:b/>
          <w:sz w:val="26"/>
          <w:szCs w:val="26"/>
          <w:u w:val="single"/>
          <w:lang w:eastAsia="en-GB"/>
          <w:rPrChange w:id="1910" w:author="Kola Akinwale" w:date="2021-11-22T10:48:00Z">
            <w:rPr>
              <w:rFonts w:ascii="Arial Unicode MS" w:hAnsi="Arial Unicode MS"/>
              <w:b/>
              <w:sz w:val="26"/>
              <w:szCs w:val="26"/>
              <w:u w:val="single"/>
              <w:lang w:eastAsia="en-GB"/>
            </w:rPr>
          </w:rPrChange>
        </w:rPr>
        <w:pPrChange w:id="1911" w:author="Kola Akinwale" w:date="2021-11-23T09:40:00Z">
          <w:pPr>
            <w:pStyle w:val="ListParagraph"/>
            <w:numPr>
              <w:numId w:val="44"/>
            </w:numPr>
            <w:ind w:hanging="360"/>
            <w:jc w:val="both"/>
          </w:pPr>
        </w:pPrChange>
      </w:pPr>
      <w:r w:rsidRPr="00975333">
        <w:rPr>
          <w:rFonts w:ascii="Arial" w:hAnsi="Arial" w:cs="Arial"/>
          <w:b/>
          <w:sz w:val="26"/>
          <w:szCs w:val="26"/>
          <w:u w:val="single"/>
          <w:lang w:eastAsia="en-GB"/>
          <w:rPrChange w:id="1912" w:author="Kola Akinwale" w:date="2021-11-22T10:48:00Z">
            <w:rPr>
              <w:rFonts w:ascii="Arial Unicode MS" w:hAnsi="Arial Unicode MS"/>
              <w:b/>
              <w:sz w:val="26"/>
              <w:szCs w:val="26"/>
              <w:u w:val="single"/>
              <w:lang w:eastAsia="en-GB"/>
            </w:rPr>
          </w:rPrChange>
        </w:rPr>
        <w:t>The ADC Nigeria shall at all times update the Party’s website to reflect the ADC-DN engagements.</w:t>
      </w:r>
    </w:p>
    <w:p w14:paraId="7726EA24" w14:textId="77777777" w:rsidR="00AA30FD" w:rsidRPr="00975333" w:rsidRDefault="00AA30FD" w:rsidP="00EC25F4">
      <w:pPr>
        <w:pStyle w:val="ListParagraph"/>
        <w:ind w:left="1440"/>
        <w:jc w:val="both"/>
        <w:rPr>
          <w:rFonts w:ascii="Arial" w:hAnsi="Arial" w:cs="Arial"/>
          <w:b/>
          <w:sz w:val="6"/>
          <w:szCs w:val="26"/>
          <w:u w:val="single"/>
          <w:lang w:eastAsia="en-GB"/>
          <w:rPrChange w:id="1913" w:author="Kola Akinwale" w:date="2021-11-22T10:48:00Z">
            <w:rPr>
              <w:rFonts w:ascii="Arial Unicode MS" w:hAnsi="Arial Unicode MS"/>
              <w:b/>
              <w:sz w:val="6"/>
              <w:szCs w:val="26"/>
              <w:u w:val="single"/>
              <w:lang w:eastAsia="en-GB"/>
            </w:rPr>
          </w:rPrChange>
        </w:rPr>
        <w:pPrChange w:id="1914" w:author="Kola Akinwale" w:date="2021-11-23T09:39:00Z">
          <w:pPr>
            <w:pStyle w:val="ListParagraph"/>
            <w:jc w:val="both"/>
          </w:pPr>
        </w:pPrChange>
      </w:pPr>
    </w:p>
    <w:p w14:paraId="2AF14FD4" w14:textId="77777777" w:rsidR="00AA30FD" w:rsidRPr="00975333" w:rsidRDefault="00AA30FD" w:rsidP="00EC25F4">
      <w:pPr>
        <w:pStyle w:val="ListParagraph"/>
        <w:numPr>
          <w:ilvl w:val="0"/>
          <w:numId w:val="44"/>
        </w:numPr>
        <w:ind w:left="1080"/>
        <w:jc w:val="both"/>
        <w:rPr>
          <w:rFonts w:ascii="Arial" w:hAnsi="Arial" w:cs="Arial"/>
          <w:b/>
          <w:sz w:val="26"/>
          <w:szCs w:val="26"/>
          <w:u w:val="single"/>
          <w:lang w:eastAsia="en-GB"/>
          <w:rPrChange w:id="1915" w:author="Kola Akinwale" w:date="2021-11-22T10:48:00Z">
            <w:rPr>
              <w:rFonts w:ascii="Arial Unicode MS" w:hAnsi="Arial Unicode MS"/>
              <w:b/>
              <w:sz w:val="26"/>
              <w:szCs w:val="26"/>
              <w:u w:val="single"/>
              <w:lang w:eastAsia="en-GB"/>
            </w:rPr>
          </w:rPrChange>
        </w:rPr>
        <w:pPrChange w:id="1916" w:author="Kola Akinwale" w:date="2021-11-23T09:40:00Z">
          <w:pPr>
            <w:pStyle w:val="ListParagraph"/>
            <w:numPr>
              <w:numId w:val="44"/>
            </w:numPr>
            <w:ind w:hanging="360"/>
            <w:jc w:val="both"/>
          </w:pPr>
        </w:pPrChange>
      </w:pPr>
      <w:r w:rsidRPr="00975333">
        <w:rPr>
          <w:rFonts w:ascii="Arial" w:hAnsi="Arial" w:cs="Arial"/>
          <w:b/>
          <w:sz w:val="26"/>
          <w:szCs w:val="26"/>
          <w:u w:val="single"/>
          <w:lang w:eastAsia="en-GB"/>
          <w:rPrChange w:id="1917" w:author="Kola Akinwale" w:date="2021-11-22T10:48:00Z">
            <w:rPr>
              <w:rFonts w:ascii="Arial Unicode MS" w:hAnsi="Arial Unicode MS"/>
              <w:b/>
              <w:sz w:val="26"/>
              <w:szCs w:val="26"/>
              <w:u w:val="single"/>
              <w:lang w:eastAsia="en-GB"/>
            </w:rPr>
          </w:rPrChange>
        </w:rPr>
        <w:t>Membership:</w:t>
      </w:r>
    </w:p>
    <w:p w14:paraId="06904F76" w14:textId="77777777" w:rsidR="00AA30FD" w:rsidRPr="00975333" w:rsidRDefault="00AA30FD" w:rsidP="00EC25F4">
      <w:pPr>
        <w:pStyle w:val="Default"/>
        <w:numPr>
          <w:ilvl w:val="0"/>
          <w:numId w:val="45"/>
        </w:numPr>
        <w:shd w:val="clear" w:color="auto" w:fill="FFFFFF"/>
        <w:ind w:left="1778" w:hanging="425"/>
        <w:jc w:val="both"/>
        <w:textAlignment w:val="baseline"/>
        <w:rPr>
          <w:b/>
          <w:sz w:val="26"/>
          <w:szCs w:val="26"/>
          <w:u w:val="single"/>
          <w:rPrChange w:id="1918" w:author="Kola Akinwale" w:date="2021-11-22T10:48:00Z">
            <w:rPr>
              <w:rFonts w:ascii="Arial Unicode MS" w:hAnsi="Arial Unicode MS"/>
              <w:b/>
              <w:sz w:val="26"/>
              <w:szCs w:val="26"/>
              <w:u w:val="single"/>
            </w:rPr>
          </w:rPrChange>
        </w:rPr>
        <w:pPrChange w:id="1919" w:author="Kola Akinwale" w:date="2021-11-23T09:40:00Z">
          <w:pPr>
            <w:pStyle w:val="Default"/>
            <w:numPr>
              <w:numId w:val="45"/>
            </w:numPr>
            <w:shd w:val="clear" w:color="auto" w:fill="FFFFFF"/>
            <w:ind w:left="1418" w:hanging="425"/>
            <w:jc w:val="both"/>
            <w:textAlignment w:val="baseline"/>
          </w:pPr>
        </w:pPrChange>
      </w:pPr>
      <w:r w:rsidRPr="00975333">
        <w:rPr>
          <w:b/>
          <w:sz w:val="26"/>
          <w:szCs w:val="26"/>
          <w:u w:val="single"/>
          <w:lang w:eastAsia="en-GB"/>
          <w:rPrChange w:id="1920" w:author="Kola Akinwale" w:date="2021-11-22T10:48:00Z">
            <w:rPr>
              <w:rFonts w:ascii="Arial Unicode MS" w:hAnsi="Arial Unicode MS"/>
              <w:b/>
              <w:sz w:val="26"/>
              <w:szCs w:val="26"/>
              <w:u w:val="single"/>
              <w:lang w:eastAsia="en-GB"/>
            </w:rPr>
          </w:rPrChange>
        </w:rPr>
        <w:t xml:space="preserve">The ADC-DN shall be open to all Nigerians in the Diaspora. </w:t>
      </w:r>
    </w:p>
    <w:p w14:paraId="6945145E" w14:textId="77777777" w:rsidR="00AA30FD" w:rsidRPr="00975333" w:rsidRDefault="00AA30FD" w:rsidP="00EC25F4">
      <w:pPr>
        <w:pStyle w:val="Default"/>
        <w:shd w:val="clear" w:color="auto" w:fill="FFFFFF"/>
        <w:ind w:left="1778"/>
        <w:jc w:val="both"/>
        <w:textAlignment w:val="baseline"/>
        <w:rPr>
          <w:b/>
          <w:sz w:val="8"/>
          <w:szCs w:val="26"/>
          <w:u w:val="single"/>
          <w:rPrChange w:id="1921" w:author="Kola Akinwale" w:date="2021-11-22T10:48:00Z">
            <w:rPr>
              <w:rFonts w:ascii="Arial Unicode MS" w:hAnsi="Arial Unicode MS"/>
              <w:b/>
              <w:sz w:val="8"/>
              <w:szCs w:val="26"/>
              <w:u w:val="single"/>
            </w:rPr>
          </w:rPrChange>
        </w:rPr>
        <w:pPrChange w:id="1922" w:author="Kola Akinwale" w:date="2021-11-23T09:40:00Z">
          <w:pPr>
            <w:pStyle w:val="Default"/>
            <w:shd w:val="clear" w:color="auto" w:fill="FFFFFF"/>
            <w:ind w:left="1418"/>
            <w:jc w:val="both"/>
            <w:textAlignment w:val="baseline"/>
          </w:pPr>
        </w:pPrChange>
      </w:pPr>
    </w:p>
    <w:p w14:paraId="1A2B4453" w14:textId="1780153F" w:rsidR="00AA30FD" w:rsidRPr="00975333" w:rsidRDefault="00AA30FD" w:rsidP="00EC25F4">
      <w:pPr>
        <w:pStyle w:val="Default"/>
        <w:numPr>
          <w:ilvl w:val="0"/>
          <w:numId w:val="45"/>
        </w:numPr>
        <w:shd w:val="clear" w:color="auto" w:fill="FFFFFF"/>
        <w:ind w:left="1778" w:hanging="425"/>
        <w:jc w:val="both"/>
        <w:textAlignment w:val="baseline"/>
        <w:rPr>
          <w:b/>
          <w:sz w:val="26"/>
          <w:szCs w:val="26"/>
          <w:u w:val="single"/>
          <w:rPrChange w:id="1923" w:author="Kola Akinwale" w:date="2021-11-22T10:48:00Z">
            <w:rPr>
              <w:rFonts w:ascii="Arial Unicode MS" w:hAnsi="Arial Unicode MS"/>
              <w:b/>
              <w:sz w:val="26"/>
              <w:szCs w:val="26"/>
              <w:u w:val="single"/>
            </w:rPr>
          </w:rPrChange>
        </w:rPr>
        <w:pPrChange w:id="1924" w:author="Kola Akinwale" w:date="2021-11-23T09:40:00Z">
          <w:pPr>
            <w:pStyle w:val="Default"/>
            <w:numPr>
              <w:numId w:val="45"/>
            </w:numPr>
            <w:shd w:val="clear" w:color="auto" w:fill="FFFFFF"/>
            <w:ind w:left="1418" w:hanging="425"/>
            <w:jc w:val="both"/>
            <w:textAlignment w:val="baseline"/>
          </w:pPr>
        </w:pPrChange>
      </w:pPr>
      <w:r w:rsidRPr="00975333">
        <w:rPr>
          <w:b/>
          <w:sz w:val="26"/>
          <w:szCs w:val="26"/>
          <w:u w:val="single"/>
          <w:lang w:eastAsia="en-GB"/>
          <w:rPrChange w:id="1925" w:author="Kola Akinwale" w:date="2021-11-22T10:48:00Z">
            <w:rPr>
              <w:rFonts w:ascii="Arial Unicode MS" w:hAnsi="Arial Unicode MS"/>
              <w:b/>
              <w:sz w:val="26"/>
              <w:szCs w:val="26"/>
              <w:u w:val="single"/>
              <w:lang w:eastAsia="en-GB"/>
            </w:rPr>
          </w:rPrChange>
        </w:rPr>
        <w:t xml:space="preserve">Upon payment of membership and other statutory fees, any Nigerian in the Diaspora shall become a </w:t>
      </w:r>
      <w:del w:id="1926" w:author="Kola Akinwale" w:date="2021-11-22T09:15:00Z">
        <w:r w:rsidRPr="00975333" w:rsidDel="0012741E">
          <w:rPr>
            <w:b/>
            <w:sz w:val="26"/>
            <w:szCs w:val="26"/>
            <w:u w:val="single"/>
            <w:lang w:eastAsia="en-GB"/>
            <w:rPrChange w:id="1927" w:author="Kola Akinwale" w:date="2021-11-22T10:48:00Z">
              <w:rPr>
                <w:rFonts w:ascii="Arial Unicode MS" w:hAnsi="Arial Unicode MS"/>
                <w:b/>
                <w:sz w:val="26"/>
                <w:szCs w:val="26"/>
                <w:u w:val="single"/>
                <w:lang w:eastAsia="en-GB"/>
              </w:rPr>
            </w:rPrChange>
          </w:rPr>
          <w:delText>card carrying</w:delText>
        </w:r>
      </w:del>
      <w:ins w:id="1928" w:author="Kola Akinwale" w:date="2021-11-22T09:15:00Z">
        <w:r w:rsidR="0012741E" w:rsidRPr="00975333">
          <w:rPr>
            <w:b/>
            <w:sz w:val="26"/>
            <w:szCs w:val="26"/>
            <w:u w:val="single"/>
            <w:lang w:eastAsia="en-GB"/>
            <w:rPrChange w:id="1929" w:author="Kola Akinwale" w:date="2021-11-22T10:48:00Z">
              <w:rPr>
                <w:rFonts w:ascii="Arial Unicode MS" w:hAnsi="Arial Unicode MS"/>
                <w:b/>
                <w:sz w:val="26"/>
                <w:szCs w:val="26"/>
                <w:u w:val="single"/>
                <w:lang w:eastAsia="en-GB"/>
              </w:rPr>
            </w:rPrChange>
          </w:rPr>
          <w:t>card-carrying</w:t>
        </w:r>
      </w:ins>
      <w:r w:rsidRPr="00975333">
        <w:rPr>
          <w:b/>
          <w:sz w:val="26"/>
          <w:szCs w:val="26"/>
          <w:u w:val="single"/>
          <w:lang w:eastAsia="en-GB"/>
          <w:rPrChange w:id="1930" w:author="Kola Akinwale" w:date="2021-11-22T10:48:00Z">
            <w:rPr>
              <w:rFonts w:ascii="Arial Unicode MS" w:hAnsi="Arial Unicode MS"/>
              <w:b/>
              <w:sz w:val="26"/>
              <w:szCs w:val="26"/>
              <w:u w:val="single"/>
              <w:lang w:eastAsia="en-GB"/>
            </w:rPr>
          </w:rPrChange>
        </w:rPr>
        <w:t xml:space="preserve"> member of the Party and shall subject himself to the constitution of the Party. </w:t>
      </w:r>
    </w:p>
    <w:p w14:paraId="08E8E665" w14:textId="77777777" w:rsidR="00AA30FD" w:rsidRPr="00975333" w:rsidRDefault="00AA30FD" w:rsidP="00EC25F4">
      <w:pPr>
        <w:pStyle w:val="Default"/>
        <w:shd w:val="clear" w:color="auto" w:fill="FFFFFF"/>
        <w:ind w:left="1778"/>
        <w:jc w:val="both"/>
        <w:textAlignment w:val="baseline"/>
        <w:rPr>
          <w:b/>
          <w:sz w:val="6"/>
          <w:szCs w:val="26"/>
          <w:u w:val="single"/>
          <w:rPrChange w:id="1931" w:author="Kola Akinwale" w:date="2021-11-22T10:48:00Z">
            <w:rPr>
              <w:rFonts w:ascii="Arial Unicode MS" w:hAnsi="Arial Unicode MS"/>
              <w:b/>
              <w:sz w:val="6"/>
              <w:szCs w:val="26"/>
              <w:u w:val="single"/>
            </w:rPr>
          </w:rPrChange>
        </w:rPr>
        <w:pPrChange w:id="1932" w:author="Kola Akinwale" w:date="2021-11-23T09:40:00Z">
          <w:pPr>
            <w:pStyle w:val="Default"/>
            <w:shd w:val="clear" w:color="auto" w:fill="FFFFFF"/>
            <w:ind w:left="1418"/>
            <w:jc w:val="both"/>
            <w:textAlignment w:val="baseline"/>
          </w:pPr>
        </w:pPrChange>
      </w:pPr>
    </w:p>
    <w:p w14:paraId="69DB53AE" w14:textId="77777777" w:rsidR="00AA30FD" w:rsidRPr="00975333" w:rsidRDefault="00AA30FD" w:rsidP="00EC25F4">
      <w:pPr>
        <w:pStyle w:val="Default"/>
        <w:numPr>
          <w:ilvl w:val="0"/>
          <w:numId w:val="45"/>
        </w:numPr>
        <w:shd w:val="clear" w:color="auto" w:fill="FFFFFF"/>
        <w:ind w:left="1778" w:hanging="425"/>
        <w:jc w:val="both"/>
        <w:textAlignment w:val="baseline"/>
        <w:rPr>
          <w:b/>
          <w:sz w:val="26"/>
          <w:szCs w:val="26"/>
          <w:u w:val="single"/>
          <w:rPrChange w:id="1933" w:author="Kola Akinwale" w:date="2021-11-22T10:48:00Z">
            <w:rPr>
              <w:rFonts w:ascii="Arial Unicode MS" w:hAnsi="Arial Unicode MS"/>
              <w:b/>
              <w:sz w:val="26"/>
              <w:szCs w:val="26"/>
              <w:u w:val="single"/>
            </w:rPr>
          </w:rPrChange>
        </w:rPr>
        <w:pPrChange w:id="1934" w:author="Kola Akinwale" w:date="2021-11-23T09:40:00Z">
          <w:pPr>
            <w:pStyle w:val="Default"/>
            <w:numPr>
              <w:numId w:val="45"/>
            </w:numPr>
            <w:shd w:val="clear" w:color="auto" w:fill="FFFFFF"/>
            <w:ind w:left="1418" w:hanging="425"/>
            <w:jc w:val="both"/>
            <w:textAlignment w:val="baseline"/>
          </w:pPr>
        </w:pPrChange>
      </w:pPr>
      <w:r w:rsidRPr="00975333">
        <w:rPr>
          <w:b/>
          <w:sz w:val="26"/>
          <w:szCs w:val="26"/>
          <w:u w:val="single"/>
          <w:rPrChange w:id="1935" w:author="Kola Akinwale" w:date="2021-11-22T10:48:00Z">
            <w:rPr>
              <w:rFonts w:ascii="Arial Unicode MS" w:hAnsi="Arial Unicode MS"/>
              <w:b/>
              <w:sz w:val="26"/>
              <w:szCs w:val="26"/>
              <w:u w:val="single"/>
            </w:rPr>
          </w:rPrChange>
        </w:rPr>
        <w:lastRenderedPageBreak/>
        <w:t>All ADC Diaspora Network shall promptly remit their annual dues to the Global Headquarters</w:t>
      </w:r>
      <w:r w:rsidRPr="00975333">
        <w:rPr>
          <w:b/>
          <w:sz w:val="26"/>
          <w:szCs w:val="26"/>
          <w:u w:val="single"/>
          <w:lang w:eastAsia="en-GB"/>
          <w:rPrChange w:id="1936" w:author="Kola Akinwale" w:date="2021-11-22T10:48:00Z">
            <w:rPr>
              <w:rFonts w:ascii="Arial Unicode MS" w:hAnsi="Arial Unicode MS"/>
              <w:b/>
              <w:sz w:val="26"/>
              <w:szCs w:val="26"/>
              <w:u w:val="single"/>
              <w:lang w:eastAsia="en-GB"/>
            </w:rPr>
          </w:rPrChange>
        </w:rPr>
        <w:t xml:space="preserve"> but shall not be subjected to duplicate or multiple levies</w:t>
      </w:r>
      <w:r w:rsidRPr="00975333">
        <w:rPr>
          <w:b/>
          <w:sz w:val="26"/>
          <w:szCs w:val="26"/>
          <w:u w:val="single"/>
          <w:rPrChange w:id="1937" w:author="Kola Akinwale" w:date="2021-11-22T10:48:00Z">
            <w:rPr>
              <w:rFonts w:ascii="Arial Unicode MS" w:hAnsi="Arial Unicode MS"/>
              <w:b/>
              <w:sz w:val="26"/>
              <w:szCs w:val="26"/>
              <w:u w:val="single"/>
            </w:rPr>
          </w:rPrChange>
        </w:rPr>
        <w:t>.</w:t>
      </w:r>
    </w:p>
    <w:p w14:paraId="1E2633BF" w14:textId="77777777" w:rsidR="00AA30FD" w:rsidRPr="00975333" w:rsidRDefault="00AA30FD" w:rsidP="00AA30FD">
      <w:pPr>
        <w:pStyle w:val="Default"/>
        <w:shd w:val="clear" w:color="auto" w:fill="FFFFFF"/>
        <w:ind w:left="1418"/>
        <w:jc w:val="both"/>
        <w:textAlignment w:val="baseline"/>
        <w:rPr>
          <w:b/>
          <w:sz w:val="6"/>
          <w:szCs w:val="26"/>
          <w:u w:val="single"/>
          <w:rPrChange w:id="1938" w:author="Kola Akinwale" w:date="2021-11-22T10:48:00Z">
            <w:rPr>
              <w:rFonts w:ascii="Arial Unicode MS" w:hAnsi="Arial Unicode MS"/>
              <w:b/>
              <w:sz w:val="6"/>
              <w:szCs w:val="26"/>
              <w:u w:val="single"/>
            </w:rPr>
          </w:rPrChange>
        </w:rPr>
      </w:pPr>
    </w:p>
    <w:p w14:paraId="3A9BF1B1" w14:textId="77777777" w:rsidR="00AA30FD" w:rsidRPr="00975333" w:rsidRDefault="00AA30FD" w:rsidP="00EC25F4">
      <w:pPr>
        <w:pStyle w:val="Default"/>
        <w:shd w:val="clear" w:color="auto" w:fill="FFFFFF"/>
        <w:ind w:left="1712" w:hanging="992"/>
        <w:jc w:val="both"/>
        <w:textAlignment w:val="baseline"/>
        <w:rPr>
          <w:b/>
          <w:sz w:val="26"/>
          <w:szCs w:val="26"/>
          <w:u w:val="single"/>
          <w:lang w:eastAsia="en-GB"/>
          <w:rPrChange w:id="1939" w:author="Kola Akinwale" w:date="2021-11-22T10:48:00Z">
            <w:rPr>
              <w:rFonts w:ascii="Arial Unicode MS" w:hAnsi="Arial Unicode MS"/>
              <w:b/>
              <w:sz w:val="26"/>
              <w:szCs w:val="26"/>
              <w:u w:val="single"/>
              <w:lang w:eastAsia="en-GB"/>
            </w:rPr>
          </w:rPrChange>
        </w:rPr>
        <w:pPrChange w:id="1940" w:author="Kola Akinwale" w:date="2021-11-23T09:41:00Z">
          <w:pPr>
            <w:pStyle w:val="Default"/>
            <w:shd w:val="clear" w:color="auto" w:fill="FFFFFF"/>
            <w:ind w:left="1418" w:hanging="992"/>
            <w:jc w:val="both"/>
            <w:textAlignment w:val="baseline"/>
          </w:pPr>
        </w:pPrChange>
      </w:pPr>
      <w:r w:rsidRPr="00975333">
        <w:rPr>
          <w:b/>
          <w:sz w:val="26"/>
          <w:szCs w:val="26"/>
          <w:u w:val="single"/>
          <w:rPrChange w:id="1941" w:author="Kola Akinwale" w:date="2021-11-22T10:48:00Z">
            <w:rPr>
              <w:rFonts w:ascii="Arial Unicode MS" w:hAnsi="Arial Unicode MS"/>
              <w:b/>
              <w:sz w:val="26"/>
              <w:szCs w:val="26"/>
              <w:u w:val="single"/>
            </w:rPr>
          </w:rPrChange>
        </w:rPr>
        <w:t>k.</w:t>
      </w:r>
      <w:r w:rsidRPr="00975333">
        <w:rPr>
          <w:b/>
          <w:sz w:val="26"/>
          <w:szCs w:val="26"/>
          <w:u w:val="single"/>
          <w:lang w:eastAsia="en-GB"/>
          <w:rPrChange w:id="1942" w:author="Kola Akinwale" w:date="2021-11-22T10:48:00Z">
            <w:rPr>
              <w:rFonts w:ascii="Arial Unicode MS" w:hAnsi="Arial Unicode MS"/>
              <w:b/>
              <w:sz w:val="26"/>
              <w:szCs w:val="26"/>
              <w:u w:val="single"/>
              <w:lang w:eastAsia="en-GB"/>
            </w:rPr>
          </w:rPrChange>
        </w:rPr>
        <w:t xml:space="preserve"> Participation</w:t>
      </w:r>
    </w:p>
    <w:p w14:paraId="0B93DBD6" w14:textId="77777777" w:rsidR="00AA30FD" w:rsidRPr="00975333" w:rsidRDefault="00AA30FD" w:rsidP="00EC25F4">
      <w:pPr>
        <w:pStyle w:val="Default"/>
        <w:shd w:val="clear" w:color="auto" w:fill="FFFFFF"/>
        <w:ind w:left="1712" w:hanging="992"/>
        <w:jc w:val="both"/>
        <w:textAlignment w:val="baseline"/>
        <w:rPr>
          <w:b/>
          <w:sz w:val="6"/>
          <w:szCs w:val="26"/>
          <w:u w:val="single"/>
          <w:rPrChange w:id="1943" w:author="Kola Akinwale" w:date="2021-11-22T10:48:00Z">
            <w:rPr>
              <w:rFonts w:ascii="Arial Unicode MS" w:hAnsi="Arial Unicode MS"/>
              <w:b/>
              <w:sz w:val="6"/>
              <w:szCs w:val="26"/>
              <w:u w:val="single"/>
            </w:rPr>
          </w:rPrChange>
        </w:rPr>
        <w:pPrChange w:id="1944" w:author="Kola Akinwale" w:date="2021-11-23T09:41:00Z">
          <w:pPr>
            <w:pStyle w:val="Default"/>
            <w:shd w:val="clear" w:color="auto" w:fill="FFFFFF"/>
            <w:ind w:left="1418" w:hanging="992"/>
            <w:jc w:val="both"/>
            <w:textAlignment w:val="baseline"/>
          </w:pPr>
        </w:pPrChange>
      </w:pPr>
    </w:p>
    <w:p w14:paraId="42654DA0" w14:textId="77777777" w:rsidR="00AA30FD" w:rsidRPr="00975333" w:rsidRDefault="00AA30FD" w:rsidP="00EC25F4">
      <w:pPr>
        <w:pStyle w:val="ListParagraph"/>
        <w:numPr>
          <w:ilvl w:val="0"/>
          <w:numId w:val="46"/>
        </w:numPr>
        <w:ind w:left="1712" w:hanging="425"/>
        <w:jc w:val="both"/>
        <w:rPr>
          <w:rFonts w:ascii="Arial" w:hAnsi="Arial" w:cs="Arial"/>
          <w:b/>
          <w:sz w:val="26"/>
          <w:szCs w:val="26"/>
          <w:u w:val="single"/>
          <w:lang w:eastAsia="en-GB"/>
          <w:rPrChange w:id="1945" w:author="Kola Akinwale" w:date="2021-11-22T10:48:00Z">
            <w:rPr>
              <w:rFonts w:ascii="Arial Unicode MS" w:hAnsi="Arial Unicode MS"/>
              <w:b/>
              <w:sz w:val="26"/>
              <w:szCs w:val="26"/>
              <w:u w:val="single"/>
              <w:lang w:eastAsia="en-GB"/>
            </w:rPr>
          </w:rPrChange>
        </w:rPr>
        <w:pPrChange w:id="1946" w:author="Kola Akinwale" w:date="2021-11-23T09:41:00Z">
          <w:pPr>
            <w:pStyle w:val="ListParagraph"/>
            <w:numPr>
              <w:numId w:val="46"/>
            </w:numPr>
            <w:ind w:left="1418" w:hanging="425"/>
            <w:jc w:val="both"/>
          </w:pPr>
        </w:pPrChange>
      </w:pPr>
      <w:r w:rsidRPr="00975333">
        <w:rPr>
          <w:rFonts w:ascii="Arial" w:hAnsi="Arial" w:cs="Arial"/>
          <w:b/>
          <w:sz w:val="26"/>
          <w:szCs w:val="26"/>
          <w:u w:val="single"/>
          <w:lang w:eastAsia="en-GB"/>
          <w:rPrChange w:id="1947" w:author="Kola Akinwale" w:date="2021-11-22T10:48:00Z">
            <w:rPr>
              <w:rFonts w:ascii="Arial Unicode MS" w:hAnsi="Arial Unicode MS"/>
              <w:b/>
              <w:sz w:val="26"/>
              <w:szCs w:val="26"/>
              <w:u w:val="single"/>
              <w:lang w:eastAsia="en-GB"/>
            </w:rPr>
          </w:rPrChange>
        </w:rPr>
        <w:t xml:space="preserve">Eligible members of ADC-DN shall have the right to vote and be voted for Party positions. </w:t>
      </w:r>
    </w:p>
    <w:p w14:paraId="435FC565" w14:textId="77777777" w:rsidR="00AA30FD" w:rsidRPr="00975333" w:rsidRDefault="00AA30FD" w:rsidP="00EC25F4">
      <w:pPr>
        <w:pStyle w:val="ListParagraph"/>
        <w:numPr>
          <w:ilvl w:val="0"/>
          <w:numId w:val="46"/>
        </w:numPr>
        <w:ind w:left="1712" w:hanging="425"/>
        <w:jc w:val="both"/>
        <w:rPr>
          <w:rFonts w:ascii="Arial" w:hAnsi="Arial" w:cs="Arial"/>
          <w:b/>
          <w:sz w:val="26"/>
          <w:szCs w:val="26"/>
          <w:u w:val="single"/>
          <w:lang w:eastAsia="en-GB"/>
          <w:rPrChange w:id="1948" w:author="Kola Akinwale" w:date="2021-11-22T10:48:00Z">
            <w:rPr>
              <w:rFonts w:ascii="Arial Unicode MS" w:hAnsi="Arial Unicode MS"/>
              <w:b/>
              <w:sz w:val="26"/>
              <w:szCs w:val="26"/>
              <w:u w:val="single"/>
              <w:lang w:eastAsia="en-GB"/>
            </w:rPr>
          </w:rPrChange>
        </w:rPr>
        <w:pPrChange w:id="1949" w:author="Kola Akinwale" w:date="2021-11-23T09:41:00Z">
          <w:pPr>
            <w:pStyle w:val="ListParagraph"/>
            <w:numPr>
              <w:numId w:val="46"/>
            </w:numPr>
            <w:ind w:left="1418" w:hanging="425"/>
            <w:jc w:val="both"/>
          </w:pPr>
        </w:pPrChange>
      </w:pPr>
      <w:r w:rsidRPr="00975333">
        <w:rPr>
          <w:rFonts w:ascii="Arial" w:hAnsi="Arial" w:cs="Arial"/>
          <w:b/>
          <w:sz w:val="26"/>
          <w:szCs w:val="26"/>
          <w:u w:val="single"/>
          <w:lang w:eastAsia="en-GB"/>
          <w:rPrChange w:id="1950" w:author="Kola Akinwale" w:date="2021-11-22T10:48:00Z">
            <w:rPr>
              <w:rFonts w:ascii="Arial Unicode MS" w:hAnsi="Arial Unicode MS"/>
              <w:b/>
              <w:sz w:val="26"/>
              <w:szCs w:val="26"/>
              <w:u w:val="single"/>
              <w:lang w:eastAsia="en-GB"/>
            </w:rPr>
          </w:rPrChange>
        </w:rPr>
        <w:t xml:space="preserve">Concerted effort may also be made directly or through the liaison officers of the Diaspora Network. </w:t>
      </w:r>
    </w:p>
    <w:p w14:paraId="4C249E77" w14:textId="77777777" w:rsidR="00AA30FD" w:rsidRPr="00975333" w:rsidRDefault="00AA30FD" w:rsidP="00EC25F4">
      <w:pPr>
        <w:pStyle w:val="ListParagraph"/>
        <w:numPr>
          <w:ilvl w:val="0"/>
          <w:numId w:val="46"/>
        </w:numPr>
        <w:ind w:left="1712" w:hanging="425"/>
        <w:jc w:val="both"/>
        <w:rPr>
          <w:rFonts w:ascii="Arial" w:hAnsi="Arial" w:cs="Arial"/>
          <w:b/>
          <w:sz w:val="26"/>
          <w:szCs w:val="26"/>
          <w:u w:val="single"/>
          <w:lang w:eastAsia="en-GB"/>
          <w:rPrChange w:id="1951" w:author="Kola Akinwale" w:date="2021-11-22T10:48:00Z">
            <w:rPr>
              <w:rFonts w:ascii="Arial Unicode MS" w:hAnsi="Arial Unicode MS"/>
              <w:b/>
              <w:sz w:val="26"/>
              <w:szCs w:val="26"/>
              <w:u w:val="single"/>
              <w:lang w:eastAsia="en-GB"/>
            </w:rPr>
          </w:rPrChange>
        </w:rPr>
        <w:pPrChange w:id="1952" w:author="Kola Akinwale" w:date="2021-11-23T09:41:00Z">
          <w:pPr>
            <w:pStyle w:val="ListParagraph"/>
            <w:numPr>
              <w:numId w:val="46"/>
            </w:numPr>
            <w:ind w:left="1418" w:hanging="425"/>
            <w:jc w:val="both"/>
          </w:pPr>
        </w:pPrChange>
      </w:pPr>
      <w:r w:rsidRPr="00975333">
        <w:rPr>
          <w:rFonts w:ascii="Arial" w:hAnsi="Arial" w:cs="Arial"/>
          <w:b/>
          <w:sz w:val="26"/>
          <w:szCs w:val="26"/>
          <w:u w:val="single"/>
          <w:lang w:eastAsia="en-GB"/>
          <w:rPrChange w:id="1953" w:author="Kola Akinwale" w:date="2021-11-22T10:48:00Z">
            <w:rPr>
              <w:rFonts w:ascii="Arial Unicode MS" w:hAnsi="Arial Unicode MS"/>
              <w:b/>
              <w:sz w:val="26"/>
              <w:szCs w:val="26"/>
              <w:u w:val="single"/>
              <w:lang w:eastAsia="en-GB"/>
            </w:rPr>
          </w:rPrChange>
        </w:rPr>
        <w:t xml:space="preserve">In order to vote or be voted for in Nigeria, eligible ADC-DN members must be compliant with government and party directives at homeland with respect to pre-voting registrations or any other prerequisite for that purpose. </w:t>
      </w:r>
    </w:p>
    <w:p w14:paraId="33E00EDA" w14:textId="77777777" w:rsidR="00AA30FD" w:rsidRPr="00975333" w:rsidRDefault="00AA30FD" w:rsidP="00EC25F4">
      <w:pPr>
        <w:ind w:left="1712" w:hanging="425"/>
        <w:jc w:val="both"/>
        <w:rPr>
          <w:rFonts w:ascii="Arial" w:hAnsi="Arial" w:cs="Arial"/>
          <w:b/>
          <w:sz w:val="4"/>
          <w:szCs w:val="26"/>
          <w:u w:val="single"/>
          <w:lang w:eastAsia="en-GB"/>
          <w:rPrChange w:id="1954" w:author="Kola Akinwale" w:date="2021-11-22T10:48:00Z">
            <w:rPr>
              <w:rFonts w:ascii="Arial Unicode MS" w:hAnsi="Arial Unicode MS"/>
              <w:b/>
              <w:sz w:val="4"/>
              <w:szCs w:val="26"/>
              <w:u w:val="single"/>
              <w:lang w:eastAsia="en-GB"/>
            </w:rPr>
          </w:rPrChange>
        </w:rPr>
        <w:pPrChange w:id="1955" w:author="Kola Akinwale" w:date="2021-11-23T09:41:00Z">
          <w:pPr>
            <w:ind w:left="1418" w:hanging="425"/>
            <w:jc w:val="both"/>
          </w:pPr>
        </w:pPrChange>
      </w:pPr>
    </w:p>
    <w:p w14:paraId="35A68FF2" w14:textId="77777777" w:rsidR="00AA30FD" w:rsidRPr="00975333" w:rsidRDefault="00AA30FD" w:rsidP="00EC25F4">
      <w:pPr>
        <w:pStyle w:val="ListParagraph"/>
        <w:numPr>
          <w:ilvl w:val="0"/>
          <w:numId w:val="46"/>
        </w:numPr>
        <w:ind w:left="1712" w:hanging="425"/>
        <w:jc w:val="both"/>
        <w:rPr>
          <w:rFonts w:ascii="Arial" w:hAnsi="Arial" w:cs="Arial"/>
          <w:b/>
          <w:sz w:val="26"/>
          <w:szCs w:val="26"/>
          <w:u w:val="single"/>
          <w:lang w:eastAsia="en-GB"/>
          <w:rPrChange w:id="1956" w:author="Kola Akinwale" w:date="2021-11-22T10:48:00Z">
            <w:rPr>
              <w:rFonts w:ascii="Arial Unicode MS" w:hAnsi="Arial Unicode MS"/>
              <w:b/>
              <w:sz w:val="26"/>
              <w:szCs w:val="26"/>
              <w:u w:val="single"/>
              <w:lang w:eastAsia="en-GB"/>
            </w:rPr>
          </w:rPrChange>
        </w:rPr>
        <w:pPrChange w:id="1957" w:author="Kola Akinwale" w:date="2021-11-23T09:41:00Z">
          <w:pPr>
            <w:pStyle w:val="ListParagraph"/>
            <w:numPr>
              <w:numId w:val="46"/>
            </w:numPr>
            <w:ind w:left="1418" w:hanging="425"/>
            <w:jc w:val="both"/>
          </w:pPr>
        </w:pPrChange>
      </w:pPr>
      <w:r w:rsidRPr="00975333">
        <w:rPr>
          <w:rFonts w:ascii="Arial" w:hAnsi="Arial" w:cs="Arial"/>
          <w:b/>
          <w:sz w:val="26"/>
          <w:szCs w:val="26"/>
          <w:u w:val="single"/>
          <w:lang w:eastAsia="en-GB"/>
          <w:rPrChange w:id="1958" w:author="Kola Akinwale" w:date="2021-11-22T10:48:00Z">
            <w:rPr>
              <w:rFonts w:ascii="Arial Unicode MS" w:hAnsi="Arial Unicode MS"/>
              <w:b/>
              <w:sz w:val="26"/>
              <w:szCs w:val="26"/>
              <w:u w:val="single"/>
              <w:lang w:eastAsia="en-GB"/>
            </w:rPr>
          </w:rPrChange>
        </w:rPr>
        <w:t>Hybrid registration with automatic transfer of ADC-DN membership to their respective Ward shall be provided for the Diaspora members through the Diaspora Liaison Office/homeland constituency.</w:t>
      </w:r>
    </w:p>
    <w:p w14:paraId="51ED0D15" w14:textId="77777777" w:rsidR="00AA30FD" w:rsidRPr="00975333" w:rsidRDefault="00AA30FD" w:rsidP="00EC25F4">
      <w:pPr>
        <w:ind w:left="1712" w:hanging="425"/>
        <w:jc w:val="both"/>
        <w:rPr>
          <w:rFonts w:ascii="Arial" w:hAnsi="Arial" w:cs="Arial"/>
          <w:b/>
          <w:sz w:val="4"/>
          <w:szCs w:val="26"/>
          <w:u w:val="single"/>
          <w:lang w:eastAsia="en-GB"/>
          <w:rPrChange w:id="1959" w:author="Kola Akinwale" w:date="2021-11-22T10:48:00Z">
            <w:rPr>
              <w:rFonts w:ascii="Arial Unicode MS" w:hAnsi="Arial Unicode MS"/>
              <w:b/>
              <w:sz w:val="4"/>
              <w:szCs w:val="26"/>
              <w:u w:val="single"/>
              <w:lang w:eastAsia="en-GB"/>
            </w:rPr>
          </w:rPrChange>
        </w:rPr>
        <w:pPrChange w:id="1960" w:author="Kola Akinwale" w:date="2021-11-23T09:41:00Z">
          <w:pPr>
            <w:ind w:left="1418" w:hanging="425"/>
            <w:jc w:val="both"/>
          </w:pPr>
        </w:pPrChange>
      </w:pPr>
    </w:p>
    <w:p w14:paraId="0E1BB420" w14:textId="77777777" w:rsidR="00AA30FD" w:rsidRPr="00975333" w:rsidRDefault="00AA30FD" w:rsidP="00EC25F4">
      <w:pPr>
        <w:pStyle w:val="ListParagraph"/>
        <w:numPr>
          <w:ilvl w:val="0"/>
          <w:numId w:val="46"/>
        </w:numPr>
        <w:ind w:left="1712" w:hanging="425"/>
        <w:jc w:val="both"/>
        <w:rPr>
          <w:rFonts w:ascii="Arial" w:hAnsi="Arial" w:cs="Arial"/>
          <w:b/>
          <w:sz w:val="26"/>
          <w:szCs w:val="26"/>
          <w:u w:val="single"/>
          <w:lang w:eastAsia="en-GB"/>
          <w:rPrChange w:id="1961" w:author="Kola Akinwale" w:date="2021-11-22T10:48:00Z">
            <w:rPr>
              <w:rFonts w:ascii="Arial Unicode MS" w:hAnsi="Arial Unicode MS"/>
              <w:b/>
              <w:sz w:val="26"/>
              <w:szCs w:val="26"/>
              <w:u w:val="single"/>
              <w:lang w:eastAsia="en-GB"/>
            </w:rPr>
          </w:rPrChange>
        </w:rPr>
        <w:pPrChange w:id="1962" w:author="Kola Akinwale" w:date="2021-11-23T09:41:00Z">
          <w:pPr>
            <w:pStyle w:val="ListParagraph"/>
            <w:numPr>
              <w:numId w:val="46"/>
            </w:numPr>
            <w:ind w:left="1418" w:hanging="425"/>
            <w:jc w:val="both"/>
          </w:pPr>
        </w:pPrChange>
      </w:pPr>
      <w:r w:rsidRPr="00975333">
        <w:rPr>
          <w:rFonts w:ascii="Arial" w:hAnsi="Arial" w:cs="Arial"/>
          <w:b/>
          <w:sz w:val="26"/>
          <w:szCs w:val="26"/>
          <w:u w:val="single"/>
          <w:lang w:eastAsia="en-GB"/>
          <w:rPrChange w:id="1963" w:author="Kola Akinwale" w:date="2021-11-22T10:48:00Z">
            <w:rPr>
              <w:rFonts w:ascii="Arial Unicode MS" w:hAnsi="Arial Unicode MS"/>
              <w:b/>
              <w:sz w:val="26"/>
              <w:szCs w:val="26"/>
              <w:u w:val="single"/>
              <w:lang w:eastAsia="en-GB"/>
            </w:rPr>
          </w:rPrChange>
        </w:rPr>
        <w:t>ADC-DN shall incorporate and replicate party structure at Diaspora level. The Diaspora structure shall work only for the purpose of its establishment and shall by no means conflict with the homeland structures.</w:t>
      </w:r>
    </w:p>
    <w:p w14:paraId="57D9ECC4" w14:textId="77777777" w:rsidR="00AA30FD" w:rsidRPr="00975333" w:rsidRDefault="00AA30FD" w:rsidP="00EC25F4">
      <w:pPr>
        <w:pStyle w:val="Default"/>
        <w:ind w:left="1712" w:hanging="425"/>
        <w:jc w:val="both"/>
        <w:rPr>
          <w:b/>
          <w:bCs/>
          <w:sz w:val="6"/>
          <w:szCs w:val="26"/>
          <w:u w:val="single"/>
          <w:rPrChange w:id="1964" w:author="Kola Akinwale" w:date="2021-11-22T10:48:00Z">
            <w:rPr>
              <w:rFonts w:ascii="Arial Unicode MS" w:hAnsi="Arial Unicode MS"/>
              <w:b/>
              <w:bCs/>
              <w:sz w:val="6"/>
              <w:szCs w:val="26"/>
              <w:u w:val="single"/>
            </w:rPr>
          </w:rPrChange>
        </w:rPr>
        <w:pPrChange w:id="1965" w:author="Kola Akinwale" w:date="2021-11-23T09:41:00Z">
          <w:pPr>
            <w:pStyle w:val="Default"/>
            <w:ind w:left="1418" w:hanging="425"/>
            <w:jc w:val="both"/>
          </w:pPr>
        </w:pPrChange>
      </w:pPr>
    </w:p>
    <w:p w14:paraId="5E5CFD6F" w14:textId="77777777" w:rsidR="00AA30FD" w:rsidRPr="00975333" w:rsidRDefault="00AA30FD" w:rsidP="00EC25F4">
      <w:pPr>
        <w:pStyle w:val="Default"/>
        <w:numPr>
          <w:ilvl w:val="0"/>
          <w:numId w:val="46"/>
        </w:numPr>
        <w:shd w:val="clear" w:color="auto" w:fill="FFFFFF"/>
        <w:ind w:left="1712" w:hanging="425"/>
        <w:jc w:val="both"/>
        <w:textAlignment w:val="baseline"/>
        <w:rPr>
          <w:b/>
          <w:sz w:val="26"/>
          <w:szCs w:val="26"/>
          <w:u w:val="single"/>
          <w:rPrChange w:id="1966" w:author="Kola Akinwale" w:date="2021-11-22T10:48:00Z">
            <w:rPr>
              <w:rFonts w:ascii="Arial Unicode MS" w:hAnsi="Arial Unicode MS"/>
              <w:b/>
              <w:sz w:val="26"/>
              <w:szCs w:val="26"/>
              <w:u w:val="single"/>
            </w:rPr>
          </w:rPrChange>
        </w:rPr>
        <w:pPrChange w:id="1967" w:author="Kola Akinwale" w:date="2021-11-23T09:41:00Z">
          <w:pPr>
            <w:pStyle w:val="Default"/>
            <w:numPr>
              <w:numId w:val="46"/>
            </w:numPr>
            <w:shd w:val="clear" w:color="auto" w:fill="FFFFFF"/>
            <w:ind w:left="1418" w:hanging="425"/>
            <w:jc w:val="both"/>
            <w:textAlignment w:val="baseline"/>
          </w:pPr>
        </w:pPrChange>
      </w:pPr>
      <w:r w:rsidRPr="00975333">
        <w:rPr>
          <w:b/>
          <w:sz w:val="26"/>
          <w:szCs w:val="26"/>
          <w:u w:val="single"/>
          <w:rPrChange w:id="1968" w:author="Kola Akinwale" w:date="2021-11-22T10:48:00Z">
            <w:rPr>
              <w:rFonts w:ascii="Arial Unicode MS" w:hAnsi="Arial Unicode MS"/>
              <w:b/>
              <w:sz w:val="26"/>
              <w:szCs w:val="26"/>
              <w:u w:val="single"/>
            </w:rPr>
          </w:rPrChange>
        </w:rPr>
        <w:t>The DN shall have power to make Rules and Regulations pursuant to this Constitution.</w:t>
      </w:r>
    </w:p>
    <w:p w14:paraId="30736A2F" w14:textId="77777777" w:rsidR="00AA30FD" w:rsidRPr="00975333" w:rsidRDefault="00AA30FD" w:rsidP="00EC25F4">
      <w:pPr>
        <w:pStyle w:val="ListParagraph"/>
        <w:numPr>
          <w:ilvl w:val="0"/>
          <w:numId w:val="46"/>
        </w:numPr>
        <w:spacing w:after="200"/>
        <w:ind w:left="1712" w:hanging="425"/>
        <w:jc w:val="both"/>
        <w:rPr>
          <w:rFonts w:ascii="Arial" w:hAnsi="Arial" w:cs="Arial"/>
          <w:b/>
          <w:sz w:val="26"/>
          <w:szCs w:val="26"/>
          <w:u w:val="single"/>
          <w:rPrChange w:id="1969" w:author="Kola Akinwale" w:date="2021-11-22T10:48:00Z">
            <w:rPr>
              <w:rFonts w:ascii="Arial Unicode MS" w:hAnsi="Arial Unicode MS"/>
              <w:b/>
              <w:sz w:val="26"/>
              <w:szCs w:val="26"/>
              <w:u w:val="single"/>
            </w:rPr>
          </w:rPrChange>
        </w:rPr>
        <w:pPrChange w:id="1970" w:author="Kola Akinwale" w:date="2021-11-23T09:41:00Z">
          <w:pPr>
            <w:pStyle w:val="ListParagraph"/>
            <w:numPr>
              <w:numId w:val="46"/>
            </w:numPr>
            <w:spacing w:after="200"/>
            <w:ind w:left="1418" w:hanging="425"/>
            <w:jc w:val="both"/>
          </w:pPr>
        </w:pPrChange>
      </w:pPr>
      <w:r w:rsidRPr="00975333">
        <w:rPr>
          <w:rFonts w:ascii="Arial" w:hAnsi="Arial" w:cs="Arial"/>
          <w:b/>
          <w:sz w:val="26"/>
          <w:szCs w:val="26"/>
          <w:u w:val="single"/>
          <w:rPrChange w:id="1971" w:author="Kola Akinwale" w:date="2021-11-22T10:48:00Z">
            <w:rPr>
              <w:rFonts w:ascii="Arial Unicode MS" w:hAnsi="Arial Unicode MS"/>
              <w:b/>
              <w:sz w:val="26"/>
              <w:szCs w:val="26"/>
              <w:u w:val="single"/>
            </w:rPr>
          </w:rPrChange>
        </w:rPr>
        <w:t>Diaspora Networks shall from time to time advise the Global Headquarters on international best practice for political parties and shall seek regulatory alignment between Nigeria and their host Country.</w:t>
      </w:r>
    </w:p>
    <w:p w14:paraId="56BD6544" w14:textId="77777777" w:rsidR="00AA30FD" w:rsidRPr="00975333" w:rsidRDefault="00AA30FD" w:rsidP="00EC25F4">
      <w:pPr>
        <w:pStyle w:val="ListParagraph"/>
        <w:numPr>
          <w:ilvl w:val="0"/>
          <w:numId w:val="46"/>
        </w:numPr>
        <w:spacing w:after="200"/>
        <w:ind w:left="1712" w:hanging="425"/>
        <w:jc w:val="both"/>
        <w:rPr>
          <w:rFonts w:ascii="Arial" w:hAnsi="Arial" w:cs="Arial"/>
          <w:b/>
          <w:sz w:val="26"/>
          <w:szCs w:val="26"/>
          <w:u w:val="single"/>
          <w:rPrChange w:id="1972" w:author="Kola Akinwale" w:date="2021-11-22T10:48:00Z">
            <w:rPr>
              <w:rFonts w:ascii="Arial Unicode MS" w:hAnsi="Arial Unicode MS"/>
              <w:b/>
              <w:sz w:val="26"/>
              <w:szCs w:val="26"/>
              <w:u w:val="single"/>
            </w:rPr>
          </w:rPrChange>
        </w:rPr>
        <w:pPrChange w:id="1973" w:author="Kola Akinwale" w:date="2021-11-23T09:41:00Z">
          <w:pPr>
            <w:pStyle w:val="ListParagraph"/>
            <w:numPr>
              <w:numId w:val="46"/>
            </w:numPr>
            <w:spacing w:after="200"/>
            <w:ind w:left="1418" w:hanging="425"/>
            <w:jc w:val="both"/>
          </w:pPr>
        </w:pPrChange>
      </w:pPr>
      <w:r w:rsidRPr="00975333">
        <w:rPr>
          <w:rFonts w:ascii="Arial" w:hAnsi="Arial" w:cs="Arial"/>
          <w:b/>
          <w:sz w:val="26"/>
          <w:szCs w:val="26"/>
          <w:u w:val="single"/>
          <w:rPrChange w:id="1974" w:author="Kola Akinwale" w:date="2021-11-22T10:48:00Z">
            <w:rPr>
              <w:rFonts w:ascii="Arial Unicode MS" w:hAnsi="Arial Unicode MS"/>
              <w:b/>
              <w:sz w:val="26"/>
              <w:szCs w:val="26"/>
              <w:u w:val="single"/>
            </w:rPr>
          </w:rPrChange>
        </w:rPr>
        <w:t>Diaspora Networks shall report to the Global Headquarters</w:t>
      </w:r>
    </w:p>
    <w:p w14:paraId="3AE2B387" w14:textId="77777777" w:rsidR="00AA30FD" w:rsidRPr="00975333" w:rsidRDefault="00AA30FD" w:rsidP="00EC25F4">
      <w:pPr>
        <w:pStyle w:val="ListParagraph"/>
        <w:numPr>
          <w:ilvl w:val="0"/>
          <w:numId w:val="46"/>
        </w:numPr>
        <w:spacing w:after="200"/>
        <w:ind w:left="1712" w:hanging="425"/>
        <w:jc w:val="both"/>
        <w:rPr>
          <w:rFonts w:ascii="Arial" w:hAnsi="Arial" w:cs="Arial"/>
          <w:b/>
          <w:sz w:val="26"/>
          <w:szCs w:val="26"/>
          <w:u w:val="single"/>
          <w:rPrChange w:id="1975" w:author="Kola Akinwale" w:date="2021-11-22T10:48:00Z">
            <w:rPr>
              <w:rFonts w:ascii="Arial Unicode MS" w:hAnsi="Arial Unicode MS"/>
              <w:b/>
              <w:sz w:val="26"/>
              <w:szCs w:val="26"/>
              <w:u w:val="single"/>
            </w:rPr>
          </w:rPrChange>
        </w:rPr>
        <w:pPrChange w:id="1976" w:author="Kola Akinwale" w:date="2021-11-23T09:41:00Z">
          <w:pPr>
            <w:pStyle w:val="ListParagraph"/>
            <w:numPr>
              <w:numId w:val="46"/>
            </w:numPr>
            <w:spacing w:after="200"/>
            <w:ind w:left="1418" w:hanging="425"/>
            <w:jc w:val="both"/>
          </w:pPr>
        </w:pPrChange>
      </w:pPr>
      <w:r w:rsidRPr="00975333">
        <w:rPr>
          <w:rFonts w:ascii="Arial" w:hAnsi="Arial" w:cs="Arial"/>
          <w:b/>
          <w:sz w:val="26"/>
          <w:szCs w:val="26"/>
          <w:u w:val="single"/>
          <w:lang w:eastAsia="en-GB"/>
          <w:rPrChange w:id="1977" w:author="Kola Akinwale" w:date="2021-11-22T10:48:00Z">
            <w:rPr>
              <w:rFonts w:ascii="Arial Unicode MS" w:hAnsi="Arial Unicode MS"/>
              <w:b/>
              <w:sz w:val="26"/>
              <w:szCs w:val="26"/>
              <w:u w:val="single"/>
              <w:lang w:eastAsia="en-GB"/>
            </w:rPr>
          </w:rPrChange>
        </w:rPr>
        <w:t>All official communication by the DN to the Global headquarters shall be written in the English language and if such report is written in a language other than the English language, it shall be accompanied with the English translation.</w:t>
      </w:r>
    </w:p>
    <w:p w14:paraId="260E0302" w14:textId="77777777" w:rsidR="00AA30FD" w:rsidRPr="00975333" w:rsidRDefault="00AA30FD" w:rsidP="00AA30FD">
      <w:pPr>
        <w:pStyle w:val="Default"/>
        <w:jc w:val="both"/>
        <w:rPr>
          <w:b/>
          <w:bCs/>
          <w:sz w:val="26"/>
          <w:szCs w:val="26"/>
          <w:u w:val="single"/>
          <w:rPrChange w:id="1978" w:author="Kola Akinwale" w:date="2021-11-22T10:48:00Z">
            <w:rPr>
              <w:rFonts w:ascii="Arial Unicode MS" w:hAnsi="Arial Unicode MS"/>
              <w:b/>
              <w:bCs/>
              <w:sz w:val="26"/>
              <w:szCs w:val="26"/>
              <w:u w:val="single"/>
            </w:rPr>
          </w:rPrChange>
        </w:rPr>
      </w:pPr>
      <w:r w:rsidRPr="00975333">
        <w:rPr>
          <w:b/>
          <w:bCs/>
          <w:sz w:val="26"/>
          <w:szCs w:val="26"/>
          <w:u w:val="single"/>
          <w:rPrChange w:id="1979" w:author="Kola Akinwale" w:date="2021-11-22T10:48:00Z">
            <w:rPr>
              <w:rFonts w:ascii="Arial Unicode MS" w:hAnsi="Arial Unicode MS"/>
              <w:b/>
              <w:bCs/>
              <w:sz w:val="26"/>
              <w:szCs w:val="26"/>
              <w:u w:val="single"/>
            </w:rPr>
          </w:rPrChange>
        </w:rPr>
        <w:t>l. Diaspora Liaison Office</w:t>
      </w:r>
    </w:p>
    <w:p w14:paraId="029629B7" w14:textId="2A9A17E6" w:rsidR="00AA30FD" w:rsidRDefault="00AA30FD" w:rsidP="00AA30FD">
      <w:pPr>
        <w:pStyle w:val="Default"/>
        <w:jc w:val="both"/>
        <w:rPr>
          <w:ins w:id="1980" w:author="Kola Akinwale" w:date="2021-11-23T09:41:00Z"/>
          <w:b/>
          <w:sz w:val="26"/>
          <w:szCs w:val="26"/>
          <w:u w:val="single"/>
        </w:rPr>
      </w:pPr>
      <w:r w:rsidRPr="00975333">
        <w:rPr>
          <w:b/>
          <w:sz w:val="26"/>
          <w:szCs w:val="26"/>
          <w:u w:val="single"/>
          <w:rPrChange w:id="1981" w:author="Kola Akinwale" w:date="2021-11-22T10:48:00Z">
            <w:rPr>
              <w:rFonts w:ascii="Arial Unicode MS" w:hAnsi="Arial Unicode MS"/>
              <w:b/>
              <w:sz w:val="26"/>
              <w:szCs w:val="26"/>
              <w:u w:val="single"/>
            </w:rPr>
          </w:rPrChange>
        </w:rPr>
        <w:t>There shall be a “</w:t>
      </w:r>
      <w:r w:rsidRPr="00975333">
        <w:rPr>
          <w:b/>
          <w:bCs/>
          <w:sz w:val="26"/>
          <w:szCs w:val="26"/>
          <w:u w:val="single"/>
          <w:rPrChange w:id="1982" w:author="Kola Akinwale" w:date="2021-11-22T10:48:00Z">
            <w:rPr>
              <w:rFonts w:ascii="Arial Unicode MS" w:hAnsi="Arial Unicode MS"/>
              <w:b/>
              <w:bCs/>
              <w:sz w:val="26"/>
              <w:szCs w:val="26"/>
              <w:u w:val="single"/>
            </w:rPr>
          </w:rPrChange>
        </w:rPr>
        <w:t>Diaspora Liaison Office</w:t>
      </w:r>
      <w:r w:rsidRPr="00975333">
        <w:rPr>
          <w:b/>
          <w:sz w:val="26"/>
          <w:szCs w:val="26"/>
          <w:u w:val="single"/>
          <w:rPrChange w:id="1983" w:author="Kola Akinwale" w:date="2021-11-22T10:48:00Z">
            <w:rPr>
              <w:rFonts w:ascii="Arial Unicode MS" w:hAnsi="Arial Unicode MS"/>
              <w:b/>
              <w:sz w:val="26"/>
              <w:szCs w:val="26"/>
              <w:u w:val="single"/>
            </w:rPr>
          </w:rPrChange>
        </w:rPr>
        <w:t xml:space="preserve">” which shall interface between the Diaspora Network and the Global Headquarter. </w:t>
      </w:r>
    </w:p>
    <w:p w14:paraId="74938A13" w14:textId="77777777" w:rsidR="00EC25F4" w:rsidRPr="00975333" w:rsidRDefault="00EC25F4" w:rsidP="00AA30FD">
      <w:pPr>
        <w:pStyle w:val="Default"/>
        <w:jc w:val="both"/>
        <w:rPr>
          <w:b/>
          <w:sz w:val="26"/>
          <w:szCs w:val="26"/>
          <w:u w:val="single"/>
          <w:rPrChange w:id="1984" w:author="Kola Akinwale" w:date="2021-11-22T10:48:00Z">
            <w:rPr>
              <w:rFonts w:ascii="Arial Unicode MS" w:hAnsi="Arial Unicode MS"/>
              <w:b/>
              <w:sz w:val="26"/>
              <w:szCs w:val="26"/>
              <w:u w:val="single"/>
            </w:rPr>
          </w:rPrChange>
        </w:rPr>
      </w:pPr>
    </w:p>
    <w:p w14:paraId="55CAF79E" w14:textId="77777777" w:rsidR="00AA30FD" w:rsidRPr="00975333" w:rsidRDefault="00AA30FD" w:rsidP="00AA30FD">
      <w:pPr>
        <w:autoSpaceDE w:val="0"/>
        <w:autoSpaceDN w:val="0"/>
        <w:adjustRightInd w:val="0"/>
        <w:jc w:val="both"/>
        <w:rPr>
          <w:rFonts w:ascii="Arial" w:hAnsi="Arial" w:cs="Arial"/>
          <w:b/>
          <w:sz w:val="8"/>
          <w:szCs w:val="26"/>
          <w:rPrChange w:id="1985" w:author="Kola Akinwale" w:date="2021-11-22T10:48:00Z">
            <w:rPr>
              <w:rFonts w:ascii="Arial Unicode MS" w:hAnsi="Arial Unicode MS"/>
              <w:b/>
              <w:sz w:val="8"/>
              <w:szCs w:val="26"/>
            </w:rPr>
          </w:rPrChange>
        </w:rPr>
      </w:pPr>
    </w:p>
    <w:p w14:paraId="668A53B2" w14:textId="5866A0E7" w:rsidR="00AA30FD" w:rsidDel="00021AD2" w:rsidRDefault="00AA30FD" w:rsidP="00021AD2">
      <w:pPr>
        <w:jc w:val="both"/>
        <w:rPr>
          <w:del w:id="1986" w:author="Kola Akinwale" w:date="2021-11-23T09:41:00Z"/>
          <w:rFonts w:ascii="Arial" w:hAnsi="Arial" w:cs="Arial"/>
          <w:sz w:val="26"/>
          <w:szCs w:val="26"/>
        </w:rPr>
      </w:pPr>
      <w:del w:id="1987" w:author="Kola Akinwale" w:date="2021-11-23T09:41:00Z">
        <w:r w:rsidRPr="00021AD2" w:rsidDel="00021AD2">
          <w:rPr>
            <w:rFonts w:ascii="Arial" w:hAnsi="Arial" w:cs="Arial"/>
            <w:sz w:val="26"/>
            <w:szCs w:val="26"/>
            <w:rPrChange w:id="1988" w:author="Kola Akinwale" w:date="2021-11-23T09:41:00Z">
              <w:rPr>
                <w:rFonts w:ascii="Arial Unicode MS" w:hAnsi="Arial Unicode MS"/>
                <w:sz w:val="26"/>
                <w:szCs w:val="26"/>
              </w:rPr>
            </w:rPrChange>
          </w:rPr>
          <w:tab/>
        </w:r>
        <w:r w:rsidRPr="00021AD2" w:rsidDel="00021AD2">
          <w:rPr>
            <w:rFonts w:ascii="Arial" w:hAnsi="Arial" w:cs="Arial"/>
            <w:sz w:val="26"/>
            <w:szCs w:val="26"/>
            <w:rPrChange w:id="1989" w:author="Kola Akinwale" w:date="2021-11-23T09:41:00Z">
              <w:rPr>
                <w:rFonts w:ascii="Arial Unicode MS" w:hAnsi="Arial Unicode MS"/>
                <w:sz w:val="26"/>
                <w:szCs w:val="26"/>
              </w:rPr>
            </w:rPrChange>
          </w:rPr>
          <w:tab/>
        </w:r>
        <w:r w:rsidRPr="00021AD2" w:rsidDel="00021AD2">
          <w:rPr>
            <w:rFonts w:ascii="Arial" w:hAnsi="Arial" w:cs="Arial"/>
            <w:sz w:val="26"/>
            <w:szCs w:val="26"/>
            <w:rPrChange w:id="1990" w:author="Kola Akinwale" w:date="2021-11-23T09:41:00Z">
              <w:rPr>
                <w:rFonts w:ascii="Arial Unicode MS" w:hAnsi="Arial Unicode MS"/>
                <w:sz w:val="26"/>
                <w:szCs w:val="26"/>
              </w:rPr>
            </w:rPrChange>
          </w:rPr>
          <w:tab/>
        </w:r>
        <w:r w:rsidRPr="00021AD2" w:rsidDel="00021AD2">
          <w:rPr>
            <w:rFonts w:ascii="Arial" w:hAnsi="Arial" w:cs="Arial"/>
            <w:sz w:val="26"/>
            <w:szCs w:val="26"/>
            <w:rPrChange w:id="1991" w:author="Kola Akinwale" w:date="2021-11-23T09:41:00Z">
              <w:rPr>
                <w:rFonts w:ascii="Arial Unicode MS" w:hAnsi="Arial Unicode MS"/>
                <w:sz w:val="26"/>
                <w:szCs w:val="26"/>
              </w:rPr>
            </w:rPrChange>
          </w:rPr>
          <w:tab/>
        </w:r>
      </w:del>
      <w:r w:rsidRPr="00021AD2">
        <w:rPr>
          <w:rFonts w:ascii="Arial" w:hAnsi="Arial" w:cs="Arial"/>
          <w:sz w:val="26"/>
          <w:szCs w:val="26"/>
          <w:rPrChange w:id="1992" w:author="Kola Akinwale" w:date="2021-11-23T09:41:00Z">
            <w:rPr>
              <w:rFonts w:ascii="Arial Unicode MS" w:hAnsi="Arial Unicode MS"/>
              <w:sz w:val="26"/>
              <w:szCs w:val="26"/>
            </w:rPr>
          </w:rPrChange>
        </w:rPr>
        <w:t>ARTICLE 16</w:t>
      </w:r>
    </w:p>
    <w:p w14:paraId="7437A83D" w14:textId="77777777" w:rsidR="00021AD2" w:rsidRPr="00021AD2" w:rsidRDefault="00021AD2" w:rsidP="00021AD2">
      <w:pPr>
        <w:jc w:val="both"/>
        <w:rPr>
          <w:ins w:id="1993" w:author="Kola Akinwale" w:date="2021-11-23T09:41:00Z"/>
          <w:rFonts w:ascii="Arial" w:hAnsi="Arial" w:cs="Arial"/>
          <w:sz w:val="26"/>
          <w:szCs w:val="26"/>
          <w:rPrChange w:id="1994" w:author="Kola Akinwale" w:date="2021-11-23T09:41:00Z">
            <w:rPr>
              <w:ins w:id="1995" w:author="Kola Akinwale" w:date="2021-11-23T09:41:00Z"/>
              <w:rFonts w:ascii="Arial Unicode MS" w:hAnsi="Arial Unicode MS"/>
              <w:sz w:val="26"/>
              <w:szCs w:val="26"/>
            </w:rPr>
          </w:rPrChange>
        </w:rPr>
        <w:pPrChange w:id="1996" w:author="Kola Akinwale" w:date="2021-11-23T09:41:00Z">
          <w:pPr>
            <w:pStyle w:val="ListParagraph"/>
            <w:jc w:val="both"/>
          </w:pPr>
        </w:pPrChange>
      </w:pPr>
    </w:p>
    <w:p w14:paraId="63B9C8B3" w14:textId="77777777" w:rsidR="00AA30FD" w:rsidRPr="00021AD2" w:rsidRDefault="00AA30FD" w:rsidP="00021AD2">
      <w:pPr>
        <w:jc w:val="both"/>
        <w:rPr>
          <w:rFonts w:ascii="Arial" w:hAnsi="Arial" w:cs="Arial"/>
          <w:sz w:val="26"/>
          <w:szCs w:val="26"/>
          <w:rPrChange w:id="1997" w:author="Kola Akinwale" w:date="2021-11-23T09:41:00Z">
            <w:rPr>
              <w:rFonts w:ascii="Arial Unicode MS" w:hAnsi="Arial Unicode MS"/>
              <w:sz w:val="26"/>
              <w:szCs w:val="26"/>
            </w:rPr>
          </w:rPrChange>
        </w:rPr>
        <w:pPrChange w:id="1998" w:author="Kola Akinwale" w:date="2021-11-23T09:41:00Z">
          <w:pPr>
            <w:pStyle w:val="ListParagraph"/>
            <w:jc w:val="both"/>
          </w:pPr>
        </w:pPrChange>
      </w:pPr>
      <w:del w:id="1999" w:author="Kola Akinwale" w:date="2021-11-23T09:41:00Z">
        <w:r w:rsidRPr="00021AD2" w:rsidDel="00021AD2">
          <w:rPr>
            <w:rFonts w:ascii="Arial" w:hAnsi="Arial" w:cs="Arial"/>
            <w:sz w:val="26"/>
            <w:szCs w:val="26"/>
            <w:rPrChange w:id="2000" w:author="Kola Akinwale" w:date="2021-11-23T09:41:00Z">
              <w:rPr>
                <w:rFonts w:ascii="Arial Unicode MS" w:hAnsi="Arial Unicode MS"/>
                <w:sz w:val="26"/>
                <w:szCs w:val="26"/>
              </w:rPr>
            </w:rPrChange>
          </w:rPr>
          <w:delText xml:space="preserve">                              </w:delText>
        </w:r>
      </w:del>
      <w:r w:rsidRPr="00021AD2">
        <w:rPr>
          <w:rFonts w:ascii="Arial" w:hAnsi="Arial" w:cs="Arial"/>
          <w:sz w:val="26"/>
          <w:szCs w:val="26"/>
          <w:rPrChange w:id="2001" w:author="Kola Akinwale" w:date="2021-11-23T09:41:00Z">
            <w:rPr>
              <w:rFonts w:ascii="Arial Unicode MS" w:hAnsi="Arial Unicode MS"/>
              <w:sz w:val="26"/>
              <w:szCs w:val="26"/>
            </w:rPr>
          </w:rPrChange>
        </w:rPr>
        <w:t>PARTY ORGANIZATION</w:t>
      </w:r>
    </w:p>
    <w:p w14:paraId="69557096" w14:textId="77777777" w:rsidR="00AA30FD" w:rsidRPr="00975333" w:rsidRDefault="00AA30FD" w:rsidP="00AA30FD">
      <w:pPr>
        <w:pStyle w:val="ListParagraph"/>
        <w:numPr>
          <w:ilvl w:val="0"/>
          <w:numId w:val="47"/>
        </w:numPr>
        <w:ind w:left="709"/>
        <w:jc w:val="both"/>
        <w:rPr>
          <w:rFonts w:ascii="Arial" w:hAnsi="Arial" w:cs="Arial"/>
          <w:sz w:val="26"/>
          <w:szCs w:val="26"/>
          <w:rPrChange w:id="2002" w:author="Kola Akinwale" w:date="2021-11-22T10:48:00Z">
            <w:rPr>
              <w:rFonts w:ascii="Arial Unicode MS" w:hAnsi="Arial Unicode MS"/>
              <w:sz w:val="26"/>
              <w:szCs w:val="26"/>
            </w:rPr>
          </w:rPrChange>
        </w:rPr>
      </w:pPr>
      <w:r w:rsidRPr="00975333">
        <w:rPr>
          <w:rFonts w:ascii="Arial" w:hAnsi="Arial" w:cs="Arial"/>
          <w:sz w:val="26"/>
          <w:szCs w:val="26"/>
          <w:rPrChange w:id="2003" w:author="Kola Akinwale" w:date="2021-11-22T10:48:00Z">
            <w:rPr>
              <w:rFonts w:ascii="Arial Unicode MS" w:hAnsi="Arial Unicode MS"/>
              <w:sz w:val="26"/>
              <w:szCs w:val="26"/>
            </w:rPr>
          </w:rPrChange>
        </w:rPr>
        <w:t>The Party shall be organized and run at the following levels namely:</w:t>
      </w:r>
    </w:p>
    <w:p w14:paraId="0DCD2A79" w14:textId="77777777" w:rsidR="00AA30FD" w:rsidRPr="00975333" w:rsidRDefault="00AA30FD" w:rsidP="00AA30FD">
      <w:pPr>
        <w:pStyle w:val="ListParagraph"/>
        <w:numPr>
          <w:ilvl w:val="0"/>
          <w:numId w:val="48"/>
        </w:numPr>
        <w:jc w:val="both"/>
        <w:rPr>
          <w:rFonts w:ascii="Arial" w:hAnsi="Arial" w:cs="Arial"/>
          <w:sz w:val="26"/>
          <w:szCs w:val="26"/>
          <w:rPrChange w:id="2004" w:author="Kola Akinwale" w:date="2021-11-22T10:48:00Z">
            <w:rPr>
              <w:rFonts w:ascii="Arial Unicode MS" w:hAnsi="Arial Unicode MS"/>
              <w:sz w:val="26"/>
              <w:szCs w:val="26"/>
            </w:rPr>
          </w:rPrChange>
        </w:rPr>
      </w:pPr>
      <w:r w:rsidRPr="00975333">
        <w:rPr>
          <w:rFonts w:ascii="Arial" w:hAnsi="Arial" w:cs="Arial"/>
          <w:sz w:val="26"/>
          <w:szCs w:val="26"/>
          <w:rPrChange w:id="2005" w:author="Kola Akinwale" w:date="2021-11-22T10:48:00Z">
            <w:rPr>
              <w:rFonts w:ascii="Arial Unicode MS" w:hAnsi="Arial Unicode MS"/>
              <w:sz w:val="26"/>
              <w:szCs w:val="26"/>
            </w:rPr>
          </w:rPrChange>
        </w:rPr>
        <w:t>Polling Unit</w:t>
      </w:r>
    </w:p>
    <w:p w14:paraId="12E320BA" w14:textId="77777777" w:rsidR="00AA30FD" w:rsidRPr="00975333" w:rsidRDefault="00AA30FD" w:rsidP="00AA30FD">
      <w:pPr>
        <w:pStyle w:val="ListParagraph"/>
        <w:numPr>
          <w:ilvl w:val="0"/>
          <w:numId w:val="48"/>
        </w:numPr>
        <w:jc w:val="both"/>
        <w:rPr>
          <w:rFonts w:ascii="Arial" w:hAnsi="Arial" w:cs="Arial"/>
          <w:sz w:val="26"/>
          <w:szCs w:val="26"/>
          <w:rPrChange w:id="2006" w:author="Kola Akinwale" w:date="2021-11-22T10:48:00Z">
            <w:rPr>
              <w:rFonts w:ascii="Arial Unicode MS" w:hAnsi="Arial Unicode MS"/>
              <w:sz w:val="26"/>
              <w:szCs w:val="26"/>
            </w:rPr>
          </w:rPrChange>
        </w:rPr>
      </w:pPr>
      <w:r w:rsidRPr="00975333">
        <w:rPr>
          <w:rFonts w:ascii="Arial" w:hAnsi="Arial" w:cs="Arial"/>
          <w:sz w:val="26"/>
          <w:szCs w:val="26"/>
          <w:rPrChange w:id="2007" w:author="Kola Akinwale" w:date="2021-11-22T10:48:00Z">
            <w:rPr>
              <w:rFonts w:ascii="Arial Unicode MS" w:hAnsi="Arial Unicode MS"/>
              <w:sz w:val="26"/>
              <w:szCs w:val="26"/>
            </w:rPr>
          </w:rPrChange>
        </w:rPr>
        <w:t>Ward</w:t>
      </w:r>
    </w:p>
    <w:p w14:paraId="2E6B3EF6" w14:textId="77777777" w:rsidR="00AA30FD" w:rsidRPr="00975333" w:rsidRDefault="00AA30FD" w:rsidP="00AA30FD">
      <w:pPr>
        <w:pStyle w:val="ListParagraph"/>
        <w:numPr>
          <w:ilvl w:val="0"/>
          <w:numId w:val="48"/>
        </w:numPr>
        <w:jc w:val="both"/>
        <w:rPr>
          <w:rFonts w:ascii="Arial" w:hAnsi="Arial" w:cs="Arial"/>
          <w:sz w:val="26"/>
          <w:szCs w:val="26"/>
          <w:rPrChange w:id="2008" w:author="Kola Akinwale" w:date="2021-11-22T10:48:00Z">
            <w:rPr>
              <w:rFonts w:ascii="Arial Unicode MS" w:hAnsi="Arial Unicode MS"/>
              <w:sz w:val="26"/>
              <w:szCs w:val="26"/>
            </w:rPr>
          </w:rPrChange>
        </w:rPr>
      </w:pPr>
      <w:r w:rsidRPr="00975333">
        <w:rPr>
          <w:rFonts w:ascii="Arial" w:hAnsi="Arial" w:cs="Arial"/>
          <w:sz w:val="26"/>
          <w:szCs w:val="26"/>
          <w:rPrChange w:id="2009" w:author="Kola Akinwale" w:date="2021-11-22T10:48:00Z">
            <w:rPr>
              <w:rFonts w:ascii="Arial Unicode MS" w:hAnsi="Arial Unicode MS"/>
              <w:sz w:val="26"/>
              <w:szCs w:val="26"/>
            </w:rPr>
          </w:rPrChange>
        </w:rPr>
        <w:t>Local Government Area (LGA)</w:t>
      </w:r>
    </w:p>
    <w:p w14:paraId="635B3077" w14:textId="77777777" w:rsidR="00AA30FD" w:rsidRPr="00975333" w:rsidRDefault="00AA30FD" w:rsidP="00AA30FD">
      <w:pPr>
        <w:pStyle w:val="ListParagraph"/>
        <w:numPr>
          <w:ilvl w:val="0"/>
          <w:numId w:val="48"/>
        </w:numPr>
        <w:jc w:val="both"/>
        <w:rPr>
          <w:rFonts w:ascii="Arial" w:hAnsi="Arial" w:cs="Arial"/>
          <w:sz w:val="26"/>
          <w:szCs w:val="26"/>
          <w:rPrChange w:id="2010" w:author="Kola Akinwale" w:date="2021-11-22T10:48:00Z">
            <w:rPr>
              <w:rFonts w:ascii="Arial Unicode MS" w:hAnsi="Arial Unicode MS"/>
              <w:sz w:val="26"/>
              <w:szCs w:val="26"/>
            </w:rPr>
          </w:rPrChange>
        </w:rPr>
      </w:pPr>
      <w:r w:rsidRPr="00975333">
        <w:rPr>
          <w:rFonts w:ascii="Arial" w:hAnsi="Arial" w:cs="Arial"/>
          <w:sz w:val="26"/>
          <w:szCs w:val="26"/>
          <w:rPrChange w:id="2011" w:author="Kola Akinwale" w:date="2021-11-22T10:48:00Z">
            <w:rPr>
              <w:rFonts w:ascii="Arial Unicode MS" w:hAnsi="Arial Unicode MS"/>
              <w:sz w:val="26"/>
              <w:szCs w:val="26"/>
            </w:rPr>
          </w:rPrChange>
        </w:rPr>
        <w:t>State</w:t>
      </w:r>
    </w:p>
    <w:p w14:paraId="3C5F41E9" w14:textId="77777777" w:rsidR="00AA30FD" w:rsidRPr="00975333" w:rsidRDefault="00AA30FD" w:rsidP="00AA30FD">
      <w:pPr>
        <w:pStyle w:val="ListParagraph"/>
        <w:numPr>
          <w:ilvl w:val="0"/>
          <w:numId w:val="48"/>
        </w:numPr>
        <w:jc w:val="both"/>
        <w:rPr>
          <w:rFonts w:ascii="Arial" w:hAnsi="Arial" w:cs="Arial"/>
          <w:sz w:val="26"/>
          <w:szCs w:val="26"/>
          <w:rPrChange w:id="2012" w:author="Kola Akinwale" w:date="2021-11-22T10:48:00Z">
            <w:rPr>
              <w:rFonts w:ascii="Arial Unicode MS" w:hAnsi="Arial Unicode MS"/>
              <w:sz w:val="26"/>
              <w:szCs w:val="26"/>
            </w:rPr>
          </w:rPrChange>
        </w:rPr>
      </w:pPr>
      <w:r w:rsidRPr="00975333">
        <w:rPr>
          <w:rFonts w:ascii="Arial" w:hAnsi="Arial" w:cs="Arial"/>
          <w:sz w:val="26"/>
          <w:szCs w:val="26"/>
          <w:rPrChange w:id="2013" w:author="Kola Akinwale" w:date="2021-11-22T10:48:00Z">
            <w:rPr>
              <w:rFonts w:ascii="Arial Unicode MS" w:hAnsi="Arial Unicode MS"/>
              <w:sz w:val="26"/>
              <w:szCs w:val="26"/>
            </w:rPr>
          </w:rPrChange>
        </w:rPr>
        <w:t>Senatorial</w:t>
      </w:r>
    </w:p>
    <w:p w14:paraId="2D706B13" w14:textId="77777777" w:rsidR="00AA30FD" w:rsidRPr="00975333" w:rsidRDefault="00AA30FD" w:rsidP="00AA30FD">
      <w:pPr>
        <w:pStyle w:val="ListParagraph"/>
        <w:numPr>
          <w:ilvl w:val="0"/>
          <w:numId w:val="48"/>
        </w:numPr>
        <w:jc w:val="both"/>
        <w:rPr>
          <w:rFonts w:ascii="Arial" w:hAnsi="Arial" w:cs="Arial"/>
          <w:sz w:val="26"/>
          <w:szCs w:val="26"/>
          <w:rPrChange w:id="2014" w:author="Kola Akinwale" w:date="2021-11-22T10:48:00Z">
            <w:rPr>
              <w:rFonts w:ascii="Arial Unicode MS" w:hAnsi="Arial Unicode MS"/>
              <w:sz w:val="26"/>
              <w:szCs w:val="26"/>
            </w:rPr>
          </w:rPrChange>
        </w:rPr>
      </w:pPr>
      <w:r w:rsidRPr="00975333">
        <w:rPr>
          <w:rFonts w:ascii="Arial" w:hAnsi="Arial" w:cs="Arial"/>
          <w:sz w:val="26"/>
          <w:szCs w:val="26"/>
          <w:rPrChange w:id="2015" w:author="Kola Akinwale" w:date="2021-11-22T10:48:00Z">
            <w:rPr>
              <w:rFonts w:ascii="Arial Unicode MS" w:hAnsi="Arial Unicode MS"/>
              <w:sz w:val="26"/>
              <w:szCs w:val="26"/>
            </w:rPr>
          </w:rPrChange>
        </w:rPr>
        <w:lastRenderedPageBreak/>
        <w:t>Zonal</w:t>
      </w:r>
    </w:p>
    <w:p w14:paraId="4CC8932A" w14:textId="77777777" w:rsidR="00AA30FD" w:rsidRPr="00975333" w:rsidRDefault="00AA30FD" w:rsidP="00AA30FD">
      <w:pPr>
        <w:pStyle w:val="ListParagraph"/>
        <w:numPr>
          <w:ilvl w:val="0"/>
          <w:numId w:val="48"/>
        </w:numPr>
        <w:jc w:val="both"/>
        <w:rPr>
          <w:rFonts w:ascii="Arial" w:hAnsi="Arial" w:cs="Arial"/>
          <w:sz w:val="26"/>
          <w:szCs w:val="26"/>
          <w:rPrChange w:id="2016" w:author="Kola Akinwale" w:date="2021-11-22T10:48:00Z">
            <w:rPr>
              <w:rFonts w:ascii="Arial Unicode MS" w:hAnsi="Arial Unicode MS"/>
              <w:sz w:val="26"/>
              <w:szCs w:val="26"/>
            </w:rPr>
          </w:rPrChange>
        </w:rPr>
      </w:pPr>
      <w:r w:rsidRPr="00975333">
        <w:rPr>
          <w:rFonts w:ascii="Arial" w:hAnsi="Arial" w:cs="Arial"/>
          <w:sz w:val="26"/>
          <w:szCs w:val="26"/>
          <w:rPrChange w:id="2017" w:author="Kola Akinwale" w:date="2021-11-22T10:48:00Z">
            <w:rPr>
              <w:rFonts w:ascii="Arial Unicode MS" w:hAnsi="Arial Unicode MS"/>
              <w:sz w:val="26"/>
              <w:szCs w:val="26"/>
            </w:rPr>
          </w:rPrChange>
        </w:rPr>
        <w:t>National</w:t>
      </w:r>
    </w:p>
    <w:p w14:paraId="45C2953D" w14:textId="77777777" w:rsidR="00AA30FD" w:rsidRPr="00975333" w:rsidRDefault="00AA30FD" w:rsidP="00AA30FD">
      <w:pPr>
        <w:pStyle w:val="ListParagraph"/>
        <w:ind w:left="1800"/>
        <w:jc w:val="both"/>
        <w:rPr>
          <w:rFonts w:ascii="Arial" w:hAnsi="Arial" w:cs="Arial"/>
          <w:sz w:val="2"/>
          <w:szCs w:val="26"/>
          <w:rPrChange w:id="2018" w:author="Kola Akinwale" w:date="2021-11-22T10:48:00Z">
            <w:rPr>
              <w:rFonts w:ascii="Arial Unicode MS" w:hAnsi="Arial Unicode MS"/>
              <w:sz w:val="2"/>
              <w:szCs w:val="26"/>
            </w:rPr>
          </w:rPrChange>
        </w:rPr>
      </w:pPr>
    </w:p>
    <w:p w14:paraId="54E41CFA" w14:textId="77777777" w:rsidR="00AA30FD" w:rsidRPr="00975333" w:rsidRDefault="00AA30FD" w:rsidP="00AA30FD">
      <w:pPr>
        <w:pStyle w:val="ListParagraph"/>
        <w:numPr>
          <w:ilvl w:val="0"/>
          <w:numId w:val="47"/>
        </w:numPr>
        <w:ind w:left="709"/>
        <w:jc w:val="both"/>
        <w:rPr>
          <w:rFonts w:ascii="Arial" w:hAnsi="Arial" w:cs="Arial"/>
          <w:sz w:val="26"/>
          <w:szCs w:val="26"/>
          <w:rPrChange w:id="2019" w:author="Kola Akinwale" w:date="2021-11-22T10:48:00Z">
            <w:rPr>
              <w:rFonts w:ascii="Arial Unicode MS" w:hAnsi="Arial Unicode MS"/>
              <w:sz w:val="26"/>
              <w:szCs w:val="26"/>
            </w:rPr>
          </w:rPrChange>
        </w:rPr>
      </w:pPr>
      <w:r w:rsidRPr="00975333">
        <w:rPr>
          <w:rFonts w:ascii="Arial" w:hAnsi="Arial" w:cs="Arial"/>
          <w:sz w:val="26"/>
          <w:szCs w:val="26"/>
          <w:rPrChange w:id="2020" w:author="Kola Akinwale" w:date="2021-11-22T10:48:00Z">
            <w:rPr>
              <w:rFonts w:ascii="Arial Unicode MS" w:hAnsi="Arial Unicode MS"/>
              <w:sz w:val="26"/>
              <w:szCs w:val="26"/>
            </w:rPr>
          </w:rPrChange>
        </w:rPr>
        <w:t>There shall be other Units for mobilization to wit:</w:t>
      </w:r>
    </w:p>
    <w:p w14:paraId="4E38782A" w14:textId="77777777" w:rsidR="00AA30FD" w:rsidRPr="00975333" w:rsidRDefault="00AA30FD" w:rsidP="00AA30FD">
      <w:pPr>
        <w:pStyle w:val="ListParagraph"/>
        <w:numPr>
          <w:ilvl w:val="0"/>
          <w:numId w:val="49"/>
        </w:numPr>
        <w:jc w:val="both"/>
        <w:rPr>
          <w:rFonts w:ascii="Arial" w:hAnsi="Arial" w:cs="Arial"/>
          <w:sz w:val="26"/>
          <w:szCs w:val="26"/>
          <w:rPrChange w:id="2021" w:author="Kola Akinwale" w:date="2021-11-22T10:48:00Z">
            <w:rPr>
              <w:rFonts w:ascii="Arial Unicode MS" w:hAnsi="Arial Unicode MS"/>
              <w:sz w:val="26"/>
              <w:szCs w:val="26"/>
            </w:rPr>
          </w:rPrChange>
        </w:rPr>
      </w:pPr>
      <w:r w:rsidRPr="00975333">
        <w:rPr>
          <w:rFonts w:ascii="Arial" w:hAnsi="Arial" w:cs="Arial"/>
          <w:sz w:val="26"/>
          <w:szCs w:val="26"/>
          <w:rPrChange w:id="2022" w:author="Kola Akinwale" w:date="2021-11-22T10:48:00Z">
            <w:rPr>
              <w:rFonts w:ascii="Arial Unicode MS" w:hAnsi="Arial Unicode MS"/>
              <w:sz w:val="26"/>
              <w:szCs w:val="26"/>
            </w:rPr>
          </w:rPrChange>
        </w:rPr>
        <w:t>State Constituency</w:t>
      </w:r>
    </w:p>
    <w:p w14:paraId="6766B8D3" w14:textId="77777777" w:rsidR="00AA30FD" w:rsidRPr="00975333" w:rsidRDefault="00AA30FD" w:rsidP="00AA30FD">
      <w:pPr>
        <w:pStyle w:val="ListParagraph"/>
        <w:numPr>
          <w:ilvl w:val="0"/>
          <w:numId w:val="49"/>
        </w:numPr>
        <w:jc w:val="both"/>
        <w:rPr>
          <w:rFonts w:ascii="Arial" w:hAnsi="Arial" w:cs="Arial"/>
          <w:sz w:val="26"/>
          <w:szCs w:val="26"/>
          <w:rPrChange w:id="2023" w:author="Kola Akinwale" w:date="2021-11-22T10:48:00Z">
            <w:rPr>
              <w:rFonts w:ascii="Arial Unicode MS" w:hAnsi="Arial Unicode MS"/>
              <w:sz w:val="26"/>
              <w:szCs w:val="26"/>
            </w:rPr>
          </w:rPrChange>
        </w:rPr>
      </w:pPr>
      <w:r w:rsidRPr="00975333">
        <w:rPr>
          <w:rFonts w:ascii="Arial" w:hAnsi="Arial" w:cs="Arial"/>
          <w:sz w:val="26"/>
          <w:szCs w:val="26"/>
          <w:rPrChange w:id="2024" w:author="Kola Akinwale" w:date="2021-11-22T10:48:00Z">
            <w:rPr>
              <w:rFonts w:ascii="Arial Unicode MS" w:hAnsi="Arial Unicode MS"/>
              <w:sz w:val="26"/>
              <w:szCs w:val="26"/>
            </w:rPr>
          </w:rPrChange>
        </w:rPr>
        <w:t>Federal Constituency</w:t>
      </w:r>
    </w:p>
    <w:p w14:paraId="6ACD6120" w14:textId="77777777" w:rsidR="00AA30FD" w:rsidRPr="00975333" w:rsidRDefault="00AA30FD" w:rsidP="00AA30FD">
      <w:pPr>
        <w:pStyle w:val="ListParagraph"/>
        <w:numPr>
          <w:ilvl w:val="0"/>
          <w:numId w:val="49"/>
        </w:numPr>
        <w:jc w:val="both"/>
        <w:rPr>
          <w:rFonts w:ascii="Arial" w:hAnsi="Arial" w:cs="Arial"/>
          <w:sz w:val="26"/>
          <w:szCs w:val="26"/>
          <w:rPrChange w:id="2025" w:author="Kola Akinwale" w:date="2021-11-22T10:48:00Z">
            <w:rPr>
              <w:rFonts w:ascii="Arial Unicode MS" w:hAnsi="Arial Unicode MS"/>
              <w:sz w:val="26"/>
              <w:szCs w:val="26"/>
            </w:rPr>
          </w:rPrChange>
        </w:rPr>
      </w:pPr>
      <w:r w:rsidRPr="00975333">
        <w:rPr>
          <w:rFonts w:ascii="Arial" w:hAnsi="Arial" w:cs="Arial"/>
          <w:sz w:val="26"/>
          <w:szCs w:val="26"/>
          <w:rPrChange w:id="2026" w:author="Kola Akinwale" w:date="2021-11-22T10:48:00Z">
            <w:rPr>
              <w:rFonts w:ascii="Arial Unicode MS" w:hAnsi="Arial Unicode MS"/>
              <w:sz w:val="26"/>
              <w:szCs w:val="26"/>
            </w:rPr>
          </w:rPrChange>
        </w:rPr>
        <w:t>Senatorial District</w:t>
      </w:r>
    </w:p>
    <w:p w14:paraId="6413E6BC" w14:textId="77777777" w:rsidR="00AA30FD" w:rsidRPr="00975333" w:rsidRDefault="00AA30FD" w:rsidP="00AA30FD">
      <w:pPr>
        <w:pStyle w:val="ListParagraph"/>
        <w:ind w:left="2070"/>
        <w:jc w:val="both"/>
        <w:rPr>
          <w:rFonts w:ascii="Arial" w:hAnsi="Arial" w:cs="Arial"/>
          <w:sz w:val="8"/>
          <w:szCs w:val="26"/>
          <w:rPrChange w:id="2027" w:author="Kola Akinwale" w:date="2021-11-22T10:48:00Z">
            <w:rPr>
              <w:rFonts w:ascii="Arial Unicode MS" w:hAnsi="Arial Unicode MS"/>
              <w:sz w:val="8"/>
              <w:szCs w:val="26"/>
            </w:rPr>
          </w:rPrChange>
        </w:rPr>
      </w:pPr>
    </w:p>
    <w:p w14:paraId="6A879987" w14:textId="77777777" w:rsidR="00AA30FD" w:rsidRPr="00975333" w:rsidRDefault="00AA30FD" w:rsidP="00AA30FD">
      <w:pPr>
        <w:pStyle w:val="ListParagraph"/>
        <w:numPr>
          <w:ilvl w:val="0"/>
          <w:numId w:val="47"/>
        </w:numPr>
        <w:ind w:left="709"/>
        <w:jc w:val="both"/>
        <w:rPr>
          <w:rFonts w:ascii="Arial" w:hAnsi="Arial" w:cs="Arial"/>
          <w:sz w:val="26"/>
          <w:szCs w:val="26"/>
          <w:rPrChange w:id="2028" w:author="Kola Akinwale" w:date="2021-11-22T10:48:00Z">
            <w:rPr>
              <w:rFonts w:ascii="Arial Unicode MS" w:hAnsi="Arial Unicode MS"/>
              <w:sz w:val="26"/>
              <w:szCs w:val="26"/>
            </w:rPr>
          </w:rPrChange>
        </w:rPr>
      </w:pPr>
      <w:r w:rsidRPr="00975333">
        <w:rPr>
          <w:rFonts w:ascii="Arial" w:hAnsi="Arial" w:cs="Arial"/>
          <w:sz w:val="26"/>
          <w:szCs w:val="26"/>
          <w:rPrChange w:id="2029" w:author="Kola Akinwale" w:date="2021-11-22T10:48:00Z">
            <w:rPr>
              <w:rFonts w:ascii="Arial Unicode MS" w:hAnsi="Arial Unicode MS"/>
              <w:sz w:val="26"/>
              <w:szCs w:val="26"/>
            </w:rPr>
          </w:rPrChange>
        </w:rPr>
        <w:t>Each of the levels mentioned in 1 (b)-(g) above shall have a Party Secretariat in their respective Constituencies.</w:t>
      </w:r>
    </w:p>
    <w:p w14:paraId="6F19CB13" w14:textId="77777777" w:rsidR="00AA30FD" w:rsidRPr="00975333" w:rsidRDefault="00AA30FD" w:rsidP="00AA30FD">
      <w:pPr>
        <w:pStyle w:val="ListParagraph"/>
        <w:ind w:left="1080"/>
        <w:jc w:val="both"/>
        <w:rPr>
          <w:rFonts w:ascii="Arial" w:hAnsi="Arial" w:cs="Arial"/>
          <w:sz w:val="6"/>
          <w:szCs w:val="26"/>
          <w:rPrChange w:id="2030" w:author="Kola Akinwale" w:date="2021-11-22T10:48:00Z">
            <w:rPr>
              <w:rFonts w:ascii="Arial Unicode MS" w:hAnsi="Arial Unicode MS"/>
              <w:sz w:val="6"/>
              <w:szCs w:val="26"/>
            </w:rPr>
          </w:rPrChange>
        </w:rPr>
      </w:pPr>
    </w:p>
    <w:p w14:paraId="4B907B7B" w14:textId="77777777" w:rsidR="00AA30FD" w:rsidRPr="00975333" w:rsidRDefault="00AA30FD" w:rsidP="00AA30FD">
      <w:pPr>
        <w:pStyle w:val="ListParagraph"/>
        <w:numPr>
          <w:ilvl w:val="0"/>
          <w:numId w:val="47"/>
        </w:numPr>
        <w:ind w:left="709"/>
        <w:jc w:val="both"/>
        <w:rPr>
          <w:rFonts w:ascii="Arial" w:hAnsi="Arial" w:cs="Arial"/>
          <w:sz w:val="26"/>
          <w:szCs w:val="26"/>
          <w:rPrChange w:id="2031" w:author="Kola Akinwale" w:date="2021-11-22T10:48:00Z">
            <w:rPr>
              <w:rFonts w:ascii="Arial Unicode MS" w:hAnsi="Arial Unicode MS"/>
              <w:sz w:val="26"/>
              <w:szCs w:val="26"/>
            </w:rPr>
          </w:rPrChange>
        </w:rPr>
      </w:pPr>
      <w:r w:rsidRPr="00975333">
        <w:rPr>
          <w:rFonts w:ascii="Arial" w:hAnsi="Arial" w:cs="Arial"/>
          <w:sz w:val="26"/>
          <w:szCs w:val="26"/>
          <w:rPrChange w:id="2032" w:author="Kola Akinwale" w:date="2021-11-22T10:48:00Z">
            <w:rPr>
              <w:rFonts w:ascii="Arial Unicode MS" w:hAnsi="Arial Unicode MS"/>
              <w:sz w:val="26"/>
              <w:szCs w:val="26"/>
            </w:rPr>
          </w:rPrChange>
        </w:rPr>
        <w:t>The organizational structure at the State level shall also apply to the Federal Capital Territory Abuja with such modifications as may be required.</w:t>
      </w:r>
    </w:p>
    <w:p w14:paraId="00DE06F6" w14:textId="77777777" w:rsidR="00AA30FD" w:rsidRPr="00975333" w:rsidRDefault="00AA30FD" w:rsidP="00AA30FD">
      <w:pPr>
        <w:jc w:val="both"/>
        <w:rPr>
          <w:rFonts w:ascii="Arial" w:hAnsi="Arial" w:cs="Arial"/>
          <w:b/>
          <w:sz w:val="8"/>
          <w:szCs w:val="26"/>
          <w:rPrChange w:id="2033" w:author="Kola Akinwale" w:date="2021-11-22T10:48:00Z">
            <w:rPr>
              <w:rFonts w:ascii="Arial Unicode MS" w:hAnsi="Arial Unicode MS"/>
              <w:b/>
              <w:sz w:val="8"/>
              <w:szCs w:val="26"/>
            </w:rPr>
          </w:rPrChange>
        </w:rPr>
      </w:pPr>
    </w:p>
    <w:p w14:paraId="60BDC6B5" w14:textId="77777777" w:rsidR="00AA30FD" w:rsidRPr="00975333" w:rsidRDefault="00AA30FD" w:rsidP="00AA30FD">
      <w:pPr>
        <w:jc w:val="both"/>
        <w:rPr>
          <w:rFonts w:ascii="Arial" w:hAnsi="Arial" w:cs="Arial"/>
          <w:sz w:val="26"/>
          <w:szCs w:val="26"/>
          <w:rPrChange w:id="2034" w:author="Kola Akinwale" w:date="2021-11-22T10:48:00Z">
            <w:rPr>
              <w:rFonts w:ascii="Arial Unicode MS" w:hAnsi="Arial Unicode MS"/>
              <w:sz w:val="26"/>
              <w:szCs w:val="26"/>
            </w:rPr>
          </w:rPrChange>
        </w:rPr>
      </w:pPr>
      <w:r w:rsidRPr="00975333">
        <w:rPr>
          <w:rFonts w:ascii="Arial" w:hAnsi="Arial" w:cs="Arial"/>
          <w:sz w:val="26"/>
          <w:szCs w:val="26"/>
          <w:rPrChange w:id="2035" w:author="Kola Akinwale" w:date="2021-11-22T10:48:00Z">
            <w:rPr>
              <w:rFonts w:ascii="Arial Unicode MS" w:hAnsi="Arial Unicode MS"/>
              <w:sz w:val="26"/>
              <w:szCs w:val="26"/>
            </w:rPr>
          </w:rPrChange>
        </w:rPr>
        <w:t>ARTICLE 17</w:t>
      </w:r>
    </w:p>
    <w:p w14:paraId="6B7D088F" w14:textId="77777777" w:rsidR="00AA30FD" w:rsidRPr="00975333" w:rsidRDefault="00AA30FD" w:rsidP="00AA30FD">
      <w:pPr>
        <w:pStyle w:val="ListParagraph"/>
        <w:numPr>
          <w:ilvl w:val="0"/>
          <w:numId w:val="50"/>
        </w:numPr>
        <w:jc w:val="both"/>
        <w:rPr>
          <w:rFonts w:ascii="Arial" w:hAnsi="Arial" w:cs="Arial"/>
          <w:sz w:val="26"/>
          <w:szCs w:val="26"/>
          <w:rPrChange w:id="2036" w:author="Kola Akinwale" w:date="2021-11-22T10:48:00Z">
            <w:rPr>
              <w:rFonts w:ascii="Arial Unicode MS" w:hAnsi="Arial Unicode MS"/>
              <w:sz w:val="26"/>
              <w:szCs w:val="26"/>
            </w:rPr>
          </w:rPrChange>
        </w:rPr>
      </w:pPr>
      <w:r w:rsidRPr="00975333">
        <w:rPr>
          <w:rFonts w:ascii="Arial" w:hAnsi="Arial" w:cs="Arial"/>
          <w:sz w:val="26"/>
          <w:szCs w:val="26"/>
          <w:rPrChange w:id="2037" w:author="Kola Akinwale" w:date="2021-11-22T10:48:00Z">
            <w:rPr>
              <w:rFonts w:ascii="Arial Unicode MS" w:hAnsi="Arial Unicode MS"/>
              <w:sz w:val="26"/>
              <w:szCs w:val="26"/>
            </w:rPr>
          </w:rPrChange>
        </w:rPr>
        <w:t>PARTY ORGANS</w:t>
      </w:r>
    </w:p>
    <w:p w14:paraId="36BE5674" w14:textId="77777777" w:rsidR="00AA30FD" w:rsidRPr="00975333" w:rsidRDefault="00AA30FD" w:rsidP="00AA30FD">
      <w:pPr>
        <w:jc w:val="both"/>
        <w:rPr>
          <w:rFonts w:ascii="Arial" w:hAnsi="Arial" w:cs="Arial"/>
          <w:b/>
          <w:sz w:val="4"/>
          <w:szCs w:val="26"/>
          <w:rPrChange w:id="2038" w:author="Kola Akinwale" w:date="2021-11-22T10:48:00Z">
            <w:rPr>
              <w:rFonts w:ascii="Arial Unicode MS" w:hAnsi="Arial Unicode MS"/>
              <w:b/>
              <w:sz w:val="4"/>
              <w:szCs w:val="26"/>
            </w:rPr>
          </w:rPrChange>
        </w:rPr>
      </w:pPr>
    </w:p>
    <w:p w14:paraId="3F076766" w14:textId="77777777" w:rsidR="00AA30FD" w:rsidRPr="00975333" w:rsidRDefault="00AA30FD" w:rsidP="00AA30FD">
      <w:pPr>
        <w:ind w:left="1080"/>
        <w:jc w:val="both"/>
        <w:rPr>
          <w:rFonts w:ascii="Arial" w:hAnsi="Arial" w:cs="Arial"/>
          <w:b/>
          <w:sz w:val="26"/>
          <w:szCs w:val="26"/>
          <w:rPrChange w:id="2039" w:author="Kola Akinwale" w:date="2021-11-22T10:48:00Z">
            <w:rPr>
              <w:rFonts w:ascii="Arial Unicode MS" w:hAnsi="Arial Unicode MS"/>
              <w:b/>
              <w:sz w:val="26"/>
              <w:szCs w:val="26"/>
            </w:rPr>
          </w:rPrChange>
        </w:rPr>
      </w:pPr>
      <w:r w:rsidRPr="00975333">
        <w:rPr>
          <w:rFonts w:ascii="Arial" w:hAnsi="Arial" w:cs="Arial"/>
          <w:sz w:val="26"/>
          <w:szCs w:val="26"/>
          <w:rPrChange w:id="2040" w:author="Kola Akinwale" w:date="2021-11-22T10:48:00Z">
            <w:rPr>
              <w:rFonts w:ascii="Arial Unicode MS" w:hAnsi="Arial Unicode MS"/>
              <w:sz w:val="26"/>
              <w:szCs w:val="26"/>
            </w:rPr>
          </w:rPrChange>
        </w:rPr>
        <w:t>The following shall constitute the Organs of the Party:</w:t>
      </w:r>
    </w:p>
    <w:p w14:paraId="1A1683EE"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41" w:author="Kola Akinwale" w:date="2021-11-22T10:48:00Z">
            <w:rPr>
              <w:rFonts w:ascii="Arial Unicode MS" w:hAnsi="Arial Unicode MS"/>
              <w:sz w:val="26"/>
              <w:szCs w:val="26"/>
            </w:rPr>
          </w:rPrChange>
        </w:rPr>
      </w:pPr>
      <w:r w:rsidRPr="00975333">
        <w:rPr>
          <w:rFonts w:ascii="Arial" w:hAnsi="Arial" w:cs="Arial"/>
          <w:sz w:val="26"/>
          <w:szCs w:val="26"/>
          <w:rPrChange w:id="2042" w:author="Kola Akinwale" w:date="2021-11-22T10:48:00Z">
            <w:rPr>
              <w:rFonts w:ascii="Arial Unicode MS" w:hAnsi="Arial Unicode MS"/>
              <w:sz w:val="26"/>
              <w:szCs w:val="26"/>
            </w:rPr>
          </w:rPrChange>
        </w:rPr>
        <w:t>Polling Unit Executive.</w:t>
      </w:r>
    </w:p>
    <w:p w14:paraId="6CD00D10"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43" w:author="Kola Akinwale" w:date="2021-11-22T10:48:00Z">
            <w:rPr>
              <w:rFonts w:ascii="Arial Unicode MS" w:hAnsi="Arial Unicode MS"/>
              <w:sz w:val="26"/>
              <w:szCs w:val="26"/>
            </w:rPr>
          </w:rPrChange>
        </w:rPr>
      </w:pPr>
      <w:r w:rsidRPr="00975333">
        <w:rPr>
          <w:rFonts w:ascii="Arial" w:hAnsi="Arial" w:cs="Arial"/>
          <w:sz w:val="26"/>
          <w:szCs w:val="26"/>
          <w:rPrChange w:id="2044" w:author="Kola Akinwale" w:date="2021-11-22T10:48:00Z">
            <w:rPr>
              <w:rFonts w:ascii="Arial Unicode MS" w:hAnsi="Arial Unicode MS"/>
              <w:sz w:val="26"/>
              <w:szCs w:val="26"/>
            </w:rPr>
          </w:rPrChange>
        </w:rPr>
        <w:t>Ward Executive Committee</w:t>
      </w:r>
    </w:p>
    <w:p w14:paraId="04920338"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45" w:author="Kola Akinwale" w:date="2021-11-22T10:48:00Z">
            <w:rPr>
              <w:rFonts w:ascii="Arial Unicode MS" w:hAnsi="Arial Unicode MS"/>
              <w:sz w:val="26"/>
              <w:szCs w:val="26"/>
            </w:rPr>
          </w:rPrChange>
        </w:rPr>
      </w:pPr>
      <w:r w:rsidRPr="00975333">
        <w:rPr>
          <w:rFonts w:ascii="Arial" w:hAnsi="Arial" w:cs="Arial"/>
          <w:sz w:val="26"/>
          <w:szCs w:val="26"/>
          <w:rPrChange w:id="2046" w:author="Kola Akinwale" w:date="2021-11-22T10:48:00Z">
            <w:rPr>
              <w:rFonts w:ascii="Arial Unicode MS" w:hAnsi="Arial Unicode MS"/>
              <w:sz w:val="26"/>
              <w:szCs w:val="26"/>
            </w:rPr>
          </w:rPrChange>
        </w:rPr>
        <w:t>Ward Congress</w:t>
      </w:r>
    </w:p>
    <w:p w14:paraId="70923E1A"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47" w:author="Kola Akinwale" w:date="2021-11-22T10:48:00Z">
            <w:rPr>
              <w:rFonts w:ascii="Arial Unicode MS" w:hAnsi="Arial Unicode MS"/>
              <w:sz w:val="26"/>
              <w:szCs w:val="26"/>
            </w:rPr>
          </w:rPrChange>
        </w:rPr>
      </w:pPr>
      <w:r w:rsidRPr="00975333">
        <w:rPr>
          <w:rFonts w:ascii="Arial" w:hAnsi="Arial" w:cs="Arial"/>
          <w:sz w:val="26"/>
          <w:szCs w:val="26"/>
          <w:rPrChange w:id="2048" w:author="Kola Akinwale" w:date="2021-11-22T10:48:00Z">
            <w:rPr>
              <w:rFonts w:ascii="Arial Unicode MS" w:hAnsi="Arial Unicode MS"/>
              <w:sz w:val="26"/>
              <w:szCs w:val="26"/>
            </w:rPr>
          </w:rPrChange>
        </w:rPr>
        <w:t>Local Government Working Committee</w:t>
      </w:r>
    </w:p>
    <w:p w14:paraId="35656594"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49" w:author="Kola Akinwale" w:date="2021-11-22T10:48:00Z">
            <w:rPr>
              <w:rFonts w:ascii="Arial Unicode MS" w:hAnsi="Arial Unicode MS"/>
              <w:sz w:val="26"/>
              <w:szCs w:val="26"/>
            </w:rPr>
          </w:rPrChange>
        </w:rPr>
      </w:pPr>
      <w:r w:rsidRPr="00975333">
        <w:rPr>
          <w:rFonts w:ascii="Arial" w:hAnsi="Arial" w:cs="Arial"/>
          <w:sz w:val="26"/>
          <w:szCs w:val="26"/>
          <w:rPrChange w:id="2050" w:author="Kola Akinwale" w:date="2021-11-22T10:48:00Z">
            <w:rPr>
              <w:rFonts w:ascii="Arial Unicode MS" w:hAnsi="Arial Unicode MS"/>
              <w:sz w:val="26"/>
              <w:szCs w:val="26"/>
            </w:rPr>
          </w:rPrChange>
        </w:rPr>
        <w:t>Local Government Executive Committee</w:t>
      </w:r>
    </w:p>
    <w:p w14:paraId="0DF6BB9B"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51" w:author="Kola Akinwale" w:date="2021-11-22T10:48:00Z">
            <w:rPr>
              <w:rFonts w:ascii="Arial Unicode MS" w:hAnsi="Arial Unicode MS"/>
              <w:sz w:val="26"/>
              <w:szCs w:val="26"/>
            </w:rPr>
          </w:rPrChange>
        </w:rPr>
      </w:pPr>
      <w:r w:rsidRPr="00975333">
        <w:rPr>
          <w:rFonts w:ascii="Arial" w:hAnsi="Arial" w:cs="Arial"/>
          <w:sz w:val="26"/>
          <w:szCs w:val="26"/>
          <w:rPrChange w:id="2052" w:author="Kola Akinwale" w:date="2021-11-22T10:48:00Z">
            <w:rPr>
              <w:rFonts w:ascii="Arial Unicode MS" w:hAnsi="Arial Unicode MS"/>
              <w:sz w:val="26"/>
              <w:szCs w:val="26"/>
            </w:rPr>
          </w:rPrChange>
        </w:rPr>
        <w:t>Local Government Area Congress.</w:t>
      </w:r>
    </w:p>
    <w:p w14:paraId="4D87DECF"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53" w:author="Kola Akinwale" w:date="2021-11-22T10:48:00Z">
            <w:rPr>
              <w:rFonts w:ascii="Arial Unicode MS" w:hAnsi="Arial Unicode MS"/>
              <w:sz w:val="26"/>
              <w:szCs w:val="26"/>
            </w:rPr>
          </w:rPrChange>
        </w:rPr>
      </w:pPr>
      <w:r w:rsidRPr="00975333">
        <w:rPr>
          <w:rFonts w:ascii="Arial" w:hAnsi="Arial" w:cs="Arial"/>
          <w:sz w:val="26"/>
          <w:szCs w:val="26"/>
          <w:rPrChange w:id="2054" w:author="Kola Akinwale" w:date="2021-11-22T10:48:00Z">
            <w:rPr>
              <w:rFonts w:ascii="Arial Unicode MS" w:hAnsi="Arial Unicode MS"/>
              <w:sz w:val="26"/>
              <w:szCs w:val="26"/>
            </w:rPr>
          </w:rPrChange>
        </w:rPr>
        <w:t>Senatorial District working Committee.</w:t>
      </w:r>
    </w:p>
    <w:p w14:paraId="707B7932"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55" w:author="Kola Akinwale" w:date="2021-11-22T10:48:00Z">
            <w:rPr>
              <w:rFonts w:ascii="Arial Unicode MS" w:hAnsi="Arial Unicode MS"/>
              <w:sz w:val="26"/>
              <w:szCs w:val="26"/>
            </w:rPr>
          </w:rPrChange>
        </w:rPr>
      </w:pPr>
      <w:r w:rsidRPr="00975333">
        <w:rPr>
          <w:rFonts w:ascii="Arial" w:hAnsi="Arial" w:cs="Arial"/>
          <w:sz w:val="26"/>
          <w:szCs w:val="26"/>
          <w:rPrChange w:id="2056" w:author="Kola Akinwale" w:date="2021-11-22T10:48:00Z">
            <w:rPr>
              <w:rFonts w:ascii="Arial Unicode MS" w:hAnsi="Arial Unicode MS"/>
              <w:sz w:val="26"/>
              <w:szCs w:val="26"/>
            </w:rPr>
          </w:rPrChange>
        </w:rPr>
        <w:t>State Caucus.</w:t>
      </w:r>
    </w:p>
    <w:p w14:paraId="4BE576BD"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57" w:author="Kola Akinwale" w:date="2021-11-22T10:48:00Z">
            <w:rPr>
              <w:rFonts w:ascii="Arial Unicode MS" w:hAnsi="Arial Unicode MS"/>
              <w:sz w:val="26"/>
              <w:szCs w:val="26"/>
            </w:rPr>
          </w:rPrChange>
        </w:rPr>
      </w:pPr>
      <w:r w:rsidRPr="00975333">
        <w:rPr>
          <w:rFonts w:ascii="Arial" w:hAnsi="Arial" w:cs="Arial"/>
          <w:sz w:val="26"/>
          <w:szCs w:val="26"/>
          <w:rPrChange w:id="2058" w:author="Kola Akinwale" w:date="2021-11-22T10:48:00Z">
            <w:rPr>
              <w:rFonts w:ascii="Arial Unicode MS" w:hAnsi="Arial Unicode MS"/>
              <w:sz w:val="26"/>
              <w:szCs w:val="26"/>
            </w:rPr>
          </w:rPrChange>
        </w:rPr>
        <w:t>State Working Committee</w:t>
      </w:r>
    </w:p>
    <w:p w14:paraId="3D090900"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59" w:author="Kola Akinwale" w:date="2021-11-22T10:48:00Z">
            <w:rPr>
              <w:rFonts w:ascii="Arial Unicode MS" w:hAnsi="Arial Unicode MS"/>
              <w:sz w:val="26"/>
              <w:szCs w:val="26"/>
            </w:rPr>
          </w:rPrChange>
        </w:rPr>
      </w:pPr>
      <w:r w:rsidRPr="00975333">
        <w:rPr>
          <w:rFonts w:ascii="Arial" w:hAnsi="Arial" w:cs="Arial"/>
          <w:sz w:val="26"/>
          <w:szCs w:val="26"/>
          <w:rPrChange w:id="2060" w:author="Kola Akinwale" w:date="2021-11-22T10:48:00Z">
            <w:rPr>
              <w:rFonts w:ascii="Arial Unicode MS" w:hAnsi="Arial Unicode MS"/>
              <w:sz w:val="26"/>
              <w:szCs w:val="26"/>
            </w:rPr>
          </w:rPrChange>
        </w:rPr>
        <w:t>State Executive Committee</w:t>
      </w:r>
    </w:p>
    <w:p w14:paraId="1EAB24C3"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61" w:author="Kola Akinwale" w:date="2021-11-22T10:48:00Z">
            <w:rPr>
              <w:rFonts w:ascii="Arial Unicode MS" w:hAnsi="Arial Unicode MS"/>
              <w:sz w:val="26"/>
              <w:szCs w:val="26"/>
            </w:rPr>
          </w:rPrChange>
        </w:rPr>
      </w:pPr>
      <w:r w:rsidRPr="00975333">
        <w:rPr>
          <w:rFonts w:ascii="Arial" w:hAnsi="Arial" w:cs="Arial"/>
          <w:sz w:val="26"/>
          <w:szCs w:val="26"/>
          <w:rPrChange w:id="2062" w:author="Kola Akinwale" w:date="2021-11-22T10:48:00Z">
            <w:rPr>
              <w:rFonts w:ascii="Arial Unicode MS" w:hAnsi="Arial Unicode MS"/>
              <w:sz w:val="26"/>
              <w:szCs w:val="26"/>
            </w:rPr>
          </w:rPrChange>
        </w:rPr>
        <w:t>State Congress</w:t>
      </w:r>
    </w:p>
    <w:p w14:paraId="26AE0590"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63" w:author="Kola Akinwale" w:date="2021-11-22T10:48:00Z">
            <w:rPr>
              <w:rFonts w:ascii="Arial Unicode MS" w:hAnsi="Arial Unicode MS"/>
              <w:sz w:val="26"/>
              <w:szCs w:val="26"/>
            </w:rPr>
          </w:rPrChange>
        </w:rPr>
      </w:pPr>
      <w:r w:rsidRPr="00975333">
        <w:rPr>
          <w:rFonts w:ascii="Arial" w:hAnsi="Arial" w:cs="Arial"/>
          <w:sz w:val="26"/>
          <w:szCs w:val="26"/>
          <w:rPrChange w:id="2064" w:author="Kola Akinwale" w:date="2021-11-22T10:48:00Z">
            <w:rPr>
              <w:rFonts w:ascii="Arial Unicode MS" w:hAnsi="Arial Unicode MS"/>
              <w:sz w:val="26"/>
              <w:szCs w:val="26"/>
            </w:rPr>
          </w:rPrChange>
        </w:rPr>
        <w:t>Zonal Caucus</w:t>
      </w:r>
    </w:p>
    <w:p w14:paraId="7D182C0B"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65" w:author="Kola Akinwale" w:date="2021-11-22T10:48:00Z">
            <w:rPr>
              <w:rFonts w:ascii="Arial Unicode MS" w:hAnsi="Arial Unicode MS"/>
              <w:sz w:val="26"/>
              <w:szCs w:val="26"/>
            </w:rPr>
          </w:rPrChange>
        </w:rPr>
      </w:pPr>
      <w:r w:rsidRPr="00975333">
        <w:rPr>
          <w:rFonts w:ascii="Arial" w:hAnsi="Arial" w:cs="Arial"/>
          <w:sz w:val="26"/>
          <w:szCs w:val="26"/>
          <w:rPrChange w:id="2066" w:author="Kola Akinwale" w:date="2021-11-22T10:48:00Z">
            <w:rPr>
              <w:rFonts w:ascii="Arial Unicode MS" w:hAnsi="Arial Unicode MS"/>
              <w:sz w:val="26"/>
              <w:szCs w:val="26"/>
            </w:rPr>
          </w:rPrChange>
        </w:rPr>
        <w:t>Zonal Working Committee</w:t>
      </w:r>
    </w:p>
    <w:p w14:paraId="235E8DD2"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67" w:author="Kola Akinwale" w:date="2021-11-22T10:48:00Z">
            <w:rPr>
              <w:rFonts w:ascii="Arial Unicode MS" w:hAnsi="Arial Unicode MS"/>
              <w:sz w:val="26"/>
              <w:szCs w:val="26"/>
            </w:rPr>
          </w:rPrChange>
        </w:rPr>
      </w:pPr>
      <w:r w:rsidRPr="00975333">
        <w:rPr>
          <w:rFonts w:ascii="Arial" w:hAnsi="Arial" w:cs="Arial"/>
          <w:sz w:val="26"/>
          <w:szCs w:val="26"/>
          <w:rPrChange w:id="2068" w:author="Kola Akinwale" w:date="2021-11-22T10:48:00Z">
            <w:rPr>
              <w:rFonts w:ascii="Arial Unicode MS" w:hAnsi="Arial Unicode MS"/>
              <w:sz w:val="26"/>
              <w:szCs w:val="26"/>
            </w:rPr>
          </w:rPrChange>
        </w:rPr>
        <w:t>National Caucus</w:t>
      </w:r>
    </w:p>
    <w:p w14:paraId="7D737373"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69" w:author="Kola Akinwale" w:date="2021-11-22T10:48:00Z">
            <w:rPr>
              <w:rFonts w:ascii="Arial Unicode MS" w:hAnsi="Arial Unicode MS"/>
              <w:sz w:val="26"/>
              <w:szCs w:val="26"/>
            </w:rPr>
          </w:rPrChange>
        </w:rPr>
      </w:pPr>
      <w:r w:rsidRPr="00975333">
        <w:rPr>
          <w:rFonts w:ascii="Arial" w:hAnsi="Arial" w:cs="Arial"/>
          <w:sz w:val="26"/>
          <w:szCs w:val="26"/>
          <w:rPrChange w:id="2070" w:author="Kola Akinwale" w:date="2021-11-22T10:48:00Z">
            <w:rPr>
              <w:rFonts w:ascii="Arial Unicode MS" w:hAnsi="Arial Unicode MS"/>
              <w:sz w:val="26"/>
              <w:szCs w:val="26"/>
            </w:rPr>
          </w:rPrChange>
        </w:rPr>
        <w:t>National Working Committee</w:t>
      </w:r>
    </w:p>
    <w:p w14:paraId="5120EB87"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71" w:author="Kola Akinwale" w:date="2021-11-22T10:48:00Z">
            <w:rPr>
              <w:rFonts w:ascii="Arial Unicode MS" w:hAnsi="Arial Unicode MS"/>
              <w:sz w:val="26"/>
              <w:szCs w:val="26"/>
            </w:rPr>
          </w:rPrChange>
        </w:rPr>
      </w:pPr>
      <w:r w:rsidRPr="00975333">
        <w:rPr>
          <w:rFonts w:ascii="Arial" w:hAnsi="Arial" w:cs="Arial"/>
          <w:sz w:val="26"/>
          <w:szCs w:val="26"/>
          <w:rPrChange w:id="2072" w:author="Kola Akinwale" w:date="2021-11-22T10:48:00Z">
            <w:rPr>
              <w:rFonts w:ascii="Arial Unicode MS" w:hAnsi="Arial Unicode MS"/>
              <w:sz w:val="26"/>
              <w:szCs w:val="26"/>
            </w:rPr>
          </w:rPrChange>
        </w:rPr>
        <w:t>National Executive Committee</w:t>
      </w:r>
    </w:p>
    <w:p w14:paraId="76F8717B"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73" w:author="Kola Akinwale" w:date="2021-11-22T10:48:00Z">
            <w:rPr>
              <w:rFonts w:ascii="Arial Unicode MS" w:hAnsi="Arial Unicode MS"/>
              <w:sz w:val="26"/>
              <w:szCs w:val="26"/>
            </w:rPr>
          </w:rPrChange>
        </w:rPr>
      </w:pPr>
      <w:r w:rsidRPr="00975333">
        <w:rPr>
          <w:rFonts w:ascii="Arial" w:hAnsi="Arial" w:cs="Arial"/>
          <w:sz w:val="26"/>
          <w:szCs w:val="26"/>
          <w:rPrChange w:id="2074" w:author="Kola Akinwale" w:date="2021-11-22T10:48:00Z">
            <w:rPr>
              <w:rFonts w:ascii="Arial Unicode MS" w:hAnsi="Arial Unicode MS"/>
              <w:sz w:val="26"/>
              <w:szCs w:val="26"/>
            </w:rPr>
          </w:rPrChange>
        </w:rPr>
        <w:t>Board of Patrons</w:t>
      </w:r>
    </w:p>
    <w:p w14:paraId="34267AEA"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75" w:author="Kola Akinwale" w:date="2021-11-22T10:48:00Z">
            <w:rPr>
              <w:rFonts w:ascii="Arial Unicode MS" w:hAnsi="Arial Unicode MS"/>
              <w:sz w:val="26"/>
              <w:szCs w:val="26"/>
            </w:rPr>
          </w:rPrChange>
        </w:rPr>
      </w:pPr>
      <w:r w:rsidRPr="00975333">
        <w:rPr>
          <w:rFonts w:ascii="Arial" w:hAnsi="Arial" w:cs="Arial"/>
          <w:sz w:val="26"/>
          <w:szCs w:val="26"/>
          <w:rPrChange w:id="2076" w:author="Kola Akinwale" w:date="2021-11-22T10:48:00Z">
            <w:rPr>
              <w:rFonts w:ascii="Arial Unicode MS" w:hAnsi="Arial Unicode MS"/>
              <w:sz w:val="26"/>
              <w:szCs w:val="26"/>
            </w:rPr>
          </w:rPrChange>
        </w:rPr>
        <w:t>Board of Trustees</w:t>
      </w:r>
    </w:p>
    <w:p w14:paraId="434626F8" w14:textId="77777777" w:rsidR="00AA30FD" w:rsidRPr="00975333" w:rsidRDefault="00AA30FD" w:rsidP="00AA30FD">
      <w:pPr>
        <w:pStyle w:val="ListParagraph"/>
        <w:numPr>
          <w:ilvl w:val="0"/>
          <w:numId w:val="51"/>
        </w:numPr>
        <w:ind w:left="1418" w:hanging="425"/>
        <w:jc w:val="both"/>
        <w:rPr>
          <w:rFonts w:ascii="Arial" w:hAnsi="Arial" w:cs="Arial"/>
          <w:sz w:val="26"/>
          <w:szCs w:val="26"/>
          <w:rPrChange w:id="2077" w:author="Kola Akinwale" w:date="2021-11-22T10:48:00Z">
            <w:rPr>
              <w:rFonts w:ascii="Arial Unicode MS" w:hAnsi="Arial Unicode MS"/>
              <w:sz w:val="26"/>
              <w:szCs w:val="26"/>
            </w:rPr>
          </w:rPrChange>
        </w:rPr>
      </w:pPr>
      <w:r w:rsidRPr="00975333">
        <w:rPr>
          <w:rFonts w:ascii="Arial" w:hAnsi="Arial" w:cs="Arial"/>
          <w:sz w:val="26"/>
          <w:szCs w:val="26"/>
          <w:rPrChange w:id="2078" w:author="Kola Akinwale" w:date="2021-11-22T10:48:00Z">
            <w:rPr>
              <w:rFonts w:ascii="Arial Unicode MS" w:hAnsi="Arial Unicode MS"/>
              <w:sz w:val="26"/>
              <w:szCs w:val="26"/>
            </w:rPr>
          </w:rPrChange>
        </w:rPr>
        <w:t xml:space="preserve">National Convention. </w:t>
      </w:r>
    </w:p>
    <w:p w14:paraId="7551C844" w14:textId="77777777" w:rsidR="00AA30FD" w:rsidRPr="00975333" w:rsidRDefault="00AA30FD" w:rsidP="00AA30FD">
      <w:pPr>
        <w:pStyle w:val="ListParagraph"/>
        <w:ind w:left="2685"/>
        <w:jc w:val="both"/>
        <w:rPr>
          <w:rFonts w:ascii="Arial" w:hAnsi="Arial" w:cs="Arial"/>
          <w:sz w:val="8"/>
          <w:szCs w:val="26"/>
          <w:rPrChange w:id="2079" w:author="Kola Akinwale" w:date="2021-11-22T10:48:00Z">
            <w:rPr>
              <w:rFonts w:ascii="Arial Unicode MS" w:hAnsi="Arial Unicode MS"/>
              <w:sz w:val="8"/>
              <w:szCs w:val="26"/>
            </w:rPr>
          </w:rPrChange>
        </w:rPr>
      </w:pPr>
    </w:p>
    <w:p w14:paraId="5D7CC02D" w14:textId="77777777" w:rsidR="00AA30FD" w:rsidRPr="00975333" w:rsidRDefault="00AA30FD" w:rsidP="00AA30FD">
      <w:pPr>
        <w:pStyle w:val="ListParagraph"/>
        <w:numPr>
          <w:ilvl w:val="0"/>
          <w:numId w:val="50"/>
        </w:numPr>
        <w:jc w:val="both"/>
        <w:rPr>
          <w:rFonts w:ascii="Arial" w:hAnsi="Arial" w:cs="Arial"/>
          <w:sz w:val="26"/>
          <w:szCs w:val="26"/>
          <w:rPrChange w:id="2080" w:author="Kola Akinwale" w:date="2021-11-22T10:48:00Z">
            <w:rPr>
              <w:rFonts w:ascii="Arial Unicode MS" w:hAnsi="Arial Unicode MS"/>
              <w:sz w:val="26"/>
              <w:szCs w:val="26"/>
            </w:rPr>
          </w:rPrChange>
        </w:rPr>
      </w:pPr>
      <w:r w:rsidRPr="00975333">
        <w:rPr>
          <w:rFonts w:ascii="Arial" w:hAnsi="Arial" w:cs="Arial"/>
          <w:sz w:val="26"/>
          <w:szCs w:val="26"/>
          <w:rPrChange w:id="2081" w:author="Kola Akinwale" w:date="2021-11-22T10:48:00Z">
            <w:rPr>
              <w:rFonts w:ascii="Arial Unicode MS" w:hAnsi="Arial Unicode MS"/>
              <w:sz w:val="26"/>
              <w:szCs w:val="26"/>
            </w:rPr>
          </w:rPrChange>
        </w:rPr>
        <w:t>Composition</w:t>
      </w:r>
    </w:p>
    <w:p w14:paraId="15E578B5" w14:textId="77777777" w:rsidR="00AA30FD" w:rsidRPr="00975333" w:rsidRDefault="00AA30FD" w:rsidP="00AA30FD">
      <w:pPr>
        <w:pStyle w:val="ListParagraph"/>
        <w:numPr>
          <w:ilvl w:val="0"/>
          <w:numId w:val="52"/>
        </w:numPr>
        <w:jc w:val="both"/>
        <w:rPr>
          <w:rFonts w:ascii="Arial" w:hAnsi="Arial" w:cs="Arial"/>
          <w:sz w:val="26"/>
          <w:szCs w:val="26"/>
          <w:rPrChange w:id="2082" w:author="Kola Akinwale" w:date="2021-11-22T10:48:00Z">
            <w:rPr>
              <w:rFonts w:ascii="Arial Unicode MS" w:hAnsi="Arial Unicode MS"/>
              <w:sz w:val="26"/>
              <w:szCs w:val="26"/>
            </w:rPr>
          </w:rPrChange>
        </w:rPr>
      </w:pPr>
      <w:r w:rsidRPr="00975333">
        <w:rPr>
          <w:rFonts w:ascii="Arial" w:hAnsi="Arial" w:cs="Arial"/>
          <w:sz w:val="26"/>
          <w:szCs w:val="26"/>
          <w:rPrChange w:id="2083" w:author="Kola Akinwale" w:date="2021-11-22T10:48:00Z">
            <w:rPr>
              <w:rFonts w:ascii="Arial Unicode MS" w:hAnsi="Arial Unicode MS"/>
              <w:sz w:val="26"/>
              <w:szCs w:val="26"/>
            </w:rPr>
          </w:rPrChange>
        </w:rPr>
        <w:t xml:space="preserve">Polling Unit Executive: </w:t>
      </w:r>
    </w:p>
    <w:p w14:paraId="1F5482FC" w14:textId="77777777" w:rsidR="00AA30FD" w:rsidRPr="00975333" w:rsidRDefault="00AA30FD" w:rsidP="00AA30FD">
      <w:pPr>
        <w:pStyle w:val="ListParagraph"/>
        <w:jc w:val="both"/>
        <w:rPr>
          <w:rFonts w:ascii="Arial" w:hAnsi="Arial" w:cs="Arial"/>
          <w:sz w:val="26"/>
          <w:szCs w:val="26"/>
          <w:rPrChange w:id="2084" w:author="Kola Akinwale" w:date="2021-11-22T10:48:00Z">
            <w:rPr>
              <w:rFonts w:ascii="Arial Unicode MS" w:hAnsi="Arial Unicode MS"/>
              <w:sz w:val="26"/>
              <w:szCs w:val="26"/>
            </w:rPr>
          </w:rPrChange>
        </w:rPr>
      </w:pPr>
      <w:r w:rsidRPr="00975333">
        <w:rPr>
          <w:rFonts w:ascii="Arial" w:hAnsi="Arial" w:cs="Arial"/>
          <w:sz w:val="26"/>
          <w:szCs w:val="26"/>
          <w:rPrChange w:id="2085" w:author="Kola Akinwale" w:date="2021-11-22T10:48:00Z">
            <w:rPr>
              <w:rFonts w:ascii="Arial Unicode MS" w:hAnsi="Arial Unicode MS"/>
              <w:sz w:val="26"/>
              <w:szCs w:val="26"/>
            </w:rPr>
          </w:rPrChange>
        </w:rPr>
        <w:t xml:space="preserve"> The Polling Unit Executive shall comprise of the following:</w:t>
      </w:r>
    </w:p>
    <w:p w14:paraId="0831BF1D" w14:textId="77777777" w:rsidR="00AA30FD" w:rsidRPr="00975333" w:rsidRDefault="00AA30FD" w:rsidP="00AA30FD">
      <w:pPr>
        <w:pStyle w:val="ListParagraph"/>
        <w:numPr>
          <w:ilvl w:val="0"/>
          <w:numId w:val="53"/>
        </w:numPr>
        <w:jc w:val="both"/>
        <w:rPr>
          <w:rFonts w:ascii="Arial" w:hAnsi="Arial" w:cs="Arial"/>
          <w:sz w:val="26"/>
          <w:szCs w:val="26"/>
          <w:rPrChange w:id="2086" w:author="Kola Akinwale" w:date="2021-11-22T10:48:00Z">
            <w:rPr>
              <w:rFonts w:ascii="Arial Unicode MS" w:hAnsi="Arial Unicode MS"/>
              <w:sz w:val="26"/>
              <w:szCs w:val="26"/>
            </w:rPr>
          </w:rPrChange>
        </w:rPr>
      </w:pPr>
      <w:r w:rsidRPr="00975333">
        <w:rPr>
          <w:rFonts w:ascii="Arial" w:hAnsi="Arial" w:cs="Arial"/>
          <w:sz w:val="26"/>
          <w:szCs w:val="26"/>
          <w:rPrChange w:id="2087" w:author="Kola Akinwale" w:date="2021-11-22T10:48:00Z">
            <w:rPr>
              <w:rFonts w:ascii="Arial Unicode MS" w:hAnsi="Arial Unicode MS"/>
              <w:sz w:val="26"/>
              <w:szCs w:val="26"/>
            </w:rPr>
          </w:rPrChange>
        </w:rPr>
        <w:t>Chairman</w:t>
      </w:r>
    </w:p>
    <w:p w14:paraId="777D6C89" w14:textId="77777777" w:rsidR="00AA30FD" w:rsidRPr="00975333" w:rsidRDefault="00AA30FD" w:rsidP="00AA30FD">
      <w:pPr>
        <w:pStyle w:val="ListParagraph"/>
        <w:numPr>
          <w:ilvl w:val="0"/>
          <w:numId w:val="53"/>
        </w:numPr>
        <w:jc w:val="both"/>
        <w:rPr>
          <w:rFonts w:ascii="Arial" w:hAnsi="Arial" w:cs="Arial"/>
          <w:sz w:val="26"/>
          <w:szCs w:val="26"/>
          <w:rPrChange w:id="2088" w:author="Kola Akinwale" w:date="2021-11-22T10:48:00Z">
            <w:rPr>
              <w:rFonts w:ascii="Arial Unicode MS" w:hAnsi="Arial Unicode MS"/>
              <w:sz w:val="26"/>
              <w:szCs w:val="26"/>
            </w:rPr>
          </w:rPrChange>
        </w:rPr>
      </w:pPr>
      <w:r w:rsidRPr="00975333">
        <w:rPr>
          <w:rFonts w:ascii="Arial" w:hAnsi="Arial" w:cs="Arial"/>
          <w:sz w:val="26"/>
          <w:szCs w:val="26"/>
          <w:rPrChange w:id="2089" w:author="Kola Akinwale" w:date="2021-11-22T10:48:00Z">
            <w:rPr>
              <w:rFonts w:ascii="Arial Unicode MS" w:hAnsi="Arial Unicode MS"/>
              <w:sz w:val="26"/>
              <w:szCs w:val="26"/>
            </w:rPr>
          </w:rPrChange>
        </w:rPr>
        <w:t>Deputy Chairman</w:t>
      </w:r>
    </w:p>
    <w:p w14:paraId="21B9BC08" w14:textId="77777777" w:rsidR="00AA30FD" w:rsidRPr="00975333" w:rsidRDefault="00AA30FD" w:rsidP="00AA30FD">
      <w:pPr>
        <w:pStyle w:val="ListParagraph"/>
        <w:numPr>
          <w:ilvl w:val="0"/>
          <w:numId w:val="53"/>
        </w:numPr>
        <w:jc w:val="both"/>
        <w:rPr>
          <w:rFonts w:ascii="Arial" w:hAnsi="Arial" w:cs="Arial"/>
          <w:sz w:val="26"/>
          <w:szCs w:val="26"/>
          <w:rPrChange w:id="2090" w:author="Kola Akinwale" w:date="2021-11-22T10:48:00Z">
            <w:rPr>
              <w:rFonts w:ascii="Arial Unicode MS" w:hAnsi="Arial Unicode MS"/>
              <w:sz w:val="26"/>
              <w:szCs w:val="26"/>
            </w:rPr>
          </w:rPrChange>
        </w:rPr>
      </w:pPr>
      <w:r w:rsidRPr="00975333">
        <w:rPr>
          <w:rFonts w:ascii="Arial" w:hAnsi="Arial" w:cs="Arial"/>
          <w:sz w:val="26"/>
          <w:szCs w:val="26"/>
          <w:rPrChange w:id="2091" w:author="Kola Akinwale" w:date="2021-11-22T10:48:00Z">
            <w:rPr>
              <w:rFonts w:ascii="Arial Unicode MS" w:hAnsi="Arial Unicode MS"/>
              <w:sz w:val="26"/>
              <w:szCs w:val="26"/>
            </w:rPr>
          </w:rPrChange>
        </w:rPr>
        <w:t>Secretary</w:t>
      </w:r>
    </w:p>
    <w:p w14:paraId="6D6F46E9" w14:textId="77777777" w:rsidR="00AA30FD" w:rsidRPr="00975333" w:rsidRDefault="00AA30FD" w:rsidP="00AA30FD">
      <w:pPr>
        <w:pStyle w:val="ListParagraph"/>
        <w:numPr>
          <w:ilvl w:val="0"/>
          <w:numId w:val="53"/>
        </w:numPr>
        <w:jc w:val="both"/>
        <w:rPr>
          <w:rFonts w:ascii="Arial" w:hAnsi="Arial" w:cs="Arial"/>
          <w:sz w:val="26"/>
          <w:szCs w:val="26"/>
          <w:rPrChange w:id="2092" w:author="Kola Akinwale" w:date="2021-11-22T10:48:00Z">
            <w:rPr>
              <w:rFonts w:ascii="Arial Unicode MS" w:hAnsi="Arial Unicode MS"/>
              <w:sz w:val="26"/>
              <w:szCs w:val="26"/>
            </w:rPr>
          </w:rPrChange>
        </w:rPr>
      </w:pPr>
      <w:r w:rsidRPr="00975333">
        <w:rPr>
          <w:rFonts w:ascii="Arial" w:hAnsi="Arial" w:cs="Arial"/>
          <w:sz w:val="26"/>
          <w:szCs w:val="26"/>
          <w:rPrChange w:id="2093" w:author="Kola Akinwale" w:date="2021-11-22T10:48:00Z">
            <w:rPr>
              <w:rFonts w:ascii="Arial Unicode MS" w:hAnsi="Arial Unicode MS"/>
              <w:sz w:val="26"/>
              <w:szCs w:val="26"/>
            </w:rPr>
          </w:rPrChange>
        </w:rPr>
        <w:t>Deputy Secretary</w:t>
      </w:r>
    </w:p>
    <w:p w14:paraId="610047D6" w14:textId="77777777" w:rsidR="00AA30FD" w:rsidRPr="00975333" w:rsidRDefault="00AA30FD" w:rsidP="00AA30FD">
      <w:pPr>
        <w:pStyle w:val="ListParagraph"/>
        <w:numPr>
          <w:ilvl w:val="0"/>
          <w:numId w:val="53"/>
        </w:numPr>
        <w:jc w:val="both"/>
        <w:rPr>
          <w:rFonts w:ascii="Arial" w:hAnsi="Arial" w:cs="Arial"/>
          <w:sz w:val="26"/>
          <w:szCs w:val="26"/>
          <w:rPrChange w:id="2094" w:author="Kola Akinwale" w:date="2021-11-22T10:48:00Z">
            <w:rPr>
              <w:rFonts w:ascii="Arial Unicode MS" w:hAnsi="Arial Unicode MS"/>
              <w:sz w:val="26"/>
              <w:szCs w:val="26"/>
            </w:rPr>
          </w:rPrChange>
        </w:rPr>
      </w:pPr>
      <w:r w:rsidRPr="00975333">
        <w:rPr>
          <w:rFonts w:ascii="Arial" w:hAnsi="Arial" w:cs="Arial"/>
          <w:sz w:val="26"/>
          <w:szCs w:val="26"/>
          <w:rPrChange w:id="2095" w:author="Kola Akinwale" w:date="2021-11-22T10:48:00Z">
            <w:rPr>
              <w:rFonts w:ascii="Arial Unicode MS" w:hAnsi="Arial Unicode MS"/>
              <w:sz w:val="26"/>
              <w:szCs w:val="26"/>
            </w:rPr>
          </w:rPrChange>
        </w:rPr>
        <w:t>Women Leader</w:t>
      </w:r>
    </w:p>
    <w:p w14:paraId="62D0CBDC" w14:textId="77777777" w:rsidR="00AA30FD" w:rsidRPr="00975333" w:rsidRDefault="00AA30FD" w:rsidP="00AA30FD">
      <w:pPr>
        <w:pStyle w:val="ListParagraph"/>
        <w:numPr>
          <w:ilvl w:val="0"/>
          <w:numId w:val="53"/>
        </w:numPr>
        <w:jc w:val="both"/>
        <w:rPr>
          <w:rFonts w:ascii="Arial" w:hAnsi="Arial" w:cs="Arial"/>
          <w:sz w:val="26"/>
          <w:szCs w:val="26"/>
          <w:rPrChange w:id="2096" w:author="Kola Akinwale" w:date="2021-11-22T10:48:00Z">
            <w:rPr>
              <w:rFonts w:ascii="Arial Unicode MS" w:hAnsi="Arial Unicode MS"/>
              <w:sz w:val="26"/>
              <w:szCs w:val="26"/>
            </w:rPr>
          </w:rPrChange>
        </w:rPr>
      </w:pPr>
      <w:r w:rsidRPr="00975333">
        <w:rPr>
          <w:rFonts w:ascii="Arial" w:hAnsi="Arial" w:cs="Arial"/>
          <w:sz w:val="26"/>
          <w:szCs w:val="26"/>
          <w:rPrChange w:id="2097" w:author="Kola Akinwale" w:date="2021-11-22T10:48:00Z">
            <w:rPr>
              <w:rFonts w:ascii="Arial Unicode MS" w:hAnsi="Arial Unicode MS"/>
              <w:sz w:val="26"/>
              <w:szCs w:val="26"/>
            </w:rPr>
          </w:rPrChange>
        </w:rPr>
        <w:t>Deputy Women Leader</w:t>
      </w:r>
    </w:p>
    <w:p w14:paraId="7F299F12" w14:textId="77777777" w:rsidR="00AA30FD" w:rsidRPr="00975333" w:rsidRDefault="00AA30FD" w:rsidP="00AA30FD">
      <w:pPr>
        <w:pStyle w:val="ListParagraph"/>
        <w:numPr>
          <w:ilvl w:val="0"/>
          <w:numId w:val="53"/>
        </w:numPr>
        <w:jc w:val="both"/>
        <w:rPr>
          <w:rFonts w:ascii="Arial" w:hAnsi="Arial" w:cs="Arial"/>
          <w:sz w:val="26"/>
          <w:szCs w:val="26"/>
          <w:rPrChange w:id="2098" w:author="Kola Akinwale" w:date="2021-11-22T10:48:00Z">
            <w:rPr>
              <w:rFonts w:ascii="Arial Unicode MS" w:hAnsi="Arial Unicode MS"/>
              <w:sz w:val="26"/>
              <w:szCs w:val="26"/>
            </w:rPr>
          </w:rPrChange>
        </w:rPr>
      </w:pPr>
      <w:r w:rsidRPr="00975333">
        <w:rPr>
          <w:rFonts w:ascii="Arial" w:hAnsi="Arial" w:cs="Arial"/>
          <w:sz w:val="26"/>
          <w:szCs w:val="26"/>
          <w:rPrChange w:id="2099" w:author="Kola Akinwale" w:date="2021-11-22T10:48:00Z">
            <w:rPr>
              <w:rFonts w:ascii="Arial Unicode MS" w:hAnsi="Arial Unicode MS"/>
              <w:sz w:val="26"/>
              <w:szCs w:val="26"/>
            </w:rPr>
          </w:rPrChange>
        </w:rPr>
        <w:t>Youth Leader</w:t>
      </w:r>
    </w:p>
    <w:p w14:paraId="7AC861CF" w14:textId="77777777" w:rsidR="00AA30FD" w:rsidRPr="00975333" w:rsidRDefault="00AA30FD" w:rsidP="00AA30FD">
      <w:pPr>
        <w:pStyle w:val="ListParagraph"/>
        <w:numPr>
          <w:ilvl w:val="0"/>
          <w:numId w:val="53"/>
        </w:numPr>
        <w:jc w:val="both"/>
        <w:rPr>
          <w:rFonts w:ascii="Arial" w:hAnsi="Arial" w:cs="Arial"/>
          <w:sz w:val="26"/>
          <w:szCs w:val="26"/>
          <w:rPrChange w:id="2100" w:author="Kola Akinwale" w:date="2021-11-22T10:48:00Z">
            <w:rPr>
              <w:rFonts w:ascii="Arial Unicode MS" w:hAnsi="Arial Unicode MS"/>
              <w:sz w:val="26"/>
              <w:szCs w:val="26"/>
            </w:rPr>
          </w:rPrChange>
        </w:rPr>
      </w:pPr>
      <w:r w:rsidRPr="00975333">
        <w:rPr>
          <w:rFonts w:ascii="Arial" w:hAnsi="Arial" w:cs="Arial"/>
          <w:sz w:val="26"/>
          <w:szCs w:val="26"/>
          <w:rPrChange w:id="2101" w:author="Kola Akinwale" w:date="2021-11-22T10:48:00Z">
            <w:rPr>
              <w:rFonts w:ascii="Arial Unicode MS" w:hAnsi="Arial Unicode MS"/>
              <w:sz w:val="26"/>
              <w:szCs w:val="26"/>
            </w:rPr>
          </w:rPrChange>
        </w:rPr>
        <w:t>Deputy Youth Leader</w:t>
      </w:r>
    </w:p>
    <w:p w14:paraId="745D2E2B" w14:textId="77777777" w:rsidR="00AA30FD" w:rsidRPr="00975333" w:rsidRDefault="00AA30FD" w:rsidP="00AA30FD">
      <w:pPr>
        <w:pStyle w:val="ListParagraph"/>
        <w:numPr>
          <w:ilvl w:val="0"/>
          <w:numId w:val="53"/>
        </w:numPr>
        <w:jc w:val="both"/>
        <w:rPr>
          <w:rFonts w:ascii="Arial" w:hAnsi="Arial" w:cs="Arial"/>
          <w:sz w:val="26"/>
          <w:szCs w:val="26"/>
          <w:rPrChange w:id="2102" w:author="Kola Akinwale" w:date="2021-11-22T10:48:00Z">
            <w:rPr>
              <w:rFonts w:ascii="Arial Unicode MS" w:hAnsi="Arial Unicode MS"/>
              <w:sz w:val="26"/>
              <w:szCs w:val="26"/>
            </w:rPr>
          </w:rPrChange>
        </w:rPr>
      </w:pPr>
      <w:r w:rsidRPr="00975333">
        <w:rPr>
          <w:rFonts w:ascii="Arial" w:hAnsi="Arial" w:cs="Arial"/>
          <w:sz w:val="26"/>
          <w:szCs w:val="26"/>
          <w:rPrChange w:id="2103" w:author="Kola Akinwale" w:date="2021-11-22T10:48:00Z">
            <w:rPr>
              <w:rFonts w:ascii="Arial Unicode MS" w:hAnsi="Arial Unicode MS"/>
              <w:sz w:val="26"/>
              <w:szCs w:val="26"/>
            </w:rPr>
          </w:rPrChange>
        </w:rPr>
        <w:t>PWD Leader</w:t>
      </w:r>
    </w:p>
    <w:p w14:paraId="35C11E15" w14:textId="77777777" w:rsidR="00AA30FD" w:rsidRPr="00975333" w:rsidRDefault="00AA30FD" w:rsidP="00AA30FD">
      <w:pPr>
        <w:pStyle w:val="ListParagraph"/>
        <w:numPr>
          <w:ilvl w:val="0"/>
          <w:numId w:val="53"/>
        </w:numPr>
        <w:jc w:val="both"/>
        <w:rPr>
          <w:rFonts w:ascii="Arial" w:hAnsi="Arial" w:cs="Arial"/>
          <w:sz w:val="26"/>
          <w:szCs w:val="26"/>
          <w:rPrChange w:id="2104" w:author="Kola Akinwale" w:date="2021-11-22T10:48:00Z">
            <w:rPr>
              <w:rFonts w:ascii="Arial Unicode MS" w:hAnsi="Arial Unicode MS"/>
              <w:sz w:val="26"/>
              <w:szCs w:val="26"/>
            </w:rPr>
          </w:rPrChange>
        </w:rPr>
      </w:pPr>
      <w:r w:rsidRPr="00975333">
        <w:rPr>
          <w:rFonts w:ascii="Arial" w:hAnsi="Arial" w:cs="Arial"/>
          <w:sz w:val="26"/>
          <w:szCs w:val="26"/>
          <w:rPrChange w:id="2105" w:author="Kola Akinwale" w:date="2021-11-22T10:48:00Z">
            <w:rPr>
              <w:rFonts w:ascii="Arial Unicode MS" w:hAnsi="Arial Unicode MS"/>
              <w:sz w:val="26"/>
              <w:szCs w:val="26"/>
            </w:rPr>
          </w:rPrChange>
        </w:rPr>
        <w:lastRenderedPageBreak/>
        <w:t>Deputy PWD Leader</w:t>
      </w:r>
    </w:p>
    <w:p w14:paraId="4CABEC36" w14:textId="77777777" w:rsidR="00AA30FD" w:rsidRPr="00975333" w:rsidRDefault="00AA30FD" w:rsidP="00AA30FD">
      <w:pPr>
        <w:pStyle w:val="ListParagraph"/>
        <w:numPr>
          <w:ilvl w:val="0"/>
          <w:numId w:val="53"/>
        </w:numPr>
        <w:jc w:val="both"/>
        <w:rPr>
          <w:rFonts w:ascii="Arial" w:hAnsi="Arial" w:cs="Arial"/>
          <w:sz w:val="26"/>
          <w:szCs w:val="26"/>
          <w:rPrChange w:id="2106" w:author="Kola Akinwale" w:date="2021-11-22T10:48:00Z">
            <w:rPr>
              <w:rFonts w:ascii="Arial Unicode MS" w:hAnsi="Arial Unicode MS"/>
              <w:sz w:val="26"/>
              <w:szCs w:val="26"/>
            </w:rPr>
          </w:rPrChange>
        </w:rPr>
      </w:pPr>
      <w:r w:rsidRPr="00975333">
        <w:rPr>
          <w:rFonts w:ascii="Arial" w:hAnsi="Arial" w:cs="Arial"/>
          <w:sz w:val="26"/>
          <w:szCs w:val="26"/>
          <w:rPrChange w:id="2107" w:author="Kola Akinwale" w:date="2021-11-22T10:48:00Z">
            <w:rPr>
              <w:rFonts w:ascii="Arial Unicode MS" w:hAnsi="Arial Unicode MS"/>
              <w:sz w:val="26"/>
              <w:szCs w:val="26"/>
            </w:rPr>
          </w:rPrChange>
        </w:rPr>
        <w:t>Financial Secretary</w:t>
      </w:r>
    </w:p>
    <w:p w14:paraId="7A91B29F" w14:textId="77777777" w:rsidR="00AA30FD" w:rsidRPr="00975333" w:rsidRDefault="00AA30FD" w:rsidP="00AA30FD">
      <w:pPr>
        <w:pStyle w:val="ListParagraph"/>
        <w:numPr>
          <w:ilvl w:val="0"/>
          <w:numId w:val="53"/>
        </w:numPr>
        <w:jc w:val="both"/>
        <w:rPr>
          <w:rFonts w:ascii="Arial" w:hAnsi="Arial" w:cs="Arial"/>
          <w:sz w:val="26"/>
          <w:szCs w:val="26"/>
          <w:rPrChange w:id="2108" w:author="Kola Akinwale" w:date="2021-11-22T10:48:00Z">
            <w:rPr>
              <w:rFonts w:ascii="Arial Unicode MS" w:hAnsi="Arial Unicode MS"/>
              <w:sz w:val="26"/>
              <w:szCs w:val="26"/>
            </w:rPr>
          </w:rPrChange>
        </w:rPr>
      </w:pPr>
      <w:r w:rsidRPr="00975333">
        <w:rPr>
          <w:rFonts w:ascii="Arial" w:hAnsi="Arial" w:cs="Arial"/>
          <w:sz w:val="26"/>
          <w:szCs w:val="26"/>
          <w:rPrChange w:id="2109" w:author="Kola Akinwale" w:date="2021-11-22T10:48:00Z">
            <w:rPr>
              <w:rFonts w:ascii="Arial Unicode MS" w:hAnsi="Arial Unicode MS"/>
              <w:sz w:val="26"/>
              <w:szCs w:val="26"/>
            </w:rPr>
          </w:rPrChange>
        </w:rPr>
        <w:t>Treasurer</w:t>
      </w:r>
    </w:p>
    <w:p w14:paraId="427E8A41" w14:textId="77777777" w:rsidR="00AA30FD" w:rsidRPr="00975333" w:rsidRDefault="00AA30FD" w:rsidP="00AA30FD">
      <w:pPr>
        <w:pStyle w:val="ListParagraph"/>
        <w:numPr>
          <w:ilvl w:val="0"/>
          <w:numId w:val="53"/>
        </w:numPr>
        <w:jc w:val="both"/>
        <w:rPr>
          <w:rFonts w:ascii="Arial" w:hAnsi="Arial" w:cs="Arial"/>
          <w:sz w:val="26"/>
          <w:szCs w:val="26"/>
          <w:rPrChange w:id="2110" w:author="Kola Akinwale" w:date="2021-11-22T10:48:00Z">
            <w:rPr>
              <w:rFonts w:ascii="Arial Unicode MS" w:hAnsi="Arial Unicode MS"/>
              <w:sz w:val="26"/>
              <w:szCs w:val="26"/>
            </w:rPr>
          </w:rPrChange>
        </w:rPr>
      </w:pPr>
      <w:r w:rsidRPr="00975333">
        <w:rPr>
          <w:rFonts w:ascii="Arial" w:hAnsi="Arial" w:cs="Arial"/>
          <w:sz w:val="26"/>
          <w:szCs w:val="26"/>
          <w:rPrChange w:id="2111" w:author="Kola Akinwale" w:date="2021-11-22T10:48:00Z">
            <w:rPr>
              <w:rFonts w:ascii="Arial Unicode MS" w:hAnsi="Arial Unicode MS"/>
              <w:sz w:val="26"/>
              <w:szCs w:val="26"/>
            </w:rPr>
          </w:rPrChange>
        </w:rPr>
        <w:t>Chief Whip</w:t>
      </w:r>
    </w:p>
    <w:p w14:paraId="0B8AA945" w14:textId="3DCB9CB3" w:rsidR="00AA30FD" w:rsidRPr="00975333" w:rsidRDefault="00AA30FD" w:rsidP="00AA30FD">
      <w:pPr>
        <w:pStyle w:val="ListParagraph"/>
        <w:ind w:left="142"/>
        <w:jc w:val="both"/>
        <w:rPr>
          <w:rFonts w:ascii="Arial" w:hAnsi="Arial" w:cs="Arial"/>
          <w:b/>
          <w:sz w:val="26"/>
          <w:szCs w:val="26"/>
          <w:rPrChange w:id="2112" w:author="Kola Akinwale" w:date="2021-11-22T10:48:00Z">
            <w:rPr>
              <w:rFonts w:ascii="Arial Unicode MS" w:hAnsi="Arial Unicode MS"/>
              <w:b/>
              <w:sz w:val="26"/>
              <w:szCs w:val="26"/>
            </w:rPr>
          </w:rPrChange>
        </w:rPr>
      </w:pPr>
      <w:r w:rsidRPr="00975333">
        <w:rPr>
          <w:rFonts w:ascii="Arial" w:hAnsi="Arial" w:cs="Arial"/>
          <w:sz w:val="26"/>
          <w:szCs w:val="26"/>
          <w:rPrChange w:id="2113" w:author="Kola Akinwale" w:date="2021-11-22T10:48:00Z">
            <w:rPr>
              <w:rFonts w:ascii="Arial Unicode MS" w:hAnsi="Arial Unicode MS"/>
              <w:sz w:val="26"/>
              <w:szCs w:val="26"/>
            </w:rPr>
          </w:rPrChange>
        </w:rPr>
        <w:tab/>
      </w:r>
      <w:del w:id="2114" w:author="Kola Akinwale" w:date="2021-11-22T09:15:00Z">
        <w:r w:rsidRPr="00975333" w:rsidDel="0012741E">
          <w:rPr>
            <w:rFonts w:ascii="Arial" w:hAnsi="Arial" w:cs="Arial"/>
            <w:sz w:val="26"/>
            <w:szCs w:val="26"/>
            <w:rPrChange w:id="2115" w:author="Kola Akinwale" w:date="2021-11-22T10:48:00Z">
              <w:rPr>
                <w:rFonts w:ascii="Arial Unicode MS" w:hAnsi="Arial Unicode MS"/>
                <w:sz w:val="26"/>
                <w:szCs w:val="26"/>
              </w:rPr>
            </w:rPrChange>
          </w:rPr>
          <w:delText>b)Ward</w:delText>
        </w:r>
      </w:del>
      <w:ins w:id="2116" w:author="Kola Akinwale" w:date="2021-11-22T09:15:00Z">
        <w:r w:rsidR="0012741E" w:rsidRPr="00975333">
          <w:rPr>
            <w:rFonts w:ascii="Arial" w:hAnsi="Arial" w:cs="Arial"/>
            <w:sz w:val="26"/>
            <w:szCs w:val="26"/>
            <w:rPrChange w:id="2117" w:author="Kola Akinwale" w:date="2021-11-22T10:48:00Z">
              <w:rPr>
                <w:rFonts w:ascii="Arial Unicode MS" w:hAnsi="Arial Unicode MS"/>
                <w:sz w:val="26"/>
                <w:szCs w:val="26"/>
              </w:rPr>
            </w:rPrChange>
          </w:rPr>
          <w:t>b) Ward</w:t>
        </w:r>
      </w:ins>
      <w:r w:rsidRPr="00975333">
        <w:rPr>
          <w:rFonts w:ascii="Arial" w:hAnsi="Arial" w:cs="Arial"/>
          <w:sz w:val="26"/>
          <w:szCs w:val="26"/>
          <w:rPrChange w:id="2118" w:author="Kola Akinwale" w:date="2021-11-22T10:48:00Z">
            <w:rPr>
              <w:rFonts w:ascii="Arial Unicode MS" w:hAnsi="Arial Unicode MS"/>
              <w:sz w:val="26"/>
              <w:szCs w:val="26"/>
            </w:rPr>
          </w:rPrChange>
        </w:rPr>
        <w:t xml:space="preserve"> Executive Committee</w:t>
      </w:r>
    </w:p>
    <w:p w14:paraId="618C84BF" w14:textId="77777777" w:rsidR="00AA30FD" w:rsidRPr="00975333" w:rsidRDefault="00AA30FD" w:rsidP="00AA30FD">
      <w:pPr>
        <w:pStyle w:val="ListParagraph"/>
        <w:ind w:left="1080"/>
        <w:jc w:val="both"/>
        <w:rPr>
          <w:rFonts w:ascii="Arial" w:hAnsi="Arial" w:cs="Arial"/>
          <w:sz w:val="2"/>
          <w:szCs w:val="26"/>
          <w:rPrChange w:id="2119" w:author="Kola Akinwale" w:date="2021-11-22T10:48:00Z">
            <w:rPr>
              <w:rFonts w:ascii="Arial Unicode MS" w:hAnsi="Arial Unicode MS"/>
              <w:sz w:val="2"/>
              <w:szCs w:val="26"/>
            </w:rPr>
          </w:rPrChange>
        </w:rPr>
      </w:pPr>
    </w:p>
    <w:p w14:paraId="66CD7491" w14:textId="77777777" w:rsidR="00AA30FD" w:rsidRPr="00975333" w:rsidRDefault="00AA30FD" w:rsidP="00AA30FD">
      <w:pPr>
        <w:pStyle w:val="ListParagraph"/>
        <w:ind w:left="851"/>
        <w:jc w:val="both"/>
        <w:rPr>
          <w:rFonts w:ascii="Arial" w:hAnsi="Arial" w:cs="Arial"/>
          <w:sz w:val="26"/>
          <w:szCs w:val="26"/>
          <w:rPrChange w:id="2120" w:author="Kola Akinwale" w:date="2021-11-22T10:48:00Z">
            <w:rPr>
              <w:rFonts w:ascii="Arial Unicode MS" w:hAnsi="Arial Unicode MS"/>
              <w:sz w:val="26"/>
              <w:szCs w:val="26"/>
            </w:rPr>
          </w:rPrChange>
        </w:rPr>
      </w:pPr>
      <w:r w:rsidRPr="00975333">
        <w:rPr>
          <w:rFonts w:ascii="Arial" w:hAnsi="Arial" w:cs="Arial"/>
          <w:sz w:val="26"/>
          <w:szCs w:val="26"/>
          <w:rPrChange w:id="2121" w:author="Kola Akinwale" w:date="2021-11-22T10:48:00Z">
            <w:rPr>
              <w:rFonts w:ascii="Arial Unicode MS" w:hAnsi="Arial Unicode MS"/>
              <w:sz w:val="26"/>
              <w:szCs w:val="26"/>
            </w:rPr>
          </w:rPrChange>
        </w:rPr>
        <w:t>The Ward Executive Committee shall comprise of:</w:t>
      </w:r>
    </w:p>
    <w:p w14:paraId="72FDCF11"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22" w:author="Kola Akinwale" w:date="2021-11-22T10:48:00Z">
            <w:rPr>
              <w:rFonts w:ascii="Arial Unicode MS" w:hAnsi="Arial Unicode MS"/>
              <w:sz w:val="26"/>
              <w:szCs w:val="26"/>
            </w:rPr>
          </w:rPrChange>
        </w:rPr>
      </w:pPr>
      <w:r w:rsidRPr="00975333">
        <w:rPr>
          <w:rFonts w:ascii="Arial" w:hAnsi="Arial" w:cs="Arial"/>
          <w:sz w:val="26"/>
          <w:szCs w:val="26"/>
          <w:rPrChange w:id="2123" w:author="Kola Akinwale" w:date="2021-11-22T10:48:00Z">
            <w:rPr>
              <w:rFonts w:ascii="Arial Unicode MS" w:hAnsi="Arial Unicode MS"/>
              <w:sz w:val="26"/>
              <w:szCs w:val="26"/>
            </w:rPr>
          </w:rPrChange>
        </w:rPr>
        <w:t>Ward Chairman</w:t>
      </w:r>
    </w:p>
    <w:p w14:paraId="0DFDAAB4"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24" w:author="Kola Akinwale" w:date="2021-11-22T10:48:00Z">
            <w:rPr>
              <w:rFonts w:ascii="Arial Unicode MS" w:hAnsi="Arial Unicode MS"/>
              <w:sz w:val="26"/>
              <w:szCs w:val="26"/>
            </w:rPr>
          </w:rPrChange>
        </w:rPr>
      </w:pPr>
      <w:r w:rsidRPr="00975333">
        <w:rPr>
          <w:rFonts w:ascii="Arial" w:hAnsi="Arial" w:cs="Arial"/>
          <w:sz w:val="26"/>
          <w:szCs w:val="26"/>
          <w:rPrChange w:id="2125" w:author="Kola Akinwale" w:date="2021-11-22T10:48:00Z">
            <w:rPr>
              <w:rFonts w:ascii="Arial Unicode MS" w:hAnsi="Arial Unicode MS"/>
              <w:sz w:val="26"/>
              <w:szCs w:val="26"/>
            </w:rPr>
          </w:rPrChange>
        </w:rPr>
        <w:t>Councilor of the Ward if produced by the party</w:t>
      </w:r>
    </w:p>
    <w:p w14:paraId="578A61AE"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26" w:author="Kola Akinwale" w:date="2021-11-22T10:48:00Z">
            <w:rPr>
              <w:rFonts w:ascii="Arial Unicode MS" w:hAnsi="Arial Unicode MS"/>
              <w:sz w:val="26"/>
              <w:szCs w:val="26"/>
            </w:rPr>
          </w:rPrChange>
        </w:rPr>
      </w:pPr>
      <w:r w:rsidRPr="00975333">
        <w:rPr>
          <w:rFonts w:ascii="Arial" w:hAnsi="Arial" w:cs="Arial"/>
          <w:sz w:val="26"/>
          <w:szCs w:val="26"/>
          <w:rPrChange w:id="2127" w:author="Kola Akinwale" w:date="2021-11-22T10:48:00Z">
            <w:rPr>
              <w:rFonts w:ascii="Arial Unicode MS" w:hAnsi="Arial Unicode MS"/>
              <w:sz w:val="26"/>
              <w:szCs w:val="26"/>
            </w:rPr>
          </w:rPrChange>
        </w:rPr>
        <w:t>Ward Deputy Chairman</w:t>
      </w:r>
    </w:p>
    <w:p w14:paraId="72D22314"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28" w:author="Kola Akinwale" w:date="2021-11-22T10:48:00Z">
            <w:rPr>
              <w:rFonts w:ascii="Arial Unicode MS" w:hAnsi="Arial Unicode MS"/>
              <w:sz w:val="26"/>
              <w:szCs w:val="26"/>
            </w:rPr>
          </w:rPrChange>
        </w:rPr>
      </w:pPr>
      <w:r w:rsidRPr="00975333">
        <w:rPr>
          <w:rFonts w:ascii="Arial" w:hAnsi="Arial" w:cs="Arial"/>
          <w:sz w:val="26"/>
          <w:szCs w:val="26"/>
          <w:rPrChange w:id="2129" w:author="Kola Akinwale" w:date="2021-11-22T10:48:00Z">
            <w:rPr>
              <w:rFonts w:ascii="Arial Unicode MS" w:hAnsi="Arial Unicode MS"/>
              <w:sz w:val="26"/>
              <w:szCs w:val="26"/>
            </w:rPr>
          </w:rPrChange>
        </w:rPr>
        <w:t>Ward Secretary</w:t>
      </w:r>
    </w:p>
    <w:p w14:paraId="0298B26D"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30" w:author="Kola Akinwale" w:date="2021-11-22T10:48:00Z">
            <w:rPr>
              <w:rFonts w:ascii="Arial Unicode MS" w:hAnsi="Arial Unicode MS"/>
              <w:sz w:val="26"/>
              <w:szCs w:val="26"/>
            </w:rPr>
          </w:rPrChange>
        </w:rPr>
      </w:pPr>
      <w:r w:rsidRPr="00975333">
        <w:rPr>
          <w:rFonts w:ascii="Arial" w:hAnsi="Arial" w:cs="Arial"/>
          <w:sz w:val="26"/>
          <w:szCs w:val="26"/>
          <w:rPrChange w:id="2131" w:author="Kola Akinwale" w:date="2021-11-22T10:48:00Z">
            <w:rPr>
              <w:rFonts w:ascii="Arial Unicode MS" w:hAnsi="Arial Unicode MS"/>
              <w:sz w:val="26"/>
              <w:szCs w:val="26"/>
            </w:rPr>
          </w:rPrChange>
        </w:rPr>
        <w:t>Ward Assistant Secretary</w:t>
      </w:r>
    </w:p>
    <w:p w14:paraId="3701B253"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32" w:author="Kola Akinwale" w:date="2021-11-22T10:48:00Z">
            <w:rPr>
              <w:rFonts w:ascii="Arial Unicode MS" w:hAnsi="Arial Unicode MS"/>
              <w:sz w:val="26"/>
              <w:szCs w:val="26"/>
            </w:rPr>
          </w:rPrChange>
        </w:rPr>
      </w:pPr>
      <w:r w:rsidRPr="00975333">
        <w:rPr>
          <w:rFonts w:ascii="Arial" w:hAnsi="Arial" w:cs="Arial"/>
          <w:sz w:val="26"/>
          <w:szCs w:val="26"/>
          <w:rPrChange w:id="2133" w:author="Kola Akinwale" w:date="2021-11-22T10:48:00Z">
            <w:rPr>
              <w:rFonts w:ascii="Arial Unicode MS" w:hAnsi="Arial Unicode MS"/>
              <w:sz w:val="26"/>
              <w:szCs w:val="26"/>
            </w:rPr>
          </w:rPrChange>
        </w:rPr>
        <w:t>Ward Treasurer</w:t>
      </w:r>
    </w:p>
    <w:p w14:paraId="5722F2DE"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34" w:author="Kola Akinwale" w:date="2021-11-22T10:48:00Z">
            <w:rPr>
              <w:rFonts w:ascii="Arial Unicode MS" w:hAnsi="Arial Unicode MS"/>
              <w:sz w:val="26"/>
              <w:szCs w:val="26"/>
            </w:rPr>
          </w:rPrChange>
        </w:rPr>
      </w:pPr>
      <w:r w:rsidRPr="00975333">
        <w:rPr>
          <w:rFonts w:ascii="Arial" w:hAnsi="Arial" w:cs="Arial"/>
          <w:sz w:val="26"/>
          <w:szCs w:val="26"/>
          <w:rPrChange w:id="2135" w:author="Kola Akinwale" w:date="2021-11-22T10:48:00Z">
            <w:rPr>
              <w:rFonts w:ascii="Arial Unicode MS" w:hAnsi="Arial Unicode MS"/>
              <w:sz w:val="26"/>
              <w:szCs w:val="26"/>
            </w:rPr>
          </w:rPrChange>
        </w:rPr>
        <w:t>Ward Financial Secretary</w:t>
      </w:r>
    </w:p>
    <w:p w14:paraId="72CC21E3"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36" w:author="Kola Akinwale" w:date="2021-11-22T10:48:00Z">
            <w:rPr>
              <w:rFonts w:ascii="Arial Unicode MS" w:hAnsi="Arial Unicode MS"/>
              <w:sz w:val="26"/>
              <w:szCs w:val="26"/>
            </w:rPr>
          </w:rPrChange>
        </w:rPr>
      </w:pPr>
      <w:r w:rsidRPr="00975333">
        <w:rPr>
          <w:rFonts w:ascii="Arial" w:hAnsi="Arial" w:cs="Arial"/>
          <w:sz w:val="26"/>
          <w:szCs w:val="26"/>
          <w:rPrChange w:id="2137" w:author="Kola Akinwale" w:date="2021-11-22T10:48:00Z">
            <w:rPr>
              <w:rFonts w:ascii="Arial Unicode MS" w:hAnsi="Arial Unicode MS"/>
              <w:sz w:val="26"/>
              <w:szCs w:val="26"/>
            </w:rPr>
          </w:rPrChange>
        </w:rPr>
        <w:t>Ward Deputy Finance Secretary</w:t>
      </w:r>
    </w:p>
    <w:p w14:paraId="1C3CE93E"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38" w:author="Kola Akinwale" w:date="2021-11-22T10:48:00Z">
            <w:rPr>
              <w:rFonts w:ascii="Arial Unicode MS" w:hAnsi="Arial Unicode MS"/>
              <w:sz w:val="26"/>
              <w:szCs w:val="26"/>
            </w:rPr>
          </w:rPrChange>
        </w:rPr>
      </w:pPr>
      <w:r w:rsidRPr="00975333">
        <w:rPr>
          <w:rFonts w:ascii="Arial" w:hAnsi="Arial" w:cs="Arial"/>
          <w:sz w:val="26"/>
          <w:szCs w:val="26"/>
          <w:rPrChange w:id="2139" w:author="Kola Akinwale" w:date="2021-11-22T10:48:00Z">
            <w:rPr>
              <w:rFonts w:ascii="Arial Unicode MS" w:hAnsi="Arial Unicode MS"/>
              <w:sz w:val="26"/>
              <w:szCs w:val="26"/>
            </w:rPr>
          </w:rPrChange>
        </w:rPr>
        <w:t>Ward Organizing Secretary</w:t>
      </w:r>
    </w:p>
    <w:p w14:paraId="67CCB907"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40" w:author="Kola Akinwale" w:date="2021-11-22T10:48:00Z">
            <w:rPr>
              <w:rFonts w:ascii="Arial Unicode MS" w:hAnsi="Arial Unicode MS"/>
              <w:sz w:val="26"/>
              <w:szCs w:val="26"/>
            </w:rPr>
          </w:rPrChange>
        </w:rPr>
      </w:pPr>
      <w:r w:rsidRPr="00975333">
        <w:rPr>
          <w:rFonts w:ascii="Arial" w:hAnsi="Arial" w:cs="Arial"/>
          <w:sz w:val="26"/>
          <w:szCs w:val="26"/>
          <w:rPrChange w:id="2141" w:author="Kola Akinwale" w:date="2021-11-22T10:48:00Z">
            <w:rPr>
              <w:rFonts w:ascii="Arial Unicode MS" w:hAnsi="Arial Unicode MS"/>
              <w:sz w:val="26"/>
              <w:szCs w:val="26"/>
            </w:rPr>
          </w:rPrChange>
        </w:rPr>
        <w:t>Ward Deputy Organizing Secretary</w:t>
      </w:r>
    </w:p>
    <w:p w14:paraId="33E322A7"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42" w:author="Kola Akinwale" w:date="2021-11-22T10:48:00Z">
            <w:rPr>
              <w:rFonts w:ascii="Arial Unicode MS" w:hAnsi="Arial Unicode MS"/>
              <w:sz w:val="26"/>
              <w:szCs w:val="26"/>
            </w:rPr>
          </w:rPrChange>
        </w:rPr>
      </w:pPr>
      <w:r w:rsidRPr="00975333">
        <w:rPr>
          <w:rFonts w:ascii="Arial" w:hAnsi="Arial" w:cs="Arial"/>
          <w:sz w:val="26"/>
          <w:szCs w:val="26"/>
          <w:rPrChange w:id="2143" w:author="Kola Akinwale" w:date="2021-11-22T10:48:00Z">
            <w:rPr>
              <w:rFonts w:ascii="Arial Unicode MS" w:hAnsi="Arial Unicode MS"/>
              <w:sz w:val="26"/>
              <w:szCs w:val="26"/>
            </w:rPr>
          </w:rPrChange>
        </w:rPr>
        <w:t>Ward Publicity Secretary</w:t>
      </w:r>
    </w:p>
    <w:p w14:paraId="2BB523BB"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44" w:author="Kola Akinwale" w:date="2021-11-22T10:48:00Z">
            <w:rPr>
              <w:rFonts w:ascii="Arial Unicode MS" w:hAnsi="Arial Unicode MS"/>
              <w:sz w:val="26"/>
              <w:szCs w:val="26"/>
            </w:rPr>
          </w:rPrChange>
        </w:rPr>
      </w:pPr>
      <w:r w:rsidRPr="00975333">
        <w:rPr>
          <w:rFonts w:ascii="Arial" w:hAnsi="Arial" w:cs="Arial"/>
          <w:sz w:val="26"/>
          <w:szCs w:val="26"/>
          <w:rPrChange w:id="2145" w:author="Kola Akinwale" w:date="2021-11-22T10:48:00Z">
            <w:rPr>
              <w:rFonts w:ascii="Arial Unicode MS" w:hAnsi="Arial Unicode MS"/>
              <w:sz w:val="26"/>
              <w:szCs w:val="26"/>
            </w:rPr>
          </w:rPrChange>
        </w:rPr>
        <w:t>Ward Deputy Publicity Secretary</w:t>
      </w:r>
    </w:p>
    <w:p w14:paraId="5F288636"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46" w:author="Kola Akinwale" w:date="2021-11-22T10:48:00Z">
            <w:rPr>
              <w:rFonts w:ascii="Arial Unicode MS" w:hAnsi="Arial Unicode MS"/>
              <w:sz w:val="26"/>
              <w:szCs w:val="26"/>
            </w:rPr>
          </w:rPrChange>
        </w:rPr>
      </w:pPr>
      <w:r w:rsidRPr="00975333">
        <w:rPr>
          <w:rFonts w:ascii="Arial" w:hAnsi="Arial" w:cs="Arial"/>
          <w:sz w:val="26"/>
          <w:szCs w:val="26"/>
          <w:rPrChange w:id="2147" w:author="Kola Akinwale" w:date="2021-11-22T10:48:00Z">
            <w:rPr>
              <w:rFonts w:ascii="Arial Unicode MS" w:hAnsi="Arial Unicode MS"/>
              <w:sz w:val="26"/>
              <w:szCs w:val="26"/>
            </w:rPr>
          </w:rPrChange>
        </w:rPr>
        <w:t>Ward Women Leader</w:t>
      </w:r>
    </w:p>
    <w:p w14:paraId="30B1B82F"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48" w:author="Kola Akinwale" w:date="2021-11-22T10:48:00Z">
            <w:rPr>
              <w:rFonts w:ascii="Arial Unicode MS" w:hAnsi="Arial Unicode MS"/>
              <w:sz w:val="26"/>
              <w:szCs w:val="26"/>
            </w:rPr>
          </w:rPrChange>
        </w:rPr>
      </w:pPr>
      <w:r w:rsidRPr="00975333">
        <w:rPr>
          <w:rFonts w:ascii="Arial" w:hAnsi="Arial" w:cs="Arial"/>
          <w:sz w:val="26"/>
          <w:szCs w:val="26"/>
          <w:rPrChange w:id="2149" w:author="Kola Akinwale" w:date="2021-11-22T10:48:00Z">
            <w:rPr>
              <w:rFonts w:ascii="Arial Unicode MS" w:hAnsi="Arial Unicode MS"/>
              <w:sz w:val="26"/>
              <w:szCs w:val="26"/>
            </w:rPr>
          </w:rPrChange>
        </w:rPr>
        <w:t>Ward Deputy Woman Leader</w:t>
      </w:r>
    </w:p>
    <w:p w14:paraId="2CF3B280"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50" w:author="Kola Akinwale" w:date="2021-11-22T10:48:00Z">
            <w:rPr>
              <w:rFonts w:ascii="Arial Unicode MS" w:hAnsi="Arial Unicode MS"/>
              <w:sz w:val="26"/>
              <w:szCs w:val="26"/>
            </w:rPr>
          </w:rPrChange>
        </w:rPr>
      </w:pPr>
      <w:r w:rsidRPr="00975333">
        <w:rPr>
          <w:rFonts w:ascii="Arial" w:hAnsi="Arial" w:cs="Arial"/>
          <w:sz w:val="26"/>
          <w:szCs w:val="26"/>
          <w:rPrChange w:id="2151" w:author="Kola Akinwale" w:date="2021-11-22T10:48:00Z">
            <w:rPr>
              <w:rFonts w:ascii="Arial Unicode MS" w:hAnsi="Arial Unicode MS"/>
              <w:sz w:val="26"/>
              <w:szCs w:val="26"/>
            </w:rPr>
          </w:rPrChange>
        </w:rPr>
        <w:t>Ward Youth Leader</w:t>
      </w:r>
    </w:p>
    <w:p w14:paraId="1C13A0A9"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52" w:author="Kola Akinwale" w:date="2021-11-22T10:48:00Z">
            <w:rPr>
              <w:rFonts w:ascii="Arial Unicode MS" w:hAnsi="Arial Unicode MS"/>
              <w:sz w:val="26"/>
              <w:szCs w:val="26"/>
            </w:rPr>
          </w:rPrChange>
        </w:rPr>
      </w:pPr>
      <w:r w:rsidRPr="00975333">
        <w:rPr>
          <w:rFonts w:ascii="Arial" w:hAnsi="Arial" w:cs="Arial"/>
          <w:sz w:val="26"/>
          <w:szCs w:val="26"/>
          <w:rPrChange w:id="2153" w:author="Kola Akinwale" w:date="2021-11-22T10:48:00Z">
            <w:rPr>
              <w:rFonts w:ascii="Arial Unicode MS" w:hAnsi="Arial Unicode MS"/>
              <w:sz w:val="26"/>
              <w:szCs w:val="26"/>
            </w:rPr>
          </w:rPrChange>
        </w:rPr>
        <w:t>Ward Deputy youth leader</w:t>
      </w:r>
    </w:p>
    <w:p w14:paraId="380723CD"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54" w:author="Kola Akinwale" w:date="2021-11-22T10:48:00Z">
            <w:rPr>
              <w:rFonts w:ascii="Arial Unicode MS" w:hAnsi="Arial Unicode MS"/>
              <w:sz w:val="26"/>
              <w:szCs w:val="26"/>
            </w:rPr>
          </w:rPrChange>
        </w:rPr>
      </w:pPr>
      <w:r w:rsidRPr="00975333">
        <w:rPr>
          <w:rFonts w:ascii="Arial" w:hAnsi="Arial" w:cs="Arial"/>
          <w:sz w:val="26"/>
          <w:szCs w:val="26"/>
          <w:rPrChange w:id="2155" w:author="Kola Akinwale" w:date="2021-11-22T10:48:00Z">
            <w:rPr>
              <w:rFonts w:ascii="Arial Unicode MS" w:hAnsi="Arial Unicode MS"/>
              <w:sz w:val="26"/>
              <w:szCs w:val="26"/>
            </w:rPr>
          </w:rPrChange>
        </w:rPr>
        <w:t>Ward PWD Leader</w:t>
      </w:r>
    </w:p>
    <w:p w14:paraId="04F52FFD"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56" w:author="Kola Akinwale" w:date="2021-11-22T10:48:00Z">
            <w:rPr>
              <w:rFonts w:ascii="Arial Unicode MS" w:hAnsi="Arial Unicode MS"/>
              <w:sz w:val="26"/>
              <w:szCs w:val="26"/>
            </w:rPr>
          </w:rPrChange>
        </w:rPr>
      </w:pPr>
      <w:r w:rsidRPr="00975333">
        <w:rPr>
          <w:rFonts w:ascii="Arial" w:hAnsi="Arial" w:cs="Arial"/>
          <w:sz w:val="26"/>
          <w:szCs w:val="26"/>
          <w:rPrChange w:id="2157" w:author="Kola Akinwale" w:date="2021-11-22T10:48:00Z">
            <w:rPr>
              <w:rFonts w:ascii="Arial Unicode MS" w:hAnsi="Arial Unicode MS"/>
              <w:sz w:val="26"/>
              <w:szCs w:val="26"/>
            </w:rPr>
          </w:rPrChange>
        </w:rPr>
        <w:t>Ward Deputy PWD Leader</w:t>
      </w:r>
    </w:p>
    <w:p w14:paraId="4D3EBF72"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58" w:author="Kola Akinwale" w:date="2021-11-22T10:48:00Z">
            <w:rPr>
              <w:rFonts w:ascii="Arial Unicode MS" w:hAnsi="Arial Unicode MS"/>
              <w:sz w:val="26"/>
              <w:szCs w:val="26"/>
            </w:rPr>
          </w:rPrChange>
        </w:rPr>
      </w:pPr>
      <w:r w:rsidRPr="00975333">
        <w:rPr>
          <w:rFonts w:ascii="Arial" w:hAnsi="Arial" w:cs="Arial"/>
          <w:sz w:val="26"/>
          <w:szCs w:val="26"/>
          <w:rPrChange w:id="2159" w:author="Kola Akinwale" w:date="2021-11-22T10:48:00Z">
            <w:rPr>
              <w:rFonts w:ascii="Arial Unicode MS" w:hAnsi="Arial Unicode MS"/>
              <w:sz w:val="26"/>
              <w:szCs w:val="26"/>
            </w:rPr>
          </w:rPrChange>
        </w:rPr>
        <w:t>Five other members elected at the Ward Congress, two of whom must be women.</w:t>
      </w:r>
    </w:p>
    <w:p w14:paraId="7B435DA4"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60" w:author="Kola Akinwale" w:date="2021-11-22T10:48:00Z">
            <w:rPr>
              <w:rFonts w:ascii="Arial Unicode MS" w:hAnsi="Arial Unicode MS"/>
              <w:sz w:val="26"/>
              <w:szCs w:val="26"/>
            </w:rPr>
          </w:rPrChange>
        </w:rPr>
      </w:pPr>
      <w:r w:rsidRPr="00975333">
        <w:rPr>
          <w:rFonts w:ascii="Arial" w:hAnsi="Arial" w:cs="Arial"/>
          <w:sz w:val="26"/>
          <w:szCs w:val="26"/>
          <w:rPrChange w:id="2161" w:author="Kola Akinwale" w:date="2021-11-22T10:48:00Z">
            <w:rPr>
              <w:rFonts w:ascii="Arial Unicode MS" w:hAnsi="Arial Unicode MS"/>
              <w:sz w:val="26"/>
              <w:szCs w:val="26"/>
            </w:rPr>
          </w:rPrChange>
        </w:rPr>
        <w:t>Members of National and State Executives from the ward.</w:t>
      </w:r>
    </w:p>
    <w:p w14:paraId="626C45A0"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62" w:author="Kola Akinwale" w:date="2021-11-22T10:48:00Z">
            <w:rPr>
              <w:rFonts w:ascii="Arial Unicode MS" w:hAnsi="Arial Unicode MS"/>
              <w:sz w:val="26"/>
              <w:szCs w:val="26"/>
            </w:rPr>
          </w:rPrChange>
        </w:rPr>
      </w:pPr>
      <w:r w:rsidRPr="00975333">
        <w:rPr>
          <w:rFonts w:ascii="Arial" w:hAnsi="Arial" w:cs="Arial"/>
          <w:sz w:val="26"/>
          <w:szCs w:val="26"/>
          <w:rPrChange w:id="2163" w:author="Kola Akinwale" w:date="2021-11-22T10:48:00Z">
            <w:rPr>
              <w:rFonts w:ascii="Arial Unicode MS" w:hAnsi="Arial Unicode MS"/>
              <w:sz w:val="26"/>
              <w:szCs w:val="26"/>
            </w:rPr>
          </w:rPrChange>
        </w:rPr>
        <w:t>Council Chairman and Deputy, if produced by the party from the ward.</w:t>
      </w:r>
    </w:p>
    <w:p w14:paraId="6EB7FE70"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64" w:author="Kola Akinwale" w:date="2021-11-22T10:48:00Z">
            <w:rPr>
              <w:rFonts w:ascii="Arial Unicode MS" w:hAnsi="Arial Unicode MS"/>
              <w:sz w:val="26"/>
              <w:szCs w:val="26"/>
            </w:rPr>
          </w:rPrChange>
        </w:rPr>
      </w:pPr>
      <w:r w:rsidRPr="00975333">
        <w:rPr>
          <w:rFonts w:ascii="Arial" w:hAnsi="Arial" w:cs="Arial"/>
          <w:sz w:val="26"/>
          <w:szCs w:val="26"/>
          <w:rPrChange w:id="2165" w:author="Kola Akinwale" w:date="2021-11-22T10:48:00Z">
            <w:rPr>
              <w:rFonts w:ascii="Arial Unicode MS" w:hAnsi="Arial Unicode MS"/>
              <w:sz w:val="26"/>
              <w:szCs w:val="26"/>
            </w:rPr>
          </w:rPrChange>
        </w:rPr>
        <w:t>Members of the National and State Assemblies produced by the Party from the Ward.</w:t>
      </w:r>
    </w:p>
    <w:p w14:paraId="23A8FD6F"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66" w:author="Kola Akinwale" w:date="2021-11-22T10:48:00Z">
            <w:rPr>
              <w:rFonts w:ascii="Arial Unicode MS" w:hAnsi="Arial Unicode MS"/>
              <w:sz w:val="26"/>
              <w:szCs w:val="26"/>
            </w:rPr>
          </w:rPrChange>
        </w:rPr>
      </w:pPr>
      <w:r w:rsidRPr="00975333">
        <w:rPr>
          <w:rFonts w:ascii="Arial" w:hAnsi="Arial" w:cs="Arial"/>
          <w:sz w:val="26"/>
          <w:szCs w:val="26"/>
          <w:rPrChange w:id="2167" w:author="Kola Akinwale" w:date="2021-11-22T10:48:00Z">
            <w:rPr>
              <w:rFonts w:ascii="Arial Unicode MS" w:hAnsi="Arial Unicode MS"/>
              <w:sz w:val="26"/>
              <w:szCs w:val="26"/>
            </w:rPr>
          </w:rPrChange>
        </w:rPr>
        <w:t>Political office holders from the Ward who are members of the party.</w:t>
      </w:r>
    </w:p>
    <w:p w14:paraId="250F50C9"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68" w:author="Kola Akinwale" w:date="2021-11-22T10:48:00Z">
            <w:rPr>
              <w:rFonts w:ascii="Arial Unicode MS" w:hAnsi="Arial Unicode MS"/>
              <w:sz w:val="26"/>
              <w:szCs w:val="26"/>
            </w:rPr>
          </w:rPrChange>
        </w:rPr>
      </w:pPr>
      <w:r w:rsidRPr="00975333">
        <w:rPr>
          <w:rFonts w:ascii="Arial" w:hAnsi="Arial" w:cs="Arial"/>
          <w:sz w:val="26"/>
          <w:szCs w:val="26"/>
          <w:rPrChange w:id="2169" w:author="Kola Akinwale" w:date="2021-11-22T10:48:00Z">
            <w:rPr>
              <w:rFonts w:ascii="Arial Unicode MS" w:hAnsi="Arial Unicode MS"/>
              <w:sz w:val="26"/>
              <w:szCs w:val="26"/>
            </w:rPr>
          </w:rPrChange>
        </w:rPr>
        <w:t>Members of the National Board of Trustees who shall have no voting right.</w:t>
      </w:r>
    </w:p>
    <w:p w14:paraId="579AF11B" w14:textId="77777777" w:rsidR="00AA30FD" w:rsidRPr="00975333" w:rsidRDefault="00AA30FD" w:rsidP="00AA30FD">
      <w:pPr>
        <w:pStyle w:val="ListParagraph"/>
        <w:numPr>
          <w:ilvl w:val="0"/>
          <w:numId w:val="54"/>
        </w:numPr>
        <w:ind w:left="1418" w:hanging="567"/>
        <w:jc w:val="both"/>
        <w:rPr>
          <w:rFonts w:ascii="Arial" w:hAnsi="Arial" w:cs="Arial"/>
          <w:sz w:val="26"/>
          <w:szCs w:val="26"/>
          <w:rPrChange w:id="2170" w:author="Kola Akinwale" w:date="2021-11-22T10:48:00Z">
            <w:rPr>
              <w:rFonts w:ascii="Arial Unicode MS" w:hAnsi="Arial Unicode MS"/>
              <w:sz w:val="26"/>
              <w:szCs w:val="26"/>
            </w:rPr>
          </w:rPrChange>
        </w:rPr>
      </w:pPr>
      <w:r w:rsidRPr="00975333">
        <w:rPr>
          <w:rFonts w:ascii="Arial" w:hAnsi="Arial" w:cs="Arial"/>
          <w:sz w:val="26"/>
          <w:szCs w:val="26"/>
          <w:rPrChange w:id="2171" w:author="Kola Akinwale" w:date="2021-11-22T10:48:00Z">
            <w:rPr>
              <w:rFonts w:ascii="Arial Unicode MS" w:hAnsi="Arial Unicode MS"/>
              <w:sz w:val="26"/>
              <w:szCs w:val="26"/>
            </w:rPr>
          </w:rPrChange>
        </w:rPr>
        <w:t>Polling booth Chairman and Secretaries in the Ward.</w:t>
      </w:r>
    </w:p>
    <w:p w14:paraId="6E207A96" w14:textId="77777777" w:rsidR="00AA30FD" w:rsidRPr="00975333" w:rsidRDefault="00AA30FD" w:rsidP="00AA30FD">
      <w:pPr>
        <w:pStyle w:val="ListParagraph"/>
        <w:ind w:left="1440"/>
        <w:jc w:val="both"/>
        <w:rPr>
          <w:rFonts w:ascii="Arial" w:hAnsi="Arial" w:cs="Arial"/>
          <w:sz w:val="8"/>
          <w:szCs w:val="26"/>
          <w:rPrChange w:id="2172" w:author="Kola Akinwale" w:date="2021-11-22T10:48:00Z">
            <w:rPr>
              <w:rFonts w:ascii="Arial Unicode MS" w:hAnsi="Arial Unicode MS"/>
              <w:sz w:val="8"/>
              <w:szCs w:val="26"/>
            </w:rPr>
          </w:rPrChange>
        </w:rPr>
      </w:pPr>
    </w:p>
    <w:p w14:paraId="6F0BCE44" w14:textId="77777777" w:rsidR="00AA30FD" w:rsidRPr="00975333" w:rsidRDefault="00AA30FD" w:rsidP="00AA30FD">
      <w:pPr>
        <w:pStyle w:val="ListParagraph"/>
        <w:ind w:left="-284"/>
        <w:jc w:val="both"/>
        <w:rPr>
          <w:rFonts w:ascii="Arial" w:hAnsi="Arial" w:cs="Arial"/>
          <w:sz w:val="26"/>
          <w:szCs w:val="26"/>
          <w:rPrChange w:id="2173" w:author="Kola Akinwale" w:date="2021-11-22T10:48:00Z">
            <w:rPr>
              <w:rFonts w:ascii="Arial Unicode MS" w:hAnsi="Arial Unicode MS"/>
              <w:sz w:val="26"/>
              <w:szCs w:val="26"/>
            </w:rPr>
          </w:rPrChange>
        </w:rPr>
      </w:pPr>
      <w:r w:rsidRPr="00975333">
        <w:rPr>
          <w:rFonts w:ascii="Arial" w:hAnsi="Arial" w:cs="Arial"/>
          <w:sz w:val="26"/>
          <w:szCs w:val="26"/>
          <w:rPrChange w:id="2174" w:author="Kola Akinwale" w:date="2021-11-22T10:48:00Z">
            <w:rPr>
              <w:rFonts w:ascii="Arial Unicode MS" w:hAnsi="Arial Unicode MS"/>
              <w:sz w:val="26"/>
              <w:szCs w:val="26"/>
            </w:rPr>
          </w:rPrChange>
        </w:rPr>
        <w:tab/>
        <w:t xml:space="preserve">    c) </w:t>
      </w:r>
      <w:r w:rsidRPr="00E450DF">
        <w:rPr>
          <w:rFonts w:ascii="Arial" w:hAnsi="Arial" w:cs="Arial"/>
          <w:b/>
          <w:bCs/>
          <w:sz w:val="26"/>
          <w:szCs w:val="26"/>
          <w:rPrChange w:id="2175" w:author="Kola Akinwale" w:date="2021-11-22T11:00:00Z">
            <w:rPr>
              <w:rFonts w:ascii="Arial Unicode MS" w:hAnsi="Arial Unicode MS"/>
              <w:sz w:val="26"/>
              <w:szCs w:val="26"/>
            </w:rPr>
          </w:rPrChange>
        </w:rPr>
        <w:t>Ward Congress</w:t>
      </w:r>
    </w:p>
    <w:p w14:paraId="32F4F79F" w14:textId="77777777" w:rsidR="00AA30FD" w:rsidRPr="00975333" w:rsidRDefault="00AA30FD" w:rsidP="00AA30FD">
      <w:pPr>
        <w:pStyle w:val="ListParagraph"/>
        <w:jc w:val="both"/>
        <w:rPr>
          <w:rFonts w:ascii="Arial" w:hAnsi="Arial" w:cs="Arial"/>
          <w:b/>
          <w:sz w:val="4"/>
          <w:szCs w:val="26"/>
          <w:rPrChange w:id="2176" w:author="Kola Akinwale" w:date="2021-11-22T10:48:00Z">
            <w:rPr>
              <w:rFonts w:ascii="Arial Unicode MS" w:hAnsi="Arial Unicode MS"/>
              <w:b/>
              <w:sz w:val="4"/>
              <w:szCs w:val="26"/>
            </w:rPr>
          </w:rPrChange>
        </w:rPr>
      </w:pPr>
    </w:p>
    <w:p w14:paraId="7ACC5E68" w14:textId="5F183780" w:rsidR="00AA30FD" w:rsidRDefault="00AA30FD" w:rsidP="00AA30FD">
      <w:pPr>
        <w:pStyle w:val="ListParagraph"/>
        <w:ind w:left="567" w:hanging="425"/>
        <w:jc w:val="both"/>
        <w:rPr>
          <w:ins w:id="2177" w:author="Kola Akinwale" w:date="2021-11-22T11:00:00Z"/>
          <w:rFonts w:ascii="Arial" w:hAnsi="Arial" w:cs="Arial"/>
          <w:sz w:val="26"/>
          <w:szCs w:val="26"/>
        </w:rPr>
      </w:pPr>
      <w:r w:rsidRPr="00975333">
        <w:rPr>
          <w:rFonts w:ascii="Arial" w:hAnsi="Arial" w:cs="Arial"/>
          <w:sz w:val="26"/>
          <w:szCs w:val="26"/>
          <w:rPrChange w:id="2178" w:author="Kola Akinwale" w:date="2021-11-22T10:48:00Z">
            <w:rPr>
              <w:rFonts w:ascii="Arial Unicode MS" w:hAnsi="Arial Unicode MS"/>
              <w:sz w:val="26"/>
              <w:szCs w:val="26"/>
            </w:rPr>
          </w:rPrChange>
        </w:rPr>
        <w:t xml:space="preserve">      The Ward Congress shall comprise of all officers and registered members     of the Party in the Ward. </w:t>
      </w:r>
    </w:p>
    <w:p w14:paraId="3F16219D" w14:textId="77777777" w:rsidR="00625D67" w:rsidRPr="00625D67" w:rsidRDefault="00625D67" w:rsidP="00625D67">
      <w:pPr>
        <w:jc w:val="both"/>
        <w:rPr>
          <w:rFonts w:ascii="Arial" w:hAnsi="Arial" w:cs="Arial"/>
          <w:b/>
          <w:sz w:val="26"/>
          <w:szCs w:val="26"/>
          <w:u w:val="single"/>
          <w:rPrChange w:id="2179" w:author="Kola Akinwale" w:date="2021-11-22T11:00:00Z">
            <w:rPr>
              <w:rFonts w:ascii="Arial Unicode MS" w:hAnsi="Arial Unicode MS"/>
              <w:b/>
              <w:sz w:val="26"/>
              <w:szCs w:val="26"/>
              <w:u w:val="single"/>
            </w:rPr>
          </w:rPrChange>
        </w:rPr>
        <w:pPrChange w:id="2180" w:author="Kola Akinwale" w:date="2021-11-22T11:00:00Z">
          <w:pPr>
            <w:pStyle w:val="ListParagraph"/>
            <w:ind w:left="567" w:hanging="425"/>
            <w:jc w:val="both"/>
          </w:pPr>
        </w:pPrChange>
      </w:pPr>
    </w:p>
    <w:p w14:paraId="0D4EBF35" w14:textId="77777777" w:rsidR="00AA30FD" w:rsidRPr="00975333" w:rsidRDefault="00AA30FD" w:rsidP="00AA30FD">
      <w:pPr>
        <w:pStyle w:val="ListParagraph"/>
        <w:ind w:left="709" w:hanging="709"/>
        <w:jc w:val="both"/>
        <w:rPr>
          <w:rFonts w:ascii="Arial" w:hAnsi="Arial" w:cs="Arial"/>
          <w:b/>
          <w:sz w:val="6"/>
          <w:szCs w:val="26"/>
          <w:rPrChange w:id="2181" w:author="Kola Akinwale" w:date="2021-11-22T10:48:00Z">
            <w:rPr>
              <w:rFonts w:ascii="Arial Unicode MS" w:hAnsi="Arial Unicode MS"/>
              <w:b/>
              <w:sz w:val="6"/>
              <w:szCs w:val="26"/>
            </w:rPr>
          </w:rPrChange>
        </w:rPr>
      </w:pPr>
    </w:p>
    <w:p w14:paraId="210A1ECF" w14:textId="77777777" w:rsidR="00AA30FD" w:rsidRPr="00975333" w:rsidRDefault="00AA30FD" w:rsidP="00AA30FD">
      <w:pPr>
        <w:pStyle w:val="ListParagraph"/>
        <w:ind w:left="-284"/>
        <w:jc w:val="both"/>
        <w:rPr>
          <w:rFonts w:ascii="Arial" w:hAnsi="Arial" w:cs="Arial"/>
          <w:sz w:val="26"/>
          <w:szCs w:val="26"/>
          <w:rPrChange w:id="2182" w:author="Kola Akinwale" w:date="2021-11-22T10:48:00Z">
            <w:rPr>
              <w:rFonts w:ascii="Arial Unicode MS" w:hAnsi="Arial Unicode MS"/>
              <w:sz w:val="26"/>
              <w:szCs w:val="26"/>
            </w:rPr>
          </w:rPrChange>
        </w:rPr>
      </w:pPr>
      <w:r w:rsidRPr="00975333">
        <w:rPr>
          <w:rFonts w:ascii="Arial" w:hAnsi="Arial" w:cs="Arial"/>
          <w:sz w:val="26"/>
          <w:szCs w:val="26"/>
          <w:rPrChange w:id="2183" w:author="Kola Akinwale" w:date="2021-11-22T10:48:00Z">
            <w:rPr>
              <w:rFonts w:ascii="Arial Unicode MS" w:hAnsi="Arial Unicode MS"/>
              <w:sz w:val="26"/>
              <w:szCs w:val="26"/>
            </w:rPr>
          </w:rPrChange>
        </w:rPr>
        <w:t xml:space="preserve">d) </w:t>
      </w:r>
      <w:r w:rsidRPr="00625D67">
        <w:rPr>
          <w:rFonts w:ascii="Arial" w:hAnsi="Arial" w:cs="Arial"/>
          <w:b/>
          <w:bCs/>
          <w:sz w:val="26"/>
          <w:szCs w:val="26"/>
          <w:rPrChange w:id="2184" w:author="Kola Akinwale" w:date="2021-11-22T11:00:00Z">
            <w:rPr>
              <w:rFonts w:ascii="Arial Unicode MS" w:hAnsi="Arial Unicode MS"/>
              <w:sz w:val="26"/>
              <w:szCs w:val="26"/>
            </w:rPr>
          </w:rPrChange>
        </w:rPr>
        <w:t>Local Government Working Committee</w:t>
      </w:r>
    </w:p>
    <w:p w14:paraId="1C4CBAC7" w14:textId="77777777" w:rsidR="00AA30FD" w:rsidRPr="00975333" w:rsidRDefault="00AA30FD" w:rsidP="00AA30FD">
      <w:pPr>
        <w:pStyle w:val="ListParagraph"/>
        <w:jc w:val="both"/>
        <w:rPr>
          <w:rFonts w:ascii="Arial" w:hAnsi="Arial" w:cs="Arial"/>
          <w:b/>
          <w:sz w:val="4"/>
          <w:szCs w:val="26"/>
          <w:rPrChange w:id="2185" w:author="Kola Akinwale" w:date="2021-11-22T10:48:00Z">
            <w:rPr>
              <w:rFonts w:ascii="Arial Unicode MS" w:hAnsi="Arial Unicode MS"/>
              <w:b/>
              <w:sz w:val="4"/>
              <w:szCs w:val="26"/>
            </w:rPr>
          </w:rPrChange>
        </w:rPr>
      </w:pPr>
    </w:p>
    <w:p w14:paraId="46A61406" w14:textId="77777777" w:rsidR="00AA30FD" w:rsidRPr="00975333" w:rsidRDefault="00AA30FD" w:rsidP="00AA30FD">
      <w:pPr>
        <w:pStyle w:val="ListParagraph"/>
        <w:ind w:left="426"/>
        <w:jc w:val="both"/>
        <w:rPr>
          <w:rFonts w:ascii="Arial" w:hAnsi="Arial" w:cs="Arial"/>
          <w:sz w:val="26"/>
          <w:szCs w:val="26"/>
          <w:rPrChange w:id="2186" w:author="Kola Akinwale" w:date="2021-11-22T10:48:00Z">
            <w:rPr>
              <w:rFonts w:ascii="Arial Unicode MS" w:hAnsi="Arial Unicode MS"/>
              <w:sz w:val="26"/>
              <w:szCs w:val="26"/>
            </w:rPr>
          </w:rPrChange>
        </w:rPr>
      </w:pPr>
      <w:r w:rsidRPr="00975333">
        <w:rPr>
          <w:rFonts w:ascii="Arial" w:hAnsi="Arial" w:cs="Arial"/>
          <w:sz w:val="26"/>
          <w:szCs w:val="26"/>
          <w:rPrChange w:id="2187" w:author="Kola Akinwale" w:date="2021-11-22T10:48:00Z">
            <w:rPr>
              <w:rFonts w:ascii="Arial Unicode MS" w:hAnsi="Arial Unicode MS"/>
              <w:sz w:val="26"/>
              <w:szCs w:val="26"/>
            </w:rPr>
          </w:rPrChange>
        </w:rPr>
        <w:tab/>
        <w:t xml:space="preserve"> The Local Government Working Committee shall comprise of:</w:t>
      </w:r>
    </w:p>
    <w:p w14:paraId="6C5AF8B4" w14:textId="77777777" w:rsidR="00AA30FD" w:rsidRPr="00975333" w:rsidRDefault="00AA30FD" w:rsidP="00AA30FD">
      <w:pPr>
        <w:pStyle w:val="ListParagraph"/>
        <w:jc w:val="both"/>
        <w:rPr>
          <w:rFonts w:ascii="Arial" w:hAnsi="Arial" w:cs="Arial"/>
          <w:sz w:val="6"/>
          <w:szCs w:val="26"/>
          <w:rPrChange w:id="2188" w:author="Kola Akinwale" w:date="2021-11-22T10:48:00Z">
            <w:rPr>
              <w:rFonts w:ascii="Arial Unicode MS" w:hAnsi="Arial Unicode MS"/>
              <w:sz w:val="6"/>
              <w:szCs w:val="26"/>
            </w:rPr>
          </w:rPrChange>
        </w:rPr>
      </w:pPr>
    </w:p>
    <w:p w14:paraId="7903F903"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189" w:author="Kola Akinwale" w:date="2021-11-22T10:48:00Z">
            <w:rPr>
              <w:rFonts w:ascii="Arial Unicode MS" w:hAnsi="Arial Unicode MS"/>
              <w:sz w:val="26"/>
              <w:szCs w:val="26"/>
            </w:rPr>
          </w:rPrChange>
        </w:rPr>
      </w:pPr>
      <w:r w:rsidRPr="00975333">
        <w:rPr>
          <w:rFonts w:ascii="Arial" w:hAnsi="Arial" w:cs="Arial"/>
          <w:sz w:val="26"/>
          <w:szCs w:val="26"/>
          <w:rPrChange w:id="2190" w:author="Kola Akinwale" w:date="2021-11-22T10:48:00Z">
            <w:rPr>
              <w:rFonts w:ascii="Arial Unicode MS" w:hAnsi="Arial Unicode MS"/>
              <w:sz w:val="26"/>
              <w:szCs w:val="26"/>
            </w:rPr>
          </w:rPrChange>
        </w:rPr>
        <w:t xml:space="preserve">Chairman </w:t>
      </w:r>
    </w:p>
    <w:p w14:paraId="2874F063"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191" w:author="Kola Akinwale" w:date="2021-11-22T10:48:00Z">
            <w:rPr>
              <w:rFonts w:ascii="Arial Unicode MS" w:hAnsi="Arial Unicode MS"/>
              <w:sz w:val="26"/>
              <w:szCs w:val="26"/>
            </w:rPr>
          </w:rPrChange>
        </w:rPr>
      </w:pPr>
      <w:r w:rsidRPr="00975333">
        <w:rPr>
          <w:rFonts w:ascii="Arial" w:hAnsi="Arial" w:cs="Arial"/>
          <w:sz w:val="26"/>
          <w:szCs w:val="26"/>
          <w:rPrChange w:id="2192" w:author="Kola Akinwale" w:date="2021-11-22T10:48:00Z">
            <w:rPr>
              <w:rFonts w:ascii="Arial Unicode MS" w:hAnsi="Arial Unicode MS"/>
              <w:sz w:val="26"/>
              <w:szCs w:val="26"/>
            </w:rPr>
          </w:rPrChange>
        </w:rPr>
        <w:t>Deputy Chairman</w:t>
      </w:r>
    </w:p>
    <w:p w14:paraId="2936C907"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193" w:author="Kola Akinwale" w:date="2021-11-22T10:48:00Z">
            <w:rPr>
              <w:rFonts w:ascii="Arial Unicode MS" w:hAnsi="Arial Unicode MS"/>
              <w:sz w:val="26"/>
              <w:szCs w:val="26"/>
            </w:rPr>
          </w:rPrChange>
        </w:rPr>
      </w:pPr>
      <w:r w:rsidRPr="00975333">
        <w:rPr>
          <w:rFonts w:ascii="Arial" w:hAnsi="Arial" w:cs="Arial"/>
          <w:sz w:val="26"/>
          <w:szCs w:val="26"/>
          <w:rPrChange w:id="2194" w:author="Kola Akinwale" w:date="2021-11-22T10:48:00Z">
            <w:rPr>
              <w:rFonts w:ascii="Arial Unicode MS" w:hAnsi="Arial Unicode MS"/>
              <w:sz w:val="26"/>
              <w:szCs w:val="26"/>
            </w:rPr>
          </w:rPrChange>
        </w:rPr>
        <w:t>Secretary</w:t>
      </w:r>
    </w:p>
    <w:p w14:paraId="35CADAD3"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195" w:author="Kola Akinwale" w:date="2021-11-22T10:48:00Z">
            <w:rPr>
              <w:rFonts w:ascii="Arial Unicode MS" w:hAnsi="Arial Unicode MS"/>
              <w:sz w:val="26"/>
              <w:szCs w:val="26"/>
            </w:rPr>
          </w:rPrChange>
        </w:rPr>
      </w:pPr>
      <w:r w:rsidRPr="00975333">
        <w:rPr>
          <w:rFonts w:ascii="Arial" w:hAnsi="Arial" w:cs="Arial"/>
          <w:sz w:val="26"/>
          <w:szCs w:val="26"/>
          <w:rPrChange w:id="2196" w:author="Kola Akinwale" w:date="2021-11-22T10:48:00Z">
            <w:rPr>
              <w:rFonts w:ascii="Arial Unicode MS" w:hAnsi="Arial Unicode MS"/>
              <w:sz w:val="26"/>
              <w:szCs w:val="26"/>
            </w:rPr>
          </w:rPrChange>
        </w:rPr>
        <w:lastRenderedPageBreak/>
        <w:t>Organizing Secretary</w:t>
      </w:r>
    </w:p>
    <w:p w14:paraId="42399CDB"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197" w:author="Kola Akinwale" w:date="2021-11-22T10:48:00Z">
            <w:rPr>
              <w:rFonts w:ascii="Arial Unicode MS" w:hAnsi="Arial Unicode MS"/>
              <w:sz w:val="26"/>
              <w:szCs w:val="26"/>
            </w:rPr>
          </w:rPrChange>
        </w:rPr>
      </w:pPr>
      <w:r w:rsidRPr="00975333">
        <w:rPr>
          <w:rFonts w:ascii="Arial" w:hAnsi="Arial" w:cs="Arial"/>
          <w:sz w:val="26"/>
          <w:szCs w:val="26"/>
          <w:rPrChange w:id="2198" w:author="Kola Akinwale" w:date="2021-11-22T10:48:00Z">
            <w:rPr>
              <w:rFonts w:ascii="Arial Unicode MS" w:hAnsi="Arial Unicode MS"/>
              <w:sz w:val="26"/>
              <w:szCs w:val="26"/>
            </w:rPr>
          </w:rPrChange>
        </w:rPr>
        <w:t>Publicity Secretary</w:t>
      </w:r>
    </w:p>
    <w:p w14:paraId="37434CFC"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199" w:author="Kola Akinwale" w:date="2021-11-22T10:48:00Z">
            <w:rPr>
              <w:rFonts w:ascii="Arial Unicode MS" w:hAnsi="Arial Unicode MS"/>
              <w:sz w:val="26"/>
              <w:szCs w:val="26"/>
            </w:rPr>
          </w:rPrChange>
        </w:rPr>
      </w:pPr>
      <w:r w:rsidRPr="00975333">
        <w:rPr>
          <w:rFonts w:ascii="Arial" w:hAnsi="Arial" w:cs="Arial"/>
          <w:sz w:val="26"/>
          <w:szCs w:val="26"/>
          <w:rPrChange w:id="2200" w:author="Kola Akinwale" w:date="2021-11-22T10:48:00Z">
            <w:rPr>
              <w:rFonts w:ascii="Arial Unicode MS" w:hAnsi="Arial Unicode MS"/>
              <w:sz w:val="26"/>
              <w:szCs w:val="26"/>
            </w:rPr>
          </w:rPrChange>
        </w:rPr>
        <w:t>Financial Secretary</w:t>
      </w:r>
    </w:p>
    <w:p w14:paraId="2BED27B4"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201" w:author="Kola Akinwale" w:date="2021-11-22T10:48:00Z">
            <w:rPr>
              <w:rFonts w:ascii="Arial Unicode MS" w:hAnsi="Arial Unicode MS"/>
              <w:sz w:val="26"/>
              <w:szCs w:val="26"/>
            </w:rPr>
          </w:rPrChange>
        </w:rPr>
      </w:pPr>
      <w:r w:rsidRPr="00975333">
        <w:rPr>
          <w:rFonts w:ascii="Arial" w:hAnsi="Arial" w:cs="Arial"/>
          <w:sz w:val="26"/>
          <w:szCs w:val="26"/>
          <w:rPrChange w:id="2202" w:author="Kola Akinwale" w:date="2021-11-22T10:48:00Z">
            <w:rPr>
              <w:rFonts w:ascii="Arial Unicode MS" w:hAnsi="Arial Unicode MS"/>
              <w:sz w:val="26"/>
              <w:szCs w:val="26"/>
            </w:rPr>
          </w:rPrChange>
        </w:rPr>
        <w:t>Treasurer</w:t>
      </w:r>
    </w:p>
    <w:p w14:paraId="4418FB28"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203" w:author="Kola Akinwale" w:date="2021-11-22T10:48:00Z">
            <w:rPr>
              <w:rFonts w:ascii="Arial Unicode MS" w:hAnsi="Arial Unicode MS"/>
              <w:sz w:val="26"/>
              <w:szCs w:val="26"/>
            </w:rPr>
          </w:rPrChange>
        </w:rPr>
      </w:pPr>
      <w:r w:rsidRPr="00975333">
        <w:rPr>
          <w:rFonts w:ascii="Arial" w:hAnsi="Arial" w:cs="Arial"/>
          <w:sz w:val="26"/>
          <w:szCs w:val="26"/>
          <w:rPrChange w:id="2204" w:author="Kola Akinwale" w:date="2021-11-22T10:48:00Z">
            <w:rPr>
              <w:rFonts w:ascii="Arial Unicode MS" w:hAnsi="Arial Unicode MS"/>
              <w:sz w:val="26"/>
              <w:szCs w:val="26"/>
            </w:rPr>
          </w:rPrChange>
        </w:rPr>
        <w:t xml:space="preserve">Legal Adviser </w:t>
      </w:r>
    </w:p>
    <w:p w14:paraId="0D681469"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205" w:author="Kola Akinwale" w:date="2021-11-22T10:48:00Z">
            <w:rPr>
              <w:rFonts w:ascii="Arial Unicode MS" w:hAnsi="Arial Unicode MS"/>
              <w:sz w:val="26"/>
              <w:szCs w:val="26"/>
            </w:rPr>
          </w:rPrChange>
        </w:rPr>
      </w:pPr>
      <w:r w:rsidRPr="00975333">
        <w:rPr>
          <w:rFonts w:ascii="Arial" w:hAnsi="Arial" w:cs="Arial"/>
          <w:sz w:val="26"/>
          <w:szCs w:val="26"/>
          <w:rPrChange w:id="2206" w:author="Kola Akinwale" w:date="2021-11-22T10:48:00Z">
            <w:rPr>
              <w:rFonts w:ascii="Arial Unicode MS" w:hAnsi="Arial Unicode MS"/>
              <w:sz w:val="26"/>
              <w:szCs w:val="26"/>
            </w:rPr>
          </w:rPrChange>
        </w:rPr>
        <w:t>Women Leader</w:t>
      </w:r>
    </w:p>
    <w:p w14:paraId="6CE3C2AE"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207" w:author="Kola Akinwale" w:date="2021-11-22T10:48:00Z">
            <w:rPr>
              <w:rFonts w:ascii="Arial Unicode MS" w:hAnsi="Arial Unicode MS"/>
              <w:sz w:val="26"/>
              <w:szCs w:val="26"/>
            </w:rPr>
          </w:rPrChange>
        </w:rPr>
      </w:pPr>
      <w:r w:rsidRPr="00975333">
        <w:rPr>
          <w:rFonts w:ascii="Arial" w:hAnsi="Arial" w:cs="Arial"/>
          <w:sz w:val="26"/>
          <w:szCs w:val="26"/>
          <w:rPrChange w:id="2208" w:author="Kola Akinwale" w:date="2021-11-22T10:48:00Z">
            <w:rPr>
              <w:rFonts w:ascii="Arial Unicode MS" w:hAnsi="Arial Unicode MS"/>
              <w:sz w:val="26"/>
              <w:szCs w:val="26"/>
            </w:rPr>
          </w:rPrChange>
        </w:rPr>
        <w:t>Youth Leader</w:t>
      </w:r>
    </w:p>
    <w:p w14:paraId="78B07270"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209" w:author="Kola Akinwale" w:date="2021-11-22T10:48:00Z">
            <w:rPr>
              <w:rFonts w:ascii="Arial Unicode MS" w:hAnsi="Arial Unicode MS"/>
              <w:sz w:val="26"/>
              <w:szCs w:val="26"/>
            </w:rPr>
          </w:rPrChange>
        </w:rPr>
      </w:pPr>
      <w:r w:rsidRPr="00975333">
        <w:rPr>
          <w:rFonts w:ascii="Arial" w:hAnsi="Arial" w:cs="Arial"/>
          <w:sz w:val="26"/>
          <w:szCs w:val="26"/>
          <w:rPrChange w:id="2210" w:author="Kola Akinwale" w:date="2021-11-22T10:48:00Z">
            <w:rPr>
              <w:rFonts w:ascii="Arial Unicode MS" w:hAnsi="Arial Unicode MS"/>
              <w:sz w:val="26"/>
              <w:szCs w:val="26"/>
            </w:rPr>
          </w:rPrChange>
        </w:rPr>
        <w:t>PWD Leader</w:t>
      </w:r>
    </w:p>
    <w:p w14:paraId="24231BD0" w14:textId="77777777" w:rsidR="00AA30FD" w:rsidRPr="00975333" w:rsidRDefault="00AA30FD" w:rsidP="00AA30FD">
      <w:pPr>
        <w:pStyle w:val="ListParagraph"/>
        <w:numPr>
          <w:ilvl w:val="0"/>
          <w:numId w:val="55"/>
        </w:numPr>
        <w:ind w:left="1418" w:hanging="567"/>
        <w:jc w:val="both"/>
        <w:rPr>
          <w:rFonts w:ascii="Arial" w:hAnsi="Arial" w:cs="Arial"/>
          <w:sz w:val="26"/>
          <w:szCs w:val="26"/>
          <w:rPrChange w:id="2211" w:author="Kola Akinwale" w:date="2021-11-22T10:48:00Z">
            <w:rPr>
              <w:rFonts w:ascii="Arial Unicode MS" w:hAnsi="Arial Unicode MS"/>
              <w:sz w:val="26"/>
              <w:szCs w:val="26"/>
            </w:rPr>
          </w:rPrChange>
        </w:rPr>
      </w:pPr>
      <w:r w:rsidRPr="00975333">
        <w:rPr>
          <w:rFonts w:ascii="Arial" w:hAnsi="Arial" w:cs="Arial"/>
          <w:sz w:val="26"/>
          <w:szCs w:val="26"/>
          <w:rPrChange w:id="2212" w:author="Kola Akinwale" w:date="2021-11-22T10:48:00Z">
            <w:rPr>
              <w:rFonts w:ascii="Arial Unicode MS" w:hAnsi="Arial Unicode MS"/>
              <w:sz w:val="26"/>
              <w:szCs w:val="26"/>
            </w:rPr>
          </w:rPrChange>
        </w:rPr>
        <w:t>Welfare/Social Secretary</w:t>
      </w:r>
    </w:p>
    <w:p w14:paraId="71EECE68" w14:textId="37E90ACE" w:rsidR="00AA30FD" w:rsidRDefault="00AA30FD" w:rsidP="00AA30FD">
      <w:pPr>
        <w:pStyle w:val="ListParagraph"/>
        <w:numPr>
          <w:ilvl w:val="0"/>
          <w:numId w:val="55"/>
        </w:numPr>
        <w:ind w:left="1418" w:hanging="567"/>
        <w:jc w:val="both"/>
        <w:rPr>
          <w:ins w:id="2213" w:author="Kola Akinwale" w:date="2021-11-22T10:59:00Z"/>
          <w:rFonts w:ascii="Arial" w:hAnsi="Arial" w:cs="Arial"/>
          <w:sz w:val="26"/>
          <w:szCs w:val="26"/>
        </w:rPr>
      </w:pPr>
      <w:r w:rsidRPr="00975333">
        <w:rPr>
          <w:rFonts w:ascii="Arial" w:hAnsi="Arial" w:cs="Arial"/>
          <w:sz w:val="26"/>
          <w:szCs w:val="26"/>
          <w:rPrChange w:id="2214" w:author="Kola Akinwale" w:date="2021-11-22T10:48:00Z">
            <w:rPr>
              <w:rFonts w:ascii="Arial Unicode MS" w:hAnsi="Arial Unicode MS"/>
              <w:sz w:val="26"/>
              <w:szCs w:val="26"/>
            </w:rPr>
          </w:rPrChange>
        </w:rPr>
        <w:t>Chief Whip</w:t>
      </w:r>
    </w:p>
    <w:p w14:paraId="025056A2" w14:textId="77777777" w:rsidR="00625D67" w:rsidRPr="00975333" w:rsidRDefault="00625D67" w:rsidP="00625D67">
      <w:pPr>
        <w:pStyle w:val="ListParagraph"/>
        <w:ind w:left="1418"/>
        <w:jc w:val="both"/>
        <w:rPr>
          <w:rFonts w:ascii="Arial" w:hAnsi="Arial" w:cs="Arial"/>
          <w:sz w:val="26"/>
          <w:szCs w:val="26"/>
          <w:rPrChange w:id="2215" w:author="Kola Akinwale" w:date="2021-11-22T10:48:00Z">
            <w:rPr>
              <w:rFonts w:ascii="Arial Unicode MS" w:hAnsi="Arial Unicode MS"/>
              <w:sz w:val="26"/>
              <w:szCs w:val="26"/>
            </w:rPr>
          </w:rPrChange>
        </w:rPr>
        <w:pPrChange w:id="2216" w:author="Kola Akinwale" w:date="2021-11-22T10:59:00Z">
          <w:pPr>
            <w:pStyle w:val="ListParagraph"/>
            <w:numPr>
              <w:numId w:val="55"/>
            </w:numPr>
            <w:ind w:left="1418" w:hanging="567"/>
            <w:jc w:val="both"/>
          </w:pPr>
        </w:pPrChange>
      </w:pPr>
    </w:p>
    <w:p w14:paraId="71714F6F" w14:textId="77777777" w:rsidR="00AA30FD" w:rsidRPr="00975333" w:rsidRDefault="00AA30FD" w:rsidP="00AA30FD">
      <w:pPr>
        <w:pStyle w:val="ListParagraph"/>
        <w:ind w:left="1440"/>
        <w:jc w:val="both"/>
        <w:rPr>
          <w:rFonts w:ascii="Arial" w:hAnsi="Arial" w:cs="Arial"/>
          <w:sz w:val="4"/>
          <w:szCs w:val="26"/>
          <w:rPrChange w:id="2217" w:author="Kola Akinwale" w:date="2021-11-22T10:48:00Z">
            <w:rPr>
              <w:rFonts w:ascii="Arial Unicode MS" w:hAnsi="Arial Unicode MS"/>
              <w:sz w:val="4"/>
              <w:szCs w:val="26"/>
            </w:rPr>
          </w:rPrChange>
        </w:rPr>
      </w:pPr>
    </w:p>
    <w:p w14:paraId="230145A5" w14:textId="77777777" w:rsidR="00AA30FD" w:rsidRPr="00625D67" w:rsidRDefault="00AA30FD" w:rsidP="00AA30FD">
      <w:pPr>
        <w:jc w:val="both"/>
        <w:rPr>
          <w:rFonts w:ascii="Arial" w:hAnsi="Arial" w:cs="Arial"/>
          <w:b/>
          <w:bCs/>
          <w:sz w:val="26"/>
          <w:szCs w:val="26"/>
          <w:rPrChange w:id="2218" w:author="Kola Akinwale" w:date="2021-11-22T10:59:00Z">
            <w:rPr>
              <w:rFonts w:ascii="Arial Unicode MS" w:hAnsi="Arial Unicode MS"/>
              <w:sz w:val="26"/>
              <w:szCs w:val="26"/>
            </w:rPr>
          </w:rPrChange>
        </w:rPr>
      </w:pPr>
      <w:r w:rsidRPr="00625D67">
        <w:rPr>
          <w:rFonts w:ascii="Arial" w:hAnsi="Arial" w:cs="Arial"/>
          <w:b/>
          <w:bCs/>
          <w:sz w:val="26"/>
          <w:szCs w:val="26"/>
          <w:rPrChange w:id="2219" w:author="Kola Akinwale" w:date="2021-11-22T10:59:00Z">
            <w:rPr>
              <w:rFonts w:ascii="Arial Unicode MS" w:hAnsi="Arial Unicode MS"/>
              <w:sz w:val="26"/>
              <w:szCs w:val="26"/>
            </w:rPr>
          </w:rPrChange>
        </w:rPr>
        <w:t xml:space="preserve">   e) Local Government Executive Committee</w:t>
      </w:r>
    </w:p>
    <w:p w14:paraId="02D98936" w14:textId="77777777" w:rsidR="00AA30FD" w:rsidRPr="00975333" w:rsidRDefault="00AA30FD" w:rsidP="00AA30FD">
      <w:pPr>
        <w:jc w:val="both"/>
        <w:rPr>
          <w:rFonts w:ascii="Arial" w:hAnsi="Arial" w:cs="Arial"/>
          <w:sz w:val="26"/>
          <w:szCs w:val="26"/>
          <w:rPrChange w:id="2220" w:author="Kola Akinwale" w:date="2021-11-22T10:48:00Z">
            <w:rPr>
              <w:rFonts w:ascii="Arial Unicode MS" w:hAnsi="Arial Unicode MS"/>
              <w:sz w:val="26"/>
              <w:szCs w:val="26"/>
            </w:rPr>
          </w:rPrChange>
        </w:rPr>
      </w:pPr>
      <w:r w:rsidRPr="00975333">
        <w:rPr>
          <w:rFonts w:ascii="Arial" w:hAnsi="Arial" w:cs="Arial"/>
          <w:sz w:val="26"/>
          <w:szCs w:val="26"/>
          <w:rPrChange w:id="2221" w:author="Kola Akinwale" w:date="2021-11-22T10:48:00Z">
            <w:rPr>
              <w:rFonts w:ascii="Arial Unicode MS" w:hAnsi="Arial Unicode MS"/>
              <w:sz w:val="26"/>
              <w:szCs w:val="26"/>
            </w:rPr>
          </w:rPrChange>
        </w:rPr>
        <w:t xml:space="preserve"> The Local Government Executive Committee shall comprise of the   </w:t>
      </w:r>
      <w:r w:rsidRPr="00975333">
        <w:rPr>
          <w:rFonts w:ascii="Arial" w:hAnsi="Arial" w:cs="Arial"/>
          <w:sz w:val="26"/>
          <w:szCs w:val="26"/>
          <w:rPrChange w:id="2222" w:author="Kola Akinwale" w:date="2021-11-22T10:48:00Z">
            <w:rPr>
              <w:rFonts w:ascii="Arial Unicode MS" w:hAnsi="Arial Unicode MS"/>
              <w:sz w:val="26"/>
              <w:szCs w:val="26"/>
            </w:rPr>
          </w:rPrChange>
        </w:rPr>
        <w:tab/>
        <w:t>following:</w:t>
      </w:r>
    </w:p>
    <w:p w14:paraId="6E718DEB"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23" w:author="Kola Akinwale" w:date="2021-11-22T10:48:00Z">
            <w:rPr>
              <w:rFonts w:ascii="Arial Unicode MS" w:hAnsi="Arial Unicode MS"/>
              <w:sz w:val="26"/>
              <w:szCs w:val="26"/>
            </w:rPr>
          </w:rPrChange>
        </w:rPr>
      </w:pPr>
      <w:r w:rsidRPr="00975333">
        <w:rPr>
          <w:rFonts w:ascii="Arial" w:hAnsi="Arial" w:cs="Arial"/>
          <w:sz w:val="26"/>
          <w:szCs w:val="26"/>
          <w:rPrChange w:id="2224" w:author="Kola Akinwale" w:date="2021-11-22T10:48:00Z">
            <w:rPr>
              <w:rFonts w:ascii="Arial Unicode MS" w:hAnsi="Arial Unicode MS"/>
              <w:sz w:val="26"/>
              <w:szCs w:val="26"/>
            </w:rPr>
          </w:rPrChange>
        </w:rPr>
        <w:t>Chairman</w:t>
      </w:r>
    </w:p>
    <w:p w14:paraId="155E5E25"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25" w:author="Kola Akinwale" w:date="2021-11-22T10:48:00Z">
            <w:rPr>
              <w:rFonts w:ascii="Arial Unicode MS" w:hAnsi="Arial Unicode MS"/>
              <w:sz w:val="26"/>
              <w:szCs w:val="26"/>
            </w:rPr>
          </w:rPrChange>
        </w:rPr>
      </w:pPr>
      <w:r w:rsidRPr="00975333">
        <w:rPr>
          <w:rFonts w:ascii="Arial" w:hAnsi="Arial" w:cs="Arial"/>
          <w:sz w:val="26"/>
          <w:szCs w:val="26"/>
          <w:rPrChange w:id="2226" w:author="Kola Akinwale" w:date="2021-11-22T10:48:00Z">
            <w:rPr>
              <w:rFonts w:ascii="Arial Unicode MS" w:hAnsi="Arial Unicode MS"/>
              <w:sz w:val="26"/>
              <w:szCs w:val="26"/>
            </w:rPr>
          </w:rPrChange>
        </w:rPr>
        <w:t>Local Government Council Chairman and Deputy Chairman, if produced by the party,</w:t>
      </w:r>
    </w:p>
    <w:p w14:paraId="604E7FE4"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27" w:author="Kola Akinwale" w:date="2021-11-22T10:48:00Z">
            <w:rPr>
              <w:rFonts w:ascii="Arial Unicode MS" w:hAnsi="Arial Unicode MS"/>
              <w:sz w:val="26"/>
              <w:szCs w:val="26"/>
            </w:rPr>
          </w:rPrChange>
        </w:rPr>
      </w:pPr>
      <w:r w:rsidRPr="00975333">
        <w:rPr>
          <w:rFonts w:ascii="Arial" w:hAnsi="Arial" w:cs="Arial"/>
          <w:sz w:val="26"/>
          <w:szCs w:val="26"/>
          <w:rPrChange w:id="2228" w:author="Kola Akinwale" w:date="2021-11-22T10:48:00Z">
            <w:rPr>
              <w:rFonts w:ascii="Arial Unicode MS" w:hAnsi="Arial Unicode MS"/>
              <w:sz w:val="26"/>
              <w:szCs w:val="26"/>
            </w:rPr>
          </w:rPrChange>
        </w:rPr>
        <w:t>Deputy Chairman,</w:t>
      </w:r>
    </w:p>
    <w:p w14:paraId="3E8D2E7C"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29" w:author="Kola Akinwale" w:date="2021-11-22T10:48:00Z">
            <w:rPr>
              <w:rFonts w:ascii="Arial Unicode MS" w:hAnsi="Arial Unicode MS"/>
              <w:sz w:val="26"/>
              <w:szCs w:val="26"/>
            </w:rPr>
          </w:rPrChange>
        </w:rPr>
      </w:pPr>
      <w:r w:rsidRPr="00975333">
        <w:rPr>
          <w:rFonts w:ascii="Arial" w:hAnsi="Arial" w:cs="Arial"/>
          <w:sz w:val="26"/>
          <w:szCs w:val="26"/>
          <w:rPrChange w:id="2230" w:author="Kola Akinwale" w:date="2021-11-22T10:48:00Z">
            <w:rPr>
              <w:rFonts w:ascii="Arial Unicode MS" w:hAnsi="Arial Unicode MS"/>
              <w:sz w:val="26"/>
              <w:szCs w:val="26"/>
            </w:rPr>
          </w:rPrChange>
        </w:rPr>
        <w:t>Vice Chairman Constituency 1</w:t>
      </w:r>
    </w:p>
    <w:p w14:paraId="493D3106"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31" w:author="Kola Akinwale" w:date="2021-11-22T10:48:00Z">
            <w:rPr>
              <w:rFonts w:ascii="Arial Unicode MS" w:hAnsi="Arial Unicode MS"/>
              <w:sz w:val="26"/>
              <w:szCs w:val="26"/>
            </w:rPr>
          </w:rPrChange>
        </w:rPr>
      </w:pPr>
      <w:r w:rsidRPr="00975333">
        <w:rPr>
          <w:rFonts w:ascii="Arial" w:hAnsi="Arial" w:cs="Arial"/>
          <w:sz w:val="26"/>
          <w:szCs w:val="26"/>
          <w:rPrChange w:id="2232" w:author="Kola Akinwale" w:date="2021-11-22T10:48:00Z">
            <w:rPr>
              <w:rFonts w:ascii="Arial Unicode MS" w:hAnsi="Arial Unicode MS"/>
              <w:sz w:val="26"/>
              <w:szCs w:val="26"/>
            </w:rPr>
          </w:rPrChange>
        </w:rPr>
        <w:t>Vice Chairman Constituency 2</w:t>
      </w:r>
    </w:p>
    <w:p w14:paraId="4B8E952F"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33" w:author="Kola Akinwale" w:date="2021-11-22T10:48:00Z">
            <w:rPr>
              <w:rFonts w:ascii="Arial Unicode MS" w:hAnsi="Arial Unicode MS"/>
              <w:sz w:val="26"/>
              <w:szCs w:val="26"/>
            </w:rPr>
          </w:rPrChange>
        </w:rPr>
      </w:pPr>
      <w:r w:rsidRPr="00975333">
        <w:rPr>
          <w:rFonts w:ascii="Arial" w:hAnsi="Arial" w:cs="Arial"/>
          <w:sz w:val="26"/>
          <w:szCs w:val="26"/>
          <w:rPrChange w:id="2234" w:author="Kola Akinwale" w:date="2021-11-22T10:48:00Z">
            <w:rPr>
              <w:rFonts w:ascii="Arial Unicode MS" w:hAnsi="Arial Unicode MS"/>
              <w:sz w:val="26"/>
              <w:szCs w:val="26"/>
            </w:rPr>
          </w:rPrChange>
        </w:rPr>
        <w:t>All Ward Chairmen in the local Government</w:t>
      </w:r>
    </w:p>
    <w:p w14:paraId="37FE1C64"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35" w:author="Kola Akinwale" w:date="2021-11-22T10:48:00Z">
            <w:rPr>
              <w:rFonts w:ascii="Arial Unicode MS" w:hAnsi="Arial Unicode MS"/>
              <w:sz w:val="26"/>
              <w:szCs w:val="26"/>
            </w:rPr>
          </w:rPrChange>
        </w:rPr>
      </w:pPr>
      <w:r w:rsidRPr="00975333">
        <w:rPr>
          <w:rFonts w:ascii="Arial" w:hAnsi="Arial" w:cs="Arial"/>
          <w:sz w:val="26"/>
          <w:szCs w:val="26"/>
          <w:rPrChange w:id="2236" w:author="Kola Akinwale" w:date="2021-11-22T10:48:00Z">
            <w:rPr>
              <w:rFonts w:ascii="Arial Unicode MS" w:hAnsi="Arial Unicode MS"/>
              <w:sz w:val="26"/>
              <w:szCs w:val="26"/>
            </w:rPr>
          </w:rPrChange>
        </w:rPr>
        <w:t xml:space="preserve">Secretary </w:t>
      </w:r>
    </w:p>
    <w:p w14:paraId="2A940CE2"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37" w:author="Kola Akinwale" w:date="2021-11-22T10:48:00Z">
            <w:rPr>
              <w:rFonts w:ascii="Arial Unicode MS" w:hAnsi="Arial Unicode MS"/>
              <w:sz w:val="26"/>
              <w:szCs w:val="26"/>
            </w:rPr>
          </w:rPrChange>
        </w:rPr>
      </w:pPr>
      <w:r w:rsidRPr="00975333">
        <w:rPr>
          <w:rFonts w:ascii="Arial" w:hAnsi="Arial" w:cs="Arial"/>
          <w:sz w:val="26"/>
          <w:szCs w:val="26"/>
          <w:rPrChange w:id="2238" w:author="Kola Akinwale" w:date="2021-11-22T10:48:00Z">
            <w:rPr>
              <w:rFonts w:ascii="Arial Unicode MS" w:hAnsi="Arial Unicode MS"/>
              <w:sz w:val="26"/>
              <w:szCs w:val="26"/>
            </w:rPr>
          </w:rPrChange>
        </w:rPr>
        <w:t>Deputy Secretary</w:t>
      </w:r>
    </w:p>
    <w:p w14:paraId="0CBF0ACE"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39" w:author="Kola Akinwale" w:date="2021-11-22T10:48:00Z">
            <w:rPr>
              <w:rFonts w:ascii="Arial Unicode MS" w:hAnsi="Arial Unicode MS"/>
              <w:sz w:val="26"/>
              <w:szCs w:val="26"/>
            </w:rPr>
          </w:rPrChange>
        </w:rPr>
      </w:pPr>
      <w:r w:rsidRPr="00975333">
        <w:rPr>
          <w:rFonts w:ascii="Arial" w:hAnsi="Arial" w:cs="Arial"/>
          <w:sz w:val="26"/>
          <w:szCs w:val="26"/>
          <w:rPrChange w:id="2240" w:author="Kola Akinwale" w:date="2021-11-22T10:48:00Z">
            <w:rPr>
              <w:rFonts w:ascii="Arial Unicode MS" w:hAnsi="Arial Unicode MS"/>
              <w:sz w:val="26"/>
              <w:szCs w:val="26"/>
            </w:rPr>
          </w:rPrChange>
        </w:rPr>
        <w:t>Assistant Secretary Constituency 1</w:t>
      </w:r>
    </w:p>
    <w:p w14:paraId="180E2601"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41" w:author="Kola Akinwale" w:date="2021-11-22T10:48:00Z">
            <w:rPr>
              <w:rFonts w:ascii="Arial Unicode MS" w:hAnsi="Arial Unicode MS"/>
              <w:sz w:val="26"/>
              <w:szCs w:val="26"/>
            </w:rPr>
          </w:rPrChange>
        </w:rPr>
      </w:pPr>
      <w:r w:rsidRPr="00975333">
        <w:rPr>
          <w:rFonts w:ascii="Arial" w:hAnsi="Arial" w:cs="Arial"/>
          <w:sz w:val="26"/>
          <w:szCs w:val="26"/>
          <w:rPrChange w:id="2242" w:author="Kola Akinwale" w:date="2021-11-22T10:48:00Z">
            <w:rPr>
              <w:rFonts w:ascii="Arial Unicode MS" w:hAnsi="Arial Unicode MS"/>
              <w:sz w:val="26"/>
              <w:szCs w:val="26"/>
            </w:rPr>
          </w:rPrChange>
        </w:rPr>
        <w:t>Assistant Secretary Constituency 2</w:t>
      </w:r>
    </w:p>
    <w:p w14:paraId="71D4AB6F"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43" w:author="Kola Akinwale" w:date="2021-11-22T10:48:00Z">
            <w:rPr>
              <w:rFonts w:ascii="Arial Unicode MS" w:hAnsi="Arial Unicode MS"/>
              <w:sz w:val="26"/>
              <w:szCs w:val="26"/>
            </w:rPr>
          </w:rPrChange>
        </w:rPr>
      </w:pPr>
      <w:r w:rsidRPr="00975333">
        <w:rPr>
          <w:rFonts w:ascii="Arial" w:hAnsi="Arial" w:cs="Arial"/>
          <w:sz w:val="26"/>
          <w:szCs w:val="26"/>
          <w:rPrChange w:id="2244" w:author="Kola Akinwale" w:date="2021-11-22T10:48:00Z">
            <w:rPr>
              <w:rFonts w:ascii="Arial Unicode MS" w:hAnsi="Arial Unicode MS"/>
              <w:sz w:val="26"/>
              <w:szCs w:val="26"/>
            </w:rPr>
          </w:rPrChange>
        </w:rPr>
        <w:t xml:space="preserve">Treasurer </w:t>
      </w:r>
    </w:p>
    <w:p w14:paraId="06C1AE93"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45" w:author="Kola Akinwale" w:date="2021-11-22T10:48:00Z">
            <w:rPr>
              <w:rFonts w:ascii="Arial Unicode MS" w:hAnsi="Arial Unicode MS"/>
              <w:sz w:val="26"/>
              <w:szCs w:val="26"/>
            </w:rPr>
          </w:rPrChange>
        </w:rPr>
      </w:pPr>
      <w:r w:rsidRPr="00975333">
        <w:rPr>
          <w:rFonts w:ascii="Arial" w:hAnsi="Arial" w:cs="Arial"/>
          <w:sz w:val="26"/>
          <w:szCs w:val="26"/>
          <w:rPrChange w:id="2246" w:author="Kola Akinwale" w:date="2021-11-22T10:48:00Z">
            <w:rPr>
              <w:rFonts w:ascii="Arial Unicode MS" w:hAnsi="Arial Unicode MS"/>
              <w:sz w:val="26"/>
              <w:szCs w:val="26"/>
            </w:rPr>
          </w:rPrChange>
        </w:rPr>
        <w:t>Deputy Treasurer</w:t>
      </w:r>
    </w:p>
    <w:p w14:paraId="4F52EA95"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47" w:author="Kola Akinwale" w:date="2021-11-22T10:48:00Z">
            <w:rPr>
              <w:rFonts w:ascii="Arial Unicode MS" w:hAnsi="Arial Unicode MS"/>
              <w:sz w:val="26"/>
              <w:szCs w:val="26"/>
            </w:rPr>
          </w:rPrChange>
        </w:rPr>
      </w:pPr>
      <w:r w:rsidRPr="00975333">
        <w:rPr>
          <w:rFonts w:ascii="Arial" w:hAnsi="Arial" w:cs="Arial"/>
          <w:sz w:val="26"/>
          <w:szCs w:val="26"/>
          <w:rPrChange w:id="2248" w:author="Kola Akinwale" w:date="2021-11-22T10:48:00Z">
            <w:rPr>
              <w:rFonts w:ascii="Arial Unicode MS" w:hAnsi="Arial Unicode MS"/>
              <w:sz w:val="26"/>
              <w:szCs w:val="26"/>
            </w:rPr>
          </w:rPrChange>
        </w:rPr>
        <w:t>Assistant Treasurer, Constituency 1</w:t>
      </w:r>
    </w:p>
    <w:p w14:paraId="3AFE4446"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49" w:author="Kola Akinwale" w:date="2021-11-22T10:48:00Z">
            <w:rPr>
              <w:rFonts w:ascii="Arial Unicode MS" w:hAnsi="Arial Unicode MS"/>
              <w:sz w:val="26"/>
              <w:szCs w:val="26"/>
            </w:rPr>
          </w:rPrChange>
        </w:rPr>
      </w:pPr>
      <w:r w:rsidRPr="00975333">
        <w:rPr>
          <w:rFonts w:ascii="Arial" w:hAnsi="Arial" w:cs="Arial"/>
          <w:sz w:val="26"/>
          <w:szCs w:val="26"/>
          <w:rPrChange w:id="2250" w:author="Kola Akinwale" w:date="2021-11-22T10:48:00Z">
            <w:rPr>
              <w:rFonts w:ascii="Arial Unicode MS" w:hAnsi="Arial Unicode MS"/>
              <w:sz w:val="26"/>
              <w:szCs w:val="26"/>
            </w:rPr>
          </w:rPrChange>
        </w:rPr>
        <w:t>Assistant Treasurer, Constituency 2</w:t>
      </w:r>
    </w:p>
    <w:p w14:paraId="478E0BB8"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51" w:author="Kola Akinwale" w:date="2021-11-22T10:48:00Z">
            <w:rPr>
              <w:rFonts w:ascii="Arial Unicode MS" w:hAnsi="Arial Unicode MS"/>
              <w:sz w:val="26"/>
              <w:szCs w:val="26"/>
            </w:rPr>
          </w:rPrChange>
        </w:rPr>
      </w:pPr>
      <w:r w:rsidRPr="00975333">
        <w:rPr>
          <w:rFonts w:ascii="Arial" w:hAnsi="Arial" w:cs="Arial"/>
          <w:sz w:val="26"/>
          <w:szCs w:val="26"/>
          <w:rPrChange w:id="2252" w:author="Kola Akinwale" w:date="2021-11-22T10:48:00Z">
            <w:rPr>
              <w:rFonts w:ascii="Arial Unicode MS" w:hAnsi="Arial Unicode MS"/>
              <w:sz w:val="26"/>
              <w:szCs w:val="26"/>
            </w:rPr>
          </w:rPrChange>
        </w:rPr>
        <w:t xml:space="preserve">Financial Secretary </w:t>
      </w:r>
    </w:p>
    <w:p w14:paraId="2F6466F7"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53" w:author="Kola Akinwale" w:date="2021-11-22T10:48:00Z">
            <w:rPr>
              <w:rFonts w:ascii="Arial Unicode MS" w:hAnsi="Arial Unicode MS"/>
              <w:sz w:val="26"/>
              <w:szCs w:val="26"/>
            </w:rPr>
          </w:rPrChange>
        </w:rPr>
      </w:pPr>
      <w:r w:rsidRPr="00975333">
        <w:rPr>
          <w:rFonts w:ascii="Arial" w:hAnsi="Arial" w:cs="Arial"/>
          <w:sz w:val="26"/>
          <w:szCs w:val="26"/>
          <w:rPrChange w:id="2254" w:author="Kola Akinwale" w:date="2021-11-22T10:48:00Z">
            <w:rPr>
              <w:rFonts w:ascii="Arial Unicode MS" w:hAnsi="Arial Unicode MS"/>
              <w:sz w:val="26"/>
              <w:szCs w:val="26"/>
            </w:rPr>
          </w:rPrChange>
        </w:rPr>
        <w:t xml:space="preserve">Deputy Financial Secretary </w:t>
      </w:r>
    </w:p>
    <w:p w14:paraId="39CED265"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55" w:author="Kola Akinwale" w:date="2021-11-22T10:48:00Z">
            <w:rPr>
              <w:rFonts w:ascii="Arial Unicode MS" w:hAnsi="Arial Unicode MS"/>
              <w:sz w:val="26"/>
              <w:szCs w:val="26"/>
            </w:rPr>
          </w:rPrChange>
        </w:rPr>
      </w:pPr>
      <w:r w:rsidRPr="00975333">
        <w:rPr>
          <w:rFonts w:ascii="Arial" w:hAnsi="Arial" w:cs="Arial"/>
          <w:sz w:val="26"/>
          <w:szCs w:val="26"/>
          <w:rPrChange w:id="2256" w:author="Kola Akinwale" w:date="2021-11-22T10:48:00Z">
            <w:rPr>
              <w:rFonts w:ascii="Arial Unicode MS" w:hAnsi="Arial Unicode MS"/>
              <w:sz w:val="26"/>
              <w:szCs w:val="26"/>
            </w:rPr>
          </w:rPrChange>
        </w:rPr>
        <w:t>Assistant Financial Secretary, Constituency 1</w:t>
      </w:r>
    </w:p>
    <w:p w14:paraId="4E6A3D2A"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57" w:author="Kola Akinwale" w:date="2021-11-22T10:48:00Z">
            <w:rPr>
              <w:rFonts w:ascii="Arial Unicode MS" w:hAnsi="Arial Unicode MS"/>
              <w:sz w:val="26"/>
              <w:szCs w:val="26"/>
            </w:rPr>
          </w:rPrChange>
        </w:rPr>
      </w:pPr>
      <w:r w:rsidRPr="00975333">
        <w:rPr>
          <w:rFonts w:ascii="Arial" w:hAnsi="Arial" w:cs="Arial"/>
          <w:sz w:val="26"/>
          <w:szCs w:val="26"/>
          <w:rPrChange w:id="2258" w:author="Kola Akinwale" w:date="2021-11-22T10:48:00Z">
            <w:rPr>
              <w:rFonts w:ascii="Arial Unicode MS" w:hAnsi="Arial Unicode MS"/>
              <w:sz w:val="26"/>
              <w:szCs w:val="26"/>
            </w:rPr>
          </w:rPrChange>
        </w:rPr>
        <w:t>Assistant Financial Secretary, Constituency 2</w:t>
      </w:r>
    </w:p>
    <w:p w14:paraId="5CB9513E"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59" w:author="Kola Akinwale" w:date="2021-11-22T10:48:00Z">
            <w:rPr>
              <w:rFonts w:ascii="Arial Unicode MS" w:hAnsi="Arial Unicode MS"/>
              <w:sz w:val="26"/>
              <w:szCs w:val="26"/>
            </w:rPr>
          </w:rPrChange>
        </w:rPr>
      </w:pPr>
      <w:r w:rsidRPr="00975333">
        <w:rPr>
          <w:rFonts w:ascii="Arial" w:hAnsi="Arial" w:cs="Arial"/>
          <w:sz w:val="26"/>
          <w:szCs w:val="26"/>
          <w:rPrChange w:id="2260" w:author="Kola Akinwale" w:date="2021-11-22T10:48:00Z">
            <w:rPr>
              <w:rFonts w:ascii="Arial Unicode MS" w:hAnsi="Arial Unicode MS"/>
              <w:sz w:val="26"/>
              <w:szCs w:val="26"/>
            </w:rPr>
          </w:rPrChange>
        </w:rPr>
        <w:t xml:space="preserve">Organizing Secretary </w:t>
      </w:r>
    </w:p>
    <w:p w14:paraId="4C6EA152"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61" w:author="Kola Akinwale" w:date="2021-11-22T10:48:00Z">
            <w:rPr>
              <w:rFonts w:ascii="Arial Unicode MS" w:hAnsi="Arial Unicode MS"/>
              <w:sz w:val="26"/>
              <w:szCs w:val="26"/>
            </w:rPr>
          </w:rPrChange>
        </w:rPr>
      </w:pPr>
      <w:r w:rsidRPr="00975333">
        <w:rPr>
          <w:rFonts w:ascii="Arial" w:hAnsi="Arial" w:cs="Arial"/>
          <w:sz w:val="26"/>
          <w:szCs w:val="26"/>
          <w:rPrChange w:id="2262" w:author="Kola Akinwale" w:date="2021-11-22T10:48:00Z">
            <w:rPr>
              <w:rFonts w:ascii="Arial Unicode MS" w:hAnsi="Arial Unicode MS"/>
              <w:sz w:val="26"/>
              <w:szCs w:val="26"/>
            </w:rPr>
          </w:rPrChange>
        </w:rPr>
        <w:t xml:space="preserve">Deputy Organizing Secretary, Constituency 1 </w:t>
      </w:r>
    </w:p>
    <w:p w14:paraId="4B2FB2E9"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63" w:author="Kola Akinwale" w:date="2021-11-22T10:48:00Z">
            <w:rPr>
              <w:rFonts w:ascii="Arial Unicode MS" w:hAnsi="Arial Unicode MS"/>
              <w:sz w:val="26"/>
              <w:szCs w:val="26"/>
            </w:rPr>
          </w:rPrChange>
        </w:rPr>
      </w:pPr>
      <w:r w:rsidRPr="00975333">
        <w:rPr>
          <w:rFonts w:ascii="Arial" w:hAnsi="Arial" w:cs="Arial"/>
          <w:sz w:val="26"/>
          <w:szCs w:val="26"/>
          <w:rPrChange w:id="2264" w:author="Kola Akinwale" w:date="2021-11-22T10:48:00Z">
            <w:rPr>
              <w:rFonts w:ascii="Arial Unicode MS" w:hAnsi="Arial Unicode MS"/>
              <w:sz w:val="26"/>
              <w:szCs w:val="26"/>
            </w:rPr>
          </w:rPrChange>
        </w:rPr>
        <w:t xml:space="preserve">Assistant Organizing Secretary </w:t>
      </w:r>
    </w:p>
    <w:p w14:paraId="7FEF729A"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65" w:author="Kola Akinwale" w:date="2021-11-22T10:48:00Z">
            <w:rPr>
              <w:rFonts w:ascii="Arial Unicode MS" w:hAnsi="Arial Unicode MS"/>
              <w:sz w:val="26"/>
              <w:szCs w:val="26"/>
            </w:rPr>
          </w:rPrChange>
        </w:rPr>
      </w:pPr>
      <w:r w:rsidRPr="00975333">
        <w:rPr>
          <w:rFonts w:ascii="Arial" w:hAnsi="Arial" w:cs="Arial"/>
          <w:sz w:val="26"/>
          <w:szCs w:val="26"/>
          <w:rPrChange w:id="2266" w:author="Kola Akinwale" w:date="2021-11-22T10:48:00Z">
            <w:rPr>
              <w:rFonts w:ascii="Arial Unicode MS" w:hAnsi="Arial Unicode MS"/>
              <w:sz w:val="26"/>
              <w:szCs w:val="26"/>
            </w:rPr>
          </w:rPrChange>
        </w:rPr>
        <w:t xml:space="preserve"> Assistant Organizing Secretary, Constituency 2</w:t>
      </w:r>
    </w:p>
    <w:p w14:paraId="200C759C"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67" w:author="Kola Akinwale" w:date="2021-11-22T10:48:00Z">
            <w:rPr>
              <w:rFonts w:ascii="Arial Unicode MS" w:hAnsi="Arial Unicode MS"/>
              <w:sz w:val="26"/>
              <w:szCs w:val="26"/>
            </w:rPr>
          </w:rPrChange>
        </w:rPr>
      </w:pPr>
      <w:r w:rsidRPr="00975333">
        <w:rPr>
          <w:rFonts w:ascii="Arial" w:hAnsi="Arial" w:cs="Arial"/>
          <w:sz w:val="26"/>
          <w:szCs w:val="26"/>
          <w:rPrChange w:id="2268" w:author="Kola Akinwale" w:date="2021-11-22T10:48:00Z">
            <w:rPr>
              <w:rFonts w:ascii="Arial Unicode MS" w:hAnsi="Arial Unicode MS"/>
              <w:sz w:val="26"/>
              <w:szCs w:val="26"/>
            </w:rPr>
          </w:rPrChange>
        </w:rPr>
        <w:t xml:space="preserve">Auditor </w:t>
      </w:r>
    </w:p>
    <w:p w14:paraId="1908984C"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69" w:author="Kola Akinwale" w:date="2021-11-22T10:48:00Z">
            <w:rPr>
              <w:rFonts w:ascii="Arial Unicode MS" w:hAnsi="Arial Unicode MS"/>
              <w:sz w:val="26"/>
              <w:szCs w:val="26"/>
            </w:rPr>
          </w:rPrChange>
        </w:rPr>
      </w:pPr>
      <w:r w:rsidRPr="00975333">
        <w:rPr>
          <w:rFonts w:ascii="Arial" w:hAnsi="Arial" w:cs="Arial"/>
          <w:sz w:val="26"/>
          <w:szCs w:val="26"/>
          <w:rPrChange w:id="2270" w:author="Kola Akinwale" w:date="2021-11-22T10:48:00Z">
            <w:rPr>
              <w:rFonts w:ascii="Arial Unicode MS" w:hAnsi="Arial Unicode MS"/>
              <w:sz w:val="26"/>
              <w:szCs w:val="26"/>
            </w:rPr>
          </w:rPrChange>
        </w:rPr>
        <w:t xml:space="preserve">Deputy Auditor </w:t>
      </w:r>
    </w:p>
    <w:p w14:paraId="79C75F0B"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71" w:author="Kola Akinwale" w:date="2021-11-22T10:48:00Z">
            <w:rPr>
              <w:rFonts w:ascii="Arial Unicode MS" w:hAnsi="Arial Unicode MS"/>
              <w:sz w:val="26"/>
              <w:szCs w:val="26"/>
            </w:rPr>
          </w:rPrChange>
        </w:rPr>
      </w:pPr>
      <w:r w:rsidRPr="00975333">
        <w:rPr>
          <w:rFonts w:ascii="Arial" w:hAnsi="Arial" w:cs="Arial"/>
          <w:sz w:val="26"/>
          <w:szCs w:val="26"/>
          <w:rPrChange w:id="2272" w:author="Kola Akinwale" w:date="2021-11-22T10:48:00Z">
            <w:rPr>
              <w:rFonts w:ascii="Arial Unicode MS" w:hAnsi="Arial Unicode MS"/>
              <w:sz w:val="26"/>
              <w:szCs w:val="26"/>
            </w:rPr>
          </w:rPrChange>
        </w:rPr>
        <w:t>Assistant Auditor, Constituency 1</w:t>
      </w:r>
    </w:p>
    <w:p w14:paraId="7096151D"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73" w:author="Kola Akinwale" w:date="2021-11-22T10:48:00Z">
            <w:rPr>
              <w:rFonts w:ascii="Arial Unicode MS" w:hAnsi="Arial Unicode MS"/>
              <w:sz w:val="26"/>
              <w:szCs w:val="26"/>
            </w:rPr>
          </w:rPrChange>
        </w:rPr>
      </w:pPr>
      <w:r w:rsidRPr="00975333">
        <w:rPr>
          <w:rFonts w:ascii="Arial" w:hAnsi="Arial" w:cs="Arial"/>
          <w:sz w:val="26"/>
          <w:szCs w:val="26"/>
          <w:rPrChange w:id="2274" w:author="Kola Akinwale" w:date="2021-11-22T10:48:00Z">
            <w:rPr>
              <w:rFonts w:ascii="Arial Unicode MS" w:hAnsi="Arial Unicode MS"/>
              <w:sz w:val="26"/>
              <w:szCs w:val="26"/>
            </w:rPr>
          </w:rPrChange>
        </w:rPr>
        <w:t>Assistant Auditor, Constituency 2</w:t>
      </w:r>
    </w:p>
    <w:p w14:paraId="48B4FDEF"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75" w:author="Kola Akinwale" w:date="2021-11-22T10:48:00Z">
            <w:rPr>
              <w:rFonts w:ascii="Arial Unicode MS" w:hAnsi="Arial Unicode MS"/>
              <w:sz w:val="26"/>
              <w:szCs w:val="26"/>
            </w:rPr>
          </w:rPrChange>
        </w:rPr>
      </w:pPr>
      <w:r w:rsidRPr="00975333">
        <w:rPr>
          <w:rFonts w:ascii="Arial" w:hAnsi="Arial" w:cs="Arial"/>
          <w:sz w:val="26"/>
          <w:szCs w:val="26"/>
          <w:rPrChange w:id="2276" w:author="Kola Akinwale" w:date="2021-11-22T10:48:00Z">
            <w:rPr>
              <w:rFonts w:ascii="Arial Unicode MS" w:hAnsi="Arial Unicode MS"/>
              <w:sz w:val="26"/>
              <w:szCs w:val="26"/>
            </w:rPr>
          </w:rPrChange>
        </w:rPr>
        <w:t xml:space="preserve">Legal Adviser </w:t>
      </w:r>
    </w:p>
    <w:p w14:paraId="627E922A"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77" w:author="Kola Akinwale" w:date="2021-11-22T10:48:00Z">
            <w:rPr>
              <w:rFonts w:ascii="Arial Unicode MS" w:hAnsi="Arial Unicode MS"/>
              <w:sz w:val="26"/>
              <w:szCs w:val="26"/>
            </w:rPr>
          </w:rPrChange>
        </w:rPr>
      </w:pPr>
      <w:r w:rsidRPr="00975333">
        <w:rPr>
          <w:rFonts w:ascii="Arial" w:hAnsi="Arial" w:cs="Arial"/>
          <w:sz w:val="26"/>
          <w:szCs w:val="26"/>
          <w:rPrChange w:id="2278" w:author="Kola Akinwale" w:date="2021-11-22T10:48:00Z">
            <w:rPr>
              <w:rFonts w:ascii="Arial Unicode MS" w:hAnsi="Arial Unicode MS"/>
              <w:sz w:val="26"/>
              <w:szCs w:val="26"/>
            </w:rPr>
          </w:rPrChange>
        </w:rPr>
        <w:t>Deputy Legal Adviser</w:t>
      </w:r>
    </w:p>
    <w:p w14:paraId="2CBA3505"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79" w:author="Kola Akinwale" w:date="2021-11-22T10:48:00Z">
            <w:rPr>
              <w:rFonts w:ascii="Arial Unicode MS" w:hAnsi="Arial Unicode MS"/>
              <w:sz w:val="26"/>
              <w:szCs w:val="26"/>
            </w:rPr>
          </w:rPrChange>
        </w:rPr>
      </w:pPr>
      <w:r w:rsidRPr="00975333">
        <w:rPr>
          <w:rFonts w:ascii="Arial" w:hAnsi="Arial" w:cs="Arial"/>
          <w:sz w:val="26"/>
          <w:szCs w:val="26"/>
          <w:rPrChange w:id="2280" w:author="Kola Akinwale" w:date="2021-11-22T10:48:00Z">
            <w:rPr>
              <w:rFonts w:ascii="Arial Unicode MS" w:hAnsi="Arial Unicode MS"/>
              <w:sz w:val="26"/>
              <w:szCs w:val="26"/>
            </w:rPr>
          </w:rPrChange>
        </w:rPr>
        <w:t>Assistant Legal Adviser, Constituency 1</w:t>
      </w:r>
    </w:p>
    <w:p w14:paraId="7E90B989"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81" w:author="Kola Akinwale" w:date="2021-11-22T10:48:00Z">
            <w:rPr>
              <w:rFonts w:ascii="Arial Unicode MS" w:hAnsi="Arial Unicode MS"/>
              <w:sz w:val="26"/>
              <w:szCs w:val="26"/>
            </w:rPr>
          </w:rPrChange>
        </w:rPr>
      </w:pPr>
      <w:r w:rsidRPr="00975333">
        <w:rPr>
          <w:rFonts w:ascii="Arial" w:hAnsi="Arial" w:cs="Arial"/>
          <w:sz w:val="26"/>
          <w:szCs w:val="26"/>
          <w:rPrChange w:id="2282" w:author="Kola Akinwale" w:date="2021-11-22T10:48:00Z">
            <w:rPr>
              <w:rFonts w:ascii="Arial Unicode MS" w:hAnsi="Arial Unicode MS"/>
              <w:sz w:val="26"/>
              <w:szCs w:val="26"/>
            </w:rPr>
          </w:rPrChange>
        </w:rPr>
        <w:t>Assistant Legal Adviser, Constituency 2</w:t>
      </w:r>
    </w:p>
    <w:p w14:paraId="112AA9DE"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83" w:author="Kola Akinwale" w:date="2021-11-22T10:48:00Z">
            <w:rPr>
              <w:rFonts w:ascii="Arial Unicode MS" w:hAnsi="Arial Unicode MS"/>
              <w:sz w:val="26"/>
              <w:szCs w:val="26"/>
            </w:rPr>
          </w:rPrChange>
        </w:rPr>
      </w:pPr>
      <w:r w:rsidRPr="00975333">
        <w:rPr>
          <w:rFonts w:ascii="Arial" w:hAnsi="Arial" w:cs="Arial"/>
          <w:sz w:val="26"/>
          <w:szCs w:val="26"/>
          <w:rPrChange w:id="2284" w:author="Kola Akinwale" w:date="2021-11-22T10:48:00Z">
            <w:rPr>
              <w:rFonts w:ascii="Arial Unicode MS" w:hAnsi="Arial Unicode MS"/>
              <w:sz w:val="26"/>
              <w:szCs w:val="26"/>
            </w:rPr>
          </w:rPrChange>
        </w:rPr>
        <w:t>Publicity Secretary</w:t>
      </w:r>
    </w:p>
    <w:p w14:paraId="2CC36F1C"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85" w:author="Kola Akinwale" w:date="2021-11-22T10:48:00Z">
            <w:rPr>
              <w:rFonts w:ascii="Arial Unicode MS" w:hAnsi="Arial Unicode MS"/>
              <w:sz w:val="26"/>
              <w:szCs w:val="26"/>
            </w:rPr>
          </w:rPrChange>
        </w:rPr>
      </w:pPr>
      <w:r w:rsidRPr="00975333">
        <w:rPr>
          <w:rFonts w:ascii="Arial" w:hAnsi="Arial" w:cs="Arial"/>
          <w:sz w:val="26"/>
          <w:szCs w:val="26"/>
          <w:rPrChange w:id="2286" w:author="Kola Akinwale" w:date="2021-11-22T10:48:00Z">
            <w:rPr>
              <w:rFonts w:ascii="Arial Unicode MS" w:hAnsi="Arial Unicode MS"/>
              <w:sz w:val="26"/>
              <w:szCs w:val="26"/>
            </w:rPr>
          </w:rPrChange>
        </w:rPr>
        <w:t xml:space="preserve">Deputy Publicity Secretary </w:t>
      </w:r>
    </w:p>
    <w:p w14:paraId="608A4742"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87" w:author="Kola Akinwale" w:date="2021-11-22T10:48:00Z">
            <w:rPr>
              <w:rFonts w:ascii="Arial Unicode MS" w:hAnsi="Arial Unicode MS"/>
              <w:sz w:val="26"/>
              <w:szCs w:val="26"/>
            </w:rPr>
          </w:rPrChange>
        </w:rPr>
      </w:pPr>
      <w:r w:rsidRPr="00975333">
        <w:rPr>
          <w:rFonts w:ascii="Arial" w:hAnsi="Arial" w:cs="Arial"/>
          <w:sz w:val="26"/>
          <w:szCs w:val="26"/>
          <w:rPrChange w:id="2288" w:author="Kola Akinwale" w:date="2021-11-22T10:48:00Z">
            <w:rPr>
              <w:rFonts w:ascii="Arial Unicode MS" w:hAnsi="Arial Unicode MS"/>
              <w:sz w:val="26"/>
              <w:szCs w:val="26"/>
            </w:rPr>
          </w:rPrChange>
        </w:rPr>
        <w:lastRenderedPageBreak/>
        <w:t>Assistant Publicity Secretary, Constituency 1</w:t>
      </w:r>
    </w:p>
    <w:p w14:paraId="33DC90C2"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89" w:author="Kola Akinwale" w:date="2021-11-22T10:48:00Z">
            <w:rPr>
              <w:rFonts w:ascii="Arial Unicode MS" w:hAnsi="Arial Unicode MS"/>
              <w:sz w:val="26"/>
              <w:szCs w:val="26"/>
            </w:rPr>
          </w:rPrChange>
        </w:rPr>
      </w:pPr>
      <w:r w:rsidRPr="00975333">
        <w:rPr>
          <w:rFonts w:ascii="Arial" w:hAnsi="Arial" w:cs="Arial"/>
          <w:sz w:val="26"/>
          <w:szCs w:val="26"/>
          <w:rPrChange w:id="2290" w:author="Kola Akinwale" w:date="2021-11-22T10:48:00Z">
            <w:rPr>
              <w:rFonts w:ascii="Arial Unicode MS" w:hAnsi="Arial Unicode MS"/>
              <w:sz w:val="26"/>
              <w:szCs w:val="26"/>
            </w:rPr>
          </w:rPrChange>
        </w:rPr>
        <w:t>Assistant Publicity Secretary, Constituency 2</w:t>
      </w:r>
    </w:p>
    <w:p w14:paraId="2FAA3DE4"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291" w:author="Kola Akinwale" w:date="2021-11-22T10:48:00Z">
            <w:rPr>
              <w:rFonts w:ascii="Arial Unicode MS" w:hAnsi="Arial Unicode MS"/>
              <w:sz w:val="26"/>
              <w:szCs w:val="26"/>
            </w:rPr>
          </w:rPrChange>
        </w:rPr>
      </w:pPr>
      <w:r w:rsidRPr="00975333">
        <w:rPr>
          <w:rFonts w:ascii="Arial" w:hAnsi="Arial" w:cs="Arial"/>
          <w:sz w:val="26"/>
          <w:szCs w:val="26"/>
          <w:rPrChange w:id="2292" w:author="Kola Akinwale" w:date="2021-11-22T10:48:00Z">
            <w:rPr>
              <w:rFonts w:ascii="Arial Unicode MS" w:hAnsi="Arial Unicode MS"/>
              <w:sz w:val="26"/>
              <w:szCs w:val="26"/>
            </w:rPr>
          </w:rPrChange>
        </w:rPr>
        <w:t xml:space="preserve">Women Leader </w:t>
      </w:r>
    </w:p>
    <w:p w14:paraId="31151E62" w14:textId="77777777" w:rsidR="00AA30FD" w:rsidRPr="00975333" w:rsidRDefault="00AA30FD" w:rsidP="00AA30FD">
      <w:pPr>
        <w:pStyle w:val="ListParagraph"/>
        <w:numPr>
          <w:ilvl w:val="0"/>
          <w:numId w:val="56"/>
        </w:numPr>
        <w:tabs>
          <w:tab w:val="left" w:pos="1418"/>
        </w:tabs>
        <w:ind w:left="1560" w:hanging="284"/>
        <w:jc w:val="both"/>
        <w:rPr>
          <w:rFonts w:ascii="Arial" w:hAnsi="Arial" w:cs="Arial"/>
          <w:sz w:val="26"/>
          <w:szCs w:val="26"/>
          <w:rPrChange w:id="2293" w:author="Kola Akinwale" w:date="2021-11-22T10:48:00Z">
            <w:rPr>
              <w:rFonts w:ascii="Arial Unicode MS" w:hAnsi="Arial Unicode MS"/>
              <w:sz w:val="26"/>
              <w:szCs w:val="26"/>
            </w:rPr>
          </w:rPrChange>
        </w:rPr>
      </w:pPr>
      <w:r w:rsidRPr="00975333">
        <w:rPr>
          <w:rFonts w:ascii="Arial" w:hAnsi="Arial" w:cs="Arial"/>
          <w:sz w:val="26"/>
          <w:szCs w:val="26"/>
          <w:rPrChange w:id="2294" w:author="Kola Akinwale" w:date="2021-11-22T10:48:00Z">
            <w:rPr>
              <w:rFonts w:ascii="Arial Unicode MS" w:hAnsi="Arial Unicode MS"/>
              <w:sz w:val="26"/>
              <w:szCs w:val="26"/>
            </w:rPr>
          </w:rPrChange>
        </w:rPr>
        <w:t>Deputy Women Leader</w:t>
      </w:r>
    </w:p>
    <w:p w14:paraId="123B652E" w14:textId="77777777" w:rsidR="00AA30FD" w:rsidRPr="00975333" w:rsidRDefault="00AA30FD" w:rsidP="00AA30FD">
      <w:pPr>
        <w:pStyle w:val="ListParagraph"/>
        <w:numPr>
          <w:ilvl w:val="0"/>
          <w:numId w:val="56"/>
        </w:numPr>
        <w:tabs>
          <w:tab w:val="left" w:pos="1418"/>
        </w:tabs>
        <w:ind w:left="1560" w:hanging="284"/>
        <w:jc w:val="both"/>
        <w:rPr>
          <w:rFonts w:ascii="Arial" w:hAnsi="Arial" w:cs="Arial"/>
          <w:sz w:val="26"/>
          <w:szCs w:val="26"/>
          <w:rPrChange w:id="2295" w:author="Kola Akinwale" w:date="2021-11-22T10:48:00Z">
            <w:rPr>
              <w:rFonts w:ascii="Arial Unicode MS" w:hAnsi="Arial Unicode MS"/>
              <w:sz w:val="26"/>
              <w:szCs w:val="26"/>
            </w:rPr>
          </w:rPrChange>
        </w:rPr>
      </w:pPr>
      <w:r w:rsidRPr="00975333">
        <w:rPr>
          <w:rFonts w:ascii="Arial" w:hAnsi="Arial" w:cs="Arial"/>
          <w:sz w:val="26"/>
          <w:szCs w:val="26"/>
          <w:rPrChange w:id="2296" w:author="Kola Akinwale" w:date="2021-11-22T10:48:00Z">
            <w:rPr>
              <w:rFonts w:ascii="Arial Unicode MS" w:hAnsi="Arial Unicode MS"/>
              <w:sz w:val="26"/>
              <w:szCs w:val="26"/>
            </w:rPr>
          </w:rPrChange>
        </w:rPr>
        <w:t>PWD Leader</w:t>
      </w:r>
    </w:p>
    <w:p w14:paraId="0BA54572" w14:textId="77777777" w:rsidR="00AA30FD" w:rsidRPr="00975333" w:rsidRDefault="00AA30FD" w:rsidP="00AA30FD">
      <w:pPr>
        <w:pStyle w:val="ListParagraph"/>
        <w:numPr>
          <w:ilvl w:val="0"/>
          <w:numId w:val="56"/>
        </w:numPr>
        <w:tabs>
          <w:tab w:val="left" w:pos="1418"/>
        </w:tabs>
        <w:ind w:left="1560" w:hanging="284"/>
        <w:jc w:val="both"/>
        <w:rPr>
          <w:rFonts w:ascii="Arial" w:hAnsi="Arial" w:cs="Arial"/>
          <w:sz w:val="26"/>
          <w:szCs w:val="26"/>
          <w:rPrChange w:id="2297" w:author="Kola Akinwale" w:date="2021-11-22T10:48:00Z">
            <w:rPr>
              <w:rFonts w:ascii="Arial Unicode MS" w:hAnsi="Arial Unicode MS"/>
              <w:sz w:val="26"/>
              <w:szCs w:val="26"/>
            </w:rPr>
          </w:rPrChange>
        </w:rPr>
      </w:pPr>
      <w:r w:rsidRPr="00975333">
        <w:rPr>
          <w:rFonts w:ascii="Arial" w:hAnsi="Arial" w:cs="Arial"/>
          <w:sz w:val="26"/>
          <w:szCs w:val="26"/>
          <w:rPrChange w:id="2298" w:author="Kola Akinwale" w:date="2021-11-22T10:48:00Z">
            <w:rPr>
              <w:rFonts w:ascii="Arial Unicode MS" w:hAnsi="Arial Unicode MS"/>
              <w:sz w:val="26"/>
              <w:szCs w:val="26"/>
            </w:rPr>
          </w:rPrChange>
        </w:rPr>
        <w:t>Assistant PWD Leader</w:t>
      </w:r>
    </w:p>
    <w:p w14:paraId="5E65CE93" w14:textId="77777777" w:rsidR="00AA30FD" w:rsidRPr="00975333" w:rsidRDefault="00AA30FD" w:rsidP="00AA30FD">
      <w:pPr>
        <w:pStyle w:val="ListParagraph"/>
        <w:tabs>
          <w:tab w:val="left" w:pos="1418"/>
        </w:tabs>
        <w:ind w:left="1560" w:hanging="284"/>
        <w:jc w:val="both"/>
        <w:rPr>
          <w:rFonts w:ascii="Arial" w:hAnsi="Arial" w:cs="Arial"/>
          <w:sz w:val="6"/>
          <w:szCs w:val="26"/>
          <w:rPrChange w:id="2299" w:author="Kola Akinwale" w:date="2021-11-22T10:48:00Z">
            <w:rPr>
              <w:rFonts w:ascii="Arial Unicode MS" w:hAnsi="Arial Unicode MS"/>
              <w:sz w:val="6"/>
              <w:szCs w:val="26"/>
            </w:rPr>
          </w:rPrChange>
        </w:rPr>
      </w:pPr>
    </w:p>
    <w:p w14:paraId="02B2C508"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00" w:author="Kola Akinwale" w:date="2021-11-22T10:48:00Z">
            <w:rPr>
              <w:rFonts w:ascii="Arial Unicode MS" w:hAnsi="Arial Unicode MS"/>
              <w:sz w:val="26"/>
              <w:szCs w:val="26"/>
            </w:rPr>
          </w:rPrChange>
        </w:rPr>
      </w:pPr>
      <w:r w:rsidRPr="00975333">
        <w:rPr>
          <w:rFonts w:ascii="Arial" w:hAnsi="Arial" w:cs="Arial"/>
          <w:sz w:val="26"/>
          <w:szCs w:val="26"/>
          <w:rPrChange w:id="2301" w:author="Kola Akinwale" w:date="2021-11-22T10:48:00Z">
            <w:rPr>
              <w:rFonts w:ascii="Arial Unicode MS" w:hAnsi="Arial Unicode MS"/>
              <w:sz w:val="26"/>
              <w:szCs w:val="26"/>
            </w:rPr>
          </w:rPrChange>
        </w:rPr>
        <w:t>Assistant Women Leader Constituency 1</w:t>
      </w:r>
    </w:p>
    <w:p w14:paraId="1F3D7F67" w14:textId="77777777" w:rsidR="00AA30FD" w:rsidRPr="00975333" w:rsidRDefault="00AA30FD" w:rsidP="00AA30FD">
      <w:pPr>
        <w:pStyle w:val="ListParagraph"/>
        <w:rPr>
          <w:rFonts w:ascii="Arial" w:hAnsi="Arial" w:cs="Arial"/>
          <w:sz w:val="4"/>
          <w:szCs w:val="26"/>
          <w:rPrChange w:id="2302" w:author="Kola Akinwale" w:date="2021-11-22T10:48:00Z">
            <w:rPr>
              <w:rFonts w:ascii="Arial Unicode MS" w:hAnsi="Arial Unicode MS"/>
              <w:sz w:val="4"/>
              <w:szCs w:val="26"/>
            </w:rPr>
          </w:rPrChange>
        </w:rPr>
      </w:pPr>
    </w:p>
    <w:p w14:paraId="154D4E71"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03" w:author="Kola Akinwale" w:date="2021-11-22T10:48:00Z">
            <w:rPr>
              <w:rFonts w:ascii="Arial Unicode MS" w:hAnsi="Arial Unicode MS"/>
              <w:sz w:val="26"/>
              <w:szCs w:val="26"/>
            </w:rPr>
          </w:rPrChange>
        </w:rPr>
      </w:pPr>
      <w:r w:rsidRPr="00975333">
        <w:rPr>
          <w:rFonts w:ascii="Arial" w:hAnsi="Arial" w:cs="Arial"/>
          <w:sz w:val="26"/>
          <w:szCs w:val="26"/>
          <w:rPrChange w:id="2304" w:author="Kola Akinwale" w:date="2021-11-22T10:48:00Z">
            <w:rPr>
              <w:rFonts w:ascii="Arial Unicode MS" w:hAnsi="Arial Unicode MS"/>
              <w:sz w:val="26"/>
              <w:szCs w:val="26"/>
            </w:rPr>
          </w:rPrChange>
        </w:rPr>
        <w:t>Assistant Women Leader Constituency 2</w:t>
      </w:r>
    </w:p>
    <w:p w14:paraId="51C6FC1F"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05" w:author="Kola Akinwale" w:date="2021-11-22T10:48:00Z">
            <w:rPr>
              <w:rFonts w:ascii="Arial Unicode MS" w:hAnsi="Arial Unicode MS"/>
              <w:sz w:val="26"/>
              <w:szCs w:val="26"/>
            </w:rPr>
          </w:rPrChange>
        </w:rPr>
      </w:pPr>
      <w:r w:rsidRPr="00975333">
        <w:rPr>
          <w:rFonts w:ascii="Arial" w:hAnsi="Arial" w:cs="Arial"/>
          <w:sz w:val="26"/>
          <w:szCs w:val="26"/>
          <w:rPrChange w:id="2306" w:author="Kola Akinwale" w:date="2021-11-22T10:48:00Z">
            <w:rPr>
              <w:rFonts w:ascii="Arial Unicode MS" w:hAnsi="Arial Unicode MS"/>
              <w:sz w:val="26"/>
              <w:szCs w:val="26"/>
            </w:rPr>
          </w:rPrChange>
        </w:rPr>
        <w:t xml:space="preserve"> Youth Leader </w:t>
      </w:r>
    </w:p>
    <w:p w14:paraId="59C31E82" w14:textId="77777777" w:rsidR="00AA30FD" w:rsidRPr="00975333" w:rsidRDefault="00AA30FD" w:rsidP="00AA30FD">
      <w:pPr>
        <w:pStyle w:val="ListParagraph"/>
        <w:numPr>
          <w:ilvl w:val="0"/>
          <w:numId w:val="56"/>
        </w:numPr>
        <w:tabs>
          <w:tab w:val="left" w:pos="1276"/>
        </w:tabs>
        <w:ind w:left="1560" w:hanging="284"/>
        <w:jc w:val="both"/>
        <w:rPr>
          <w:rFonts w:ascii="Arial" w:hAnsi="Arial" w:cs="Arial"/>
          <w:sz w:val="26"/>
          <w:szCs w:val="26"/>
          <w:rPrChange w:id="2307" w:author="Kola Akinwale" w:date="2021-11-22T10:48:00Z">
            <w:rPr>
              <w:rFonts w:ascii="Arial Unicode MS" w:hAnsi="Arial Unicode MS"/>
              <w:sz w:val="26"/>
              <w:szCs w:val="26"/>
            </w:rPr>
          </w:rPrChange>
        </w:rPr>
      </w:pPr>
      <w:r w:rsidRPr="00975333">
        <w:rPr>
          <w:rFonts w:ascii="Arial" w:hAnsi="Arial" w:cs="Arial"/>
          <w:sz w:val="26"/>
          <w:szCs w:val="26"/>
          <w:rPrChange w:id="2308" w:author="Kola Akinwale" w:date="2021-11-22T10:48:00Z">
            <w:rPr>
              <w:rFonts w:ascii="Arial Unicode MS" w:hAnsi="Arial Unicode MS"/>
              <w:sz w:val="26"/>
              <w:szCs w:val="26"/>
            </w:rPr>
          </w:rPrChange>
        </w:rPr>
        <w:t xml:space="preserve">Deputy Youth Leader </w:t>
      </w:r>
    </w:p>
    <w:p w14:paraId="2D7634A0" w14:textId="77777777" w:rsidR="00AA30FD" w:rsidRPr="00975333" w:rsidRDefault="00AA30FD" w:rsidP="00AA30FD">
      <w:pPr>
        <w:pStyle w:val="ListParagraph"/>
        <w:numPr>
          <w:ilvl w:val="0"/>
          <w:numId w:val="56"/>
        </w:numPr>
        <w:tabs>
          <w:tab w:val="left" w:pos="1134"/>
        </w:tabs>
        <w:ind w:left="1560" w:hanging="284"/>
        <w:jc w:val="both"/>
        <w:rPr>
          <w:rFonts w:ascii="Arial" w:hAnsi="Arial" w:cs="Arial"/>
          <w:sz w:val="26"/>
          <w:szCs w:val="26"/>
          <w:rPrChange w:id="2309" w:author="Kola Akinwale" w:date="2021-11-22T10:48:00Z">
            <w:rPr>
              <w:rFonts w:ascii="Arial Unicode MS" w:hAnsi="Arial Unicode MS"/>
              <w:sz w:val="26"/>
              <w:szCs w:val="26"/>
            </w:rPr>
          </w:rPrChange>
        </w:rPr>
      </w:pPr>
      <w:r w:rsidRPr="00975333">
        <w:rPr>
          <w:rFonts w:ascii="Arial" w:hAnsi="Arial" w:cs="Arial"/>
          <w:sz w:val="26"/>
          <w:szCs w:val="26"/>
          <w:rPrChange w:id="2310" w:author="Kola Akinwale" w:date="2021-11-22T10:48:00Z">
            <w:rPr>
              <w:rFonts w:ascii="Arial Unicode MS" w:hAnsi="Arial Unicode MS"/>
              <w:sz w:val="26"/>
              <w:szCs w:val="26"/>
            </w:rPr>
          </w:rPrChange>
        </w:rPr>
        <w:t>Assistant Youth Leader Constituency 1</w:t>
      </w:r>
    </w:p>
    <w:p w14:paraId="2ACD97F9"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11" w:author="Kola Akinwale" w:date="2021-11-22T10:48:00Z">
            <w:rPr>
              <w:rFonts w:ascii="Arial Unicode MS" w:hAnsi="Arial Unicode MS"/>
              <w:sz w:val="26"/>
              <w:szCs w:val="26"/>
            </w:rPr>
          </w:rPrChange>
        </w:rPr>
      </w:pPr>
      <w:r w:rsidRPr="00975333">
        <w:rPr>
          <w:rFonts w:ascii="Arial" w:hAnsi="Arial" w:cs="Arial"/>
          <w:sz w:val="26"/>
          <w:szCs w:val="26"/>
          <w:rPrChange w:id="2312" w:author="Kola Akinwale" w:date="2021-11-22T10:48:00Z">
            <w:rPr>
              <w:rFonts w:ascii="Arial Unicode MS" w:hAnsi="Arial Unicode MS"/>
              <w:sz w:val="26"/>
              <w:szCs w:val="26"/>
            </w:rPr>
          </w:rPrChange>
        </w:rPr>
        <w:t>Assistant Youth Leader Constituency 2</w:t>
      </w:r>
    </w:p>
    <w:p w14:paraId="2C4BE7A0"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13" w:author="Kola Akinwale" w:date="2021-11-22T10:48:00Z">
            <w:rPr>
              <w:rFonts w:ascii="Arial Unicode MS" w:hAnsi="Arial Unicode MS"/>
              <w:sz w:val="26"/>
              <w:szCs w:val="26"/>
            </w:rPr>
          </w:rPrChange>
        </w:rPr>
      </w:pPr>
      <w:r w:rsidRPr="00975333">
        <w:rPr>
          <w:rFonts w:ascii="Arial" w:hAnsi="Arial" w:cs="Arial"/>
          <w:sz w:val="26"/>
          <w:szCs w:val="26"/>
          <w:rPrChange w:id="2314" w:author="Kola Akinwale" w:date="2021-11-22T10:48:00Z">
            <w:rPr>
              <w:rFonts w:ascii="Arial Unicode MS" w:hAnsi="Arial Unicode MS"/>
              <w:sz w:val="26"/>
              <w:szCs w:val="26"/>
            </w:rPr>
          </w:rPrChange>
        </w:rPr>
        <w:t>Welfare/Social Secretary</w:t>
      </w:r>
    </w:p>
    <w:p w14:paraId="7701B97E"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15" w:author="Kola Akinwale" w:date="2021-11-22T10:48:00Z">
            <w:rPr>
              <w:rFonts w:ascii="Arial Unicode MS" w:hAnsi="Arial Unicode MS"/>
              <w:sz w:val="26"/>
              <w:szCs w:val="26"/>
            </w:rPr>
          </w:rPrChange>
        </w:rPr>
      </w:pPr>
      <w:r w:rsidRPr="00975333">
        <w:rPr>
          <w:rFonts w:ascii="Arial" w:hAnsi="Arial" w:cs="Arial"/>
          <w:sz w:val="26"/>
          <w:szCs w:val="26"/>
          <w:rPrChange w:id="2316" w:author="Kola Akinwale" w:date="2021-11-22T10:48:00Z">
            <w:rPr>
              <w:rFonts w:ascii="Arial Unicode MS" w:hAnsi="Arial Unicode MS"/>
              <w:sz w:val="26"/>
              <w:szCs w:val="26"/>
            </w:rPr>
          </w:rPrChange>
        </w:rPr>
        <w:t>Deputy Welfare/Social Secretary</w:t>
      </w:r>
    </w:p>
    <w:p w14:paraId="183604D9"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17" w:author="Kola Akinwale" w:date="2021-11-22T10:48:00Z">
            <w:rPr>
              <w:rFonts w:ascii="Arial Unicode MS" w:hAnsi="Arial Unicode MS"/>
              <w:sz w:val="26"/>
              <w:szCs w:val="26"/>
            </w:rPr>
          </w:rPrChange>
        </w:rPr>
      </w:pPr>
      <w:r w:rsidRPr="00975333">
        <w:rPr>
          <w:rFonts w:ascii="Arial" w:hAnsi="Arial" w:cs="Arial"/>
          <w:sz w:val="26"/>
          <w:szCs w:val="26"/>
          <w:rPrChange w:id="2318" w:author="Kola Akinwale" w:date="2021-11-22T10:48:00Z">
            <w:rPr>
              <w:rFonts w:ascii="Arial Unicode MS" w:hAnsi="Arial Unicode MS"/>
              <w:sz w:val="26"/>
              <w:szCs w:val="26"/>
            </w:rPr>
          </w:rPrChange>
        </w:rPr>
        <w:t>Assistant Welfare/Social Secretary Constituency 1</w:t>
      </w:r>
    </w:p>
    <w:p w14:paraId="6B64A5DD"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19" w:author="Kola Akinwale" w:date="2021-11-22T10:48:00Z">
            <w:rPr>
              <w:rFonts w:ascii="Arial Unicode MS" w:hAnsi="Arial Unicode MS"/>
              <w:sz w:val="26"/>
              <w:szCs w:val="26"/>
            </w:rPr>
          </w:rPrChange>
        </w:rPr>
      </w:pPr>
      <w:r w:rsidRPr="00975333">
        <w:rPr>
          <w:rFonts w:ascii="Arial" w:hAnsi="Arial" w:cs="Arial"/>
          <w:sz w:val="26"/>
          <w:szCs w:val="26"/>
          <w:rPrChange w:id="2320" w:author="Kola Akinwale" w:date="2021-11-22T10:48:00Z">
            <w:rPr>
              <w:rFonts w:ascii="Arial Unicode MS" w:hAnsi="Arial Unicode MS"/>
              <w:sz w:val="26"/>
              <w:szCs w:val="26"/>
            </w:rPr>
          </w:rPrChange>
        </w:rPr>
        <w:t>Assistant Welfare/Social Secretary Constituency 2</w:t>
      </w:r>
    </w:p>
    <w:p w14:paraId="0F3BEF7F"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21" w:author="Kola Akinwale" w:date="2021-11-22T10:48:00Z">
            <w:rPr>
              <w:rFonts w:ascii="Arial Unicode MS" w:hAnsi="Arial Unicode MS"/>
              <w:sz w:val="26"/>
              <w:szCs w:val="26"/>
            </w:rPr>
          </w:rPrChange>
        </w:rPr>
      </w:pPr>
      <w:r w:rsidRPr="00975333">
        <w:rPr>
          <w:rFonts w:ascii="Arial" w:hAnsi="Arial" w:cs="Arial"/>
          <w:sz w:val="26"/>
          <w:szCs w:val="26"/>
          <w:rPrChange w:id="2322" w:author="Kola Akinwale" w:date="2021-11-22T10:48:00Z">
            <w:rPr>
              <w:rFonts w:ascii="Arial Unicode MS" w:hAnsi="Arial Unicode MS"/>
              <w:sz w:val="26"/>
              <w:szCs w:val="26"/>
            </w:rPr>
          </w:rPrChange>
        </w:rPr>
        <w:t>Chief Whip</w:t>
      </w:r>
    </w:p>
    <w:p w14:paraId="095F974F"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23" w:author="Kola Akinwale" w:date="2021-11-22T10:48:00Z">
            <w:rPr>
              <w:rFonts w:ascii="Arial Unicode MS" w:hAnsi="Arial Unicode MS"/>
              <w:sz w:val="26"/>
              <w:szCs w:val="26"/>
            </w:rPr>
          </w:rPrChange>
        </w:rPr>
      </w:pPr>
      <w:r w:rsidRPr="00975333">
        <w:rPr>
          <w:rFonts w:ascii="Arial" w:hAnsi="Arial" w:cs="Arial"/>
          <w:sz w:val="26"/>
          <w:szCs w:val="26"/>
          <w:rPrChange w:id="2324" w:author="Kola Akinwale" w:date="2021-11-22T10:48:00Z">
            <w:rPr>
              <w:rFonts w:ascii="Arial Unicode MS" w:hAnsi="Arial Unicode MS"/>
              <w:sz w:val="26"/>
              <w:szCs w:val="26"/>
            </w:rPr>
          </w:rPrChange>
        </w:rPr>
        <w:t>Deputy Chief Whip</w:t>
      </w:r>
    </w:p>
    <w:p w14:paraId="333C5FB5"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25" w:author="Kola Akinwale" w:date="2021-11-22T10:48:00Z">
            <w:rPr>
              <w:rFonts w:ascii="Arial Unicode MS" w:hAnsi="Arial Unicode MS"/>
              <w:sz w:val="26"/>
              <w:szCs w:val="26"/>
            </w:rPr>
          </w:rPrChange>
        </w:rPr>
      </w:pPr>
      <w:r w:rsidRPr="00975333">
        <w:rPr>
          <w:rFonts w:ascii="Arial" w:hAnsi="Arial" w:cs="Arial"/>
          <w:sz w:val="26"/>
          <w:szCs w:val="26"/>
          <w:rPrChange w:id="2326" w:author="Kola Akinwale" w:date="2021-11-22T10:48:00Z">
            <w:rPr>
              <w:rFonts w:ascii="Arial Unicode MS" w:hAnsi="Arial Unicode MS"/>
              <w:sz w:val="26"/>
              <w:szCs w:val="26"/>
            </w:rPr>
          </w:rPrChange>
        </w:rPr>
        <w:t xml:space="preserve">Five Ex- officio members </w:t>
      </w:r>
    </w:p>
    <w:p w14:paraId="2E306A76" w14:textId="77777777" w:rsidR="00AA30FD" w:rsidRPr="00625D67" w:rsidRDefault="00AA30FD" w:rsidP="00AA30FD">
      <w:pPr>
        <w:pStyle w:val="ListParagraph"/>
        <w:numPr>
          <w:ilvl w:val="0"/>
          <w:numId w:val="56"/>
        </w:numPr>
        <w:ind w:left="1560" w:hanging="284"/>
        <w:jc w:val="both"/>
        <w:rPr>
          <w:rFonts w:ascii="Arial" w:hAnsi="Arial" w:cs="Arial"/>
          <w:sz w:val="26"/>
          <w:szCs w:val="26"/>
          <w:rPrChange w:id="2327" w:author="Kola Akinwale" w:date="2021-11-22T10:59:00Z">
            <w:rPr>
              <w:rFonts w:ascii="Arial Unicode MS" w:hAnsi="Arial Unicode MS"/>
              <w:sz w:val="26"/>
              <w:szCs w:val="26"/>
            </w:rPr>
          </w:rPrChange>
        </w:rPr>
      </w:pPr>
      <w:r w:rsidRPr="00625D67">
        <w:rPr>
          <w:rFonts w:ascii="Arial" w:hAnsi="Arial" w:cs="Arial"/>
          <w:sz w:val="26"/>
          <w:szCs w:val="26"/>
          <w:rPrChange w:id="2328" w:author="Kola Akinwale" w:date="2021-11-22T10:59:00Z">
            <w:rPr>
              <w:rFonts w:ascii="Arial Unicode MS" w:hAnsi="Arial Unicode MS"/>
              <w:sz w:val="26"/>
              <w:szCs w:val="26"/>
            </w:rPr>
          </w:rPrChange>
        </w:rPr>
        <w:t xml:space="preserve">Three delegates elected for State Congress who shall cease to exist after the State Congress for which they were elected </w:t>
      </w:r>
    </w:p>
    <w:p w14:paraId="12710431"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29" w:author="Kola Akinwale" w:date="2021-11-22T10:48:00Z">
            <w:rPr>
              <w:rFonts w:ascii="Arial Unicode MS" w:hAnsi="Arial Unicode MS"/>
              <w:sz w:val="26"/>
              <w:szCs w:val="26"/>
            </w:rPr>
          </w:rPrChange>
        </w:rPr>
      </w:pPr>
      <w:r w:rsidRPr="00975333">
        <w:rPr>
          <w:rFonts w:ascii="Arial" w:hAnsi="Arial" w:cs="Arial"/>
          <w:sz w:val="26"/>
          <w:szCs w:val="26"/>
          <w:rPrChange w:id="2330" w:author="Kola Akinwale" w:date="2021-11-22T10:48:00Z">
            <w:rPr>
              <w:rFonts w:ascii="Arial Unicode MS" w:hAnsi="Arial Unicode MS"/>
              <w:sz w:val="26"/>
              <w:szCs w:val="26"/>
            </w:rPr>
          </w:rPrChange>
        </w:rPr>
        <w:t xml:space="preserve">Members of the National and State Executive from the Local Government </w:t>
      </w:r>
    </w:p>
    <w:p w14:paraId="14BA7EAE"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31" w:author="Kola Akinwale" w:date="2021-11-22T10:48:00Z">
            <w:rPr>
              <w:rFonts w:ascii="Arial Unicode MS" w:hAnsi="Arial Unicode MS"/>
              <w:sz w:val="26"/>
              <w:szCs w:val="26"/>
            </w:rPr>
          </w:rPrChange>
        </w:rPr>
      </w:pPr>
      <w:r w:rsidRPr="00975333">
        <w:rPr>
          <w:rFonts w:ascii="Arial" w:hAnsi="Arial" w:cs="Arial"/>
          <w:sz w:val="26"/>
          <w:szCs w:val="26"/>
          <w:rPrChange w:id="2332" w:author="Kola Akinwale" w:date="2021-11-22T10:48:00Z">
            <w:rPr>
              <w:rFonts w:ascii="Arial Unicode MS" w:hAnsi="Arial Unicode MS"/>
              <w:sz w:val="26"/>
              <w:szCs w:val="26"/>
            </w:rPr>
          </w:rPrChange>
        </w:rPr>
        <w:t xml:space="preserve">Members of the State and National Assemblies from the Local Government </w:t>
      </w:r>
    </w:p>
    <w:p w14:paraId="519A9980" w14:textId="77777777" w:rsidR="00AA30FD" w:rsidRPr="00975333" w:rsidRDefault="00AA30FD" w:rsidP="00AA30FD">
      <w:pPr>
        <w:pStyle w:val="ListParagraph"/>
        <w:numPr>
          <w:ilvl w:val="0"/>
          <w:numId w:val="56"/>
        </w:numPr>
        <w:ind w:left="1560" w:hanging="284"/>
        <w:jc w:val="both"/>
        <w:rPr>
          <w:rFonts w:ascii="Arial" w:hAnsi="Arial" w:cs="Arial"/>
          <w:sz w:val="26"/>
          <w:szCs w:val="26"/>
          <w:rPrChange w:id="2333" w:author="Kola Akinwale" w:date="2021-11-22T10:48:00Z">
            <w:rPr>
              <w:rFonts w:ascii="Arial Unicode MS" w:hAnsi="Arial Unicode MS"/>
              <w:sz w:val="26"/>
              <w:szCs w:val="26"/>
            </w:rPr>
          </w:rPrChange>
        </w:rPr>
      </w:pPr>
      <w:r w:rsidRPr="00975333">
        <w:rPr>
          <w:rFonts w:ascii="Arial" w:hAnsi="Arial" w:cs="Arial"/>
          <w:sz w:val="26"/>
          <w:szCs w:val="26"/>
          <w:rPrChange w:id="2334" w:author="Kola Akinwale" w:date="2021-11-22T10:48:00Z">
            <w:rPr>
              <w:rFonts w:ascii="Arial Unicode MS" w:hAnsi="Arial Unicode MS"/>
              <w:sz w:val="26"/>
              <w:szCs w:val="26"/>
            </w:rPr>
          </w:rPrChange>
        </w:rPr>
        <w:t>All Political office holders from the Local Government Area produced by the Party</w:t>
      </w:r>
    </w:p>
    <w:p w14:paraId="32FF977F" w14:textId="1FB85059" w:rsidR="00AA30FD" w:rsidRDefault="00AA30FD" w:rsidP="00AA30FD">
      <w:pPr>
        <w:pStyle w:val="ListParagraph"/>
        <w:numPr>
          <w:ilvl w:val="0"/>
          <w:numId w:val="56"/>
        </w:numPr>
        <w:ind w:left="1560" w:hanging="284"/>
        <w:jc w:val="both"/>
        <w:rPr>
          <w:ins w:id="2335" w:author="Kola Akinwale" w:date="2021-11-22T10:59:00Z"/>
          <w:rFonts w:ascii="Arial" w:hAnsi="Arial" w:cs="Arial"/>
          <w:sz w:val="26"/>
          <w:szCs w:val="26"/>
        </w:rPr>
      </w:pPr>
      <w:r w:rsidRPr="00975333">
        <w:rPr>
          <w:rFonts w:ascii="Arial" w:hAnsi="Arial" w:cs="Arial"/>
          <w:sz w:val="26"/>
          <w:szCs w:val="26"/>
          <w:rPrChange w:id="2336" w:author="Kola Akinwale" w:date="2021-11-22T10:48:00Z">
            <w:rPr>
              <w:rFonts w:ascii="Arial Unicode MS" w:hAnsi="Arial Unicode MS"/>
              <w:sz w:val="26"/>
              <w:szCs w:val="26"/>
            </w:rPr>
          </w:rPrChange>
        </w:rPr>
        <w:t>Members of the National Board of Trustees who shall however have no voting right.</w:t>
      </w:r>
    </w:p>
    <w:p w14:paraId="7CEF3CA5" w14:textId="77777777" w:rsidR="00625D67" w:rsidRPr="00975333" w:rsidRDefault="00625D67" w:rsidP="00625D67">
      <w:pPr>
        <w:pStyle w:val="ListParagraph"/>
        <w:ind w:left="1560"/>
        <w:jc w:val="both"/>
        <w:rPr>
          <w:rFonts w:ascii="Arial" w:hAnsi="Arial" w:cs="Arial"/>
          <w:sz w:val="26"/>
          <w:szCs w:val="26"/>
          <w:rPrChange w:id="2337" w:author="Kola Akinwale" w:date="2021-11-22T10:48:00Z">
            <w:rPr>
              <w:rFonts w:ascii="Arial Unicode MS" w:hAnsi="Arial Unicode MS"/>
              <w:sz w:val="26"/>
              <w:szCs w:val="26"/>
            </w:rPr>
          </w:rPrChange>
        </w:rPr>
        <w:pPrChange w:id="2338" w:author="Kola Akinwale" w:date="2021-11-22T10:59:00Z">
          <w:pPr>
            <w:pStyle w:val="ListParagraph"/>
            <w:numPr>
              <w:numId w:val="56"/>
            </w:numPr>
            <w:ind w:left="1560" w:hanging="284"/>
            <w:jc w:val="both"/>
          </w:pPr>
        </w:pPrChange>
      </w:pPr>
    </w:p>
    <w:p w14:paraId="1263AE5E" w14:textId="77777777" w:rsidR="00AA30FD" w:rsidRPr="00975333" w:rsidRDefault="00AA30FD" w:rsidP="00AA30FD">
      <w:pPr>
        <w:pStyle w:val="ListParagraph"/>
        <w:ind w:left="1080"/>
        <w:jc w:val="both"/>
        <w:rPr>
          <w:rFonts w:ascii="Arial" w:hAnsi="Arial" w:cs="Arial"/>
          <w:sz w:val="6"/>
          <w:szCs w:val="26"/>
          <w:rPrChange w:id="2339" w:author="Kola Akinwale" w:date="2021-11-22T10:48:00Z">
            <w:rPr>
              <w:rFonts w:ascii="Arial Unicode MS" w:hAnsi="Arial Unicode MS"/>
              <w:sz w:val="6"/>
              <w:szCs w:val="26"/>
            </w:rPr>
          </w:rPrChange>
        </w:rPr>
      </w:pPr>
    </w:p>
    <w:p w14:paraId="15250DB7" w14:textId="77777777" w:rsidR="00AA30FD" w:rsidRPr="00975333" w:rsidRDefault="00AA30FD" w:rsidP="00AA30FD">
      <w:pPr>
        <w:pStyle w:val="ListParagraph"/>
        <w:ind w:left="360"/>
        <w:jc w:val="both"/>
        <w:rPr>
          <w:rFonts w:ascii="Arial" w:hAnsi="Arial" w:cs="Arial"/>
          <w:sz w:val="26"/>
          <w:szCs w:val="26"/>
          <w:rPrChange w:id="2340" w:author="Kola Akinwale" w:date="2021-11-22T10:48:00Z">
            <w:rPr>
              <w:rFonts w:ascii="Arial Unicode MS" w:hAnsi="Arial Unicode MS"/>
              <w:sz w:val="26"/>
              <w:szCs w:val="26"/>
            </w:rPr>
          </w:rPrChange>
        </w:rPr>
      </w:pPr>
      <w:r w:rsidRPr="00975333">
        <w:rPr>
          <w:rFonts w:ascii="Arial" w:hAnsi="Arial" w:cs="Arial"/>
          <w:sz w:val="26"/>
          <w:szCs w:val="26"/>
          <w:rPrChange w:id="2341" w:author="Kola Akinwale" w:date="2021-11-22T10:48:00Z">
            <w:rPr>
              <w:rFonts w:ascii="Arial Unicode MS" w:hAnsi="Arial Unicode MS"/>
              <w:sz w:val="26"/>
              <w:szCs w:val="26"/>
            </w:rPr>
          </w:rPrChange>
        </w:rPr>
        <w:t xml:space="preserve">f) </w:t>
      </w:r>
      <w:r w:rsidRPr="00625D67">
        <w:rPr>
          <w:rFonts w:ascii="Arial" w:hAnsi="Arial" w:cs="Arial"/>
          <w:b/>
          <w:bCs/>
          <w:sz w:val="26"/>
          <w:szCs w:val="26"/>
          <w:rPrChange w:id="2342" w:author="Kola Akinwale" w:date="2021-11-22T10:59:00Z">
            <w:rPr>
              <w:rFonts w:ascii="Arial Unicode MS" w:hAnsi="Arial Unicode MS"/>
              <w:sz w:val="26"/>
              <w:szCs w:val="26"/>
            </w:rPr>
          </w:rPrChange>
        </w:rPr>
        <w:t>Local Government Area Congress</w:t>
      </w:r>
    </w:p>
    <w:p w14:paraId="498BD67C" w14:textId="77777777" w:rsidR="00AA30FD" w:rsidRPr="00975333" w:rsidRDefault="00AA30FD" w:rsidP="00AA30FD">
      <w:pPr>
        <w:pStyle w:val="ListParagraph"/>
        <w:ind w:left="1080"/>
        <w:jc w:val="both"/>
        <w:rPr>
          <w:rFonts w:ascii="Arial" w:hAnsi="Arial" w:cs="Arial"/>
          <w:b/>
          <w:sz w:val="2"/>
          <w:szCs w:val="26"/>
          <w:rPrChange w:id="2343" w:author="Kola Akinwale" w:date="2021-11-22T10:48:00Z">
            <w:rPr>
              <w:rFonts w:ascii="Arial Unicode MS" w:hAnsi="Arial Unicode MS"/>
              <w:b/>
              <w:sz w:val="2"/>
              <w:szCs w:val="26"/>
            </w:rPr>
          </w:rPrChange>
        </w:rPr>
      </w:pPr>
    </w:p>
    <w:p w14:paraId="14B024F2" w14:textId="77777777" w:rsidR="00AA30FD" w:rsidRPr="00975333" w:rsidRDefault="00AA30FD" w:rsidP="00AA30FD">
      <w:pPr>
        <w:pStyle w:val="ListParagraph"/>
        <w:ind w:left="360"/>
        <w:jc w:val="both"/>
        <w:rPr>
          <w:rFonts w:ascii="Arial" w:hAnsi="Arial" w:cs="Arial"/>
          <w:b/>
          <w:sz w:val="26"/>
          <w:szCs w:val="26"/>
          <w:rPrChange w:id="2344" w:author="Kola Akinwale" w:date="2021-11-22T10:48:00Z">
            <w:rPr>
              <w:rFonts w:ascii="Arial Unicode MS" w:hAnsi="Arial Unicode MS"/>
              <w:b/>
              <w:sz w:val="26"/>
              <w:szCs w:val="26"/>
            </w:rPr>
          </w:rPrChange>
        </w:rPr>
      </w:pPr>
      <w:r w:rsidRPr="00975333">
        <w:rPr>
          <w:rFonts w:ascii="Arial" w:hAnsi="Arial" w:cs="Arial"/>
          <w:sz w:val="26"/>
          <w:szCs w:val="26"/>
          <w:rPrChange w:id="2345" w:author="Kola Akinwale" w:date="2021-11-22T10:48:00Z">
            <w:rPr>
              <w:rFonts w:ascii="Arial Unicode MS" w:hAnsi="Arial Unicode MS"/>
              <w:sz w:val="26"/>
              <w:szCs w:val="26"/>
            </w:rPr>
          </w:rPrChange>
        </w:rPr>
        <w:t xml:space="preserve"> The Local Government Congress shall comprise of the following. </w:t>
      </w:r>
    </w:p>
    <w:p w14:paraId="44861FD8" w14:textId="77777777" w:rsidR="00AA30FD" w:rsidRPr="00975333" w:rsidRDefault="00AA30FD" w:rsidP="00AA30FD">
      <w:pPr>
        <w:pStyle w:val="ListParagraph"/>
        <w:numPr>
          <w:ilvl w:val="0"/>
          <w:numId w:val="57"/>
        </w:numPr>
        <w:ind w:left="1418" w:hanging="425"/>
        <w:jc w:val="both"/>
        <w:rPr>
          <w:rFonts w:ascii="Arial" w:hAnsi="Arial" w:cs="Arial"/>
          <w:b/>
          <w:sz w:val="26"/>
          <w:szCs w:val="26"/>
          <w:rPrChange w:id="2346" w:author="Kola Akinwale" w:date="2021-11-22T10:48:00Z">
            <w:rPr>
              <w:rFonts w:ascii="Arial Unicode MS" w:hAnsi="Arial Unicode MS"/>
              <w:b/>
              <w:sz w:val="26"/>
              <w:szCs w:val="26"/>
            </w:rPr>
          </w:rPrChange>
        </w:rPr>
      </w:pPr>
      <w:r w:rsidRPr="00975333">
        <w:rPr>
          <w:rFonts w:ascii="Arial" w:hAnsi="Arial" w:cs="Arial"/>
          <w:sz w:val="26"/>
          <w:szCs w:val="26"/>
          <w:rPrChange w:id="2347" w:author="Kola Akinwale" w:date="2021-11-22T10:48:00Z">
            <w:rPr>
              <w:rFonts w:ascii="Arial Unicode MS" w:hAnsi="Arial Unicode MS"/>
              <w:sz w:val="26"/>
              <w:szCs w:val="26"/>
            </w:rPr>
          </w:rPrChange>
        </w:rPr>
        <w:t>The Local Government Party Chairman and other members of the Local Government Area Executive Committee.</w:t>
      </w:r>
    </w:p>
    <w:p w14:paraId="688089B1" w14:textId="77777777" w:rsidR="00AA30FD" w:rsidRPr="00975333" w:rsidRDefault="00AA30FD" w:rsidP="00AA30FD">
      <w:pPr>
        <w:pStyle w:val="ListParagraph"/>
        <w:numPr>
          <w:ilvl w:val="0"/>
          <w:numId w:val="57"/>
        </w:numPr>
        <w:ind w:left="1418" w:hanging="425"/>
        <w:jc w:val="both"/>
        <w:rPr>
          <w:rFonts w:ascii="Arial" w:hAnsi="Arial" w:cs="Arial"/>
          <w:b/>
          <w:sz w:val="26"/>
          <w:szCs w:val="26"/>
          <w:rPrChange w:id="2348" w:author="Kola Akinwale" w:date="2021-11-22T10:48:00Z">
            <w:rPr>
              <w:rFonts w:ascii="Arial Unicode MS" w:hAnsi="Arial Unicode MS"/>
              <w:b/>
              <w:sz w:val="26"/>
              <w:szCs w:val="26"/>
            </w:rPr>
          </w:rPrChange>
        </w:rPr>
      </w:pPr>
      <w:r w:rsidRPr="00975333">
        <w:rPr>
          <w:rFonts w:ascii="Arial" w:hAnsi="Arial" w:cs="Arial"/>
          <w:sz w:val="26"/>
          <w:szCs w:val="26"/>
          <w:rPrChange w:id="2349" w:author="Kola Akinwale" w:date="2021-11-22T10:48:00Z">
            <w:rPr>
              <w:rFonts w:ascii="Arial Unicode MS" w:hAnsi="Arial Unicode MS"/>
              <w:sz w:val="26"/>
              <w:szCs w:val="26"/>
            </w:rPr>
          </w:rPrChange>
        </w:rPr>
        <w:t xml:space="preserve">All National and State Executive Committee members of the Party from the Local Government </w:t>
      </w:r>
    </w:p>
    <w:p w14:paraId="262F3E8B" w14:textId="77777777" w:rsidR="00AA30FD" w:rsidRPr="00975333" w:rsidRDefault="00AA30FD" w:rsidP="00AA30FD">
      <w:pPr>
        <w:pStyle w:val="ListParagraph"/>
        <w:numPr>
          <w:ilvl w:val="0"/>
          <w:numId w:val="57"/>
        </w:numPr>
        <w:ind w:left="1418" w:hanging="425"/>
        <w:jc w:val="both"/>
        <w:rPr>
          <w:rFonts w:ascii="Arial" w:hAnsi="Arial" w:cs="Arial"/>
          <w:b/>
          <w:sz w:val="26"/>
          <w:szCs w:val="26"/>
          <w:rPrChange w:id="2350" w:author="Kola Akinwale" w:date="2021-11-22T10:48:00Z">
            <w:rPr>
              <w:rFonts w:ascii="Arial Unicode MS" w:hAnsi="Arial Unicode MS"/>
              <w:b/>
              <w:sz w:val="26"/>
              <w:szCs w:val="26"/>
            </w:rPr>
          </w:rPrChange>
        </w:rPr>
      </w:pPr>
      <w:r w:rsidRPr="00975333">
        <w:rPr>
          <w:rFonts w:ascii="Arial" w:hAnsi="Arial" w:cs="Arial"/>
          <w:sz w:val="26"/>
          <w:szCs w:val="26"/>
          <w:rPrChange w:id="2351" w:author="Kola Akinwale" w:date="2021-11-22T10:48:00Z">
            <w:rPr>
              <w:rFonts w:ascii="Arial Unicode MS" w:hAnsi="Arial Unicode MS"/>
              <w:sz w:val="26"/>
              <w:szCs w:val="26"/>
            </w:rPr>
          </w:rPrChange>
        </w:rPr>
        <w:t>Local Government Council Chairman, Deputy Chairman, Supervisors and Councilors who are members of the party from the Local Government Area.</w:t>
      </w:r>
    </w:p>
    <w:p w14:paraId="7D7F1BE8" w14:textId="77777777" w:rsidR="00AA30FD" w:rsidRPr="00975333" w:rsidRDefault="00AA30FD" w:rsidP="00AA30FD">
      <w:pPr>
        <w:pStyle w:val="ListParagraph"/>
        <w:numPr>
          <w:ilvl w:val="0"/>
          <w:numId w:val="57"/>
        </w:numPr>
        <w:ind w:left="1418" w:hanging="425"/>
        <w:jc w:val="both"/>
        <w:rPr>
          <w:rFonts w:ascii="Arial" w:hAnsi="Arial" w:cs="Arial"/>
          <w:b/>
          <w:sz w:val="26"/>
          <w:szCs w:val="26"/>
          <w:rPrChange w:id="2352" w:author="Kola Akinwale" w:date="2021-11-22T10:48:00Z">
            <w:rPr>
              <w:rFonts w:ascii="Arial Unicode MS" w:hAnsi="Arial Unicode MS"/>
              <w:b/>
              <w:sz w:val="26"/>
              <w:szCs w:val="26"/>
            </w:rPr>
          </w:rPrChange>
        </w:rPr>
      </w:pPr>
      <w:r w:rsidRPr="00975333">
        <w:rPr>
          <w:rFonts w:ascii="Arial" w:hAnsi="Arial" w:cs="Arial"/>
          <w:sz w:val="26"/>
          <w:szCs w:val="26"/>
          <w:rPrChange w:id="2353" w:author="Kola Akinwale" w:date="2021-11-22T10:48:00Z">
            <w:rPr>
              <w:rFonts w:ascii="Arial Unicode MS" w:hAnsi="Arial Unicode MS"/>
              <w:sz w:val="26"/>
              <w:szCs w:val="26"/>
            </w:rPr>
          </w:rPrChange>
        </w:rPr>
        <w:t>All members of the National and State Assemblies from the Local Government Area who are members of the Party.</w:t>
      </w:r>
    </w:p>
    <w:p w14:paraId="105E8314" w14:textId="77777777" w:rsidR="00AA30FD" w:rsidRPr="00975333" w:rsidRDefault="00AA30FD" w:rsidP="00AA30FD">
      <w:pPr>
        <w:pStyle w:val="ListParagraph"/>
        <w:numPr>
          <w:ilvl w:val="0"/>
          <w:numId w:val="57"/>
        </w:numPr>
        <w:ind w:left="1418" w:hanging="425"/>
        <w:jc w:val="both"/>
        <w:rPr>
          <w:rFonts w:ascii="Arial" w:hAnsi="Arial" w:cs="Arial"/>
          <w:b/>
          <w:sz w:val="26"/>
          <w:szCs w:val="26"/>
          <w:rPrChange w:id="2354" w:author="Kola Akinwale" w:date="2021-11-22T10:48:00Z">
            <w:rPr>
              <w:rFonts w:ascii="Arial Unicode MS" w:hAnsi="Arial Unicode MS"/>
              <w:b/>
              <w:sz w:val="26"/>
              <w:szCs w:val="26"/>
            </w:rPr>
          </w:rPrChange>
        </w:rPr>
      </w:pPr>
      <w:r w:rsidRPr="00975333">
        <w:rPr>
          <w:rFonts w:ascii="Arial" w:hAnsi="Arial" w:cs="Arial"/>
          <w:sz w:val="26"/>
          <w:szCs w:val="26"/>
          <w:rPrChange w:id="2355" w:author="Kola Akinwale" w:date="2021-11-22T10:48:00Z">
            <w:rPr>
              <w:rFonts w:ascii="Arial Unicode MS" w:hAnsi="Arial Unicode MS"/>
              <w:sz w:val="26"/>
              <w:szCs w:val="26"/>
            </w:rPr>
          </w:rPrChange>
        </w:rPr>
        <w:t>All Commissioners and Special Advisers to the Governor who are members of the Party from the Local Government Area.</w:t>
      </w:r>
    </w:p>
    <w:p w14:paraId="14D74A0B" w14:textId="77777777" w:rsidR="00AA30FD" w:rsidRPr="00975333" w:rsidRDefault="00AA30FD" w:rsidP="00AA30FD">
      <w:pPr>
        <w:pStyle w:val="ListParagraph"/>
        <w:numPr>
          <w:ilvl w:val="0"/>
          <w:numId w:val="57"/>
        </w:numPr>
        <w:ind w:left="1418" w:hanging="425"/>
        <w:jc w:val="both"/>
        <w:rPr>
          <w:rFonts w:ascii="Arial" w:hAnsi="Arial" w:cs="Arial"/>
          <w:b/>
          <w:sz w:val="26"/>
          <w:szCs w:val="26"/>
          <w:rPrChange w:id="2356" w:author="Kola Akinwale" w:date="2021-11-22T10:48:00Z">
            <w:rPr>
              <w:rFonts w:ascii="Arial Unicode MS" w:hAnsi="Arial Unicode MS"/>
              <w:b/>
              <w:sz w:val="26"/>
              <w:szCs w:val="26"/>
            </w:rPr>
          </w:rPrChange>
        </w:rPr>
      </w:pPr>
      <w:r w:rsidRPr="00975333">
        <w:rPr>
          <w:rFonts w:ascii="Arial" w:hAnsi="Arial" w:cs="Arial"/>
          <w:sz w:val="26"/>
          <w:szCs w:val="26"/>
          <w:rPrChange w:id="2357" w:author="Kola Akinwale" w:date="2021-11-22T10:48:00Z">
            <w:rPr>
              <w:rFonts w:ascii="Arial Unicode MS" w:hAnsi="Arial Unicode MS"/>
              <w:sz w:val="26"/>
              <w:szCs w:val="26"/>
            </w:rPr>
          </w:rPrChange>
        </w:rPr>
        <w:t>All Members of the Ward Executive Committees in the Local Government.</w:t>
      </w:r>
    </w:p>
    <w:p w14:paraId="22404F2E" w14:textId="77777777" w:rsidR="00AA30FD" w:rsidRPr="00975333" w:rsidRDefault="00AA30FD" w:rsidP="00AA30FD">
      <w:pPr>
        <w:pStyle w:val="ListParagraph"/>
        <w:numPr>
          <w:ilvl w:val="0"/>
          <w:numId w:val="57"/>
        </w:numPr>
        <w:ind w:left="1418" w:hanging="425"/>
        <w:jc w:val="both"/>
        <w:rPr>
          <w:rFonts w:ascii="Arial" w:hAnsi="Arial" w:cs="Arial"/>
          <w:b/>
          <w:sz w:val="26"/>
          <w:szCs w:val="26"/>
          <w:rPrChange w:id="2358" w:author="Kola Akinwale" w:date="2021-11-22T10:48:00Z">
            <w:rPr>
              <w:rFonts w:ascii="Arial Unicode MS" w:hAnsi="Arial Unicode MS"/>
              <w:b/>
              <w:sz w:val="26"/>
              <w:szCs w:val="26"/>
            </w:rPr>
          </w:rPrChange>
        </w:rPr>
      </w:pPr>
      <w:r w:rsidRPr="00975333">
        <w:rPr>
          <w:rFonts w:ascii="Arial" w:hAnsi="Arial" w:cs="Arial"/>
          <w:sz w:val="26"/>
          <w:szCs w:val="26"/>
          <w:rPrChange w:id="2359" w:author="Kola Akinwale" w:date="2021-11-22T10:48:00Z">
            <w:rPr>
              <w:rFonts w:ascii="Arial Unicode MS" w:hAnsi="Arial Unicode MS"/>
              <w:sz w:val="26"/>
              <w:szCs w:val="26"/>
            </w:rPr>
          </w:rPrChange>
        </w:rPr>
        <w:lastRenderedPageBreak/>
        <w:t>All political office holders produced by the Party in the Local Government Area.</w:t>
      </w:r>
    </w:p>
    <w:p w14:paraId="182A609E" w14:textId="77777777" w:rsidR="00AA30FD" w:rsidRPr="00625D67" w:rsidRDefault="00AA30FD" w:rsidP="00AA30FD">
      <w:pPr>
        <w:pStyle w:val="ListParagraph"/>
        <w:numPr>
          <w:ilvl w:val="0"/>
          <w:numId w:val="57"/>
        </w:numPr>
        <w:ind w:left="1418" w:hanging="425"/>
        <w:jc w:val="both"/>
        <w:rPr>
          <w:rFonts w:ascii="Arial" w:hAnsi="Arial" w:cs="Arial"/>
          <w:b/>
          <w:sz w:val="26"/>
          <w:szCs w:val="26"/>
          <w:rPrChange w:id="2360" w:author="Kola Akinwale" w:date="2021-11-22T10:59:00Z">
            <w:rPr>
              <w:rFonts w:ascii="Arial Unicode MS" w:hAnsi="Arial Unicode MS"/>
              <w:b/>
              <w:sz w:val="26"/>
              <w:szCs w:val="26"/>
            </w:rPr>
          </w:rPrChange>
        </w:rPr>
      </w:pPr>
      <w:r w:rsidRPr="00625D67">
        <w:rPr>
          <w:rFonts w:ascii="Arial" w:hAnsi="Arial" w:cs="Arial"/>
          <w:sz w:val="26"/>
          <w:szCs w:val="26"/>
          <w:rPrChange w:id="2361" w:author="Kola Akinwale" w:date="2021-11-22T10:59:00Z">
            <w:rPr>
              <w:rFonts w:ascii="Arial Unicode MS" w:hAnsi="Arial Unicode MS"/>
              <w:sz w:val="26"/>
              <w:szCs w:val="26"/>
            </w:rPr>
          </w:rPrChange>
        </w:rPr>
        <w:t>Five (5) delegates from each Ward of the Local Government Area elected at the Ward Congress who shall cease to function after the Local Government Congress for which they were elected.</w:t>
      </w:r>
    </w:p>
    <w:p w14:paraId="2CC95D20" w14:textId="74FAAD23" w:rsidR="00AA30FD" w:rsidRPr="00625D67" w:rsidRDefault="00AA30FD" w:rsidP="00AA30FD">
      <w:pPr>
        <w:pStyle w:val="ListParagraph"/>
        <w:numPr>
          <w:ilvl w:val="0"/>
          <w:numId w:val="57"/>
        </w:numPr>
        <w:ind w:left="1418" w:hanging="425"/>
        <w:jc w:val="both"/>
        <w:rPr>
          <w:ins w:id="2362" w:author="Kola Akinwale" w:date="2021-11-22T10:59:00Z"/>
          <w:rFonts w:ascii="Arial" w:hAnsi="Arial" w:cs="Arial"/>
          <w:b/>
          <w:sz w:val="26"/>
          <w:szCs w:val="26"/>
          <w:rPrChange w:id="2363" w:author="Kola Akinwale" w:date="2021-11-22T10:59:00Z">
            <w:rPr>
              <w:ins w:id="2364" w:author="Kola Akinwale" w:date="2021-11-22T10:59:00Z"/>
              <w:rFonts w:ascii="Arial" w:hAnsi="Arial" w:cs="Arial"/>
              <w:sz w:val="26"/>
              <w:szCs w:val="26"/>
            </w:rPr>
          </w:rPrChange>
        </w:rPr>
      </w:pPr>
      <w:r w:rsidRPr="00975333">
        <w:rPr>
          <w:rFonts w:ascii="Arial" w:hAnsi="Arial" w:cs="Arial"/>
          <w:sz w:val="26"/>
          <w:szCs w:val="26"/>
          <w:rPrChange w:id="2365" w:author="Kola Akinwale" w:date="2021-11-22T10:48:00Z">
            <w:rPr>
              <w:rFonts w:ascii="Arial Unicode MS" w:hAnsi="Arial Unicode MS"/>
              <w:sz w:val="26"/>
              <w:szCs w:val="26"/>
            </w:rPr>
          </w:rPrChange>
        </w:rPr>
        <w:t>Members of the National Board of Trustees who shall however not have voting right.</w:t>
      </w:r>
    </w:p>
    <w:p w14:paraId="4FD0FE4B" w14:textId="77777777" w:rsidR="00625D67" w:rsidRPr="00975333" w:rsidRDefault="00625D67" w:rsidP="00625D67">
      <w:pPr>
        <w:pStyle w:val="ListParagraph"/>
        <w:ind w:left="1418"/>
        <w:jc w:val="both"/>
        <w:rPr>
          <w:rFonts w:ascii="Arial" w:hAnsi="Arial" w:cs="Arial"/>
          <w:b/>
          <w:sz w:val="26"/>
          <w:szCs w:val="26"/>
          <w:rPrChange w:id="2366" w:author="Kola Akinwale" w:date="2021-11-22T10:48:00Z">
            <w:rPr>
              <w:rFonts w:ascii="Arial Unicode MS" w:hAnsi="Arial Unicode MS"/>
              <w:b/>
              <w:sz w:val="26"/>
              <w:szCs w:val="26"/>
            </w:rPr>
          </w:rPrChange>
        </w:rPr>
        <w:pPrChange w:id="2367" w:author="Kola Akinwale" w:date="2021-11-22T10:59:00Z">
          <w:pPr>
            <w:pStyle w:val="ListParagraph"/>
            <w:numPr>
              <w:numId w:val="57"/>
            </w:numPr>
            <w:ind w:left="1418" w:hanging="425"/>
            <w:jc w:val="both"/>
          </w:pPr>
        </w:pPrChange>
      </w:pPr>
    </w:p>
    <w:p w14:paraId="4406524B" w14:textId="77777777" w:rsidR="00AA30FD" w:rsidRPr="00975333" w:rsidRDefault="00AA30FD" w:rsidP="00AA30FD">
      <w:pPr>
        <w:jc w:val="both"/>
        <w:rPr>
          <w:rFonts w:ascii="Arial" w:hAnsi="Arial" w:cs="Arial"/>
          <w:sz w:val="26"/>
          <w:szCs w:val="26"/>
          <w:rPrChange w:id="2368" w:author="Kola Akinwale" w:date="2021-11-22T10:48:00Z">
            <w:rPr>
              <w:rFonts w:ascii="Arial Unicode MS" w:hAnsi="Arial Unicode MS"/>
              <w:sz w:val="26"/>
              <w:szCs w:val="26"/>
            </w:rPr>
          </w:rPrChange>
        </w:rPr>
      </w:pPr>
      <w:r w:rsidRPr="00975333">
        <w:rPr>
          <w:rFonts w:ascii="Arial" w:hAnsi="Arial" w:cs="Arial"/>
          <w:sz w:val="26"/>
          <w:szCs w:val="26"/>
          <w:rPrChange w:id="2369" w:author="Kola Akinwale" w:date="2021-11-22T10:48:00Z">
            <w:rPr>
              <w:rFonts w:ascii="Arial Unicode MS" w:hAnsi="Arial Unicode MS"/>
              <w:sz w:val="26"/>
              <w:szCs w:val="26"/>
            </w:rPr>
          </w:rPrChange>
        </w:rPr>
        <w:t xml:space="preserve">g) </w:t>
      </w:r>
      <w:r w:rsidRPr="00625D67">
        <w:rPr>
          <w:rFonts w:ascii="Arial" w:hAnsi="Arial" w:cs="Arial"/>
          <w:b/>
          <w:bCs/>
          <w:sz w:val="26"/>
          <w:szCs w:val="26"/>
          <w:rPrChange w:id="2370" w:author="Kola Akinwale" w:date="2021-11-22T10:59:00Z">
            <w:rPr>
              <w:rFonts w:ascii="Arial Unicode MS" w:hAnsi="Arial Unicode MS"/>
              <w:sz w:val="26"/>
              <w:szCs w:val="26"/>
            </w:rPr>
          </w:rPrChange>
        </w:rPr>
        <w:t>Senatorial District Working Committee</w:t>
      </w:r>
    </w:p>
    <w:p w14:paraId="418FCD87" w14:textId="77777777" w:rsidR="00AA30FD" w:rsidRPr="00975333" w:rsidRDefault="00AA30FD" w:rsidP="00AA30FD">
      <w:pPr>
        <w:pStyle w:val="ListParagraph"/>
        <w:ind w:left="1080"/>
        <w:jc w:val="both"/>
        <w:rPr>
          <w:rFonts w:ascii="Arial" w:hAnsi="Arial" w:cs="Arial"/>
          <w:sz w:val="2"/>
          <w:szCs w:val="26"/>
          <w:rPrChange w:id="2371" w:author="Kola Akinwale" w:date="2021-11-22T10:48:00Z">
            <w:rPr>
              <w:rFonts w:ascii="Arial Unicode MS" w:hAnsi="Arial Unicode MS"/>
              <w:sz w:val="2"/>
              <w:szCs w:val="26"/>
            </w:rPr>
          </w:rPrChange>
        </w:rPr>
      </w:pPr>
    </w:p>
    <w:p w14:paraId="44CC9C6B" w14:textId="77777777" w:rsidR="00AA30FD" w:rsidRPr="00975333" w:rsidRDefault="00AA30FD" w:rsidP="00AA30FD">
      <w:pPr>
        <w:jc w:val="both"/>
        <w:rPr>
          <w:rFonts w:ascii="Arial" w:hAnsi="Arial" w:cs="Arial"/>
          <w:sz w:val="26"/>
          <w:szCs w:val="26"/>
          <w:rPrChange w:id="2372" w:author="Kola Akinwale" w:date="2021-11-22T10:48:00Z">
            <w:rPr>
              <w:rFonts w:ascii="Arial Unicode MS" w:hAnsi="Arial Unicode MS"/>
              <w:sz w:val="26"/>
              <w:szCs w:val="26"/>
            </w:rPr>
          </w:rPrChange>
        </w:rPr>
      </w:pPr>
      <w:r w:rsidRPr="00975333">
        <w:rPr>
          <w:rFonts w:ascii="Arial" w:hAnsi="Arial" w:cs="Arial"/>
          <w:sz w:val="26"/>
          <w:szCs w:val="26"/>
          <w:rPrChange w:id="2373" w:author="Kola Akinwale" w:date="2021-11-22T10:48:00Z">
            <w:rPr>
              <w:rFonts w:ascii="Arial Unicode MS" w:hAnsi="Arial Unicode MS"/>
              <w:sz w:val="26"/>
              <w:szCs w:val="26"/>
            </w:rPr>
          </w:rPrChange>
        </w:rPr>
        <w:t xml:space="preserve"> The Senatorial District Working Committee shall comprise of:</w:t>
      </w:r>
    </w:p>
    <w:p w14:paraId="78998FAE"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74" w:author="Kola Akinwale" w:date="2021-11-22T10:48:00Z">
            <w:rPr>
              <w:rFonts w:ascii="Arial Unicode MS" w:hAnsi="Arial Unicode MS"/>
              <w:sz w:val="26"/>
              <w:szCs w:val="26"/>
            </w:rPr>
          </w:rPrChange>
        </w:rPr>
      </w:pPr>
      <w:r w:rsidRPr="00975333">
        <w:rPr>
          <w:rFonts w:ascii="Arial" w:hAnsi="Arial" w:cs="Arial"/>
          <w:sz w:val="26"/>
          <w:szCs w:val="26"/>
          <w:rPrChange w:id="2375" w:author="Kola Akinwale" w:date="2021-11-22T10:48:00Z">
            <w:rPr>
              <w:rFonts w:ascii="Arial Unicode MS" w:hAnsi="Arial Unicode MS"/>
              <w:sz w:val="26"/>
              <w:szCs w:val="26"/>
            </w:rPr>
          </w:rPrChange>
        </w:rPr>
        <w:t>State Vice Chairman who shall be the Chairman.</w:t>
      </w:r>
    </w:p>
    <w:p w14:paraId="362A0C1C"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76" w:author="Kola Akinwale" w:date="2021-11-22T10:48:00Z">
            <w:rPr>
              <w:rFonts w:ascii="Arial Unicode MS" w:hAnsi="Arial Unicode MS"/>
              <w:sz w:val="26"/>
              <w:szCs w:val="26"/>
            </w:rPr>
          </w:rPrChange>
        </w:rPr>
      </w:pPr>
      <w:r w:rsidRPr="00975333">
        <w:rPr>
          <w:rFonts w:ascii="Arial" w:hAnsi="Arial" w:cs="Arial"/>
          <w:sz w:val="26"/>
          <w:szCs w:val="26"/>
          <w:rPrChange w:id="2377" w:author="Kola Akinwale" w:date="2021-11-22T10:48:00Z">
            <w:rPr>
              <w:rFonts w:ascii="Arial Unicode MS" w:hAnsi="Arial Unicode MS"/>
              <w:sz w:val="26"/>
              <w:szCs w:val="26"/>
            </w:rPr>
          </w:rPrChange>
        </w:rPr>
        <w:t>State Governors and their Deputies who are members of the Party from that Senatorial District.</w:t>
      </w:r>
    </w:p>
    <w:p w14:paraId="061F586E"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78" w:author="Kola Akinwale" w:date="2021-11-22T10:48:00Z">
            <w:rPr>
              <w:rFonts w:ascii="Arial Unicode MS" w:hAnsi="Arial Unicode MS"/>
              <w:sz w:val="26"/>
              <w:szCs w:val="26"/>
            </w:rPr>
          </w:rPrChange>
        </w:rPr>
      </w:pPr>
      <w:r w:rsidRPr="00975333">
        <w:rPr>
          <w:rFonts w:ascii="Arial" w:hAnsi="Arial" w:cs="Arial"/>
          <w:sz w:val="26"/>
          <w:szCs w:val="26"/>
          <w:rPrChange w:id="2379" w:author="Kola Akinwale" w:date="2021-11-22T10:48:00Z">
            <w:rPr>
              <w:rFonts w:ascii="Arial Unicode MS" w:hAnsi="Arial Unicode MS"/>
              <w:sz w:val="26"/>
              <w:szCs w:val="26"/>
            </w:rPr>
          </w:rPrChange>
        </w:rPr>
        <w:t>Members of the State Executive Committees from the District.</w:t>
      </w:r>
    </w:p>
    <w:p w14:paraId="7B9027A8"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80" w:author="Kola Akinwale" w:date="2021-11-22T10:48:00Z">
            <w:rPr>
              <w:rFonts w:ascii="Arial Unicode MS" w:hAnsi="Arial Unicode MS"/>
              <w:sz w:val="26"/>
              <w:szCs w:val="26"/>
            </w:rPr>
          </w:rPrChange>
        </w:rPr>
      </w:pPr>
      <w:r w:rsidRPr="00975333">
        <w:rPr>
          <w:rFonts w:ascii="Arial" w:hAnsi="Arial" w:cs="Arial"/>
          <w:sz w:val="26"/>
          <w:szCs w:val="26"/>
          <w:rPrChange w:id="2381" w:author="Kola Akinwale" w:date="2021-11-22T10:48:00Z">
            <w:rPr>
              <w:rFonts w:ascii="Arial Unicode MS" w:hAnsi="Arial Unicode MS"/>
              <w:sz w:val="26"/>
              <w:szCs w:val="26"/>
            </w:rPr>
          </w:rPrChange>
        </w:rPr>
        <w:t>Members of the National and State Assemblies who are members of the Party from the District.</w:t>
      </w:r>
    </w:p>
    <w:p w14:paraId="644E64F8"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82" w:author="Kola Akinwale" w:date="2021-11-22T10:48:00Z">
            <w:rPr>
              <w:rFonts w:ascii="Arial Unicode MS" w:hAnsi="Arial Unicode MS"/>
              <w:sz w:val="26"/>
              <w:szCs w:val="26"/>
            </w:rPr>
          </w:rPrChange>
        </w:rPr>
      </w:pPr>
      <w:r w:rsidRPr="00975333">
        <w:rPr>
          <w:rFonts w:ascii="Arial" w:hAnsi="Arial" w:cs="Arial"/>
          <w:sz w:val="26"/>
          <w:szCs w:val="26"/>
          <w:rPrChange w:id="2383" w:author="Kola Akinwale" w:date="2021-11-22T10:48:00Z">
            <w:rPr>
              <w:rFonts w:ascii="Arial Unicode MS" w:hAnsi="Arial Unicode MS"/>
              <w:sz w:val="26"/>
              <w:szCs w:val="26"/>
            </w:rPr>
          </w:rPrChange>
        </w:rPr>
        <w:t>National Executive Committee members from the District.</w:t>
      </w:r>
    </w:p>
    <w:p w14:paraId="2E84718F"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84" w:author="Kola Akinwale" w:date="2021-11-22T10:48:00Z">
            <w:rPr>
              <w:rFonts w:ascii="Arial Unicode MS" w:hAnsi="Arial Unicode MS"/>
              <w:sz w:val="26"/>
              <w:szCs w:val="26"/>
            </w:rPr>
          </w:rPrChange>
        </w:rPr>
      </w:pPr>
      <w:r w:rsidRPr="00975333">
        <w:rPr>
          <w:rFonts w:ascii="Arial" w:hAnsi="Arial" w:cs="Arial"/>
          <w:sz w:val="26"/>
          <w:szCs w:val="26"/>
          <w:rPrChange w:id="2385" w:author="Kola Akinwale" w:date="2021-11-22T10:48:00Z">
            <w:rPr>
              <w:rFonts w:ascii="Arial Unicode MS" w:hAnsi="Arial Unicode MS"/>
              <w:sz w:val="26"/>
              <w:szCs w:val="26"/>
            </w:rPr>
          </w:rPrChange>
        </w:rPr>
        <w:t xml:space="preserve">Local Government Council Area Party Chairmen and Secretaries from the District </w:t>
      </w:r>
    </w:p>
    <w:p w14:paraId="2A055145"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86" w:author="Kola Akinwale" w:date="2021-11-22T10:48:00Z">
            <w:rPr>
              <w:rFonts w:ascii="Arial Unicode MS" w:hAnsi="Arial Unicode MS"/>
              <w:sz w:val="26"/>
              <w:szCs w:val="26"/>
            </w:rPr>
          </w:rPrChange>
        </w:rPr>
      </w:pPr>
      <w:r w:rsidRPr="00975333">
        <w:rPr>
          <w:rFonts w:ascii="Arial" w:hAnsi="Arial" w:cs="Arial"/>
          <w:sz w:val="26"/>
          <w:szCs w:val="26"/>
          <w:rPrChange w:id="2387" w:author="Kola Akinwale" w:date="2021-11-22T10:48:00Z">
            <w:rPr>
              <w:rFonts w:ascii="Arial Unicode MS" w:hAnsi="Arial Unicode MS"/>
              <w:sz w:val="26"/>
              <w:szCs w:val="26"/>
            </w:rPr>
          </w:rPrChange>
        </w:rPr>
        <w:t>Local Government Council Chairmen and Deputy Chairmen from the District who are members of the Party.</w:t>
      </w:r>
    </w:p>
    <w:p w14:paraId="290B8122"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88" w:author="Kola Akinwale" w:date="2021-11-22T10:48:00Z">
            <w:rPr>
              <w:rFonts w:ascii="Arial Unicode MS" w:hAnsi="Arial Unicode MS"/>
              <w:sz w:val="26"/>
              <w:szCs w:val="26"/>
            </w:rPr>
          </w:rPrChange>
        </w:rPr>
      </w:pPr>
      <w:r w:rsidRPr="00975333">
        <w:rPr>
          <w:rFonts w:ascii="Arial" w:hAnsi="Arial" w:cs="Arial"/>
          <w:sz w:val="26"/>
          <w:szCs w:val="26"/>
          <w:rPrChange w:id="2389" w:author="Kola Akinwale" w:date="2021-11-22T10:48:00Z">
            <w:rPr>
              <w:rFonts w:ascii="Arial Unicode MS" w:hAnsi="Arial Unicode MS"/>
              <w:sz w:val="26"/>
              <w:szCs w:val="26"/>
            </w:rPr>
          </w:rPrChange>
        </w:rPr>
        <w:t>State Assistant Women Leader from the Senatorial District.</w:t>
      </w:r>
    </w:p>
    <w:p w14:paraId="3965D09D"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90" w:author="Kola Akinwale" w:date="2021-11-22T10:48:00Z">
            <w:rPr>
              <w:rFonts w:ascii="Arial Unicode MS" w:hAnsi="Arial Unicode MS"/>
              <w:sz w:val="26"/>
              <w:szCs w:val="26"/>
            </w:rPr>
          </w:rPrChange>
        </w:rPr>
      </w:pPr>
      <w:r w:rsidRPr="00975333">
        <w:rPr>
          <w:rFonts w:ascii="Arial" w:hAnsi="Arial" w:cs="Arial"/>
          <w:sz w:val="26"/>
          <w:szCs w:val="26"/>
          <w:rPrChange w:id="2391" w:author="Kola Akinwale" w:date="2021-11-22T10:48:00Z">
            <w:rPr>
              <w:rFonts w:ascii="Arial Unicode MS" w:hAnsi="Arial Unicode MS"/>
              <w:sz w:val="26"/>
              <w:szCs w:val="26"/>
            </w:rPr>
          </w:rPrChange>
        </w:rPr>
        <w:t>State Assistant Youth Leader from the Senatorial District.</w:t>
      </w:r>
    </w:p>
    <w:p w14:paraId="1200FA05"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92" w:author="Kola Akinwale" w:date="2021-11-22T10:48:00Z">
            <w:rPr>
              <w:rFonts w:ascii="Arial Unicode MS" w:hAnsi="Arial Unicode MS"/>
              <w:sz w:val="26"/>
              <w:szCs w:val="26"/>
            </w:rPr>
          </w:rPrChange>
        </w:rPr>
      </w:pPr>
      <w:r w:rsidRPr="00975333">
        <w:rPr>
          <w:rFonts w:ascii="Arial" w:hAnsi="Arial" w:cs="Arial"/>
          <w:sz w:val="26"/>
          <w:szCs w:val="26"/>
          <w:rPrChange w:id="2393" w:author="Kola Akinwale" w:date="2021-11-22T10:48:00Z">
            <w:rPr>
              <w:rFonts w:ascii="Arial Unicode MS" w:hAnsi="Arial Unicode MS"/>
              <w:sz w:val="26"/>
              <w:szCs w:val="26"/>
            </w:rPr>
          </w:rPrChange>
        </w:rPr>
        <w:t>State Assistant Secretary from the Senatorial District.</w:t>
      </w:r>
    </w:p>
    <w:p w14:paraId="4A844345"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94" w:author="Kola Akinwale" w:date="2021-11-22T10:48:00Z">
            <w:rPr>
              <w:rFonts w:ascii="Arial Unicode MS" w:hAnsi="Arial Unicode MS"/>
              <w:sz w:val="26"/>
              <w:szCs w:val="26"/>
            </w:rPr>
          </w:rPrChange>
        </w:rPr>
      </w:pPr>
      <w:r w:rsidRPr="00975333">
        <w:rPr>
          <w:rFonts w:ascii="Arial" w:hAnsi="Arial" w:cs="Arial"/>
          <w:sz w:val="26"/>
          <w:szCs w:val="26"/>
          <w:rPrChange w:id="2395" w:author="Kola Akinwale" w:date="2021-11-22T10:48:00Z">
            <w:rPr>
              <w:rFonts w:ascii="Arial Unicode MS" w:hAnsi="Arial Unicode MS"/>
              <w:sz w:val="26"/>
              <w:szCs w:val="26"/>
            </w:rPr>
          </w:rPrChange>
        </w:rPr>
        <w:t>State Assistant Organizing Secretary from the Senatorial District</w:t>
      </w:r>
    </w:p>
    <w:p w14:paraId="4F158369"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96" w:author="Kola Akinwale" w:date="2021-11-22T10:48:00Z">
            <w:rPr>
              <w:rFonts w:ascii="Arial Unicode MS" w:hAnsi="Arial Unicode MS"/>
              <w:sz w:val="26"/>
              <w:szCs w:val="26"/>
            </w:rPr>
          </w:rPrChange>
        </w:rPr>
      </w:pPr>
      <w:r w:rsidRPr="00975333">
        <w:rPr>
          <w:rFonts w:ascii="Arial" w:hAnsi="Arial" w:cs="Arial"/>
          <w:sz w:val="26"/>
          <w:szCs w:val="26"/>
          <w:rPrChange w:id="2397" w:author="Kola Akinwale" w:date="2021-11-22T10:48:00Z">
            <w:rPr>
              <w:rFonts w:ascii="Arial Unicode MS" w:hAnsi="Arial Unicode MS"/>
              <w:sz w:val="26"/>
              <w:szCs w:val="26"/>
            </w:rPr>
          </w:rPrChange>
        </w:rPr>
        <w:t>Five (5) persons who shall be appointed by the Senatorial Working Committee of whom two must be women and one youth</w:t>
      </w:r>
    </w:p>
    <w:p w14:paraId="075F28B7" w14:textId="77777777" w:rsidR="00AA30FD" w:rsidRPr="00975333" w:rsidRDefault="00AA30FD" w:rsidP="00AA30FD">
      <w:pPr>
        <w:pStyle w:val="ListParagraph"/>
        <w:numPr>
          <w:ilvl w:val="0"/>
          <w:numId w:val="58"/>
        </w:numPr>
        <w:ind w:left="1418" w:hanging="425"/>
        <w:jc w:val="both"/>
        <w:rPr>
          <w:rFonts w:ascii="Arial" w:hAnsi="Arial" w:cs="Arial"/>
          <w:sz w:val="26"/>
          <w:szCs w:val="26"/>
          <w:rPrChange w:id="2398" w:author="Kola Akinwale" w:date="2021-11-22T10:48:00Z">
            <w:rPr>
              <w:rFonts w:ascii="Arial Unicode MS" w:hAnsi="Arial Unicode MS"/>
              <w:sz w:val="26"/>
              <w:szCs w:val="26"/>
            </w:rPr>
          </w:rPrChange>
        </w:rPr>
      </w:pPr>
      <w:r w:rsidRPr="00975333">
        <w:rPr>
          <w:rFonts w:ascii="Arial" w:hAnsi="Arial" w:cs="Arial"/>
          <w:sz w:val="26"/>
          <w:szCs w:val="26"/>
          <w:rPrChange w:id="2399" w:author="Kola Akinwale" w:date="2021-11-22T10:48:00Z">
            <w:rPr>
              <w:rFonts w:ascii="Arial Unicode MS" w:hAnsi="Arial Unicode MS"/>
              <w:sz w:val="26"/>
              <w:szCs w:val="26"/>
            </w:rPr>
          </w:rPrChange>
        </w:rPr>
        <w:t>All elected Councilors from the Senatorial District</w:t>
      </w:r>
    </w:p>
    <w:p w14:paraId="68A9B897" w14:textId="69070D2B" w:rsidR="00AA30FD" w:rsidRDefault="00AA30FD" w:rsidP="00AA30FD">
      <w:pPr>
        <w:pStyle w:val="ListParagraph"/>
        <w:numPr>
          <w:ilvl w:val="0"/>
          <w:numId w:val="58"/>
        </w:numPr>
        <w:ind w:left="1418" w:hanging="425"/>
        <w:jc w:val="both"/>
        <w:rPr>
          <w:ins w:id="2400" w:author="Kola Akinwale" w:date="2021-11-22T10:58:00Z"/>
          <w:rFonts w:ascii="Arial" w:hAnsi="Arial" w:cs="Arial"/>
          <w:sz w:val="26"/>
          <w:szCs w:val="26"/>
        </w:rPr>
      </w:pPr>
      <w:r w:rsidRPr="00975333">
        <w:rPr>
          <w:rFonts w:ascii="Arial" w:hAnsi="Arial" w:cs="Arial"/>
          <w:sz w:val="26"/>
          <w:szCs w:val="26"/>
          <w:rPrChange w:id="2401" w:author="Kola Akinwale" w:date="2021-11-22T10:48:00Z">
            <w:rPr>
              <w:rFonts w:ascii="Arial Unicode MS" w:hAnsi="Arial Unicode MS"/>
              <w:sz w:val="26"/>
              <w:szCs w:val="26"/>
            </w:rPr>
          </w:rPrChange>
        </w:rPr>
        <w:t>Members of the National Board of Trustees who shall however have no voting right.</w:t>
      </w:r>
    </w:p>
    <w:p w14:paraId="4E910DC0" w14:textId="77777777" w:rsidR="00625D67" w:rsidRPr="00975333" w:rsidRDefault="00625D67" w:rsidP="00625D67">
      <w:pPr>
        <w:pStyle w:val="ListParagraph"/>
        <w:ind w:left="1418"/>
        <w:jc w:val="both"/>
        <w:rPr>
          <w:rFonts w:ascii="Arial" w:hAnsi="Arial" w:cs="Arial"/>
          <w:sz w:val="26"/>
          <w:szCs w:val="26"/>
          <w:rPrChange w:id="2402" w:author="Kola Akinwale" w:date="2021-11-22T10:48:00Z">
            <w:rPr>
              <w:rFonts w:ascii="Arial Unicode MS" w:hAnsi="Arial Unicode MS"/>
              <w:sz w:val="26"/>
              <w:szCs w:val="26"/>
            </w:rPr>
          </w:rPrChange>
        </w:rPr>
        <w:pPrChange w:id="2403" w:author="Kola Akinwale" w:date="2021-11-22T10:58:00Z">
          <w:pPr>
            <w:pStyle w:val="ListParagraph"/>
            <w:numPr>
              <w:numId w:val="58"/>
            </w:numPr>
            <w:ind w:left="1418" w:hanging="425"/>
            <w:jc w:val="both"/>
          </w:pPr>
        </w:pPrChange>
      </w:pPr>
    </w:p>
    <w:p w14:paraId="521B56F7" w14:textId="77777777" w:rsidR="00AA30FD" w:rsidRPr="00975333" w:rsidRDefault="00AA30FD" w:rsidP="00AA30FD">
      <w:pPr>
        <w:jc w:val="both"/>
        <w:rPr>
          <w:rFonts w:ascii="Arial" w:hAnsi="Arial" w:cs="Arial"/>
          <w:sz w:val="26"/>
          <w:szCs w:val="26"/>
          <w:rPrChange w:id="2404" w:author="Kola Akinwale" w:date="2021-11-22T10:48:00Z">
            <w:rPr>
              <w:rFonts w:ascii="Arial Unicode MS" w:hAnsi="Arial Unicode MS"/>
              <w:sz w:val="26"/>
              <w:szCs w:val="26"/>
            </w:rPr>
          </w:rPrChange>
        </w:rPr>
      </w:pPr>
      <w:r w:rsidRPr="00975333">
        <w:rPr>
          <w:rFonts w:ascii="Arial" w:hAnsi="Arial" w:cs="Arial"/>
          <w:sz w:val="26"/>
          <w:szCs w:val="26"/>
          <w:rPrChange w:id="2405" w:author="Kola Akinwale" w:date="2021-11-22T10:48:00Z">
            <w:rPr>
              <w:rFonts w:ascii="Arial Unicode MS" w:hAnsi="Arial Unicode MS"/>
              <w:sz w:val="26"/>
              <w:szCs w:val="26"/>
            </w:rPr>
          </w:rPrChange>
        </w:rPr>
        <w:t>h)</w:t>
      </w:r>
      <w:r w:rsidRPr="00975333">
        <w:rPr>
          <w:rFonts w:ascii="Arial" w:hAnsi="Arial" w:cs="Arial"/>
          <w:sz w:val="26"/>
          <w:szCs w:val="26"/>
          <w:rPrChange w:id="2406" w:author="Kola Akinwale" w:date="2021-11-22T10:48:00Z">
            <w:rPr>
              <w:rFonts w:ascii="Arial Unicode MS" w:hAnsi="Arial Unicode MS"/>
              <w:sz w:val="26"/>
              <w:szCs w:val="26"/>
            </w:rPr>
          </w:rPrChange>
        </w:rPr>
        <w:tab/>
      </w:r>
      <w:r w:rsidRPr="00625D67">
        <w:rPr>
          <w:rFonts w:ascii="Arial" w:hAnsi="Arial" w:cs="Arial"/>
          <w:b/>
          <w:bCs/>
          <w:sz w:val="26"/>
          <w:szCs w:val="26"/>
          <w:rPrChange w:id="2407" w:author="Kola Akinwale" w:date="2021-11-22T10:58:00Z">
            <w:rPr>
              <w:rFonts w:ascii="Arial Unicode MS" w:hAnsi="Arial Unicode MS"/>
              <w:sz w:val="26"/>
              <w:szCs w:val="26"/>
            </w:rPr>
          </w:rPrChange>
        </w:rPr>
        <w:t>State Caucus</w:t>
      </w:r>
    </w:p>
    <w:p w14:paraId="7DE420F6" w14:textId="4FFFC01F" w:rsidR="00AA30FD" w:rsidRPr="00975333" w:rsidRDefault="00AA30FD" w:rsidP="00AA30FD">
      <w:pPr>
        <w:jc w:val="both"/>
        <w:rPr>
          <w:rFonts w:ascii="Arial" w:hAnsi="Arial" w:cs="Arial"/>
          <w:sz w:val="26"/>
          <w:szCs w:val="26"/>
          <w:rPrChange w:id="2408" w:author="Kola Akinwale" w:date="2021-11-22T10:48:00Z">
            <w:rPr>
              <w:rFonts w:ascii="Arial Unicode MS" w:hAnsi="Arial Unicode MS"/>
              <w:sz w:val="26"/>
              <w:szCs w:val="26"/>
            </w:rPr>
          </w:rPrChange>
        </w:rPr>
      </w:pPr>
      <w:r w:rsidRPr="00975333">
        <w:rPr>
          <w:rFonts w:ascii="Arial" w:hAnsi="Arial" w:cs="Arial"/>
          <w:sz w:val="26"/>
          <w:szCs w:val="26"/>
          <w:rPrChange w:id="2409" w:author="Kola Akinwale" w:date="2021-11-22T10:48:00Z">
            <w:rPr>
              <w:rFonts w:ascii="Arial Unicode MS" w:hAnsi="Arial Unicode MS"/>
              <w:sz w:val="26"/>
              <w:szCs w:val="26"/>
            </w:rPr>
          </w:rPrChange>
        </w:rPr>
        <w:tab/>
        <w:t xml:space="preserve">The Party shall have a State Caucus with the following </w:t>
      </w:r>
      <w:del w:id="2410" w:author="Kola Akinwale" w:date="2021-11-22T09:15:00Z">
        <w:r w:rsidRPr="00975333" w:rsidDel="0012741E">
          <w:rPr>
            <w:rFonts w:ascii="Arial" w:hAnsi="Arial" w:cs="Arial"/>
            <w:sz w:val="26"/>
            <w:szCs w:val="26"/>
            <w:rPrChange w:id="2411" w:author="Kola Akinwale" w:date="2021-11-22T10:48:00Z">
              <w:rPr>
                <w:rFonts w:ascii="Arial Unicode MS" w:hAnsi="Arial Unicode MS"/>
                <w:sz w:val="26"/>
                <w:szCs w:val="26"/>
              </w:rPr>
            </w:rPrChange>
          </w:rPr>
          <w:delText>members:-</w:delText>
        </w:r>
      </w:del>
      <w:ins w:id="2412" w:author="Kola Akinwale" w:date="2021-11-22T09:15:00Z">
        <w:r w:rsidR="0012741E" w:rsidRPr="00975333">
          <w:rPr>
            <w:rFonts w:ascii="Arial" w:hAnsi="Arial" w:cs="Arial"/>
            <w:sz w:val="26"/>
            <w:szCs w:val="26"/>
            <w:rPrChange w:id="2413" w:author="Kola Akinwale" w:date="2021-11-22T10:48:00Z">
              <w:rPr>
                <w:rFonts w:ascii="Arial Unicode MS" w:hAnsi="Arial Unicode MS"/>
                <w:sz w:val="26"/>
                <w:szCs w:val="26"/>
              </w:rPr>
            </w:rPrChange>
          </w:rPr>
          <w:t>members: -</w:t>
        </w:r>
      </w:ins>
    </w:p>
    <w:p w14:paraId="33D17867" w14:textId="77777777" w:rsidR="00AA30FD" w:rsidRPr="00975333" w:rsidRDefault="00AA30FD" w:rsidP="00AA30FD">
      <w:pPr>
        <w:pStyle w:val="ListParagraph"/>
        <w:numPr>
          <w:ilvl w:val="0"/>
          <w:numId w:val="59"/>
        </w:numPr>
        <w:ind w:left="1418" w:hanging="425"/>
        <w:jc w:val="both"/>
        <w:rPr>
          <w:rFonts w:ascii="Arial" w:hAnsi="Arial" w:cs="Arial"/>
          <w:sz w:val="26"/>
          <w:szCs w:val="26"/>
          <w:rPrChange w:id="2414" w:author="Kola Akinwale" w:date="2021-11-22T10:48:00Z">
            <w:rPr>
              <w:rFonts w:ascii="Arial Unicode MS" w:hAnsi="Arial Unicode MS"/>
              <w:sz w:val="26"/>
              <w:szCs w:val="26"/>
            </w:rPr>
          </w:rPrChange>
        </w:rPr>
      </w:pPr>
      <w:r w:rsidRPr="00975333">
        <w:rPr>
          <w:rFonts w:ascii="Arial" w:hAnsi="Arial" w:cs="Arial"/>
          <w:sz w:val="26"/>
          <w:szCs w:val="26"/>
          <w:rPrChange w:id="2415" w:author="Kola Akinwale" w:date="2021-11-22T10:48:00Z">
            <w:rPr>
              <w:rFonts w:ascii="Arial Unicode MS" w:hAnsi="Arial Unicode MS"/>
              <w:sz w:val="26"/>
              <w:szCs w:val="26"/>
            </w:rPr>
          </w:rPrChange>
        </w:rPr>
        <w:t xml:space="preserve">State Chairman as Chairman </w:t>
      </w:r>
    </w:p>
    <w:p w14:paraId="0604C4CA" w14:textId="77777777" w:rsidR="00AA30FD" w:rsidRPr="00975333" w:rsidRDefault="00AA30FD" w:rsidP="00AA30FD">
      <w:pPr>
        <w:pStyle w:val="ListParagraph"/>
        <w:numPr>
          <w:ilvl w:val="0"/>
          <w:numId w:val="59"/>
        </w:numPr>
        <w:ind w:left="1418" w:hanging="425"/>
        <w:jc w:val="both"/>
        <w:rPr>
          <w:rFonts w:ascii="Arial" w:hAnsi="Arial" w:cs="Arial"/>
          <w:sz w:val="26"/>
          <w:szCs w:val="26"/>
          <w:rPrChange w:id="2416" w:author="Kola Akinwale" w:date="2021-11-22T10:48:00Z">
            <w:rPr>
              <w:rFonts w:ascii="Arial Unicode MS" w:hAnsi="Arial Unicode MS"/>
              <w:sz w:val="26"/>
              <w:szCs w:val="26"/>
            </w:rPr>
          </w:rPrChange>
        </w:rPr>
      </w:pPr>
      <w:r w:rsidRPr="00975333">
        <w:rPr>
          <w:rFonts w:ascii="Arial" w:hAnsi="Arial" w:cs="Arial"/>
          <w:sz w:val="26"/>
          <w:szCs w:val="26"/>
          <w:rPrChange w:id="2417" w:author="Kola Akinwale" w:date="2021-11-22T10:48:00Z">
            <w:rPr>
              <w:rFonts w:ascii="Arial Unicode MS" w:hAnsi="Arial Unicode MS"/>
              <w:sz w:val="26"/>
              <w:szCs w:val="26"/>
            </w:rPr>
          </w:rPrChange>
        </w:rPr>
        <w:t>Governor and Deputy Governor, if produced by the Party.</w:t>
      </w:r>
    </w:p>
    <w:p w14:paraId="7FFE23CA" w14:textId="77777777" w:rsidR="00AA30FD" w:rsidRPr="00975333" w:rsidRDefault="00AA30FD" w:rsidP="00AA30FD">
      <w:pPr>
        <w:pStyle w:val="ListParagraph"/>
        <w:numPr>
          <w:ilvl w:val="0"/>
          <w:numId w:val="59"/>
        </w:numPr>
        <w:ind w:left="1418" w:hanging="425"/>
        <w:jc w:val="both"/>
        <w:rPr>
          <w:rFonts w:ascii="Arial" w:hAnsi="Arial" w:cs="Arial"/>
          <w:sz w:val="26"/>
          <w:szCs w:val="26"/>
          <w:rPrChange w:id="2418" w:author="Kola Akinwale" w:date="2021-11-22T10:48:00Z">
            <w:rPr>
              <w:rFonts w:ascii="Arial Unicode MS" w:hAnsi="Arial Unicode MS"/>
              <w:sz w:val="26"/>
              <w:szCs w:val="26"/>
            </w:rPr>
          </w:rPrChange>
        </w:rPr>
      </w:pPr>
      <w:r w:rsidRPr="00975333">
        <w:rPr>
          <w:rFonts w:ascii="Arial" w:hAnsi="Arial" w:cs="Arial"/>
          <w:sz w:val="26"/>
          <w:szCs w:val="26"/>
          <w:rPrChange w:id="2419" w:author="Kola Akinwale" w:date="2021-11-22T10:48:00Z">
            <w:rPr>
              <w:rFonts w:ascii="Arial Unicode MS" w:hAnsi="Arial Unicode MS"/>
              <w:sz w:val="26"/>
              <w:szCs w:val="26"/>
            </w:rPr>
          </w:rPrChange>
        </w:rPr>
        <w:t>Speaker, Deputy Speaker, Leader (Majority or Minority) in the State House of Assembly who are members of the Party, and where the Speaker and Deputy Speaker are not from the Party, the Whip of the House shall be member if produced by the Party.</w:t>
      </w:r>
    </w:p>
    <w:p w14:paraId="53AFF53E" w14:textId="77777777" w:rsidR="00AA30FD" w:rsidRPr="00975333" w:rsidRDefault="00AA30FD" w:rsidP="00AA30FD">
      <w:pPr>
        <w:pStyle w:val="ListParagraph"/>
        <w:numPr>
          <w:ilvl w:val="0"/>
          <w:numId w:val="59"/>
        </w:numPr>
        <w:ind w:left="1418" w:hanging="425"/>
        <w:jc w:val="both"/>
        <w:rPr>
          <w:rFonts w:ascii="Arial" w:hAnsi="Arial" w:cs="Arial"/>
          <w:sz w:val="26"/>
          <w:szCs w:val="26"/>
          <w:rPrChange w:id="2420" w:author="Kola Akinwale" w:date="2021-11-22T10:48:00Z">
            <w:rPr>
              <w:rFonts w:ascii="Arial Unicode MS" w:hAnsi="Arial Unicode MS"/>
              <w:sz w:val="26"/>
              <w:szCs w:val="26"/>
            </w:rPr>
          </w:rPrChange>
        </w:rPr>
      </w:pPr>
      <w:r w:rsidRPr="00975333">
        <w:rPr>
          <w:rFonts w:ascii="Arial" w:hAnsi="Arial" w:cs="Arial"/>
          <w:sz w:val="26"/>
          <w:szCs w:val="26"/>
          <w:rPrChange w:id="2421" w:author="Kola Akinwale" w:date="2021-11-22T10:48:00Z">
            <w:rPr>
              <w:rFonts w:ascii="Arial Unicode MS" w:hAnsi="Arial Unicode MS"/>
              <w:sz w:val="26"/>
              <w:szCs w:val="26"/>
            </w:rPr>
          </w:rPrChange>
        </w:rPr>
        <w:t>State Deputy Chairman.</w:t>
      </w:r>
    </w:p>
    <w:p w14:paraId="206024EA" w14:textId="77777777" w:rsidR="00AA30FD" w:rsidRPr="00975333" w:rsidRDefault="00AA30FD" w:rsidP="00AA30FD">
      <w:pPr>
        <w:pStyle w:val="ListParagraph"/>
        <w:numPr>
          <w:ilvl w:val="0"/>
          <w:numId w:val="59"/>
        </w:numPr>
        <w:ind w:left="1418" w:hanging="425"/>
        <w:jc w:val="both"/>
        <w:rPr>
          <w:rFonts w:ascii="Arial" w:hAnsi="Arial" w:cs="Arial"/>
          <w:sz w:val="26"/>
          <w:szCs w:val="26"/>
          <w:rPrChange w:id="2422" w:author="Kola Akinwale" w:date="2021-11-22T10:48:00Z">
            <w:rPr>
              <w:rFonts w:ascii="Arial Unicode MS" w:hAnsi="Arial Unicode MS"/>
              <w:sz w:val="26"/>
              <w:szCs w:val="26"/>
            </w:rPr>
          </w:rPrChange>
        </w:rPr>
      </w:pPr>
      <w:r w:rsidRPr="00975333">
        <w:rPr>
          <w:rFonts w:ascii="Arial" w:hAnsi="Arial" w:cs="Arial"/>
          <w:sz w:val="26"/>
          <w:szCs w:val="26"/>
          <w:rPrChange w:id="2423" w:author="Kola Akinwale" w:date="2021-11-22T10:48:00Z">
            <w:rPr>
              <w:rFonts w:ascii="Arial Unicode MS" w:hAnsi="Arial Unicode MS"/>
              <w:sz w:val="26"/>
              <w:szCs w:val="26"/>
            </w:rPr>
          </w:rPrChange>
        </w:rPr>
        <w:t>National Executive Committee members from the State.</w:t>
      </w:r>
    </w:p>
    <w:p w14:paraId="2374F33C" w14:textId="77777777" w:rsidR="00AA30FD" w:rsidRPr="00975333" w:rsidRDefault="00AA30FD" w:rsidP="00AA30FD">
      <w:pPr>
        <w:pStyle w:val="ListParagraph"/>
        <w:numPr>
          <w:ilvl w:val="0"/>
          <w:numId w:val="59"/>
        </w:numPr>
        <w:ind w:left="1418" w:hanging="425"/>
        <w:jc w:val="both"/>
        <w:rPr>
          <w:rFonts w:ascii="Arial" w:hAnsi="Arial" w:cs="Arial"/>
          <w:sz w:val="26"/>
          <w:szCs w:val="26"/>
          <w:rPrChange w:id="2424" w:author="Kola Akinwale" w:date="2021-11-22T10:48:00Z">
            <w:rPr>
              <w:rFonts w:ascii="Arial Unicode MS" w:hAnsi="Arial Unicode MS"/>
              <w:sz w:val="26"/>
              <w:szCs w:val="26"/>
            </w:rPr>
          </w:rPrChange>
        </w:rPr>
      </w:pPr>
      <w:r w:rsidRPr="00975333">
        <w:rPr>
          <w:rFonts w:ascii="Arial" w:hAnsi="Arial" w:cs="Arial"/>
          <w:sz w:val="26"/>
          <w:szCs w:val="26"/>
          <w:rPrChange w:id="2425" w:author="Kola Akinwale" w:date="2021-11-22T10:48:00Z">
            <w:rPr>
              <w:rFonts w:ascii="Arial Unicode MS" w:hAnsi="Arial Unicode MS"/>
              <w:sz w:val="26"/>
              <w:szCs w:val="26"/>
            </w:rPr>
          </w:rPrChange>
        </w:rPr>
        <w:t>Members of the National Board of Trustees who shall however have no voting right.</w:t>
      </w:r>
    </w:p>
    <w:p w14:paraId="58A4108C" w14:textId="77777777" w:rsidR="00AA30FD" w:rsidRPr="00975333" w:rsidRDefault="00AA30FD" w:rsidP="00AA30FD">
      <w:pPr>
        <w:pStyle w:val="ListParagraph"/>
        <w:numPr>
          <w:ilvl w:val="0"/>
          <w:numId w:val="59"/>
        </w:numPr>
        <w:ind w:left="1418" w:hanging="425"/>
        <w:jc w:val="both"/>
        <w:rPr>
          <w:rFonts w:ascii="Arial" w:hAnsi="Arial" w:cs="Arial"/>
          <w:sz w:val="26"/>
          <w:szCs w:val="26"/>
          <w:rPrChange w:id="2426" w:author="Kola Akinwale" w:date="2021-11-22T10:48:00Z">
            <w:rPr>
              <w:rFonts w:ascii="Arial Unicode MS" w:hAnsi="Arial Unicode MS"/>
              <w:sz w:val="26"/>
              <w:szCs w:val="26"/>
            </w:rPr>
          </w:rPrChange>
        </w:rPr>
      </w:pPr>
      <w:r w:rsidRPr="00975333">
        <w:rPr>
          <w:rFonts w:ascii="Arial" w:hAnsi="Arial" w:cs="Arial"/>
          <w:sz w:val="26"/>
          <w:szCs w:val="26"/>
          <w:rPrChange w:id="2427" w:author="Kola Akinwale" w:date="2021-11-22T10:48:00Z">
            <w:rPr>
              <w:rFonts w:ascii="Arial Unicode MS" w:hAnsi="Arial Unicode MS"/>
              <w:sz w:val="26"/>
              <w:szCs w:val="26"/>
            </w:rPr>
          </w:rPrChange>
        </w:rPr>
        <w:tab/>
        <w:t xml:space="preserve">State Secretary </w:t>
      </w:r>
    </w:p>
    <w:p w14:paraId="291BBD34" w14:textId="77777777" w:rsidR="00AA30FD" w:rsidRPr="00975333" w:rsidRDefault="00AA30FD" w:rsidP="00AA30FD">
      <w:pPr>
        <w:pStyle w:val="ListParagraph"/>
        <w:numPr>
          <w:ilvl w:val="0"/>
          <w:numId w:val="59"/>
        </w:numPr>
        <w:ind w:left="1418" w:hanging="425"/>
        <w:jc w:val="both"/>
        <w:rPr>
          <w:rFonts w:ascii="Arial" w:hAnsi="Arial" w:cs="Arial"/>
          <w:sz w:val="26"/>
          <w:szCs w:val="26"/>
          <w:rPrChange w:id="2428" w:author="Kola Akinwale" w:date="2021-11-22T10:48:00Z">
            <w:rPr>
              <w:rFonts w:ascii="Arial Unicode MS" w:hAnsi="Arial Unicode MS"/>
              <w:sz w:val="26"/>
              <w:szCs w:val="26"/>
            </w:rPr>
          </w:rPrChange>
        </w:rPr>
      </w:pPr>
      <w:r w:rsidRPr="00975333">
        <w:rPr>
          <w:rFonts w:ascii="Arial" w:hAnsi="Arial" w:cs="Arial"/>
          <w:sz w:val="26"/>
          <w:szCs w:val="26"/>
          <w:rPrChange w:id="2429" w:author="Kola Akinwale" w:date="2021-11-22T10:48:00Z">
            <w:rPr>
              <w:rFonts w:ascii="Arial Unicode MS" w:hAnsi="Arial Unicode MS"/>
              <w:sz w:val="26"/>
              <w:szCs w:val="26"/>
            </w:rPr>
          </w:rPrChange>
        </w:rPr>
        <w:t>All political office holders from the State</w:t>
      </w:r>
    </w:p>
    <w:p w14:paraId="28362E69" w14:textId="77777777" w:rsidR="00AA30FD" w:rsidRPr="00975333" w:rsidRDefault="00AA30FD" w:rsidP="00AA30FD">
      <w:pPr>
        <w:pStyle w:val="ListParagraph"/>
        <w:numPr>
          <w:ilvl w:val="0"/>
          <w:numId w:val="59"/>
        </w:numPr>
        <w:ind w:left="1418" w:hanging="425"/>
        <w:jc w:val="both"/>
        <w:rPr>
          <w:rFonts w:ascii="Arial" w:hAnsi="Arial" w:cs="Arial"/>
          <w:sz w:val="26"/>
          <w:szCs w:val="26"/>
          <w:rPrChange w:id="2430" w:author="Kola Akinwale" w:date="2021-11-22T10:48:00Z">
            <w:rPr>
              <w:rFonts w:ascii="Arial Unicode MS" w:hAnsi="Arial Unicode MS"/>
              <w:sz w:val="26"/>
              <w:szCs w:val="26"/>
            </w:rPr>
          </w:rPrChange>
        </w:rPr>
      </w:pPr>
      <w:r w:rsidRPr="00975333">
        <w:rPr>
          <w:rFonts w:ascii="Arial" w:hAnsi="Arial" w:cs="Arial"/>
          <w:sz w:val="26"/>
          <w:szCs w:val="26"/>
          <w:rPrChange w:id="2431" w:author="Kola Akinwale" w:date="2021-11-22T10:48:00Z">
            <w:rPr>
              <w:rFonts w:ascii="Arial Unicode MS" w:hAnsi="Arial Unicode MS"/>
              <w:sz w:val="26"/>
              <w:szCs w:val="26"/>
            </w:rPr>
          </w:rPrChange>
        </w:rPr>
        <w:t>Members of the National Assembly who are from the State.</w:t>
      </w:r>
    </w:p>
    <w:p w14:paraId="419F46AA" w14:textId="77777777" w:rsidR="00AA30FD" w:rsidRPr="00975333" w:rsidRDefault="00AA30FD" w:rsidP="00AA30FD">
      <w:pPr>
        <w:tabs>
          <w:tab w:val="left" w:pos="426"/>
        </w:tabs>
        <w:jc w:val="both"/>
        <w:rPr>
          <w:rFonts w:ascii="Arial" w:hAnsi="Arial" w:cs="Arial"/>
          <w:sz w:val="26"/>
          <w:szCs w:val="26"/>
          <w:rPrChange w:id="2432" w:author="Kola Akinwale" w:date="2021-11-22T10:48:00Z">
            <w:rPr>
              <w:rFonts w:ascii="Arial Unicode MS" w:hAnsi="Arial Unicode MS"/>
              <w:sz w:val="26"/>
              <w:szCs w:val="26"/>
            </w:rPr>
          </w:rPrChange>
        </w:rPr>
      </w:pPr>
      <w:r w:rsidRPr="00975333">
        <w:rPr>
          <w:rFonts w:ascii="Arial" w:hAnsi="Arial" w:cs="Arial"/>
          <w:sz w:val="26"/>
          <w:szCs w:val="26"/>
          <w:rPrChange w:id="2433" w:author="Kola Akinwale" w:date="2021-11-22T10:48:00Z">
            <w:rPr>
              <w:rFonts w:ascii="Arial Unicode MS" w:hAnsi="Arial Unicode MS"/>
              <w:sz w:val="26"/>
              <w:szCs w:val="26"/>
            </w:rPr>
          </w:rPrChange>
        </w:rPr>
        <w:lastRenderedPageBreak/>
        <w:tab/>
        <w:t>b. The State Caucus shall meet at least once in a month.</w:t>
      </w:r>
    </w:p>
    <w:p w14:paraId="1666BD67" w14:textId="0A40F350" w:rsidR="00AA30FD" w:rsidRDefault="00AA30FD" w:rsidP="00AA30FD">
      <w:pPr>
        <w:tabs>
          <w:tab w:val="left" w:pos="284"/>
          <w:tab w:val="left" w:pos="426"/>
        </w:tabs>
        <w:jc w:val="both"/>
        <w:rPr>
          <w:ins w:id="2434" w:author="Kola Akinwale" w:date="2021-11-22T10:58:00Z"/>
          <w:rFonts w:ascii="Arial" w:hAnsi="Arial" w:cs="Arial"/>
          <w:sz w:val="26"/>
          <w:szCs w:val="26"/>
        </w:rPr>
      </w:pPr>
      <w:r w:rsidRPr="00975333">
        <w:rPr>
          <w:rFonts w:ascii="Arial" w:hAnsi="Arial" w:cs="Arial"/>
          <w:sz w:val="26"/>
          <w:szCs w:val="26"/>
          <w:rPrChange w:id="2435" w:author="Kola Akinwale" w:date="2021-11-22T10:48:00Z">
            <w:rPr>
              <w:rFonts w:ascii="Arial Unicode MS" w:hAnsi="Arial Unicode MS"/>
              <w:sz w:val="26"/>
              <w:szCs w:val="26"/>
            </w:rPr>
          </w:rPrChange>
        </w:rPr>
        <w:tab/>
        <w:t xml:space="preserve">  c. The Caucus has the power of co-option.</w:t>
      </w:r>
    </w:p>
    <w:p w14:paraId="78C2ECE5" w14:textId="77777777" w:rsidR="00625D67" w:rsidRPr="00975333" w:rsidRDefault="00625D67" w:rsidP="00AA30FD">
      <w:pPr>
        <w:tabs>
          <w:tab w:val="left" w:pos="284"/>
          <w:tab w:val="left" w:pos="426"/>
        </w:tabs>
        <w:jc w:val="both"/>
        <w:rPr>
          <w:rFonts w:ascii="Arial" w:hAnsi="Arial" w:cs="Arial"/>
          <w:sz w:val="26"/>
          <w:szCs w:val="26"/>
          <w:rPrChange w:id="2436" w:author="Kola Akinwale" w:date="2021-11-22T10:48:00Z">
            <w:rPr>
              <w:rFonts w:ascii="Arial Unicode MS" w:hAnsi="Arial Unicode MS"/>
              <w:sz w:val="26"/>
              <w:szCs w:val="26"/>
            </w:rPr>
          </w:rPrChange>
        </w:rPr>
      </w:pPr>
    </w:p>
    <w:p w14:paraId="7E7CE37E" w14:textId="77777777" w:rsidR="00AA30FD" w:rsidRPr="00975333" w:rsidRDefault="00AA30FD" w:rsidP="00AA30FD">
      <w:pPr>
        <w:jc w:val="both"/>
        <w:rPr>
          <w:rFonts w:ascii="Arial" w:hAnsi="Arial" w:cs="Arial"/>
          <w:sz w:val="4"/>
          <w:szCs w:val="26"/>
          <w:rPrChange w:id="2437" w:author="Kola Akinwale" w:date="2021-11-22T10:48:00Z">
            <w:rPr>
              <w:rFonts w:ascii="Arial Unicode MS" w:hAnsi="Arial Unicode MS"/>
              <w:sz w:val="4"/>
              <w:szCs w:val="26"/>
            </w:rPr>
          </w:rPrChange>
        </w:rPr>
      </w:pPr>
    </w:p>
    <w:p w14:paraId="18305921" w14:textId="6B186B80" w:rsidR="00AA30FD" w:rsidRPr="00975333" w:rsidRDefault="00AA30FD" w:rsidP="00AA30FD">
      <w:pPr>
        <w:tabs>
          <w:tab w:val="left" w:pos="426"/>
        </w:tabs>
        <w:jc w:val="both"/>
        <w:rPr>
          <w:rFonts w:ascii="Arial" w:hAnsi="Arial" w:cs="Arial"/>
          <w:sz w:val="26"/>
          <w:szCs w:val="26"/>
          <w:rPrChange w:id="2438" w:author="Kola Akinwale" w:date="2021-11-22T10:48:00Z">
            <w:rPr>
              <w:rFonts w:ascii="Arial Unicode MS" w:hAnsi="Arial Unicode MS"/>
              <w:sz w:val="26"/>
              <w:szCs w:val="26"/>
            </w:rPr>
          </w:rPrChange>
        </w:rPr>
      </w:pPr>
      <w:del w:id="2439" w:author="Kola Akinwale" w:date="2021-11-22T09:15:00Z">
        <w:r w:rsidRPr="00975333" w:rsidDel="0012741E">
          <w:rPr>
            <w:rFonts w:ascii="Arial" w:hAnsi="Arial" w:cs="Arial"/>
            <w:sz w:val="26"/>
            <w:szCs w:val="26"/>
            <w:rPrChange w:id="2440" w:author="Kola Akinwale" w:date="2021-11-22T10:48:00Z">
              <w:rPr>
                <w:rFonts w:ascii="Arial Unicode MS" w:hAnsi="Arial Unicode MS"/>
                <w:sz w:val="26"/>
                <w:szCs w:val="26"/>
              </w:rPr>
            </w:rPrChange>
          </w:rPr>
          <w:delText>i</w:delText>
        </w:r>
      </w:del>
      <w:ins w:id="2441" w:author="Kola Akinwale" w:date="2021-11-22T09:15:00Z">
        <w:r w:rsidR="0012741E" w:rsidRPr="00975333">
          <w:rPr>
            <w:rFonts w:ascii="Arial" w:hAnsi="Arial" w:cs="Arial"/>
            <w:sz w:val="26"/>
            <w:szCs w:val="26"/>
            <w:rPrChange w:id="2442" w:author="Kola Akinwale" w:date="2021-11-22T10:48:00Z">
              <w:rPr>
                <w:rFonts w:ascii="Arial Unicode MS" w:hAnsi="Arial Unicode MS"/>
                <w:sz w:val="26"/>
                <w:szCs w:val="26"/>
              </w:rPr>
            </w:rPrChange>
          </w:rPr>
          <w:t>I</w:t>
        </w:r>
      </w:ins>
      <w:r w:rsidRPr="00975333">
        <w:rPr>
          <w:rFonts w:ascii="Arial" w:hAnsi="Arial" w:cs="Arial"/>
          <w:sz w:val="26"/>
          <w:szCs w:val="26"/>
          <w:rPrChange w:id="2443" w:author="Kola Akinwale" w:date="2021-11-22T10:48:00Z">
            <w:rPr>
              <w:rFonts w:ascii="Arial Unicode MS" w:hAnsi="Arial Unicode MS"/>
              <w:sz w:val="26"/>
              <w:szCs w:val="26"/>
            </w:rPr>
          </w:rPrChange>
        </w:rPr>
        <w:t xml:space="preserve">)  </w:t>
      </w:r>
      <w:r w:rsidRPr="00975333">
        <w:rPr>
          <w:rFonts w:ascii="Arial" w:hAnsi="Arial" w:cs="Arial"/>
          <w:b/>
          <w:sz w:val="26"/>
          <w:szCs w:val="26"/>
          <w:rPrChange w:id="2444" w:author="Kola Akinwale" w:date="2021-11-22T10:48:00Z">
            <w:rPr>
              <w:rFonts w:ascii="Arial Unicode MS" w:hAnsi="Arial Unicode MS"/>
              <w:b/>
              <w:sz w:val="26"/>
              <w:szCs w:val="26"/>
            </w:rPr>
          </w:rPrChange>
        </w:rPr>
        <w:tab/>
      </w:r>
      <w:r w:rsidRPr="00625D67">
        <w:rPr>
          <w:rFonts w:ascii="Arial" w:hAnsi="Arial" w:cs="Arial"/>
          <w:b/>
          <w:bCs/>
          <w:sz w:val="26"/>
          <w:szCs w:val="26"/>
          <w:rPrChange w:id="2445" w:author="Kola Akinwale" w:date="2021-11-22T10:58:00Z">
            <w:rPr>
              <w:rFonts w:ascii="Arial Unicode MS" w:hAnsi="Arial Unicode MS"/>
              <w:sz w:val="26"/>
              <w:szCs w:val="26"/>
            </w:rPr>
          </w:rPrChange>
        </w:rPr>
        <w:t>State Working Committee</w:t>
      </w:r>
    </w:p>
    <w:p w14:paraId="11D80050" w14:textId="774BA280" w:rsidR="00AA30FD" w:rsidRPr="00975333" w:rsidRDefault="00AA30FD" w:rsidP="00AA30FD">
      <w:pPr>
        <w:tabs>
          <w:tab w:val="left" w:pos="426"/>
        </w:tabs>
        <w:ind w:left="420" w:hanging="420"/>
        <w:jc w:val="both"/>
        <w:rPr>
          <w:rFonts w:ascii="Arial" w:hAnsi="Arial" w:cs="Arial"/>
          <w:sz w:val="26"/>
          <w:szCs w:val="26"/>
          <w:rPrChange w:id="2446" w:author="Kola Akinwale" w:date="2021-11-22T10:48:00Z">
            <w:rPr>
              <w:rFonts w:ascii="Arial Unicode MS" w:hAnsi="Arial Unicode MS"/>
              <w:sz w:val="26"/>
              <w:szCs w:val="26"/>
            </w:rPr>
          </w:rPrChange>
        </w:rPr>
      </w:pPr>
      <w:r w:rsidRPr="00975333">
        <w:rPr>
          <w:rFonts w:ascii="Arial" w:hAnsi="Arial" w:cs="Arial"/>
          <w:sz w:val="26"/>
          <w:szCs w:val="26"/>
          <w:rPrChange w:id="2447" w:author="Kola Akinwale" w:date="2021-11-22T10:48:00Z">
            <w:rPr>
              <w:rFonts w:ascii="Arial Unicode MS" w:hAnsi="Arial Unicode MS"/>
              <w:sz w:val="26"/>
              <w:szCs w:val="26"/>
            </w:rPr>
          </w:rPrChange>
        </w:rPr>
        <w:t xml:space="preserve"> There shall be a State Working Committee with the following officers as     </w:t>
      </w:r>
      <w:r w:rsidRPr="00975333">
        <w:rPr>
          <w:rFonts w:ascii="Arial" w:hAnsi="Arial" w:cs="Arial"/>
          <w:sz w:val="26"/>
          <w:szCs w:val="26"/>
          <w:rPrChange w:id="2448" w:author="Kola Akinwale" w:date="2021-11-22T10:48:00Z">
            <w:rPr>
              <w:rFonts w:ascii="Arial Unicode MS" w:hAnsi="Arial Unicode MS"/>
              <w:sz w:val="26"/>
              <w:szCs w:val="26"/>
            </w:rPr>
          </w:rPrChange>
        </w:rPr>
        <w:tab/>
      </w:r>
      <w:r w:rsidRPr="00975333">
        <w:rPr>
          <w:rFonts w:ascii="Arial" w:hAnsi="Arial" w:cs="Arial"/>
          <w:sz w:val="26"/>
          <w:szCs w:val="26"/>
          <w:rPrChange w:id="2449" w:author="Kola Akinwale" w:date="2021-11-22T10:48:00Z">
            <w:rPr>
              <w:rFonts w:ascii="Arial Unicode MS" w:hAnsi="Arial Unicode MS"/>
              <w:sz w:val="26"/>
              <w:szCs w:val="26"/>
            </w:rPr>
          </w:rPrChange>
        </w:rPr>
        <w:tab/>
        <w:t xml:space="preserve"> </w:t>
      </w:r>
      <w:del w:id="2450" w:author="Kola Akinwale" w:date="2021-11-22T09:15:00Z">
        <w:r w:rsidRPr="00975333" w:rsidDel="00C9713A">
          <w:rPr>
            <w:rFonts w:ascii="Arial" w:hAnsi="Arial" w:cs="Arial"/>
            <w:sz w:val="26"/>
            <w:szCs w:val="26"/>
            <w:rPrChange w:id="2451" w:author="Kola Akinwale" w:date="2021-11-22T10:48:00Z">
              <w:rPr>
                <w:rFonts w:ascii="Arial Unicode MS" w:hAnsi="Arial Unicode MS"/>
                <w:sz w:val="26"/>
                <w:szCs w:val="26"/>
              </w:rPr>
            </w:rPrChange>
          </w:rPr>
          <w:delText>members:-</w:delText>
        </w:r>
      </w:del>
      <w:ins w:id="2452" w:author="Kola Akinwale" w:date="2021-11-22T09:15:00Z">
        <w:r w:rsidR="00C9713A" w:rsidRPr="00975333">
          <w:rPr>
            <w:rFonts w:ascii="Arial" w:hAnsi="Arial" w:cs="Arial"/>
            <w:sz w:val="26"/>
            <w:szCs w:val="26"/>
            <w:rPrChange w:id="2453" w:author="Kola Akinwale" w:date="2021-11-22T10:48:00Z">
              <w:rPr>
                <w:rFonts w:ascii="Arial Unicode MS" w:hAnsi="Arial Unicode MS"/>
                <w:sz w:val="26"/>
                <w:szCs w:val="26"/>
              </w:rPr>
            </w:rPrChange>
          </w:rPr>
          <w:t>members: -</w:t>
        </w:r>
      </w:ins>
    </w:p>
    <w:p w14:paraId="2690AED1"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54" w:author="Kola Akinwale" w:date="2021-11-22T10:48:00Z">
            <w:rPr>
              <w:rFonts w:ascii="Arial Unicode MS" w:hAnsi="Arial Unicode MS"/>
              <w:sz w:val="26"/>
              <w:szCs w:val="26"/>
            </w:rPr>
          </w:rPrChange>
        </w:rPr>
      </w:pPr>
      <w:r w:rsidRPr="00975333">
        <w:rPr>
          <w:rFonts w:ascii="Arial" w:hAnsi="Arial" w:cs="Arial"/>
          <w:sz w:val="26"/>
          <w:szCs w:val="26"/>
          <w:rPrChange w:id="2455" w:author="Kola Akinwale" w:date="2021-11-22T10:48:00Z">
            <w:rPr>
              <w:rFonts w:ascii="Arial Unicode MS" w:hAnsi="Arial Unicode MS"/>
              <w:sz w:val="26"/>
              <w:szCs w:val="26"/>
            </w:rPr>
          </w:rPrChange>
        </w:rPr>
        <w:t xml:space="preserve">State Chairman </w:t>
      </w:r>
    </w:p>
    <w:p w14:paraId="178F52C8"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56" w:author="Kola Akinwale" w:date="2021-11-22T10:48:00Z">
            <w:rPr>
              <w:rFonts w:ascii="Arial Unicode MS" w:hAnsi="Arial Unicode MS"/>
              <w:sz w:val="26"/>
              <w:szCs w:val="26"/>
            </w:rPr>
          </w:rPrChange>
        </w:rPr>
      </w:pPr>
      <w:r w:rsidRPr="00975333">
        <w:rPr>
          <w:rFonts w:ascii="Arial" w:hAnsi="Arial" w:cs="Arial"/>
          <w:sz w:val="26"/>
          <w:szCs w:val="26"/>
          <w:rPrChange w:id="2457" w:author="Kola Akinwale" w:date="2021-11-22T10:48:00Z">
            <w:rPr>
              <w:rFonts w:ascii="Arial Unicode MS" w:hAnsi="Arial Unicode MS"/>
              <w:sz w:val="26"/>
              <w:szCs w:val="26"/>
            </w:rPr>
          </w:rPrChange>
        </w:rPr>
        <w:t>State Deputy Chairman</w:t>
      </w:r>
    </w:p>
    <w:p w14:paraId="706787BD"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58" w:author="Kola Akinwale" w:date="2021-11-22T10:48:00Z">
            <w:rPr>
              <w:rFonts w:ascii="Arial Unicode MS" w:hAnsi="Arial Unicode MS"/>
              <w:sz w:val="26"/>
              <w:szCs w:val="26"/>
            </w:rPr>
          </w:rPrChange>
        </w:rPr>
      </w:pPr>
      <w:r w:rsidRPr="00975333">
        <w:rPr>
          <w:rFonts w:ascii="Arial" w:hAnsi="Arial" w:cs="Arial"/>
          <w:sz w:val="26"/>
          <w:szCs w:val="26"/>
          <w:rPrChange w:id="2459" w:author="Kola Akinwale" w:date="2021-11-22T10:48:00Z">
            <w:rPr>
              <w:rFonts w:ascii="Arial Unicode MS" w:hAnsi="Arial Unicode MS"/>
              <w:sz w:val="26"/>
              <w:szCs w:val="26"/>
            </w:rPr>
          </w:rPrChange>
        </w:rPr>
        <w:t>State Secretary</w:t>
      </w:r>
    </w:p>
    <w:p w14:paraId="4ECF49A2"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60" w:author="Kola Akinwale" w:date="2021-11-22T10:48:00Z">
            <w:rPr>
              <w:rFonts w:ascii="Arial Unicode MS" w:hAnsi="Arial Unicode MS"/>
              <w:sz w:val="26"/>
              <w:szCs w:val="26"/>
            </w:rPr>
          </w:rPrChange>
        </w:rPr>
      </w:pPr>
      <w:r w:rsidRPr="00975333">
        <w:rPr>
          <w:rFonts w:ascii="Arial" w:hAnsi="Arial" w:cs="Arial"/>
          <w:sz w:val="26"/>
          <w:szCs w:val="26"/>
          <w:rPrChange w:id="2461" w:author="Kola Akinwale" w:date="2021-11-22T10:48:00Z">
            <w:rPr>
              <w:rFonts w:ascii="Arial Unicode MS" w:hAnsi="Arial Unicode MS"/>
              <w:sz w:val="26"/>
              <w:szCs w:val="26"/>
            </w:rPr>
          </w:rPrChange>
        </w:rPr>
        <w:t>State Treasurer</w:t>
      </w:r>
    </w:p>
    <w:p w14:paraId="01489BF4"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62" w:author="Kola Akinwale" w:date="2021-11-22T10:48:00Z">
            <w:rPr>
              <w:rFonts w:ascii="Arial Unicode MS" w:hAnsi="Arial Unicode MS"/>
              <w:sz w:val="26"/>
              <w:szCs w:val="26"/>
            </w:rPr>
          </w:rPrChange>
        </w:rPr>
      </w:pPr>
      <w:r w:rsidRPr="00975333">
        <w:rPr>
          <w:rFonts w:ascii="Arial" w:hAnsi="Arial" w:cs="Arial"/>
          <w:sz w:val="26"/>
          <w:szCs w:val="26"/>
          <w:rPrChange w:id="2463" w:author="Kola Akinwale" w:date="2021-11-22T10:48:00Z">
            <w:rPr>
              <w:rFonts w:ascii="Arial Unicode MS" w:hAnsi="Arial Unicode MS"/>
              <w:sz w:val="26"/>
              <w:szCs w:val="26"/>
            </w:rPr>
          </w:rPrChange>
        </w:rPr>
        <w:t>State Legal Adviser</w:t>
      </w:r>
    </w:p>
    <w:p w14:paraId="599399C9"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64" w:author="Kola Akinwale" w:date="2021-11-22T10:48:00Z">
            <w:rPr>
              <w:rFonts w:ascii="Arial Unicode MS" w:hAnsi="Arial Unicode MS"/>
              <w:sz w:val="26"/>
              <w:szCs w:val="26"/>
            </w:rPr>
          </w:rPrChange>
        </w:rPr>
      </w:pPr>
      <w:r w:rsidRPr="00975333">
        <w:rPr>
          <w:rFonts w:ascii="Arial" w:hAnsi="Arial" w:cs="Arial"/>
          <w:sz w:val="26"/>
          <w:szCs w:val="26"/>
          <w:rPrChange w:id="2465" w:author="Kola Akinwale" w:date="2021-11-22T10:48:00Z">
            <w:rPr>
              <w:rFonts w:ascii="Arial Unicode MS" w:hAnsi="Arial Unicode MS"/>
              <w:sz w:val="26"/>
              <w:szCs w:val="26"/>
            </w:rPr>
          </w:rPrChange>
        </w:rPr>
        <w:t>State Financial Secretary</w:t>
      </w:r>
    </w:p>
    <w:p w14:paraId="0E7F8C11"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66" w:author="Kola Akinwale" w:date="2021-11-22T10:48:00Z">
            <w:rPr>
              <w:rFonts w:ascii="Arial Unicode MS" w:hAnsi="Arial Unicode MS"/>
              <w:sz w:val="26"/>
              <w:szCs w:val="26"/>
            </w:rPr>
          </w:rPrChange>
        </w:rPr>
      </w:pPr>
      <w:r w:rsidRPr="00975333">
        <w:rPr>
          <w:rFonts w:ascii="Arial" w:hAnsi="Arial" w:cs="Arial"/>
          <w:sz w:val="26"/>
          <w:szCs w:val="26"/>
          <w:rPrChange w:id="2467" w:author="Kola Akinwale" w:date="2021-11-22T10:48:00Z">
            <w:rPr>
              <w:rFonts w:ascii="Arial Unicode MS" w:hAnsi="Arial Unicode MS"/>
              <w:sz w:val="26"/>
              <w:szCs w:val="26"/>
            </w:rPr>
          </w:rPrChange>
        </w:rPr>
        <w:t>State Publicity Secretary</w:t>
      </w:r>
    </w:p>
    <w:p w14:paraId="4E2D1129"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68" w:author="Kola Akinwale" w:date="2021-11-22T10:48:00Z">
            <w:rPr>
              <w:rFonts w:ascii="Arial Unicode MS" w:hAnsi="Arial Unicode MS"/>
              <w:sz w:val="26"/>
              <w:szCs w:val="26"/>
            </w:rPr>
          </w:rPrChange>
        </w:rPr>
      </w:pPr>
      <w:r w:rsidRPr="00975333">
        <w:rPr>
          <w:rFonts w:ascii="Arial" w:hAnsi="Arial" w:cs="Arial"/>
          <w:sz w:val="26"/>
          <w:szCs w:val="26"/>
          <w:rPrChange w:id="2469" w:author="Kola Akinwale" w:date="2021-11-22T10:48:00Z">
            <w:rPr>
              <w:rFonts w:ascii="Arial Unicode MS" w:hAnsi="Arial Unicode MS"/>
              <w:sz w:val="26"/>
              <w:szCs w:val="26"/>
            </w:rPr>
          </w:rPrChange>
        </w:rPr>
        <w:t>State Auditor</w:t>
      </w:r>
    </w:p>
    <w:p w14:paraId="31F83972"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70" w:author="Kola Akinwale" w:date="2021-11-22T10:48:00Z">
            <w:rPr>
              <w:rFonts w:ascii="Arial Unicode MS" w:hAnsi="Arial Unicode MS"/>
              <w:sz w:val="26"/>
              <w:szCs w:val="26"/>
            </w:rPr>
          </w:rPrChange>
        </w:rPr>
      </w:pPr>
      <w:r w:rsidRPr="00975333">
        <w:rPr>
          <w:rFonts w:ascii="Arial" w:hAnsi="Arial" w:cs="Arial"/>
          <w:sz w:val="26"/>
          <w:szCs w:val="26"/>
          <w:rPrChange w:id="2471" w:author="Kola Akinwale" w:date="2021-11-22T10:48:00Z">
            <w:rPr>
              <w:rFonts w:ascii="Arial Unicode MS" w:hAnsi="Arial Unicode MS"/>
              <w:sz w:val="26"/>
              <w:szCs w:val="26"/>
            </w:rPr>
          </w:rPrChange>
        </w:rPr>
        <w:t>State Organizing Secretary</w:t>
      </w:r>
    </w:p>
    <w:p w14:paraId="1AC0A54E"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72" w:author="Kola Akinwale" w:date="2021-11-22T10:48:00Z">
            <w:rPr>
              <w:rFonts w:ascii="Arial Unicode MS" w:hAnsi="Arial Unicode MS"/>
              <w:sz w:val="26"/>
              <w:szCs w:val="26"/>
            </w:rPr>
          </w:rPrChange>
        </w:rPr>
      </w:pPr>
      <w:r w:rsidRPr="00975333">
        <w:rPr>
          <w:rFonts w:ascii="Arial" w:hAnsi="Arial" w:cs="Arial"/>
          <w:sz w:val="26"/>
          <w:szCs w:val="26"/>
          <w:rPrChange w:id="2473" w:author="Kola Akinwale" w:date="2021-11-22T10:48:00Z">
            <w:rPr>
              <w:rFonts w:ascii="Arial Unicode MS" w:hAnsi="Arial Unicode MS"/>
              <w:sz w:val="26"/>
              <w:szCs w:val="26"/>
            </w:rPr>
          </w:rPrChange>
        </w:rPr>
        <w:t>State Women Leader</w:t>
      </w:r>
    </w:p>
    <w:p w14:paraId="6B926179"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74" w:author="Kola Akinwale" w:date="2021-11-22T10:48:00Z">
            <w:rPr>
              <w:rFonts w:ascii="Arial Unicode MS" w:hAnsi="Arial Unicode MS"/>
              <w:sz w:val="26"/>
              <w:szCs w:val="26"/>
            </w:rPr>
          </w:rPrChange>
        </w:rPr>
      </w:pPr>
      <w:r w:rsidRPr="00975333">
        <w:rPr>
          <w:rFonts w:ascii="Arial" w:hAnsi="Arial" w:cs="Arial"/>
          <w:sz w:val="26"/>
          <w:szCs w:val="26"/>
          <w:rPrChange w:id="2475" w:author="Kola Akinwale" w:date="2021-11-22T10:48:00Z">
            <w:rPr>
              <w:rFonts w:ascii="Arial Unicode MS" w:hAnsi="Arial Unicode MS"/>
              <w:sz w:val="26"/>
              <w:szCs w:val="26"/>
            </w:rPr>
          </w:rPrChange>
        </w:rPr>
        <w:t>State Youth Leader</w:t>
      </w:r>
    </w:p>
    <w:p w14:paraId="69B24B60"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76" w:author="Kola Akinwale" w:date="2021-11-22T10:48:00Z">
            <w:rPr>
              <w:rFonts w:ascii="Arial Unicode MS" w:hAnsi="Arial Unicode MS"/>
              <w:sz w:val="26"/>
              <w:szCs w:val="26"/>
            </w:rPr>
          </w:rPrChange>
        </w:rPr>
      </w:pPr>
      <w:r w:rsidRPr="00975333">
        <w:rPr>
          <w:rFonts w:ascii="Arial" w:hAnsi="Arial" w:cs="Arial"/>
          <w:sz w:val="26"/>
          <w:szCs w:val="26"/>
          <w:rPrChange w:id="2477" w:author="Kola Akinwale" w:date="2021-11-22T10:48:00Z">
            <w:rPr>
              <w:rFonts w:ascii="Arial Unicode MS" w:hAnsi="Arial Unicode MS"/>
              <w:sz w:val="26"/>
              <w:szCs w:val="26"/>
            </w:rPr>
          </w:rPrChange>
        </w:rPr>
        <w:t>State PWD Leader</w:t>
      </w:r>
    </w:p>
    <w:p w14:paraId="78029BC8"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78" w:author="Kola Akinwale" w:date="2021-11-22T10:48:00Z">
            <w:rPr>
              <w:rFonts w:ascii="Arial Unicode MS" w:hAnsi="Arial Unicode MS"/>
              <w:sz w:val="26"/>
              <w:szCs w:val="26"/>
            </w:rPr>
          </w:rPrChange>
        </w:rPr>
      </w:pPr>
      <w:r w:rsidRPr="00975333">
        <w:rPr>
          <w:rFonts w:ascii="Arial" w:hAnsi="Arial" w:cs="Arial"/>
          <w:sz w:val="26"/>
          <w:szCs w:val="26"/>
          <w:rPrChange w:id="2479" w:author="Kola Akinwale" w:date="2021-11-22T10:48:00Z">
            <w:rPr>
              <w:rFonts w:ascii="Arial Unicode MS" w:hAnsi="Arial Unicode MS"/>
              <w:sz w:val="26"/>
              <w:szCs w:val="26"/>
            </w:rPr>
          </w:rPrChange>
        </w:rPr>
        <w:t xml:space="preserve">State Welfare/Social Secretary </w:t>
      </w:r>
    </w:p>
    <w:p w14:paraId="171F35CE" w14:textId="77777777" w:rsidR="00AA30FD" w:rsidRPr="00975333" w:rsidRDefault="00AA30FD" w:rsidP="00AA30FD">
      <w:pPr>
        <w:pStyle w:val="ListParagraph"/>
        <w:numPr>
          <w:ilvl w:val="0"/>
          <w:numId w:val="60"/>
        </w:numPr>
        <w:ind w:left="1418" w:hanging="425"/>
        <w:jc w:val="both"/>
        <w:rPr>
          <w:rFonts w:ascii="Arial" w:hAnsi="Arial" w:cs="Arial"/>
          <w:sz w:val="26"/>
          <w:szCs w:val="26"/>
          <w:rPrChange w:id="2480" w:author="Kola Akinwale" w:date="2021-11-22T10:48:00Z">
            <w:rPr>
              <w:rFonts w:ascii="Arial Unicode MS" w:hAnsi="Arial Unicode MS"/>
              <w:sz w:val="26"/>
              <w:szCs w:val="26"/>
            </w:rPr>
          </w:rPrChange>
        </w:rPr>
      </w:pPr>
      <w:r w:rsidRPr="00975333">
        <w:rPr>
          <w:rFonts w:ascii="Arial" w:hAnsi="Arial" w:cs="Arial"/>
          <w:sz w:val="26"/>
          <w:szCs w:val="26"/>
          <w:rPrChange w:id="2481" w:author="Kola Akinwale" w:date="2021-11-22T10:48:00Z">
            <w:rPr>
              <w:rFonts w:ascii="Arial Unicode MS" w:hAnsi="Arial Unicode MS"/>
              <w:sz w:val="26"/>
              <w:szCs w:val="26"/>
            </w:rPr>
          </w:rPrChange>
        </w:rPr>
        <w:t>State Chief Whip</w:t>
      </w:r>
    </w:p>
    <w:p w14:paraId="235FD3EA" w14:textId="42E75581" w:rsidR="00AA30FD" w:rsidRDefault="00AA30FD" w:rsidP="00AA30FD">
      <w:pPr>
        <w:pStyle w:val="ListParagraph"/>
        <w:numPr>
          <w:ilvl w:val="0"/>
          <w:numId w:val="60"/>
        </w:numPr>
        <w:ind w:left="1418" w:hanging="425"/>
        <w:jc w:val="both"/>
        <w:rPr>
          <w:ins w:id="2482" w:author="Kola Akinwale" w:date="2021-11-22T10:58:00Z"/>
          <w:rFonts w:ascii="Arial" w:hAnsi="Arial" w:cs="Arial"/>
          <w:sz w:val="26"/>
          <w:szCs w:val="26"/>
        </w:rPr>
      </w:pPr>
      <w:r w:rsidRPr="00975333">
        <w:rPr>
          <w:rFonts w:ascii="Arial" w:hAnsi="Arial" w:cs="Arial"/>
          <w:sz w:val="26"/>
          <w:szCs w:val="26"/>
          <w:rPrChange w:id="2483" w:author="Kola Akinwale" w:date="2021-11-22T10:48:00Z">
            <w:rPr>
              <w:rFonts w:ascii="Arial Unicode MS" w:hAnsi="Arial Unicode MS"/>
              <w:sz w:val="26"/>
              <w:szCs w:val="26"/>
            </w:rPr>
          </w:rPrChange>
        </w:rPr>
        <w:t>State Coordinator, Electoral Matters &amp; INEC Liaison</w:t>
      </w:r>
    </w:p>
    <w:p w14:paraId="1E2F98A0" w14:textId="22FEED78" w:rsidR="00625D67" w:rsidRDefault="00625D67" w:rsidP="00625D67">
      <w:pPr>
        <w:jc w:val="both"/>
        <w:rPr>
          <w:ins w:id="2484" w:author="Kola Akinwale" w:date="2021-11-22T10:58:00Z"/>
          <w:rFonts w:ascii="Arial" w:hAnsi="Arial" w:cs="Arial"/>
          <w:sz w:val="26"/>
          <w:szCs w:val="26"/>
        </w:rPr>
      </w:pPr>
    </w:p>
    <w:p w14:paraId="28E8E90A" w14:textId="01914E9C" w:rsidR="00625D67" w:rsidRPr="00625D67" w:rsidDel="000503FF" w:rsidRDefault="00625D67" w:rsidP="00625D67">
      <w:pPr>
        <w:jc w:val="both"/>
        <w:rPr>
          <w:del w:id="2485" w:author="Kola Akinwale" w:date="2021-11-23T09:43:00Z"/>
          <w:rFonts w:ascii="Arial" w:hAnsi="Arial" w:cs="Arial"/>
          <w:sz w:val="26"/>
          <w:szCs w:val="26"/>
          <w:rPrChange w:id="2486" w:author="Kola Akinwale" w:date="2021-11-22T10:58:00Z">
            <w:rPr>
              <w:del w:id="2487" w:author="Kola Akinwale" w:date="2021-11-23T09:43:00Z"/>
              <w:rFonts w:ascii="Arial Unicode MS" w:hAnsi="Arial Unicode MS"/>
              <w:sz w:val="26"/>
              <w:szCs w:val="26"/>
            </w:rPr>
          </w:rPrChange>
        </w:rPr>
        <w:pPrChange w:id="2488" w:author="Kola Akinwale" w:date="2021-11-22T10:58:00Z">
          <w:pPr>
            <w:pStyle w:val="ListParagraph"/>
            <w:numPr>
              <w:numId w:val="60"/>
            </w:numPr>
            <w:ind w:left="1418" w:hanging="425"/>
            <w:jc w:val="both"/>
          </w:pPr>
        </w:pPrChange>
      </w:pPr>
    </w:p>
    <w:p w14:paraId="2E5174B3" w14:textId="77777777" w:rsidR="00AA30FD" w:rsidRPr="00975333" w:rsidRDefault="00AA30FD" w:rsidP="00AA30FD">
      <w:pPr>
        <w:jc w:val="both"/>
        <w:rPr>
          <w:rFonts w:ascii="Arial" w:hAnsi="Arial" w:cs="Arial"/>
          <w:sz w:val="4"/>
          <w:szCs w:val="26"/>
          <w:u w:val="single"/>
          <w:rPrChange w:id="2489" w:author="Kola Akinwale" w:date="2021-11-22T10:48:00Z">
            <w:rPr>
              <w:rFonts w:ascii="Arial Unicode MS" w:hAnsi="Arial Unicode MS"/>
              <w:sz w:val="4"/>
              <w:szCs w:val="26"/>
              <w:u w:val="single"/>
            </w:rPr>
          </w:rPrChange>
        </w:rPr>
      </w:pPr>
    </w:p>
    <w:p w14:paraId="05F6D5D1" w14:textId="77777777" w:rsidR="00AA30FD" w:rsidRPr="00975333" w:rsidRDefault="00AA30FD" w:rsidP="00AA30FD">
      <w:pPr>
        <w:jc w:val="both"/>
        <w:rPr>
          <w:rFonts w:ascii="Arial" w:hAnsi="Arial" w:cs="Arial"/>
          <w:sz w:val="26"/>
          <w:szCs w:val="26"/>
          <w:rPrChange w:id="2490" w:author="Kola Akinwale" w:date="2021-11-22T10:48:00Z">
            <w:rPr>
              <w:rFonts w:ascii="Arial Unicode MS" w:hAnsi="Arial Unicode MS"/>
              <w:sz w:val="26"/>
              <w:szCs w:val="26"/>
            </w:rPr>
          </w:rPrChange>
        </w:rPr>
      </w:pPr>
      <w:r w:rsidRPr="00975333">
        <w:rPr>
          <w:rFonts w:ascii="Arial" w:hAnsi="Arial" w:cs="Arial"/>
          <w:sz w:val="26"/>
          <w:szCs w:val="26"/>
          <w:rPrChange w:id="2491" w:author="Kola Akinwale" w:date="2021-11-22T10:48:00Z">
            <w:rPr>
              <w:rFonts w:ascii="Arial Unicode MS" w:hAnsi="Arial Unicode MS"/>
              <w:sz w:val="26"/>
              <w:szCs w:val="26"/>
            </w:rPr>
          </w:rPrChange>
        </w:rPr>
        <w:t xml:space="preserve">j) </w:t>
      </w:r>
      <w:r w:rsidRPr="00625D67">
        <w:rPr>
          <w:rFonts w:ascii="Arial" w:hAnsi="Arial" w:cs="Arial"/>
          <w:b/>
          <w:bCs/>
          <w:sz w:val="26"/>
          <w:szCs w:val="26"/>
          <w:rPrChange w:id="2492" w:author="Kola Akinwale" w:date="2021-11-22T10:58:00Z">
            <w:rPr>
              <w:rFonts w:ascii="Arial Unicode MS" w:hAnsi="Arial Unicode MS"/>
              <w:sz w:val="26"/>
              <w:szCs w:val="26"/>
            </w:rPr>
          </w:rPrChange>
        </w:rPr>
        <w:t>State Executive Committee</w:t>
      </w:r>
    </w:p>
    <w:p w14:paraId="69755DC8" w14:textId="7E882AB3" w:rsidR="00AA30FD" w:rsidRPr="00975333" w:rsidRDefault="00AA30FD" w:rsidP="00AA30FD">
      <w:pPr>
        <w:jc w:val="both"/>
        <w:rPr>
          <w:rFonts w:ascii="Arial" w:hAnsi="Arial" w:cs="Arial"/>
          <w:sz w:val="26"/>
          <w:szCs w:val="26"/>
          <w:rPrChange w:id="2493" w:author="Kola Akinwale" w:date="2021-11-22T10:48:00Z">
            <w:rPr>
              <w:rFonts w:ascii="Arial Unicode MS" w:hAnsi="Arial Unicode MS"/>
              <w:sz w:val="26"/>
              <w:szCs w:val="26"/>
            </w:rPr>
          </w:rPrChange>
        </w:rPr>
      </w:pPr>
      <w:r w:rsidRPr="00975333">
        <w:rPr>
          <w:rFonts w:ascii="Arial" w:hAnsi="Arial" w:cs="Arial"/>
          <w:sz w:val="26"/>
          <w:szCs w:val="26"/>
          <w:rPrChange w:id="2494" w:author="Kola Akinwale" w:date="2021-11-22T10:48:00Z">
            <w:rPr>
              <w:rFonts w:ascii="Arial Unicode MS" w:hAnsi="Arial Unicode MS"/>
              <w:sz w:val="26"/>
              <w:szCs w:val="26"/>
            </w:rPr>
          </w:rPrChange>
        </w:rPr>
        <w:t xml:space="preserve">The State Executive Committee shall comprise of the </w:t>
      </w:r>
      <w:del w:id="2495" w:author="Kola Akinwale" w:date="2021-11-22T09:16:00Z">
        <w:r w:rsidRPr="00975333" w:rsidDel="00C9713A">
          <w:rPr>
            <w:rFonts w:ascii="Arial" w:hAnsi="Arial" w:cs="Arial"/>
            <w:sz w:val="26"/>
            <w:szCs w:val="26"/>
            <w:rPrChange w:id="2496" w:author="Kola Akinwale" w:date="2021-11-22T10:48:00Z">
              <w:rPr>
                <w:rFonts w:ascii="Arial Unicode MS" w:hAnsi="Arial Unicode MS"/>
                <w:sz w:val="26"/>
                <w:szCs w:val="26"/>
              </w:rPr>
            </w:rPrChange>
          </w:rPr>
          <w:delText>following:-</w:delText>
        </w:r>
      </w:del>
      <w:ins w:id="2497" w:author="Kola Akinwale" w:date="2021-11-22T09:16:00Z">
        <w:r w:rsidR="00C9713A" w:rsidRPr="00975333">
          <w:rPr>
            <w:rFonts w:ascii="Arial" w:hAnsi="Arial" w:cs="Arial"/>
            <w:sz w:val="26"/>
            <w:szCs w:val="26"/>
            <w:rPrChange w:id="2498" w:author="Kola Akinwale" w:date="2021-11-22T10:48:00Z">
              <w:rPr>
                <w:rFonts w:ascii="Arial Unicode MS" w:hAnsi="Arial Unicode MS"/>
                <w:sz w:val="26"/>
                <w:szCs w:val="26"/>
              </w:rPr>
            </w:rPrChange>
          </w:rPr>
          <w:t>following: -</w:t>
        </w:r>
      </w:ins>
      <w:r w:rsidRPr="00975333">
        <w:rPr>
          <w:rFonts w:ascii="Arial" w:hAnsi="Arial" w:cs="Arial"/>
          <w:sz w:val="26"/>
          <w:szCs w:val="26"/>
          <w:rPrChange w:id="2499" w:author="Kola Akinwale" w:date="2021-11-22T10:48:00Z">
            <w:rPr>
              <w:rFonts w:ascii="Arial Unicode MS" w:hAnsi="Arial Unicode MS"/>
              <w:sz w:val="26"/>
              <w:szCs w:val="26"/>
            </w:rPr>
          </w:rPrChange>
        </w:rPr>
        <w:t xml:space="preserve"> </w:t>
      </w:r>
    </w:p>
    <w:p w14:paraId="569BBDF6"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00" w:author="Kola Akinwale" w:date="2021-11-22T10:48:00Z">
            <w:rPr>
              <w:rFonts w:ascii="Arial Unicode MS" w:hAnsi="Arial Unicode MS"/>
              <w:sz w:val="26"/>
              <w:szCs w:val="26"/>
            </w:rPr>
          </w:rPrChange>
        </w:rPr>
      </w:pPr>
      <w:r w:rsidRPr="00975333">
        <w:rPr>
          <w:rFonts w:ascii="Arial" w:hAnsi="Arial" w:cs="Arial"/>
          <w:sz w:val="26"/>
          <w:szCs w:val="26"/>
          <w:rPrChange w:id="2501" w:author="Kola Akinwale" w:date="2021-11-22T10:48:00Z">
            <w:rPr>
              <w:rFonts w:ascii="Arial Unicode MS" w:hAnsi="Arial Unicode MS"/>
              <w:sz w:val="26"/>
              <w:szCs w:val="26"/>
            </w:rPr>
          </w:rPrChange>
        </w:rPr>
        <w:tab/>
      </w:r>
      <w:r w:rsidRPr="00975333">
        <w:rPr>
          <w:rFonts w:ascii="Arial" w:hAnsi="Arial" w:cs="Arial"/>
          <w:sz w:val="26"/>
          <w:szCs w:val="26"/>
          <w:rPrChange w:id="2502" w:author="Kola Akinwale" w:date="2021-11-22T10:48:00Z">
            <w:rPr>
              <w:rFonts w:ascii="Arial Unicode MS" w:hAnsi="Arial Unicode MS"/>
              <w:sz w:val="26"/>
              <w:szCs w:val="26"/>
            </w:rPr>
          </w:rPrChange>
        </w:rPr>
        <w:tab/>
        <w:t xml:space="preserve">State Chairman </w:t>
      </w:r>
    </w:p>
    <w:p w14:paraId="2FD36D52"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03" w:author="Kola Akinwale" w:date="2021-11-22T10:48:00Z">
            <w:rPr>
              <w:rFonts w:ascii="Arial Unicode MS" w:hAnsi="Arial Unicode MS"/>
              <w:sz w:val="26"/>
              <w:szCs w:val="26"/>
            </w:rPr>
          </w:rPrChange>
        </w:rPr>
      </w:pPr>
      <w:r w:rsidRPr="00975333">
        <w:rPr>
          <w:rFonts w:ascii="Arial" w:hAnsi="Arial" w:cs="Arial"/>
          <w:sz w:val="26"/>
          <w:szCs w:val="26"/>
          <w:rPrChange w:id="2504" w:author="Kola Akinwale" w:date="2021-11-22T10:48:00Z">
            <w:rPr>
              <w:rFonts w:ascii="Arial Unicode MS" w:hAnsi="Arial Unicode MS"/>
              <w:sz w:val="26"/>
              <w:szCs w:val="26"/>
            </w:rPr>
          </w:rPrChange>
        </w:rPr>
        <w:tab/>
      </w:r>
      <w:r w:rsidRPr="00975333">
        <w:rPr>
          <w:rFonts w:ascii="Arial" w:hAnsi="Arial" w:cs="Arial"/>
          <w:sz w:val="26"/>
          <w:szCs w:val="26"/>
          <w:rPrChange w:id="2505" w:author="Kola Akinwale" w:date="2021-11-22T10:48:00Z">
            <w:rPr>
              <w:rFonts w:ascii="Arial Unicode MS" w:hAnsi="Arial Unicode MS"/>
              <w:sz w:val="26"/>
              <w:szCs w:val="26"/>
            </w:rPr>
          </w:rPrChange>
        </w:rPr>
        <w:tab/>
        <w:t>All National Executive members of the Party from the State</w:t>
      </w:r>
    </w:p>
    <w:p w14:paraId="5D15AC4B"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06" w:author="Kola Akinwale" w:date="2021-11-22T10:48:00Z">
            <w:rPr>
              <w:rFonts w:ascii="Arial Unicode MS" w:hAnsi="Arial Unicode MS"/>
              <w:sz w:val="26"/>
              <w:szCs w:val="26"/>
            </w:rPr>
          </w:rPrChange>
        </w:rPr>
      </w:pPr>
      <w:r w:rsidRPr="00975333">
        <w:rPr>
          <w:rFonts w:ascii="Arial" w:hAnsi="Arial" w:cs="Arial"/>
          <w:sz w:val="26"/>
          <w:szCs w:val="26"/>
          <w:rPrChange w:id="2507" w:author="Kola Akinwale" w:date="2021-11-22T10:48:00Z">
            <w:rPr>
              <w:rFonts w:ascii="Arial Unicode MS" w:hAnsi="Arial Unicode MS"/>
              <w:sz w:val="26"/>
              <w:szCs w:val="26"/>
            </w:rPr>
          </w:rPrChange>
        </w:rPr>
        <w:tab/>
      </w:r>
      <w:r w:rsidRPr="00975333">
        <w:rPr>
          <w:rFonts w:ascii="Arial" w:hAnsi="Arial" w:cs="Arial"/>
          <w:sz w:val="26"/>
          <w:szCs w:val="26"/>
          <w:rPrChange w:id="2508" w:author="Kola Akinwale" w:date="2021-11-22T10:48:00Z">
            <w:rPr>
              <w:rFonts w:ascii="Arial Unicode MS" w:hAnsi="Arial Unicode MS"/>
              <w:sz w:val="26"/>
              <w:szCs w:val="26"/>
            </w:rPr>
          </w:rPrChange>
        </w:rPr>
        <w:tab/>
        <w:t xml:space="preserve">Governor and Deputy Governor if produced by the Party in </w:t>
      </w:r>
      <w:r w:rsidRPr="00975333">
        <w:rPr>
          <w:rFonts w:ascii="Arial" w:hAnsi="Arial" w:cs="Arial"/>
          <w:sz w:val="26"/>
          <w:szCs w:val="26"/>
          <w:rPrChange w:id="2509" w:author="Kola Akinwale" w:date="2021-11-22T10:48:00Z">
            <w:rPr>
              <w:rFonts w:ascii="Arial Unicode MS" w:hAnsi="Arial Unicode MS"/>
              <w:sz w:val="26"/>
              <w:szCs w:val="26"/>
            </w:rPr>
          </w:rPrChange>
        </w:rPr>
        <w:tab/>
      </w:r>
      <w:r w:rsidRPr="00975333">
        <w:rPr>
          <w:rFonts w:ascii="Arial" w:hAnsi="Arial" w:cs="Arial"/>
          <w:sz w:val="26"/>
          <w:szCs w:val="26"/>
          <w:rPrChange w:id="2510" w:author="Kola Akinwale" w:date="2021-11-22T10:48:00Z">
            <w:rPr>
              <w:rFonts w:ascii="Arial Unicode MS" w:hAnsi="Arial Unicode MS"/>
              <w:sz w:val="26"/>
              <w:szCs w:val="26"/>
            </w:rPr>
          </w:rPrChange>
        </w:rPr>
        <w:tab/>
        <w:t xml:space="preserve"> the State  </w:t>
      </w:r>
    </w:p>
    <w:p w14:paraId="237F9A5B"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11" w:author="Kola Akinwale" w:date="2021-11-22T10:48:00Z">
            <w:rPr>
              <w:rFonts w:ascii="Arial Unicode MS" w:hAnsi="Arial Unicode MS"/>
              <w:sz w:val="26"/>
              <w:szCs w:val="26"/>
            </w:rPr>
          </w:rPrChange>
        </w:rPr>
      </w:pPr>
      <w:r w:rsidRPr="00975333">
        <w:rPr>
          <w:rFonts w:ascii="Arial" w:hAnsi="Arial" w:cs="Arial"/>
          <w:sz w:val="26"/>
          <w:szCs w:val="26"/>
          <w:rPrChange w:id="2512" w:author="Kola Akinwale" w:date="2021-11-22T10:48:00Z">
            <w:rPr>
              <w:rFonts w:ascii="Arial Unicode MS" w:hAnsi="Arial Unicode MS"/>
              <w:sz w:val="26"/>
              <w:szCs w:val="26"/>
            </w:rPr>
          </w:rPrChange>
        </w:rPr>
        <w:tab/>
      </w:r>
      <w:r w:rsidRPr="00975333">
        <w:rPr>
          <w:rFonts w:ascii="Arial" w:hAnsi="Arial" w:cs="Arial"/>
          <w:sz w:val="26"/>
          <w:szCs w:val="26"/>
          <w:rPrChange w:id="2513" w:author="Kola Akinwale" w:date="2021-11-22T10:48:00Z">
            <w:rPr>
              <w:rFonts w:ascii="Arial Unicode MS" w:hAnsi="Arial Unicode MS"/>
              <w:sz w:val="26"/>
              <w:szCs w:val="26"/>
            </w:rPr>
          </w:rPrChange>
        </w:rPr>
        <w:tab/>
        <w:t xml:space="preserve">Speaker, Deputy Speaker and Majority or Minority Leader </w:t>
      </w:r>
      <w:r w:rsidRPr="00975333">
        <w:rPr>
          <w:rFonts w:ascii="Arial" w:hAnsi="Arial" w:cs="Arial"/>
          <w:sz w:val="26"/>
          <w:szCs w:val="26"/>
          <w:rPrChange w:id="2514" w:author="Kola Akinwale" w:date="2021-11-22T10:48:00Z">
            <w:rPr>
              <w:rFonts w:ascii="Arial Unicode MS" w:hAnsi="Arial Unicode MS"/>
              <w:sz w:val="26"/>
              <w:szCs w:val="26"/>
            </w:rPr>
          </w:rPrChange>
        </w:rPr>
        <w:tab/>
      </w:r>
      <w:r w:rsidRPr="00975333">
        <w:rPr>
          <w:rFonts w:ascii="Arial" w:hAnsi="Arial" w:cs="Arial"/>
          <w:sz w:val="26"/>
          <w:szCs w:val="26"/>
          <w:rPrChange w:id="2515" w:author="Kola Akinwale" w:date="2021-11-22T10:48:00Z">
            <w:rPr>
              <w:rFonts w:ascii="Arial Unicode MS" w:hAnsi="Arial Unicode MS"/>
              <w:sz w:val="26"/>
              <w:szCs w:val="26"/>
            </w:rPr>
          </w:rPrChange>
        </w:rPr>
        <w:tab/>
        <w:t xml:space="preserve">and Whip of the State House of Assembly produced by the </w:t>
      </w:r>
      <w:r w:rsidRPr="00975333">
        <w:rPr>
          <w:rFonts w:ascii="Arial" w:hAnsi="Arial" w:cs="Arial"/>
          <w:sz w:val="26"/>
          <w:szCs w:val="26"/>
          <w:rPrChange w:id="2516" w:author="Kola Akinwale" w:date="2021-11-22T10:48:00Z">
            <w:rPr>
              <w:rFonts w:ascii="Arial Unicode MS" w:hAnsi="Arial Unicode MS"/>
              <w:sz w:val="26"/>
              <w:szCs w:val="26"/>
            </w:rPr>
          </w:rPrChange>
        </w:rPr>
        <w:tab/>
      </w:r>
      <w:r w:rsidRPr="00975333">
        <w:rPr>
          <w:rFonts w:ascii="Arial" w:hAnsi="Arial" w:cs="Arial"/>
          <w:sz w:val="26"/>
          <w:szCs w:val="26"/>
          <w:rPrChange w:id="2517" w:author="Kola Akinwale" w:date="2021-11-22T10:48:00Z">
            <w:rPr>
              <w:rFonts w:ascii="Arial Unicode MS" w:hAnsi="Arial Unicode MS"/>
              <w:sz w:val="26"/>
              <w:szCs w:val="26"/>
            </w:rPr>
          </w:rPrChange>
        </w:rPr>
        <w:tab/>
        <w:t>Party in the State</w:t>
      </w:r>
    </w:p>
    <w:p w14:paraId="7151581E"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18" w:author="Kola Akinwale" w:date="2021-11-22T10:48:00Z">
            <w:rPr>
              <w:rFonts w:ascii="Arial Unicode MS" w:hAnsi="Arial Unicode MS"/>
              <w:sz w:val="26"/>
              <w:szCs w:val="26"/>
            </w:rPr>
          </w:rPrChange>
        </w:rPr>
      </w:pPr>
      <w:r w:rsidRPr="00975333">
        <w:rPr>
          <w:rFonts w:ascii="Arial" w:hAnsi="Arial" w:cs="Arial"/>
          <w:sz w:val="26"/>
          <w:szCs w:val="26"/>
          <w:rPrChange w:id="2519" w:author="Kola Akinwale" w:date="2021-11-22T10:48:00Z">
            <w:rPr>
              <w:rFonts w:ascii="Arial Unicode MS" w:hAnsi="Arial Unicode MS"/>
              <w:sz w:val="26"/>
              <w:szCs w:val="26"/>
            </w:rPr>
          </w:rPrChange>
        </w:rPr>
        <w:tab/>
      </w:r>
      <w:r w:rsidRPr="00975333">
        <w:rPr>
          <w:rFonts w:ascii="Arial" w:hAnsi="Arial" w:cs="Arial"/>
          <w:sz w:val="26"/>
          <w:szCs w:val="26"/>
          <w:rPrChange w:id="2520" w:author="Kola Akinwale" w:date="2021-11-22T10:48:00Z">
            <w:rPr>
              <w:rFonts w:ascii="Arial Unicode MS" w:hAnsi="Arial Unicode MS"/>
              <w:sz w:val="26"/>
              <w:szCs w:val="26"/>
            </w:rPr>
          </w:rPrChange>
        </w:rPr>
        <w:tab/>
        <w:t xml:space="preserve">State Deputy Chairman </w:t>
      </w:r>
    </w:p>
    <w:p w14:paraId="58AE668A"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21" w:author="Kola Akinwale" w:date="2021-11-22T10:48:00Z">
            <w:rPr>
              <w:rFonts w:ascii="Arial Unicode MS" w:hAnsi="Arial Unicode MS"/>
              <w:sz w:val="26"/>
              <w:szCs w:val="26"/>
            </w:rPr>
          </w:rPrChange>
        </w:rPr>
      </w:pPr>
      <w:r w:rsidRPr="00975333">
        <w:rPr>
          <w:rFonts w:ascii="Arial" w:hAnsi="Arial" w:cs="Arial"/>
          <w:sz w:val="26"/>
          <w:szCs w:val="26"/>
          <w:rPrChange w:id="2522" w:author="Kola Akinwale" w:date="2021-11-22T10:48:00Z">
            <w:rPr>
              <w:rFonts w:ascii="Arial Unicode MS" w:hAnsi="Arial Unicode MS"/>
              <w:sz w:val="26"/>
              <w:szCs w:val="26"/>
            </w:rPr>
          </w:rPrChange>
        </w:rPr>
        <w:tab/>
      </w:r>
      <w:r w:rsidRPr="00975333">
        <w:rPr>
          <w:rFonts w:ascii="Arial" w:hAnsi="Arial" w:cs="Arial"/>
          <w:sz w:val="26"/>
          <w:szCs w:val="26"/>
          <w:rPrChange w:id="2523" w:author="Kola Akinwale" w:date="2021-11-22T10:48:00Z">
            <w:rPr>
              <w:rFonts w:ascii="Arial Unicode MS" w:hAnsi="Arial Unicode MS"/>
              <w:sz w:val="26"/>
              <w:szCs w:val="26"/>
            </w:rPr>
          </w:rPrChange>
        </w:rPr>
        <w:tab/>
        <w:t>Three (3) State Vice Chairmen from each Senatorial Zone</w:t>
      </w:r>
    </w:p>
    <w:p w14:paraId="35A0AED9"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24" w:author="Kola Akinwale" w:date="2021-11-22T10:48:00Z">
            <w:rPr>
              <w:rFonts w:ascii="Arial Unicode MS" w:hAnsi="Arial Unicode MS"/>
              <w:sz w:val="26"/>
              <w:szCs w:val="26"/>
            </w:rPr>
          </w:rPrChange>
        </w:rPr>
      </w:pPr>
      <w:r w:rsidRPr="00975333">
        <w:rPr>
          <w:rFonts w:ascii="Arial" w:hAnsi="Arial" w:cs="Arial"/>
          <w:sz w:val="26"/>
          <w:szCs w:val="26"/>
          <w:rPrChange w:id="2525" w:author="Kola Akinwale" w:date="2021-11-22T10:48:00Z">
            <w:rPr>
              <w:rFonts w:ascii="Arial Unicode MS" w:hAnsi="Arial Unicode MS"/>
              <w:sz w:val="26"/>
              <w:szCs w:val="26"/>
            </w:rPr>
          </w:rPrChange>
        </w:rPr>
        <w:tab/>
      </w:r>
      <w:r w:rsidRPr="00975333">
        <w:rPr>
          <w:rFonts w:ascii="Arial" w:hAnsi="Arial" w:cs="Arial"/>
          <w:sz w:val="26"/>
          <w:szCs w:val="26"/>
          <w:rPrChange w:id="2526" w:author="Kola Akinwale" w:date="2021-11-22T10:48:00Z">
            <w:rPr>
              <w:rFonts w:ascii="Arial Unicode MS" w:hAnsi="Arial Unicode MS"/>
              <w:sz w:val="26"/>
              <w:szCs w:val="26"/>
            </w:rPr>
          </w:rPrChange>
        </w:rPr>
        <w:tab/>
        <w:t>State Secretary</w:t>
      </w:r>
    </w:p>
    <w:p w14:paraId="70609831"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27" w:author="Kola Akinwale" w:date="2021-11-22T10:48:00Z">
            <w:rPr>
              <w:rFonts w:ascii="Arial Unicode MS" w:hAnsi="Arial Unicode MS"/>
              <w:sz w:val="26"/>
              <w:szCs w:val="26"/>
            </w:rPr>
          </w:rPrChange>
        </w:rPr>
      </w:pPr>
      <w:r w:rsidRPr="00975333">
        <w:rPr>
          <w:rFonts w:ascii="Arial" w:hAnsi="Arial" w:cs="Arial"/>
          <w:sz w:val="26"/>
          <w:szCs w:val="26"/>
          <w:rPrChange w:id="2528" w:author="Kola Akinwale" w:date="2021-11-22T10:48:00Z">
            <w:rPr>
              <w:rFonts w:ascii="Arial Unicode MS" w:hAnsi="Arial Unicode MS"/>
              <w:sz w:val="26"/>
              <w:szCs w:val="26"/>
            </w:rPr>
          </w:rPrChange>
        </w:rPr>
        <w:tab/>
      </w:r>
      <w:r w:rsidRPr="00975333">
        <w:rPr>
          <w:rFonts w:ascii="Arial" w:hAnsi="Arial" w:cs="Arial"/>
          <w:sz w:val="26"/>
          <w:szCs w:val="26"/>
          <w:rPrChange w:id="2529" w:author="Kola Akinwale" w:date="2021-11-22T10:48:00Z">
            <w:rPr>
              <w:rFonts w:ascii="Arial Unicode MS" w:hAnsi="Arial Unicode MS"/>
              <w:sz w:val="26"/>
              <w:szCs w:val="26"/>
            </w:rPr>
          </w:rPrChange>
        </w:rPr>
        <w:tab/>
        <w:t>Deputy Secretary</w:t>
      </w:r>
    </w:p>
    <w:p w14:paraId="62BA5BAF" w14:textId="77777777" w:rsidR="00277B83" w:rsidRPr="00975333" w:rsidRDefault="00AA30FD" w:rsidP="00AA30FD">
      <w:pPr>
        <w:pStyle w:val="ListParagraph"/>
        <w:numPr>
          <w:ilvl w:val="0"/>
          <w:numId w:val="61"/>
        </w:numPr>
        <w:ind w:left="1418" w:hanging="425"/>
        <w:jc w:val="both"/>
        <w:rPr>
          <w:ins w:id="2530" w:author="Kola Akinwale" w:date="2021-11-08T17:12:00Z"/>
          <w:rFonts w:ascii="Arial" w:hAnsi="Arial" w:cs="Arial"/>
          <w:sz w:val="26"/>
          <w:szCs w:val="26"/>
          <w:rPrChange w:id="2531" w:author="Kola Akinwale" w:date="2021-11-22T10:48:00Z">
            <w:rPr>
              <w:ins w:id="2532" w:author="Kola Akinwale" w:date="2021-11-08T17:12:00Z"/>
              <w:rFonts w:ascii="Arial Unicode MS" w:hAnsi="Arial Unicode MS"/>
              <w:sz w:val="26"/>
              <w:szCs w:val="26"/>
            </w:rPr>
          </w:rPrChange>
        </w:rPr>
      </w:pPr>
      <w:r w:rsidRPr="00975333">
        <w:rPr>
          <w:rFonts w:ascii="Arial" w:hAnsi="Arial" w:cs="Arial"/>
          <w:sz w:val="26"/>
          <w:szCs w:val="26"/>
          <w:rPrChange w:id="2533" w:author="Kola Akinwale" w:date="2021-11-22T10:48:00Z">
            <w:rPr>
              <w:rFonts w:ascii="Arial Unicode MS" w:hAnsi="Arial Unicode MS"/>
              <w:sz w:val="26"/>
              <w:szCs w:val="26"/>
            </w:rPr>
          </w:rPrChange>
        </w:rPr>
        <w:tab/>
      </w:r>
      <w:r w:rsidRPr="00975333">
        <w:rPr>
          <w:rFonts w:ascii="Arial" w:hAnsi="Arial" w:cs="Arial"/>
          <w:sz w:val="26"/>
          <w:szCs w:val="26"/>
          <w:rPrChange w:id="2534" w:author="Kola Akinwale" w:date="2021-11-22T10:48:00Z">
            <w:rPr>
              <w:rFonts w:ascii="Arial Unicode MS" w:hAnsi="Arial Unicode MS"/>
              <w:sz w:val="26"/>
              <w:szCs w:val="26"/>
            </w:rPr>
          </w:rPrChange>
        </w:rPr>
        <w:tab/>
        <w:t>Three (3) State Assistant Secretaries from each Senatorial</w:t>
      </w:r>
    </w:p>
    <w:p w14:paraId="44BB7614" w14:textId="597E625A" w:rsidR="00AA30FD" w:rsidRPr="00975333" w:rsidRDefault="00277B83" w:rsidP="00277B83">
      <w:pPr>
        <w:pStyle w:val="ListParagraph"/>
        <w:ind w:left="1418"/>
        <w:jc w:val="both"/>
        <w:rPr>
          <w:rFonts w:ascii="Arial" w:hAnsi="Arial" w:cs="Arial"/>
          <w:sz w:val="26"/>
          <w:szCs w:val="26"/>
          <w:rPrChange w:id="2535" w:author="Kola Akinwale" w:date="2021-11-22T10:48:00Z">
            <w:rPr>
              <w:rFonts w:ascii="Arial Unicode MS" w:hAnsi="Arial Unicode MS"/>
              <w:sz w:val="26"/>
              <w:szCs w:val="26"/>
            </w:rPr>
          </w:rPrChange>
        </w:rPr>
        <w:pPrChange w:id="2536" w:author="Kola Akinwale" w:date="2021-11-08T17:12:00Z">
          <w:pPr>
            <w:pStyle w:val="ListParagraph"/>
            <w:numPr>
              <w:numId w:val="61"/>
            </w:numPr>
            <w:ind w:left="1418" w:hanging="425"/>
            <w:jc w:val="both"/>
          </w:pPr>
        </w:pPrChange>
      </w:pPr>
      <w:ins w:id="2537" w:author="Kola Akinwale" w:date="2021-11-08T17:12:00Z">
        <w:r w:rsidRPr="00975333">
          <w:rPr>
            <w:rFonts w:ascii="Arial" w:hAnsi="Arial" w:cs="Arial"/>
            <w:sz w:val="26"/>
            <w:szCs w:val="26"/>
            <w:rPrChange w:id="2538" w:author="Kola Akinwale" w:date="2021-11-22T10:48:00Z">
              <w:rPr>
                <w:rFonts w:ascii="Arial Unicode MS" w:hAnsi="Arial Unicode MS"/>
                <w:sz w:val="26"/>
                <w:szCs w:val="26"/>
              </w:rPr>
            </w:rPrChange>
          </w:rPr>
          <w:t xml:space="preserve">          </w:t>
        </w:r>
      </w:ins>
      <w:r w:rsidR="00AA30FD" w:rsidRPr="00975333">
        <w:rPr>
          <w:rFonts w:ascii="Arial" w:hAnsi="Arial" w:cs="Arial"/>
          <w:sz w:val="26"/>
          <w:szCs w:val="26"/>
          <w:rPrChange w:id="2539" w:author="Kola Akinwale" w:date="2021-11-22T10:48:00Z">
            <w:rPr>
              <w:rFonts w:ascii="Arial Unicode MS" w:hAnsi="Arial Unicode MS"/>
              <w:sz w:val="26"/>
              <w:szCs w:val="26"/>
            </w:rPr>
          </w:rPrChange>
        </w:rPr>
        <w:t xml:space="preserve"> Zone</w:t>
      </w:r>
    </w:p>
    <w:p w14:paraId="66ADB4DB"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40" w:author="Kola Akinwale" w:date="2021-11-22T10:48:00Z">
            <w:rPr>
              <w:rFonts w:ascii="Arial Unicode MS" w:hAnsi="Arial Unicode MS"/>
              <w:sz w:val="26"/>
              <w:szCs w:val="26"/>
            </w:rPr>
          </w:rPrChange>
        </w:rPr>
      </w:pPr>
      <w:r w:rsidRPr="00975333">
        <w:rPr>
          <w:rFonts w:ascii="Arial" w:hAnsi="Arial" w:cs="Arial"/>
          <w:sz w:val="26"/>
          <w:szCs w:val="26"/>
          <w:rPrChange w:id="2541" w:author="Kola Akinwale" w:date="2021-11-22T10:48:00Z">
            <w:rPr>
              <w:rFonts w:ascii="Arial Unicode MS" w:hAnsi="Arial Unicode MS"/>
              <w:sz w:val="26"/>
              <w:szCs w:val="26"/>
            </w:rPr>
          </w:rPrChange>
        </w:rPr>
        <w:tab/>
      </w:r>
      <w:r w:rsidRPr="00975333">
        <w:rPr>
          <w:rFonts w:ascii="Arial" w:hAnsi="Arial" w:cs="Arial"/>
          <w:sz w:val="26"/>
          <w:szCs w:val="26"/>
          <w:rPrChange w:id="2542" w:author="Kola Akinwale" w:date="2021-11-22T10:48:00Z">
            <w:rPr>
              <w:rFonts w:ascii="Arial Unicode MS" w:hAnsi="Arial Unicode MS"/>
              <w:sz w:val="26"/>
              <w:szCs w:val="26"/>
            </w:rPr>
          </w:rPrChange>
        </w:rPr>
        <w:tab/>
        <w:t xml:space="preserve">All Local Government Area Party Chairmen in the State </w:t>
      </w:r>
    </w:p>
    <w:p w14:paraId="31001C5D"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43" w:author="Kola Akinwale" w:date="2021-11-22T10:48:00Z">
            <w:rPr>
              <w:rFonts w:ascii="Arial Unicode MS" w:hAnsi="Arial Unicode MS"/>
              <w:sz w:val="26"/>
              <w:szCs w:val="26"/>
            </w:rPr>
          </w:rPrChange>
        </w:rPr>
      </w:pPr>
      <w:r w:rsidRPr="00975333">
        <w:rPr>
          <w:rFonts w:ascii="Arial" w:hAnsi="Arial" w:cs="Arial"/>
          <w:sz w:val="26"/>
          <w:szCs w:val="26"/>
          <w:rPrChange w:id="2544" w:author="Kola Akinwale" w:date="2021-11-22T10:48:00Z">
            <w:rPr>
              <w:rFonts w:ascii="Arial Unicode MS" w:hAnsi="Arial Unicode MS"/>
              <w:sz w:val="26"/>
              <w:szCs w:val="26"/>
            </w:rPr>
          </w:rPrChange>
        </w:rPr>
        <w:tab/>
      </w:r>
      <w:r w:rsidRPr="00975333">
        <w:rPr>
          <w:rFonts w:ascii="Arial" w:hAnsi="Arial" w:cs="Arial"/>
          <w:sz w:val="26"/>
          <w:szCs w:val="26"/>
          <w:rPrChange w:id="2545" w:author="Kola Akinwale" w:date="2021-11-22T10:48:00Z">
            <w:rPr>
              <w:rFonts w:ascii="Arial Unicode MS" w:hAnsi="Arial Unicode MS"/>
              <w:sz w:val="26"/>
              <w:szCs w:val="26"/>
            </w:rPr>
          </w:rPrChange>
        </w:rPr>
        <w:tab/>
        <w:t>State Treasurer</w:t>
      </w:r>
    </w:p>
    <w:p w14:paraId="6C4CD75A"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46" w:author="Kola Akinwale" w:date="2021-11-22T10:48:00Z">
            <w:rPr>
              <w:rFonts w:ascii="Arial Unicode MS" w:hAnsi="Arial Unicode MS"/>
              <w:sz w:val="26"/>
              <w:szCs w:val="26"/>
            </w:rPr>
          </w:rPrChange>
        </w:rPr>
      </w:pPr>
      <w:r w:rsidRPr="00975333">
        <w:rPr>
          <w:rFonts w:ascii="Arial" w:hAnsi="Arial" w:cs="Arial"/>
          <w:sz w:val="26"/>
          <w:szCs w:val="26"/>
          <w:rPrChange w:id="2547" w:author="Kola Akinwale" w:date="2021-11-22T10:48:00Z">
            <w:rPr>
              <w:rFonts w:ascii="Arial Unicode MS" w:hAnsi="Arial Unicode MS"/>
              <w:sz w:val="26"/>
              <w:szCs w:val="26"/>
            </w:rPr>
          </w:rPrChange>
        </w:rPr>
        <w:tab/>
      </w:r>
      <w:r w:rsidRPr="00975333">
        <w:rPr>
          <w:rFonts w:ascii="Arial" w:hAnsi="Arial" w:cs="Arial"/>
          <w:sz w:val="26"/>
          <w:szCs w:val="26"/>
          <w:rPrChange w:id="2548" w:author="Kola Akinwale" w:date="2021-11-22T10:48:00Z">
            <w:rPr>
              <w:rFonts w:ascii="Arial Unicode MS" w:hAnsi="Arial Unicode MS"/>
              <w:sz w:val="26"/>
              <w:szCs w:val="26"/>
            </w:rPr>
          </w:rPrChange>
        </w:rPr>
        <w:tab/>
        <w:t>Deputy State Treasurer</w:t>
      </w:r>
    </w:p>
    <w:p w14:paraId="5AEE810B"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49" w:author="Kola Akinwale" w:date="2021-11-22T10:48:00Z">
            <w:rPr>
              <w:rFonts w:ascii="Arial Unicode MS" w:hAnsi="Arial Unicode MS"/>
              <w:sz w:val="26"/>
              <w:szCs w:val="26"/>
            </w:rPr>
          </w:rPrChange>
        </w:rPr>
      </w:pPr>
      <w:r w:rsidRPr="00975333">
        <w:rPr>
          <w:rFonts w:ascii="Arial" w:hAnsi="Arial" w:cs="Arial"/>
          <w:sz w:val="26"/>
          <w:szCs w:val="26"/>
          <w:rPrChange w:id="2550" w:author="Kola Akinwale" w:date="2021-11-22T10:48:00Z">
            <w:rPr>
              <w:rFonts w:ascii="Arial Unicode MS" w:hAnsi="Arial Unicode MS"/>
              <w:sz w:val="26"/>
              <w:szCs w:val="26"/>
            </w:rPr>
          </w:rPrChange>
        </w:rPr>
        <w:tab/>
      </w:r>
      <w:r w:rsidRPr="00975333">
        <w:rPr>
          <w:rFonts w:ascii="Arial" w:hAnsi="Arial" w:cs="Arial"/>
          <w:sz w:val="26"/>
          <w:szCs w:val="26"/>
          <w:rPrChange w:id="2551" w:author="Kola Akinwale" w:date="2021-11-22T10:48:00Z">
            <w:rPr>
              <w:rFonts w:ascii="Arial Unicode MS" w:hAnsi="Arial Unicode MS"/>
              <w:sz w:val="26"/>
              <w:szCs w:val="26"/>
            </w:rPr>
          </w:rPrChange>
        </w:rPr>
        <w:tab/>
        <w:t>Three (3) State Assistant Treasurers</w:t>
      </w:r>
    </w:p>
    <w:p w14:paraId="0AD96BD3"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52" w:author="Kola Akinwale" w:date="2021-11-22T10:48:00Z">
            <w:rPr>
              <w:rFonts w:ascii="Arial Unicode MS" w:hAnsi="Arial Unicode MS"/>
              <w:sz w:val="26"/>
              <w:szCs w:val="26"/>
            </w:rPr>
          </w:rPrChange>
        </w:rPr>
      </w:pPr>
      <w:r w:rsidRPr="00975333">
        <w:rPr>
          <w:rFonts w:ascii="Arial" w:hAnsi="Arial" w:cs="Arial"/>
          <w:sz w:val="26"/>
          <w:szCs w:val="26"/>
          <w:rPrChange w:id="2553" w:author="Kola Akinwale" w:date="2021-11-22T10:48:00Z">
            <w:rPr>
              <w:rFonts w:ascii="Arial Unicode MS" w:hAnsi="Arial Unicode MS"/>
              <w:sz w:val="26"/>
              <w:szCs w:val="26"/>
            </w:rPr>
          </w:rPrChange>
        </w:rPr>
        <w:tab/>
      </w:r>
      <w:r w:rsidRPr="00975333">
        <w:rPr>
          <w:rFonts w:ascii="Arial" w:hAnsi="Arial" w:cs="Arial"/>
          <w:sz w:val="26"/>
          <w:szCs w:val="26"/>
          <w:rPrChange w:id="2554" w:author="Kola Akinwale" w:date="2021-11-22T10:48:00Z">
            <w:rPr>
              <w:rFonts w:ascii="Arial Unicode MS" w:hAnsi="Arial Unicode MS"/>
              <w:sz w:val="26"/>
              <w:szCs w:val="26"/>
            </w:rPr>
          </w:rPrChange>
        </w:rPr>
        <w:tab/>
        <w:t xml:space="preserve">State Financial Secretary </w:t>
      </w:r>
    </w:p>
    <w:p w14:paraId="520A358C"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55" w:author="Kola Akinwale" w:date="2021-11-22T10:48:00Z">
            <w:rPr>
              <w:rFonts w:ascii="Arial Unicode MS" w:hAnsi="Arial Unicode MS"/>
              <w:sz w:val="26"/>
              <w:szCs w:val="26"/>
            </w:rPr>
          </w:rPrChange>
        </w:rPr>
      </w:pPr>
      <w:r w:rsidRPr="00975333">
        <w:rPr>
          <w:rFonts w:ascii="Arial" w:hAnsi="Arial" w:cs="Arial"/>
          <w:sz w:val="26"/>
          <w:szCs w:val="26"/>
          <w:rPrChange w:id="2556" w:author="Kola Akinwale" w:date="2021-11-22T10:48:00Z">
            <w:rPr>
              <w:rFonts w:ascii="Arial Unicode MS" w:hAnsi="Arial Unicode MS"/>
              <w:sz w:val="26"/>
              <w:szCs w:val="26"/>
            </w:rPr>
          </w:rPrChange>
        </w:rPr>
        <w:tab/>
      </w:r>
      <w:r w:rsidRPr="00975333">
        <w:rPr>
          <w:rFonts w:ascii="Arial" w:hAnsi="Arial" w:cs="Arial"/>
          <w:sz w:val="26"/>
          <w:szCs w:val="26"/>
          <w:rPrChange w:id="2557" w:author="Kola Akinwale" w:date="2021-11-22T10:48:00Z">
            <w:rPr>
              <w:rFonts w:ascii="Arial Unicode MS" w:hAnsi="Arial Unicode MS"/>
              <w:sz w:val="26"/>
              <w:szCs w:val="26"/>
            </w:rPr>
          </w:rPrChange>
        </w:rPr>
        <w:tab/>
        <w:t xml:space="preserve">Deputy State Financial Secretary </w:t>
      </w:r>
    </w:p>
    <w:p w14:paraId="6CB52907"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58" w:author="Kola Akinwale" w:date="2021-11-22T10:48:00Z">
            <w:rPr>
              <w:rFonts w:ascii="Arial Unicode MS" w:hAnsi="Arial Unicode MS"/>
              <w:sz w:val="26"/>
              <w:szCs w:val="26"/>
            </w:rPr>
          </w:rPrChange>
        </w:rPr>
      </w:pPr>
      <w:r w:rsidRPr="00975333">
        <w:rPr>
          <w:rFonts w:ascii="Arial" w:hAnsi="Arial" w:cs="Arial"/>
          <w:sz w:val="26"/>
          <w:szCs w:val="26"/>
          <w:rPrChange w:id="2559" w:author="Kola Akinwale" w:date="2021-11-22T10:48:00Z">
            <w:rPr>
              <w:rFonts w:ascii="Arial Unicode MS" w:hAnsi="Arial Unicode MS"/>
              <w:sz w:val="26"/>
              <w:szCs w:val="26"/>
            </w:rPr>
          </w:rPrChange>
        </w:rPr>
        <w:tab/>
      </w:r>
      <w:r w:rsidRPr="00975333">
        <w:rPr>
          <w:rFonts w:ascii="Arial" w:hAnsi="Arial" w:cs="Arial"/>
          <w:sz w:val="26"/>
          <w:szCs w:val="26"/>
          <w:rPrChange w:id="2560" w:author="Kola Akinwale" w:date="2021-11-22T10:48:00Z">
            <w:rPr>
              <w:rFonts w:ascii="Arial Unicode MS" w:hAnsi="Arial Unicode MS"/>
              <w:sz w:val="26"/>
              <w:szCs w:val="26"/>
            </w:rPr>
          </w:rPrChange>
        </w:rPr>
        <w:tab/>
        <w:t xml:space="preserve">Three (3) State Assistant Financial Secretaries </w:t>
      </w:r>
    </w:p>
    <w:p w14:paraId="7CF3E454" w14:textId="77777777" w:rsidR="00AA30FD" w:rsidRPr="00975333" w:rsidRDefault="00AA30FD" w:rsidP="00AA30FD">
      <w:pPr>
        <w:pStyle w:val="ListParagraph"/>
        <w:numPr>
          <w:ilvl w:val="0"/>
          <w:numId w:val="61"/>
        </w:numPr>
        <w:ind w:left="993" w:firstLine="0"/>
        <w:jc w:val="both"/>
        <w:rPr>
          <w:rFonts w:ascii="Arial" w:hAnsi="Arial" w:cs="Arial"/>
          <w:sz w:val="26"/>
          <w:szCs w:val="26"/>
          <w:rPrChange w:id="2561" w:author="Kola Akinwale" w:date="2021-11-22T10:48:00Z">
            <w:rPr>
              <w:rFonts w:ascii="Arial Unicode MS" w:hAnsi="Arial Unicode MS"/>
              <w:sz w:val="26"/>
              <w:szCs w:val="26"/>
            </w:rPr>
          </w:rPrChange>
        </w:rPr>
      </w:pPr>
      <w:r w:rsidRPr="00975333">
        <w:rPr>
          <w:rFonts w:ascii="Arial" w:hAnsi="Arial" w:cs="Arial"/>
          <w:sz w:val="26"/>
          <w:szCs w:val="26"/>
          <w:rPrChange w:id="2562" w:author="Kola Akinwale" w:date="2021-11-22T10:48:00Z">
            <w:rPr>
              <w:rFonts w:ascii="Arial Unicode MS" w:hAnsi="Arial Unicode MS"/>
              <w:sz w:val="26"/>
              <w:szCs w:val="26"/>
            </w:rPr>
          </w:rPrChange>
        </w:rPr>
        <w:t xml:space="preserve">State Publicity Secretary </w:t>
      </w:r>
    </w:p>
    <w:p w14:paraId="338B7535"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63" w:author="Kola Akinwale" w:date="2021-11-22T10:48:00Z">
            <w:rPr>
              <w:rFonts w:ascii="Arial Unicode MS" w:hAnsi="Arial Unicode MS"/>
              <w:sz w:val="26"/>
              <w:szCs w:val="26"/>
            </w:rPr>
          </w:rPrChange>
        </w:rPr>
      </w:pPr>
      <w:r w:rsidRPr="00975333">
        <w:rPr>
          <w:rFonts w:ascii="Arial" w:hAnsi="Arial" w:cs="Arial"/>
          <w:sz w:val="26"/>
          <w:szCs w:val="26"/>
          <w:rPrChange w:id="2564" w:author="Kola Akinwale" w:date="2021-11-22T10:48:00Z">
            <w:rPr>
              <w:rFonts w:ascii="Arial Unicode MS" w:hAnsi="Arial Unicode MS"/>
              <w:sz w:val="26"/>
              <w:szCs w:val="26"/>
            </w:rPr>
          </w:rPrChange>
        </w:rPr>
        <w:t xml:space="preserve">Deputy State Publicity Secretary </w:t>
      </w:r>
    </w:p>
    <w:p w14:paraId="081C547D"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65" w:author="Kola Akinwale" w:date="2021-11-22T10:48:00Z">
            <w:rPr>
              <w:rFonts w:ascii="Arial Unicode MS" w:hAnsi="Arial Unicode MS"/>
              <w:sz w:val="26"/>
              <w:szCs w:val="26"/>
            </w:rPr>
          </w:rPrChange>
        </w:rPr>
      </w:pPr>
      <w:r w:rsidRPr="00975333">
        <w:rPr>
          <w:rFonts w:ascii="Arial" w:hAnsi="Arial" w:cs="Arial"/>
          <w:sz w:val="26"/>
          <w:szCs w:val="26"/>
          <w:rPrChange w:id="2566" w:author="Kola Akinwale" w:date="2021-11-22T10:48:00Z">
            <w:rPr>
              <w:rFonts w:ascii="Arial Unicode MS" w:hAnsi="Arial Unicode MS"/>
              <w:sz w:val="26"/>
              <w:szCs w:val="26"/>
            </w:rPr>
          </w:rPrChange>
        </w:rPr>
        <w:lastRenderedPageBreak/>
        <w:tab/>
      </w:r>
      <w:r w:rsidRPr="00975333">
        <w:rPr>
          <w:rFonts w:ascii="Arial" w:hAnsi="Arial" w:cs="Arial"/>
          <w:sz w:val="26"/>
          <w:szCs w:val="26"/>
          <w:rPrChange w:id="2567" w:author="Kola Akinwale" w:date="2021-11-22T10:48:00Z">
            <w:rPr>
              <w:rFonts w:ascii="Arial Unicode MS" w:hAnsi="Arial Unicode MS"/>
              <w:sz w:val="26"/>
              <w:szCs w:val="26"/>
            </w:rPr>
          </w:rPrChange>
        </w:rPr>
        <w:tab/>
        <w:t>State Organizing Secretary</w:t>
      </w:r>
    </w:p>
    <w:p w14:paraId="41E1F7E8"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68" w:author="Kola Akinwale" w:date="2021-11-22T10:48:00Z">
            <w:rPr>
              <w:rFonts w:ascii="Arial Unicode MS" w:hAnsi="Arial Unicode MS"/>
              <w:sz w:val="26"/>
              <w:szCs w:val="26"/>
            </w:rPr>
          </w:rPrChange>
        </w:rPr>
      </w:pPr>
      <w:r w:rsidRPr="00975333">
        <w:rPr>
          <w:rFonts w:ascii="Arial" w:hAnsi="Arial" w:cs="Arial"/>
          <w:sz w:val="26"/>
          <w:szCs w:val="26"/>
          <w:rPrChange w:id="2569" w:author="Kola Akinwale" w:date="2021-11-22T10:48:00Z">
            <w:rPr>
              <w:rFonts w:ascii="Arial Unicode MS" w:hAnsi="Arial Unicode MS"/>
              <w:sz w:val="26"/>
              <w:szCs w:val="26"/>
            </w:rPr>
          </w:rPrChange>
        </w:rPr>
        <w:tab/>
      </w:r>
      <w:r w:rsidRPr="00975333">
        <w:rPr>
          <w:rFonts w:ascii="Arial" w:hAnsi="Arial" w:cs="Arial"/>
          <w:sz w:val="26"/>
          <w:szCs w:val="26"/>
          <w:rPrChange w:id="2570" w:author="Kola Akinwale" w:date="2021-11-22T10:48:00Z">
            <w:rPr>
              <w:rFonts w:ascii="Arial Unicode MS" w:hAnsi="Arial Unicode MS"/>
              <w:sz w:val="26"/>
              <w:szCs w:val="26"/>
            </w:rPr>
          </w:rPrChange>
        </w:rPr>
        <w:tab/>
        <w:t xml:space="preserve">Deputy State Organizing Secretary </w:t>
      </w:r>
    </w:p>
    <w:p w14:paraId="14F0577A"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71" w:author="Kola Akinwale" w:date="2021-11-22T10:48:00Z">
            <w:rPr>
              <w:rFonts w:ascii="Arial Unicode MS" w:hAnsi="Arial Unicode MS"/>
              <w:sz w:val="26"/>
              <w:szCs w:val="26"/>
            </w:rPr>
          </w:rPrChange>
        </w:rPr>
      </w:pPr>
      <w:r w:rsidRPr="00975333">
        <w:rPr>
          <w:rFonts w:ascii="Arial" w:hAnsi="Arial" w:cs="Arial"/>
          <w:sz w:val="26"/>
          <w:szCs w:val="26"/>
          <w:rPrChange w:id="2572" w:author="Kola Akinwale" w:date="2021-11-22T10:48:00Z">
            <w:rPr>
              <w:rFonts w:ascii="Arial Unicode MS" w:hAnsi="Arial Unicode MS"/>
              <w:sz w:val="26"/>
              <w:szCs w:val="26"/>
            </w:rPr>
          </w:rPrChange>
        </w:rPr>
        <w:tab/>
      </w:r>
      <w:r w:rsidRPr="00975333">
        <w:rPr>
          <w:rFonts w:ascii="Arial" w:hAnsi="Arial" w:cs="Arial"/>
          <w:sz w:val="26"/>
          <w:szCs w:val="26"/>
          <w:rPrChange w:id="2573" w:author="Kola Akinwale" w:date="2021-11-22T10:48:00Z">
            <w:rPr>
              <w:rFonts w:ascii="Arial Unicode MS" w:hAnsi="Arial Unicode MS"/>
              <w:sz w:val="26"/>
              <w:szCs w:val="26"/>
            </w:rPr>
          </w:rPrChange>
        </w:rPr>
        <w:tab/>
        <w:t xml:space="preserve">Three (3) State Assistant Organizing Secretaries </w:t>
      </w:r>
    </w:p>
    <w:p w14:paraId="63588EC7"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74" w:author="Kola Akinwale" w:date="2021-11-22T10:48:00Z">
            <w:rPr>
              <w:rFonts w:ascii="Arial Unicode MS" w:hAnsi="Arial Unicode MS"/>
              <w:sz w:val="26"/>
              <w:szCs w:val="26"/>
            </w:rPr>
          </w:rPrChange>
        </w:rPr>
      </w:pPr>
      <w:r w:rsidRPr="00975333">
        <w:rPr>
          <w:rFonts w:ascii="Arial" w:hAnsi="Arial" w:cs="Arial"/>
          <w:sz w:val="26"/>
          <w:szCs w:val="26"/>
          <w:rPrChange w:id="2575" w:author="Kola Akinwale" w:date="2021-11-22T10:48:00Z">
            <w:rPr>
              <w:rFonts w:ascii="Arial Unicode MS" w:hAnsi="Arial Unicode MS"/>
              <w:sz w:val="26"/>
              <w:szCs w:val="26"/>
            </w:rPr>
          </w:rPrChange>
        </w:rPr>
        <w:tab/>
        <w:t>State Legal Adviser</w:t>
      </w:r>
    </w:p>
    <w:p w14:paraId="576A4F9E"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76" w:author="Kola Akinwale" w:date="2021-11-22T10:48:00Z">
            <w:rPr>
              <w:rFonts w:ascii="Arial Unicode MS" w:hAnsi="Arial Unicode MS"/>
              <w:sz w:val="26"/>
              <w:szCs w:val="26"/>
            </w:rPr>
          </w:rPrChange>
        </w:rPr>
      </w:pPr>
      <w:r w:rsidRPr="00975333">
        <w:rPr>
          <w:rFonts w:ascii="Arial" w:hAnsi="Arial" w:cs="Arial"/>
          <w:sz w:val="26"/>
          <w:szCs w:val="26"/>
          <w:rPrChange w:id="2577" w:author="Kola Akinwale" w:date="2021-11-22T10:48:00Z">
            <w:rPr>
              <w:rFonts w:ascii="Arial Unicode MS" w:hAnsi="Arial Unicode MS"/>
              <w:sz w:val="26"/>
              <w:szCs w:val="26"/>
            </w:rPr>
          </w:rPrChange>
        </w:rPr>
        <w:t>Deputy State Legal Adviser</w:t>
      </w:r>
    </w:p>
    <w:p w14:paraId="247D4CBF"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78" w:author="Kola Akinwale" w:date="2021-11-22T10:48:00Z">
            <w:rPr>
              <w:rFonts w:ascii="Arial Unicode MS" w:hAnsi="Arial Unicode MS"/>
              <w:sz w:val="26"/>
              <w:szCs w:val="26"/>
            </w:rPr>
          </w:rPrChange>
        </w:rPr>
      </w:pPr>
      <w:r w:rsidRPr="00975333">
        <w:rPr>
          <w:rFonts w:ascii="Arial" w:hAnsi="Arial" w:cs="Arial"/>
          <w:sz w:val="26"/>
          <w:szCs w:val="26"/>
          <w:rPrChange w:id="2579" w:author="Kola Akinwale" w:date="2021-11-22T10:48:00Z">
            <w:rPr>
              <w:rFonts w:ascii="Arial Unicode MS" w:hAnsi="Arial Unicode MS"/>
              <w:sz w:val="26"/>
              <w:szCs w:val="26"/>
            </w:rPr>
          </w:rPrChange>
        </w:rPr>
        <w:t xml:space="preserve">State Auditor </w:t>
      </w:r>
    </w:p>
    <w:p w14:paraId="75F607E3"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80" w:author="Kola Akinwale" w:date="2021-11-22T10:48:00Z">
            <w:rPr>
              <w:rFonts w:ascii="Arial Unicode MS" w:hAnsi="Arial Unicode MS"/>
              <w:sz w:val="26"/>
              <w:szCs w:val="26"/>
            </w:rPr>
          </w:rPrChange>
        </w:rPr>
      </w:pPr>
      <w:r w:rsidRPr="00975333">
        <w:rPr>
          <w:rFonts w:ascii="Arial" w:hAnsi="Arial" w:cs="Arial"/>
          <w:sz w:val="26"/>
          <w:szCs w:val="26"/>
          <w:rPrChange w:id="2581" w:author="Kola Akinwale" w:date="2021-11-22T10:48:00Z">
            <w:rPr>
              <w:rFonts w:ascii="Arial Unicode MS" w:hAnsi="Arial Unicode MS"/>
              <w:sz w:val="26"/>
              <w:szCs w:val="26"/>
            </w:rPr>
          </w:rPrChange>
        </w:rPr>
        <w:t>Deputy State Auditor</w:t>
      </w:r>
    </w:p>
    <w:p w14:paraId="7A997AC2"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82" w:author="Kola Akinwale" w:date="2021-11-22T10:48:00Z">
            <w:rPr>
              <w:rFonts w:ascii="Arial Unicode MS" w:hAnsi="Arial Unicode MS"/>
              <w:sz w:val="26"/>
              <w:szCs w:val="26"/>
            </w:rPr>
          </w:rPrChange>
        </w:rPr>
      </w:pPr>
      <w:r w:rsidRPr="00975333">
        <w:rPr>
          <w:rFonts w:ascii="Arial" w:hAnsi="Arial" w:cs="Arial"/>
          <w:sz w:val="26"/>
          <w:szCs w:val="26"/>
          <w:rPrChange w:id="2583" w:author="Kola Akinwale" w:date="2021-11-22T10:48:00Z">
            <w:rPr>
              <w:rFonts w:ascii="Arial Unicode MS" w:hAnsi="Arial Unicode MS"/>
              <w:sz w:val="26"/>
              <w:szCs w:val="26"/>
            </w:rPr>
          </w:rPrChange>
        </w:rPr>
        <w:t xml:space="preserve">State Welfare/Social Secretary </w:t>
      </w:r>
    </w:p>
    <w:p w14:paraId="6D0768DF"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84" w:author="Kola Akinwale" w:date="2021-11-22T10:48:00Z">
            <w:rPr>
              <w:rFonts w:ascii="Arial Unicode MS" w:hAnsi="Arial Unicode MS"/>
              <w:sz w:val="26"/>
              <w:szCs w:val="26"/>
            </w:rPr>
          </w:rPrChange>
        </w:rPr>
      </w:pPr>
      <w:r w:rsidRPr="00975333">
        <w:rPr>
          <w:rFonts w:ascii="Arial" w:hAnsi="Arial" w:cs="Arial"/>
          <w:sz w:val="26"/>
          <w:szCs w:val="26"/>
          <w:rPrChange w:id="2585" w:author="Kola Akinwale" w:date="2021-11-22T10:48:00Z">
            <w:rPr>
              <w:rFonts w:ascii="Arial Unicode MS" w:hAnsi="Arial Unicode MS"/>
              <w:sz w:val="26"/>
              <w:szCs w:val="26"/>
            </w:rPr>
          </w:rPrChange>
        </w:rPr>
        <w:t xml:space="preserve">Deputy State Welfare/Social Secretary </w:t>
      </w:r>
    </w:p>
    <w:p w14:paraId="504F31B7"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86" w:author="Kola Akinwale" w:date="2021-11-22T10:48:00Z">
            <w:rPr>
              <w:rFonts w:ascii="Arial Unicode MS" w:hAnsi="Arial Unicode MS"/>
              <w:sz w:val="26"/>
              <w:szCs w:val="26"/>
            </w:rPr>
          </w:rPrChange>
        </w:rPr>
      </w:pPr>
      <w:r w:rsidRPr="00975333">
        <w:rPr>
          <w:rFonts w:ascii="Arial" w:hAnsi="Arial" w:cs="Arial"/>
          <w:sz w:val="26"/>
          <w:szCs w:val="26"/>
          <w:rPrChange w:id="2587" w:author="Kola Akinwale" w:date="2021-11-22T10:48:00Z">
            <w:rPr>
              <w:rFonts w:ascii="Arial Unicode MS" w:hAnsi="Arial Unicode MS"/>
              <w:sz w:val="26"/>
              <w:szCs w:val="26"/>
            </w:rPr>
          </w:rPrChange>
        </w:rPr>
        <w:t>State Women Leader</w:t>
      </w:r>
    </w:p>
    <w:p w14:paraId="09331951"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88" w:author="Kola Akinwale" w:date="2021-11-22T10:48:00Z">
            <w:rPr>
              <w:rFonts w:ascii="Arial Unicode MS" w:hAnsi="Arial Unicode MS"/>
              <w:sz w:val="26"/>
              <w:szCs w:val="26"/>
            </w:rPr>
          </w:rPrChange>
        </w:rPr>
      </w:pPr>
      <w:r w:rsidRPr="00975333">
        <w:rPr>
          <w:rFonts w:ascii="Arial" w:hAnsi="Arial" w:cs="Arial"/>
          <w:sz w:val="26"/>
          <w:szCs w:val="26"/>
          <w:rPrChange w:id="2589" w:author="Kola Akinwale" w:date="2021-11-22T10:48:00Z">
            <w:rPr>
              <w:rFonts w:ascii="Arial Unicode MS" w:hAnsi="Arial Unicode MS"/>
              <w:sz w:val="26"/>
              <w:szCs w:val="26"/>
            </w:rPr>
          </w:rPrChange>
        </w:rPr>
        <w:t>Deputy State Women Leader</w:t>
      </w:r>
    </w:p>
    <w:p w14:paraId="085EF81E"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90" w:author="Kola Akinwale" w:date="2021-11-22T10:48:00Z">
            <w:rPr>
              <w:rFonts w:ascii="Arial Unicode MS" w:hAnsi="Arial Unicode MS"/>
              <w:sz w:val="26"/>
              <w:szCs w:val="26"/>
            </w:rPr>
          </w:rPrChange>
        </w:rPr>
      </w:pPr>
      <w:r w:rsidRPr="00975333">
        <w:rPr>
          <w:rFonts w:ascii="Arial" w:hAnsi="Arial" w:cs="Arial"/>
          <w:sz w:val="26"/>
          <w:szCs w:val="26"/>
          <w:rPrChange w:id="2591" w:author="Kola Akinwale" w:date="2021-11-22T10:48:00Z">
            <w:rPr>
              <w:rFonts w:ascii="Arial Unicode MS" w:hAnsi="Arial Unicode MS"/>
              <w:sz w:val="26"/>
              <w:szCs w:val="26"/>
            </w:rPr>
          </w:rPrChange>
        </w:rPr>
        <w:tab/>
        <w:t>Three (3) State Assistant Women Leaders</w:t>
      </w:r>
    </w:p>
    <w:p w14:paraId="3E615983"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92" w:author="Kola Akinwale" w:date="2021-11-22T10:48:00Z">
            <w:rPr>
              <w:rFonts w:ascii="Arial Unicode MS" w:hAnsi="Arial Unicode MS"/>
              <w:sz w:val="26"/>
              <w:szCs w:val="26"/>
            </w:rPr>
          </w:rPrChange>
        </w:rPr>
      </w:pPr>
      <w:r w:rsidRPr="00975333">
        <w:rPr>
          <w:rFonts w:ascii="Arial" w:hAnsi="Arial" w:cs="Arial"/>
          <w:sz w:val="26"/>
          <w:szCs w:val="26"/>
          <w:rPrChange w:id="2593" w:author="Kola Akinwale" w:date="2021-11-22T10:48:00Z">
            <w:rPr>
              <w:rFonts w:ascii="Arial Unicode MS" w:hAnsi="Arial Unicode MS"/>
              <w:sz w:val="26"/>
              <w:szCs w:val="26"/>
            </w:rPr>
          </w:rPrChange>
        </w:rPr>
        <w:t>State Youth Leader</w:t>
      </w:r>
    </w:p>
    <w:p w14:paraId="37B3BC6D"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94" w:author="Kola Akinwale" w:date="2021-11-22T10:48:00Z">
            <w:rPr>
              <w:rFonts w:ascii="Arial Unicode MS" w:hAnsi="Arial Unicode MS"/>
              <w:sz w:val="26"/>
              <w:szCs w:val="26"/>
            </w:rPr>
          </w:rPrChange>
        </w:rPr>
      </w:pPr>
      <w:r w:rsidRPr="00975333">
        <w:rPr>
          <w:rFonts w:ascii="Arial" w:hAnsi="Arial" w:cs="Arial"/>
          <w:sz w:val="26"/>
          <w:szCs w:val="26"/>
          <w:rPrChange w:id="2595" w:author="Kola Akinwale" w:date="2021-11-22T10:48:00Z">
            <w:rPr>
              <w:rFonts w:ascii="Arial Unicode MS" w:hAnsi="Arial Unicode MS"/>
              <w:sz w:val="26"/>
              <w:szCs w:val="26"/>
            </w:rPr>
          </w:rPrChange>
        </w:rPr>
        <w:t>State PWD Leader</w:t>
      </w:r>
    </w:p>
    <w:p w14:paraId="0550602B"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96" w:author="Kola Akinwale" w:date="2021-11-22T10:48:00Z">
            <w:rPr>
              <w:rFonts w:ascii="Arial Unicode MS" w:hAnsi="Arial Unicode MS"/>
              <w:sz w:val="26"/>
              <w:szCs w:val="26"/>
            </w:rPr>
          </w:rPrChange>
        </w:rPr>
      </w:pPr>
      <w:r w:rsidRPr="00975333">
        <w:rPr>
          <w:rFonts w:ascii="Arial" w:hAnsi="Arial" w:cs="Arial"/>
          <w:sz w:val="26"/>
          <w:szCs w:val="26"/>
          <w:rPrChange w:id="2597" w:author="Kola Akinwale" w:date="2021-11-22T10:48:00Z">
            <w:rPr>
              <w:rFonts w:ascii="Arial Unicode MS" w:hAnsi="Arial Unicode MS"/>
              <w:sz w:val="26"/>
              <w:szCs w:val="26"/>
            </w:rPr>
          </w:rPrChange>
        </w:rPr>
        <w:t>Deputy State Youth Leader</w:t>
      </w:r>
    </w:p>
    <w:p w14:paraId="7785F86E"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598" w:author="Kola Akinwale" w:date="2021-11-22T10:48:00Z">
            <w:rPr>
              <w:rFonts w:ascii="Arial Unicode MS" w:hAnsi="Arial Unicode MS"/>
              <w:sz w:val="26"/>
              <w:szCs w:val="26"/>
            </w:rPr>
          </w:rPrChange>
        </w:rPr>
      </w:pPr>
      <w:r w:rsidRPr="00975333">
        <w:rPr>
          <w:rFonts w:ascii="Arial" w:hAnsi="Arial" w:cs="Arial"/>
          <w:sz w:val="26"/>
          <w:szCs w:val="26"/>
          <w:rPrChange w:id="2599" w:author="Kola Akinwale" w:date="2021-11-22T10:48:00Z">
            <w:rPr>
              <w:rFonts w:ascii="Arial Unicode MS" w:hAnsi="Arial Unicode MS"/>
              <w:sz w:val="26"/>
              <w:szCs w:val="26"/>
            </w:rPr>
          </w:rPrChange>
        </w:rPr>
        <w:t xml:space="preserve">Three (3) State Assistant Youth Leaders </w:t>
      </w:r>
    </w:p>
    <w:p w14:paraId="6998979C"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600" w:author="Kola Akinwale" w:date="2021-11-22T10:48:00Z">
            <w:rPr>
              <w:rFonts w:ascii="Arial Unicode MS" w:hAnsi="Arial Unicode MS"/>
              <w:sz w:val="26"/>
              <w:szCs w:val="26"/>
            </w:rPr>
          </w:rPrChange>
        </w:rPr>
      </w:pPr>
      <w:r w:rsidRPr="00975333">
        <w:rPr>
          <w:rFonts w:ascii="Arial" w:hAnsi="Arial" w:cs="Arial"/>
          <w:sz w:val="26"/>
          <w:szCs w:val="26"/>
          <w:rPrChange w:id="2601" w:author="Kola Akinwale" w:date="2021-11-22T10:48:00Z">
            <w:rPr>
              <w:rFonts w:ascii="Arial Unicode MS" w:hAnsi="Arial Unicode MS"/>
              <w:sz w:val="26"/>
              <w:szCs w:val="26"/>
            </w:rPr>
          </w:rPrChange>
        </w:rPr>
        <w:t>State Chief Whip</w:t>
      </w:r>
    </w:p>
    <w:p w14:paraId="1DFD1B0F"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602" w:author="Kola Akinwale" w:date="2021-11-22T10:48:00Z">
            <w:rPr>
              <w:rFonts w:ascii="Arial Unicode MS" w:hAnsi="Arial Unicode MS"/>
              <w:sz w:val="26"/>
              <w:szCs w:val="26"/>
            </w:rPr>
          </w:rPrChange>
        </w:rPr>
      </w:pPr>
      <w:r w:rsidRPr="00975333">
        <w:rPr>
          <w:rFonts w:ascii="Arial" w:hAnsi="Arial" w:cs="Arial"/>
          <w:sz w:val="26"/>
          <w:szCs w:val="26"/>
          <w:rPrChange w:id="2603" w:author="Kola Akinwale" w:date="2021-11-22T10:48:00Z">
            <w:rPr>
              <w:rFonts w:ascii="Arial Unicode MS" w:hAnsi="Arial Unicode MS"/>
              <w:sz w:val="26"/>
              <w:szCs w:val="26"/>
            </w:rPr>
          </w:rPrChange>
        </w:rPr>
        <w:t>Deputy State Chief Whip</w:t>
      </w:r>
    </w:p>
    <w:p w14:paraId="1203CAB2" w14:textId="77777777" w:rsidR="00AA30FD" w:rsidRPr="00975333" w:rsidRDefault="00AA30FD" w:rsidP="00AA30FD">
      <w:pPr>
        <w:pStyle w:val="ListParagraph"/>
        <w:numPr>
          <w:ilvl w:val="0"/>
          <w:numId w:val="61"/>
        </w:numPr>
        <w:ind w:left="1418" w:hanging="425"/>
        <w:jc w:val="both"/>
        <w:rPr>
          <w:rFonts w:ascii="Arial" w:hAnsi="Arial" w:cs="Arial"/>
          <w:sz w:val="26"/>
          <w:szCs w:val="26"/>
          <w:rPrChange w:id="2604" w:author="Kola Akinwale" w:date="2021-11-22T10:48:00Z">
            <w:rPr>
              <w:rFonts w:ascii="Arial Unicode MS" w:hAnsi="Arial Unicode MS"/>
              <w:sz w:val="26"/>
              <w:szCs w:val="26"/>
            </w:rPr>
          </w:rPrChange>
        </w:rPr>
      </w:pPr>
      <w:r w:rsidRPr="00975333">
        <w:rPr>
          <w:rFonts w:ascii="Arial" w:hAnsi="Arial" w:cs="Arial"/>
          <w:sz w:val="26"/>
          <w:szCs w:val="26"/>
          <w:rPrChange w:id="2605" w:author="Kola Akinwale" w:date="2021-11-22T10:48:00Z">
            <w:rPr>
              <w:rFonts w:ascii="Arial Unicode MS" w:hAnsi="Arial Unicode MS"/>
              <w:sz w:val="26"/>
              <w:szCs w:val="26"/>
            </w:rPr>
          </w:rPrChange>
        </w:rPr>
        <w:t xml:space="preserve">Six (6) State Ex-officio Members (3 Men and 3 women) two </w:t>
      </w:r>
      <w:r w:rsidRPr="00975333">
        <w:rPr>
          <w:rFonts w:ascii="Arial" w:hAnsi="Arial" w:cs="Arial"/>
          <w:sz w:val="26"/>
          <w:szCs w:val="26"/>
          <w:rPrChange w:id="2606" w:author="Kola Akinwale" w:date="2021-11-22T10:48:00Z">
            <w:rPr>
              <w:rFonts w:ascii="Arial Unicode MS" w:hAnsi="Arial Unicode MS"/>
              <w:sz w:val="26"/>
              <w:szCs w:val="26"/>
            </w:rPr>
          </w:rPrChange>
        </w:rPr>
        <w:tab/>
      </w:r>
      <w:r w:rsidRPr="00975333">
        <w:rPr>
          <w:rFonts w:ascii="Arial" w:hAnsi="Arial" w:cs="Arial"/>
          <w:sz w:val="26"/>
          <w:szCs w:val="26"/>
          <w:rPrChange w:id="2607" w:author="Kola Akinwale" w:date="2021-11-22T10:48:00Z">
            <w:rPr>
              <w:rFonts w:ascii="Arial Unicode MS" w:hAnsi="Arial Unicode MS"/>
              <w:sz w:val="26"/>
              <w:szCs w:val="26"/>
            </w:rPr>
          </w:rPrChange>
        </w:rPr>
        <w:tab/>
        <w:t>from each Senatorial Zone</w:t>
      </w:r>
    </w:p>
    <w:p w14:paraId="3683C3A4" w14:textId="77777777" w:rsidR="00AA30FD" w:rsidRPr="00975333" w:rsidRDefault="00AA30FD" w:rsidP="00AA30FD">
      <w:pPr>
        <w:pStyle w:val="ListParagraph"/>
        <w:ind w:left="709"/>
        <w:jc w:val="both"/>
        <w:rPr>
          <w:rFonts w:ascii="Arial" w:hAnsi="Arial" w:cs="Arial"/>
          <w:sz w:val="26"/>
          <w:szCs w:val="26"/>
          <w:rPrChange w:id="2608" w:author="Kola Akinwale" w:date="2021-11-22T10:48:00Z">
            <w:rPr>
              <w:rFonts w:ascii="Arial Unicode MS" w:hAnsi="Arial Unicode MS"/>
              <w:sz w:val="26"/>
              <w:szCs w:val="26"/>
            </w:rPr>
          </w:rPrChange>
        </w:rPr>
      </w:pPr>
      <w:r w:rsidRPr="00975333">
        <w:rPr>
          <w:rFonts w:ascii="Arial" w:hAnsi="Arial" w:cs="Arial"/>
          <w:sz w:val="26"/>
          <w:szCs w:val="26"/>
          <w:rPrChange w:id="2609" w:author="Kola Akinwale" w:date="2021-11-22T10:48:00Z">
            <w:rPr>
              <w:rFonts w:ascii="Arial Unicode MS" w:hAnsi="Arial Unicode MS"/>
              <w:sz w:val="26"/>
              <w:szCs w:val="26"/>
            </w:rPr>
          </w:rPrChange>
        </w:rPr>
        <w:t>xxxviii</w:t>
      </w:r>
      <w:r w:rsidRPr="00975333">
        <w:rPr>
          <w:rFonts w:ascii="Arial" w:hAnsi="Arial" w:cs="Arial"/>
          <w:sz w:val="26"/>
          <w:szCs w:val="26"/>
          <w:rPrChange w:id="2610" w:author="Kola Akinwale" w:date="2021-11-22T10:48:00Z">
            <w:rPr>
              <w:rFonts w:ascii="Arial Unicode MS" w:hAnsi="Arial Unicode MS"/>
              <w:sz w:val="26"/>
              <w:szCs w:val="26"/>
            </w:rPr>
          </w:rPrChange>
        </w:rPr>
        <w:tab/>
        <w:t xml:space="preserve">All elected Council Chairmen and their deputies if produced by </w:t>
      </w:r>
      <w:r w:rsidRPr="00975333">
        <w:rPr>
          <w:rFonts w:ascii="Arial" w:hAnsi="Arial" w:cs="Arial"/>
          <w:sz w:val="26"/>
          <w:szCs w:val="26"/>
          <w:rPrChange w:id="2611" w:author="Kola Akinwale" w:date="2021-11-22T10:48:00Z">
            <w:rPr>
              <w:rFonts w:ascii="Arial Unicode MS" w:hAnsi="Arial Unicode MS"/>
              <w:sz w:val="26"/>
              <w:szCs w:val="26"/>
            </w:rPr>
          </w:rPrChange>
        </w:rPr>
        <w:tab/>
      </w:r>
      <w:r w:rsidRPr="00975333">
        <w:rPr>
          <w:rFonts w:ascii="Arial" w:hAnsi="Arial" w:cs="Arial"/>
          <w:sz w:val="26"/>
          <w:szCs w:val="26"/>
          <w:rPrChange w:id="2612" w:author="Kola Akinwale" w:date="2021-11-22T10:48:00Z">
            <w:rPr>
              <w:rFonts w:ascii="Arial Unicode MS" w:hAnsi="Arial Unicode MS"/>
              <w:sz w:val="26"/>
              <w:szCs w:val="26"/>
            </w:rPr>
          </w:rPrChange>
        </w:rPr>
        <w:tab/>
        <w:t xml:space="preserve">         the Party in the State </w:t>
      </w:r>
    </w:p>
    <w:p w14:paraId="77F52E29" w14:textId="3E817802" w:rsidR="00AA30FD" w:rsidRDefault="00AA30FD" w:rsidP="00AA30FD">
      <w:pPr>
        <w:pStyle w:val="ListParagraph"/>
        <w:ind w:left="709"/>
        <w:jc w:val="both"/>
        <w:rPr>
          <w:ins w:id="2613" w:author="Kola Akinwale" w:date="2021-11-23T09:43:00Z"/>
          <w:rFonts w:ascii="Arial" w:hAnsi="Arial" w:cs="Arial"/>
          <w:sz w:val="26"/>
          <w:szCs w:val="26"/>
        </w:rPr>
      </w:pPr>
      <w:r w:rsidRPr="00975333">
        <w:rPr>
          <w:rFonts w:ascii="Arial" w:hAnsi="Arial" w:cs="Arial"/>
          <w:sz w:val="26"/>
          <w:szCs w:val="26"/>
          <w:rPrChange w:id="2614" w:author="Kola Akinwale" w:date="2021-11-22T10:48:00Z">
            <w:rPr>
              <w:rFonts w:ascii="Arial Unicode MS" w:hAnsi="Arial Unicode MS"/>
              <w:sz w:val="26"/>
              <w:szCs w:val="26"/>
            </w:rPr>
          </w:rPrChange>
        </w:rPr>
        <w:tab/>
        <w:t>xxxiv</w:t>
      </w:r>
      <w:r w:rsidRPr="00975333">
        <w:rPr>
          <w:rFonts w:ascii="Arial" w:hAnsi="Arial" w:cs="Arial"/>
          <w:sz w:val="26"/>
          <w:szCs w:val="26"/>
          <w:rPrChange w:id="2615" w:author="Kola Akinwale" w:date="2021-11-22T10:48:00Z">
            <w:rPr>
              <w:rFonts w:ascii="Arial Unicode MS" w:hAnsi="Arial Unicode MS"/>
              <w:sz w:val="26"/>
              <w:szCs w:val="26"/>
            </w:rPr>
          </w:rPrChange>
        </w:rPr>
        <w:tab/>
        <w:t xml:space="preserve">Members of the National Board of Trustees who shall </w:t>
      </w:r>
      <w:r w:rsidRPr="00975333">
        <w:rPr>
          <w:rFonts w:ascii="Arial" w:hAnsi="Arial" w:cs="Arial"/>
          <w:sz w:val="26"/>
          <w:szCs w:val="26"/>
          <w:rPrChange w:id="2616" w:author="Kola Akinwale" w:date="2021-11-22T10:48:00Z">
            <w:rPr>
              <w:rFonts w:ascii="Arial Unicode MS" w:hAnsi="Arial Unicode MS"/>
              <w:sz w:val="26"/>
              <w:szCs w:val="26"/>
            </w:rPr>
          </w:rPrChange>
        </w:rPr>
        <w:tab/>
      </w:r>
      <w:r w:rsidRPr="00975333">
        <w:rPr>
          <w:rFonts w:ascii="Arial" w:hAnsi="Arial" w:cs="Arial"/>
          <w:sz w:val="26"/>
          <w:szCs w:val="26"/>
          <w:rPrChange w:id="2617" w:author="Kola Akinwale" w:date="2021-11-22T10:48:00Z">
            <w:rPr>
              <w:rFonts w:ascii="Arial Unicode MS" w:hAnsi="Arial Unicode MS"/>
              <w:sz w:val="26"/>
              <w:szCs w:val="26"/>
            </w:rPr>
          </w:rPrChange>
        </w:rPr>
        <w:tab/>
      </w:r>
      <w:r w:rsidRPr="00975333">
        <w:rPr>
          <w:rFonts w:ascii="Arial" w:hAnsi="Arial" w:cs="Arial"/>
          <w:sz w:val="26"/>
          <w:szCs w:val="26"/>
          <w:rPrChange w:id="2618" w:author="Kola Akinwale" w:date="2021-11-22T10:48:00Z">
            <w:rPr>
              <w:rFonts w:ascii="Arial Unicode MS" w:hAnsi="Arial Unicode MS"/>
              <w:sz w:val="26"/>
              <w:szCs w:val="26"/>
            </w:rPr>
          </w:rPrChange>
        </w:rPr>
        <w:tab/>
      </w:r>
      <w:r w:rsidRPr="00975333">
        <w:rPr>
          <w:rFonts w:ascii="Arial" w:hAnsi="Arial" w:cs="Arial"/>
          <w:sz w:val="26"/>
          <w:szCs w:val="26"/>
          <w:rPrChange w:id="2619" w:author="Kola Akinwale" w:date="2021-11-22T10:48:00Z">
            <w:rPr>
              <w:rFonts w:ascii="Arial Unicode MS" w:hAnsi="Arial Unicode MS"/>
              <w:sz w:val="26"/>
              <w:szCs w:val="26"/>
            </w:rPr>
          </w:rPrChange>
        </w:rPr>
        <w:tab/>
        <w:t>however have no voting right.</w:t>
      </w:r>
    </w:p>
    <w:p w14:paraId="07E5CD8E" w14:textId="77777777" w:rsidR="000503FF" w:rsidRPr="00975333" w:rsidRDefault="000503FF" w:rsidP="00AA30FD">
      <w:pPr>
        <w:pStyle w:val="ListParagraph"/>
        <w:ind w:left="709"/>
        <w:jc w:val="both"/>
        <w:rPr>
          <w:rFonts w:ascii="Arial" w:hAnsi="Arial" w:cs="Arial"/>
          <w:sz w:val="26"/>
          <w:szCs w:val="26"/>
          <w:rPrChange w:id="2620" w:author="Kola Akinwale" w:date="2021-11-22T10:48:00Z">
            <w:rPr>
              <w:rFonts w:ascii="Arial Unicode MS" w:hAnsi="Arial Unicode MS"/>
              <w:sz w:val="26"/>
              <w:szCs w:val="26"/>
            </w:rPr>
          </w:rPrChange>
        </w:rPr>
      </w:pPr>
    </w:p>
    <w:p w14:paraId="13F8D4F5" w14:textId="77777777" w:rsidR="00AA30FD" w:rsidRPr="00975333" w:rsidRDefault="00AA30FD" w:rsidP="00AA30FD">
      <w:pPr>
        <w:jc w:val="both"/>
        <w:rPr>
          <w:rFonts w:ascii="Arial" w:hAnsi="Arial" w:cs="Arial"/>
          <w:sz w:val="26"/>
          <w:szCs w:val="26"/>
          <w:rPrChange w:id="2621" w:author="Kola Akinwale" w:date="2021-11-22T10:48:00Z">
            <w:rPr>
              <w:rFonts w:ascii="Arial Unicode MS" w:hAnsi="Arial Unicode MS"/>
              <w:sz w:val="26"/>
              <w:szCs w:val="26"/>
            </w:rPr>
          </w:rPrChange>
        </w:rPr>
      </w:pPr>
      <w:r w:rsidRPr="00975333">
        <w:rPr>
          <w:rFonts w:ascii="Arial" w:hAnsi="Arial" w:cs="Arial"/>
          <w:sz w:val="26"/>
          <w:szCs w:val="26"/>
          <w:rPrChange w:id="2622" w:author="Kola Akinwale" w:date="2021-11-22T10:48:00Z">
            <w:rPr>
              <w:rFonts w:ascii="Arial Unicode MS" w:hAnsi="Arial Unicode MS"/>
              <w:sz w:val="26"/>
              <w:szCs w:val="26"/>
            </w:rPr>
          </w:rPrChange>
        </w:rPr>
        <w:t>k)</w:t>
      </w:r>
      <w:r w:rsidRPr="00975333">
        <w:rPr>
          <w:rFonts w:ascii="Arial" w:hAnsi="Arial" w:cs="Arial"/>
          <w:sz w:val="26"/>
          <w:szCs w:val="26"/>
          <w:rPrChange w:id="2623" w:author="Kola Akinwale" w:date="2021-11-22T10:48:00Z">
            <w:rPr>
              <w:rFonts w:ascii="Arial Unicode MS" w:hAnsi="Arial Unicode MS"/>
              <w:sz w:val="26"/>
              <w:szCs w:val="26"/>
            </w:rPr>
          </w:rPrChange>
        </w:rPr>
        <w:tab/>
      </w:r>
      <w:r w:rsidRPr="000503FF">
        <w:rPr>
          <w:rFonts w:ascii="Arial" w:hAnsi="Arial" w:cs="Arial"/>
          <w:b/>
          <w:bCs/>
          <w:sz w:val="26"/>
          <w:szCs w:val="26"/>
          <w:rPrChange w:id="2624" w:author="Kola Akinwale" w:date="2021-11-23T09:43:00Z">
            <w:rPr>
              <w:rFonts w:ascii="Arial Unicode MS" w:hAnsi="Arial Unicode MS"/>
              <w:sz w:val="26"/>
              <w:szCs w:val="26"/>
            </w:rPr>
          </w:rPrChange>
        </w:rPr>
        <w:t>State Congress</w:t>
      </w:r>
    </w:p>
    <w:p w14:paraId="4C0E6A6F" w14:textId="42FD1928" w:rsidR="00AA30FD" w:rsidRPr="00975333" w:rsidRDefault="00AA30FD" w:rsidP="00AA30FD">
      <w:pPr>
        <w:jc w:val="both"/>
        <w:rPr>
          <w:rFonts w:ascii="Arial" w:hAnsi="Arial" w:cs="Arial"/>
          <w:sz w:val="26"/>
          <w:szCs w:val="26"/>
          <w:rPrChange w:id="2625" w:author="Kola Akinwale" w:date="2021-11-22T10:48:00Z">
            <w:rPr>
              <w:rFonts w:ascii="Arial Unicode MS" w:hAnsi="Arial Unicode MS"/>
              <w:sz w:val="26"/>
              <w:szCs w:val="26"/>
            </w:rPr>
          </w:rPrChange>
        </w:rPr>
      </w:pPr>
      <w:r w:rsidRPr="00975333">
        <w:rPr>
          <w:rFonts w:ascii="Arial" w:hAnsi="Arial" w:cs="Arial"/>
          <w:sz w:val="26"/>
          <w:szCs w:val="26"/>
          <w:rPrChange w:id="2626" w:author="Kola Akinwale" w:date="2021-11-22T10:48:00Z">
            <w:rPr>
              <w:rFonts w:ascii="Arial Unicode MS" w:hAnsi="Arial Unicode MS"/>
              <w:sz w:val="26"/>
              <w:szCs w:val="26"/>
            </w:rPr>
          </w:rPrChange>
        </w:rPr>
        <w:tab/>
        <w:t xml:space="preserve">The State Congress shall comprise </w:t>
      </w:r>
      <w:del w:id="2627" w:author="Kola Akinwale" w:date="2021-11-22T09:16:00Z">
        <w:r w:rsidRPr="00975333" w:rsidDel="00C9713A">
          <w:rPr>
            <w:rFonts w:ascii="Arial" w:hAnsi="Arial" w:cs="Arial"/>
            <w:sz w:val="26"/>
            <w:szCs w:val="26"/>
            <w:rPrChange w:id="2628" w:author="Kola Akinwale" w:date="2021-11-22T10:48:00Z">
              <w:rPr>
                <w:rFonts w:ascii="Arial Unicode MS" w:hAnsi="Arial Unicode MS"/>
                <w:sz w:val="26"/>
                <w:szCs w:val="26"/>
              </w:rPr>
            </w:rPrChange>
          </w:rPr>
          <w:delText>of:-</w:delText>
        </w:r>
      </w:del>
      <w:ins w:id="2629" w:author="Kola Akinwale" w:date="2021-11-22T09:16:00Z">
        <w:r w:rsidR="00C9713A" w:rsidRPr="00975333">
          <w:rPr>
            <w:rFonts w:ascii="Arial" w:hAnsi="Arial" w:cs="Arial"/>
            <w:sz w:val="26"/>
            <w:szCs w:val="26"/>
            <w:rPrChange w:id="2630" w:author="Kola Akinwale" w:date="2021-11-22T10:48:00Z">
              <w:rPr>
                <w:rFonts w:ascii="Arial Unicode MS" w:hAnsi="Arial Unicode MS"/>
                <w:sz w:val="26"/>
                <w:szCs w:val="26"/>
              </w:rPr>
            </w:rPrChange>
          </w:rPr>
          <w:t>of: -</w:t>
        </w:r>
      </w:ins>
    </w:p>
    <w:p w14:paraId="6015FD56" w14:textId="77777777" w:rsidR="00AA30FD" w:rsidRPr="00975333" w:rsidRDefault="00AA30FD" w:rsidP="00AA30FD">
      <w:pPr>
        <w:pStyle w:val="ListParagraph"/>
        <w:numPr>
          <w:ilvl w:val="0"/>
          <w:numId w:val="62"/>
        </w:numPr>
        <w:ind w:left="1418" w:hanging="284"/>
        <w:jc w:val="both"/>
        <w:rPr>
          <w:rFonts w:ascii="Arial" w:hAnsi="Arial" w:cs="Arial"/>
          <w:sz w:val="26"/>
          <w:szCs w:val="26"/>
          <w:rPrChange w:id="2631" w:author="Kola Akinwale" w:date="2021-11-22T10:48:00Z">
            <w:rPr>
              <w:rFonts w:ascii="Arial Unicode MS" w:hAnsi="Arial Unicode MS"/>
              <w:sz w:val="26"/>
              <w:szCs w:val="26"/>
            </w:rPr>
          </w:rPrChange>
        </w:rPr>
      </w:pPr>
      <w:r w:rsidRPr="00975333">
        <w:rPr>
          <w:rFonts w:ascii="Arial" w:hAnsi="Arial" w:cs="Arial"/>
          <w:sz w:val="26"/>
          <w:szCs w:val="26"/>
          <w:rPrChange w:id="2632" w:author="Kola Akinwale" w:date="2021-11-22T10:48:00Z">
            <w:rPr>
              <w:rFonts w:ascii="Arial Unicode MS" w:hAnsi="Arial Unicode MS"/>
              <w:sz w:val="26"/>
              <w:szCs w:val="26"/>
            </w:rPr>
          </w:rPrChange>
        </w:rPr>
        <w:t>The State Chairman and members of the State Executive Committee;</w:t>
      </w:r>
    </w:p>
    <w:p w14:paraId="46A4C45A" w14:textId="77777777" w:rsidR="00AA30FD" w:rsidRPr="00975333" w:rsidRDefault="00AA30FD" w:rsidP="00AA30FD">
      <w:pPr>
        <w:pStyle w:val="ListParagraph"/>
        <w:numPr>
          <w:ilvl w:val="0"/>
          <w:numId w:val="62"/>
        </w:numPr>
        <w:ind w:left="1418" w:hanging="284"/>
        <w:jc w:val="both"/>
        <w:rPr>
          <w:rFonts w:ascii="Arial" w:hAnsi="Arial" w:cs="Arial"/>
          <w:sz w:val="26"/>
          <w:szCs w:val="26"/>
          <w:rPrChange w:id="2633" w:author="Kola Akinwale" w:date="2021-11-22T10:48:00Z">
            <w:rPr>
              <w:rFonts w:ascii="Arial Unicode MS" w:hAnsi="Arial Unicode MS"/>
              <w:sz w:val="26"/>
              <w:szCs w:val="26"/>
            </w:rPr>
          </w:rPrChange>
        </w:rPr>
      </w:pPr>
      <w:r w:rsidRPr="00975333">
        <w:rPr>
          <w:rFonts w:ascii="Arial" w:hAnsi="Arial" w:cs="Arial"/>
          <w:sz w:val="26"/>
          <w:szCs w:val="26"/>
          <w:rPrChange w:id="2634" w:author="Kola Akinwale" w:date="2021-11-22T10:48:00Z">
            <w:rPr>
              <w:rFonts w:ascii="Arial Unicode MS" w:hAnsi="Arial Unicode MS"/>
              <w:sz w:val="26"/>
              <w:szCs w:val="26"/>
            </w:rPr>
          </w:rPrChange>
        </w:rPr>
        <w:t>President and Vice president from the State if produced by the Party</w:t>
      </w:r>
    </w:p>
    <w:p w14:paraId="3A0D910E" w14:textId="77777777" w:rsidR="00AA30FD" w:rsidRPr="00975333" w:rsidRDefault="00AA30FD" w:rsidP="00AA30FD">
      <w:pPr>
        <w:pStyle w:val="ListParagraph"/>
        <w:numPr>
          <w:ilvl w:val="0"/>
          <w:numId w:val="62"/>
        </w:numPr>
        <w:ind w:left="1418" w:hanging="284"/>
        <w:jc w:val="both"/>
        <w:rPr>
          <w:rFonts w:ascii="Arial" w:hAnsi="Arial" w:cs="Arial"/>
          <w:sz w:val="26"/>
          <w:szCs w:val="26"/>
          <w:rPrChange w:id="2635" w:author="Kola Akinwale" w:date="2021-11-22T10:48:00Z">
            <w:rPr>
              <w:rFonts w:ascii="Arial Unicode MS" w:hAnsi="Arial Unicode MS"/>
              <w:sz w:val="26"/>
              <w:szCs w:val="26"/>
            </w:rPr>
          </w:rPrChange>
        </w:rPr>
      </w:pPr>
      <w:r w:rsidRPr="00975333">
        <w:rPr>
          <w:rFonts w:ascii="Arial" w:hAnsi="Arial" w:cs="Arial"/>
          <w:sz w:val="26"/>
          <w:szCs w:val="26"/>
          <w:rPrChange w:id="2636" w:author="Kola Akinwale" w:date="2021-11-22T10:48:00Z">
            <w:rPr>
              <w:rFonts w:ascii="Arial Unicode MS" w:hAnsi="Arial Unicode MS"/>
              <w:sz w:val="26"/>
              <w:szCs w:val="26"/>
            </w:rPr>
          </w:rPrChange>
        </w:rPr>
        <w:t>All members of the National Executive Committee from the State;</w:t>
      </w:r>
    </w:p>
    <w:p w14:paraId="35829031" w14:textId="77777777" w:rsidR="00AA30FD" w:rsidRPr="00975333" w:rsidRDefault="00AA30FD" w:rsidP="00AA30FD">
      <w:pPr>
        <w:pStyle w:val="ListParagraph"/>
        <w:numPr>
          <w:ilvl w:val="0"/>
          <w:numId w:val="62"/>
        </w:numPr>
        <w:ind w:left="1418" w:hanging="284"/>
        <w:jc w:val="both"/>
        <w:rPr>
          <w:rFonts w:ascii="Arial" w:hAnsi="Arial" w:cs="Arial"/>
          <w:sz w:val="26"/>
          <w:szCs w:val="26"/>
          <w:rPrChange w:id="2637" w:author="Kola Akinwale" w:date="2021-11-22T10:48:00Z">
            <w:rPr>
              <w:rFonts w:ascii="Arial Unicode MS" w:hAnsi="Arial Unicode MS"/>
              <w:sz w:val="26"/>
              <w:szCs w:val="26"/>
            </w:rPr>
          </w:rPrChange>
        </w:rPr>
      </w:pPr>
      <w:r w:rsidRPr="00975333">
        <w:rPr>
          <w:rFonts w:ascii="Arial" w:hAnsi="Arial" w:cs="Arial"/>
          <w:sz w:val="26"/>
          <w:szCs w:val="26"/>
          <w:rPrChange w:id="2638" w:author="Kola Akinwale" w:date="2021-11-22T10:48:00Z">
            <w:rPr>
              <w:rFonts w:ascii="Arial Unicode MS" w:hAnsi="Arial Unicode MS"/>
              <w:sz w:val="26"/>
              <w:szCs w:val="26"/>
            </w:rPr>
          </w:rPrChange>
        </w:rPr>
        <w:t>All members of the National and State Assemblies who are members of the Party;</w:t>
      </w:r>
    </w:p>
    <w:p w14:paraId="6CE273ED" w14:textId="77777777" w:rsidR="00AA30FD" w:rsidRPr="00975333" w:rsidRDefault="00AA30FD" w:rsidP="00AA30FD">
      <w:pPr>
        <w:pStyle w:val="ListParagraph"/>
        <w:numPr>
          <w:ilvl w:val="0"/>
          <w:numId w:val="62"/>
        </w:numPr>
        <w:ind w:left="1418" w:hanging="284"/>
        <w:jc w:val="both"/>
        <w:rPr>
          <w:rFonts w:ascii="Arial" w:hAnsi="Arial" w:cs="Arial"/>
          <w:sz w:val="26"/>
          <w:szCs w:val="26"/>
          <w:rPrChange w:id="2639" w:author="Kola Akinwale" w:date="2021-11-22T10:48:00Z">
            <w:rPr>
              <w:rFonts w:ascii="Arial Unicode MS" w:hAnsi="Arial Unicode MS"/>
              <w:sz w:val="26"/>
              <w:szCs w:val="26"/>
            </w:rPr>
          </w:rPrChange>
        </w:rPr>
      </w:pPr>
      <w:r w:rsidRPr="00975333">
        <w:rPr>
          <w:rFonts w:ascii="Arial" w:hAnsi="Arial" w:cs="Arial"/>
          <w:sz w:val="26"/>
          <w:szCs w:val="26"/>
          <w:rPrChange w:id="2640" w:author="Kola Akinwale" w:date="2021-11-22T10:48:00Z">
            <w:rPr>
              <w:rFonts w:ascii="Arial Unicode MS" w:hAnsi="Arial Unicode MS"/>
              <w:sz w:val="26"/>
              <w:szCs w:val="26"/>
            </w:rPr>
          </w:rPrChange>
        </w:rPr>
        <w:t>Political office holders at the Federal and State who are members of the Party;</w:t>
      </w:r>
    </w:p>
    <w:p w14:paraId="468639EB" w14:textId="77777777" w:rsidR="00AA30FD" w:rsidRPr="00975333" w:rsidRDefault="00AA30FD" w:rsidP="00AA30FD">
      <w:pPr>
        <w:pStyle w:val="ListParagraph"/>
        <w:numPr>
          <w:ilvl w:val="0"/>
          <w:numId w:val="62"/>
        </w:numPr>
        <w:ind w:left="1418" w:hanging="284"/>
        <w:jc w:val="both"/>
        <w:rPr>
          <w:rFonts w:ascii="Arial" w:hAnsi="Arial" w:cs="Arial"/>
          <w:sz w:val="26"/>
          <w:szCs w:val="26"/>
          <w:rPrChange w:id="2641" w:author="Kola Akinwale" w:date="2021-11-22T10:48:00Z">
            <w:rPr>
              <w:rFonts w:ascii="Arial Unicode MS" w:hAnsi="Arial Unicode MS"/>
              <w:sz w:val="26"/>
              <w:szCs w:val="26"/>
            </w:rPr>
          </w:rPrChange>
        </w:rPr>
      </w:pPr>
      <w:r w:rsidRPr="00975333">
        <w:rPr>
          <w:rFonts w:ascii="Arial" w:hAnsi="Arial" w:cs="Arial"/>
          <w:sz w:val="26"/>
          <w:szCs w:val="26"/>
          <w:rPrChange w:id="2642" w:author="Kola Akinwale" w:date="2021-11-22T10:48:00Z">
            <w:rPr>
              <w:rFonts w:ascii="Arial Unicode MS" w:hAnsi="Arial Unicode MS"/>
              <w:sz w:val="26"/>
              <w:szCs w:val="26"/>
            </w:rPr>
          </w:rPrChange>
        </w:rPr>
        <w:t>All Local Government Council Chairmen and Deputy Chairmen who are members of the Party;</w:t>
      </w:r>
    </w:p>
    <w:p w14:paraId="2668B8BA" w14:textId="77777777" w:rsidR="00AA30FD" w:rsidRPr="00975333" w:rsidRDefault="00AA30FD" w:rsidP="00AA30FD">
      <w:pPr>
        <w:pStyle w:val="ListParagraph"/>
        <w:numPr>
          <w:ilvl w:val="0"/>
          <w:numId w:val="62"/>
        </w:numPr>
        <w:ind w:left="1418" w:hanging="284"/>
        <w:jc w:val="both"/>
        <w:rPr>
          <w:rFonts w:ascii="Arial" w:hAnsi="Arial" w:cs="Arial"/>
          <w:sz w:val="26"/>
          <w:szCs w:val="26"/>
          <w:rPrChange w:id="2643" w:author="Kola Akinwale" w:date="2021-11-22T10:48:00Z">
            <w:rPr>
              <w:rFonts w:ascii="Arial Unicode MS" w:hAnsi="Arial Unicode MS"/>
              <w:sz w:val="26"/>
              <w:szCs w:val="26"/>
            </w:rPr>
          </w:rPrChange>
        </w:rPr>
      </w:pPr>
      <w:r w:rsidRPr="00975333">
        <w:rPr>
          <w:rFonts w:ascii="Arial" w:hAnsi="Arial" w:cs="Arial"/>
          <w:sz w:val="26"/>
          <w:szCs w:val="26"/>
          <w:rPrChange w:id="2644" w:author="Kola Akinwale" w:date="2021-11-22T10:48:00Z">
            <w:rPr>
              <w:rFonts w:ascii="Arial Unicode MS" w:hAnsi="Arial Unicode MS"/>
              <w:sz w:val="26"/>
              <w:szCs w:val="26"/>
            </w:rPr>
          </w:rPrChange>
        </w:rPr>
        <w:t>Five (5) delegates per Local Government, elected at the Local Government Congresses who shall cease to function after the conclusion of the State Congress for which they were elected.</w:t>
      </w:r>
    </w:p>
    <w:p w14:paraId="1A836E92" w14:textId="77777777" w:rsidR="00AA30FD" w:rsidRPr="00975333" w:rsidRDefault="00AA30FD" w:rsidP="00AA30FD">
      <w:pPr>
        <w:pStyle w:val="ListParagraph"/>
        <w:numPr>
          <w:ilvl w:val="0"/>
          <w:numId w:val="62"/>
        </w:numPr>
        <w:ind w:left="1418" w:hanging="284"/>
        <w:jc w:val="both"/>
        <w:rPr>
          <w:rFonts w:ascii="Arial" w:hAnsi="Arial" w:cs="Arial"/>
          <w:sz w:val="26"/>
          <w:szCs w:val="26"/>
          <w:rPrChange w:id="2645" w:author="Kola Akinwale" w:date="2021-11-22T10:48:00Z">
            <w:rPr>
              <w:rFonts w:ascii="Arial Unicode MS" w:hAnsi="Arial Unicode MS"/>
              <w:sz w:val="26"/>
              <w:szCs w:val="26"/>
            </w:rPr>
          </w:rPrChange>
        </w:rPr>
      </w:pPr>
      <w:r w:rsidRPr="00975333">
        <w:rPr>
          <w:rFonts w:ascii="Arial" w:hAnsi="Arial" w:cs="Arial"/>
          <w:sz w:val="26"/>
          <w:szCs w:val="26"/>
          <w:rPrChange w:id="2646" w:author="Kola Akinwale" w:date="2021-11-22T10:48:00Z">
            <w:rPr>
              <w:rFonts w:ascii="Arial Unicode MS" w:hAnsi="Arial Unicode MS"/>
              <w:sz w:val="26"/>
              <w:szCs w:val="26"/>
            </w:rPr>
          </w:rPrChange>
        </w:rPr>
        <w:t>One delegate from each ward elected at the Ward Congress, who shall cease to function after the Congress.</w:t>
      </w:r>
    </w:p>
    <w:p w14:paraId="3F3596F4" w14:textId="160B83F3" w:rsidR="00AA30FD" w:rsidRDefault="00AA30FD" w:rsidP="00AA30FD">
      <w:pPr>
        <w:pStyle w:val="ListParagraph"/>
        <w:numPr>
          <w:ilvl w:val="0"/>
          <w:numId w:val="62"/>
        </w:numPr>
        <w:ind w:left="1418" w:hanging="284"/>
        <w:jc w:val="both"/>
        <w:rPr>
          <w:ins w:id="2647" w:author="Kola Akinwale" w:date="2021-11-23T09:43:00Z"/>
          <w:rFonts w:ascii="Arial" w:hAnsi="Arial" w:cs="Arial"/>
          <w:sz w:val="26"/>
          <w:szCs w:val="26"/>
        </w:rPr>
      </w:pPr>
      <w:r w:rsidRPr="00975333">
        <w:rPr>
          <w:rFonts w:ascii="Arial" w:hAnsi="Arial" w:cs="Arial"/>
          <w:sz w:val="26"/>
          <w:szCs w:val="26"/>
          <w:rPrChange w:id="2648" w:author="Kola Akinwale" w:date="2021-11-22T10:48:00Z">
            <w:rPr>
              <w:rFonts w:ascii="Arial Unicode MS" w:hAnsi="Arial Unicode MS"/>
              <w:sz w:val="26"/>
              <w:szCs w:val="26"/>
            </w:rPr>
          </w:rPrChange>
        </w:rPr>
        <w:t>Members of the National Board of Trustees who shall however have no voting right.</w:t>
      </w:r>
    </w:p>
    <w:p w14:paraId="52D1C011" w14:textId="77777777" w:rsidR="000503FF" w:rsidRPr="00975333" w:rsidRDefault="000503FF" w:rsidP="000503FF">
      <w:pPr>
        <w:pStyle w:val="ListParagraph"/>
        <w:ind w:left="1418"/>
        <w:jc w:val="both"/>
        <w:rPr>
          <w:rFonts w:ascii="Arial" w:hAnsi="Arial" w:cs="Arial"/>
          <w:sz w:val="26"/>
          <w:szCs w:val="26"/>
          <w:rPrChange w:id="2649" w:author="Kola Akinwale" w:date="2021-11-22T10:48:00Z">
            <w:rPr>
              <w:rFonts w:ascii="Arial Unicode MS" w:hAnsi="Arial Unicode MS"/>
              <w:sz w:val="26"/>
              <w:szCs w:val="26"/>
            </w:rPr>
          </w:rPrChange>
        </w:rPr>
        <w:pPrChange w:id="2650" w:author="Kola Akinwale" w:date="2021-11-23T09:44:00Z">
          <w:pPr>
            <w:pStyle w:val="ListParagraph"/>
            <w:numPr>
              <w:numId w:val="62"/>
            </w:numPr>
            <w:ind w:left="1418" w:hanging="284"/>
            <w:jc w:val="both"/>
          </w:pPr>
        </w:pPrChange>
      </w:pPr>
    </w:p>
    <w:p w14:paraId="05ECE629" w14:textId="77777777" w:rsidR="00AA30FD" w:rsidRPr="00975333" w:rsidRDefault="00AA30FD" w:rsidP="00AA30FD">
      <w:pPr>
        <w:jc w:val="both"/>
        <w:rPr>
          <w:rFonts w:ascii="Arial" w:hAnsi="Arial" w:cs="Arial"/>
          <w:sz w:val="26"/>
          <w:szCs w:val="26"/>
          <w:rPrChange w:id="2651" w:author="Kola Akinwale" w:date="2021-11-22T10:48:00Z">
            <w:rPr>
              <w:rFonts w:ascii="Arial Unicode MS" w:hAnsi="Arial Unicode MS"/>
              <w:sz w:val="26"/>
              <w:szCs w:val="26"/>
            </w:rPr>
          </w:rPrChange>
        </w:rPr>
      </w:pPr>
      <w:r w:rsidRPr="00975333">
        <w:rPr>
          <w:rFonts w:ascii="Arial" w:hAnsi="Arial" w:cs="Arial"/>
          <w:sz w:val="26"/>
          <w:szCs w:val="26"/>
          <w:rPrChange w:id="2652" w:author="Kola Akinwale" w:date="2021-11-22T10:48:00Z">
            <w:rPr>
              <w:rFonts w:ascii="Arial Unicode MS" w:hAnsi="Arial Unicode MS"/>
              <w:sz w:val="26"/>
              <w:szCs w:val="26"/>
            </w:rPr>
          </w:rPrChange>
        </w:rPr>
        <w:lastRenderedPageBreak/>
        <w:t>l)</w:t>
      </w:r>
      <w:r w:rsidRPr="00975333">
        <w:rPr>
          <w:rFonts w:ascii="Arial" w:hAnsi="Arial" w:cs="Arial"/>
          <w:sz w:val="26"/>
          <w:szCs w:val="26"/>
          <w:rPrChange w:id="2653" w:author="Kola Akinwale" w:date="2021-11-22T10:48:00Z">
            <w:rPr>
              <w:rFonts w:ascii="Arial Unicode MS" w:hAnsi="Arial Unicode MS"/>
              <w:sz w:val="26"/>
              <w:szCs w:val="26"/>
            </w:rPr>
          </w:rPrChange>
        </w:rPr>
        <w:tab/>
      </w:r>
      <w:r w:rsidRPr="000503FF">
        <w:rPr>
          <w:rFonts w:ascii="Arial" w:hAnsi="Arial" w:cs="Arial"/>
          <w:b/>
          <w:bCs/>
          <w:sz w:val="26"/>
          <w:szCs w:val="26"/>
          <w:rPrChange w:id="2654" w:author="Kola Akinwale" w:date="2021-11-23T09:44:00Z">
            <w:rPr>
              <w:rFonts w:ascii="Arial Unicode MS" w:hAnsi="Arial Unicode MS"/>
              <w:sz w:val="26"/>
              <w:szCs w:val="26"/>
            </w:rPr>
          </w:rPrChange>
        </w:rPr>
        <w:t>Zonal Working Committee</w:t>
      </w:r>
    </w:p>
    <w:p w14:paraId="6C466C5D" w14:textId="02CFFCE6" w:rsidR="00AA30FD" w:rsidRPr="00975333" w:rsidRDefault="00AA30FD" w:rsidP="00AA30FD">
      <w:pPr>
        <w:ind w:left="720" w:hanging="720"/>
        <w:jc w:val="both"/>
        <w:rPr>
          <w:rFonts w:ascii="Arial" w:hAnsi="Arial" w:cs="Arial"/>
          <w:sz w:val="26"/>
          <w:szCs w:val="26"/>
          <w:rPrChange w:id="2655" w:author="Kola Akinwale" w:date="2021-11-22T10:48:00Z">
            <w:rPr>
              <w:rFonts w:ascii="Arial Unicode MS" w:hAnsi="Arial Unicode MS"/>
              <w:sz w:val="26"/>
              <w:szCs w:val="26"/>
            </w:rPr>
          </w:rPrChange>
        </w:rPr>
      </w:pPr>
      <w:r w:rsidRPr="00975333">
        <w:rPr>
          <w:rFonts w:ascii="Arial" w:hAnsi="Arial" w:cs="Arial"/>
          <w:sz w:val="26"/>
          <w:szCs w:val="26"/>
          <w:rPrChange w:id="2656" w:author="Kola Akinwale" w:date="2021-11-22T10:48:00Z">
            <w:rPr>
              <w:rFonts w:ascii="Arial Unicode MS" w:hAnsi="Arial Unicode MS"/>
              <w:sz w:val="26"/>
              <w:szCs w:val="26"/>
            </w:rPr>
          </w:rPrChange>
        </w:rPr>
        <w:tab/>
        <w:t xml:space="preserve">There shall be a Zonal Working Committee for each of the six (6) geo-political zones with the following </w:t>
      </w:r>
      <w:del w:id="2657" w:author="Kola Akinwale" w:date="2021-11-22T09:16:00Z">
        <w:r w:rsidRPr="00975333" w:rsidDel="00C9713A">
          <w:rPr>
            <w:rFonts w:ascii="Arial" w:hAnsi="Arial" w:cs="Arial"/>
            <w:sz w:val="26"/>
            <w:szCs w:val="26"/>
            <w:rPrChange w:id="2658" w:author="Kola Akinwale" w:date="2021-11-22T10:48:00Z">
              <w:rPr>
                <w:rFonts w:ascii="Arial Unicode MS" w:hAnsi="Arial Unicode MS"/>
                <w:sz w:val="26"/>
                <w:szCs w:val="26"/>
              </w:rPr>
            </w:rPrChange>
          </w:rPr>
          <w:delText>officers:-</w:delText>
        </w:r>
      </w:del>
      <w:ins w:id="2659" w:author="Kola Akinwale" w:date="2021-11-22T09:16:00Z">
        <w:r w:rsidR="00C9713A" w:rsidRPr="00975333">
          <w:rPr>
            <w:rFonts w:ascii="Arial" w:hAnsi="Arial" w:cs="Arial"/>
            <w:sz w:val="26"/>
            <w:szCs w:val="26"/>
            <w:rPrChange w:id="2660" w:author="Kola Akinwale" w:date="2021-11-22T10:48:00Z">
              <w:rPr>
                <w:rFonts w:ascii="Arial Unicode MS" w:hAnsi="Arial Unicode MS"/>
                <w:sz w:val="26"/>
                <w:szCs w:val="26"/>
              </w:rPr>
            </w:rPrChange>
          </w:rPr>
          <w:t>officers: -</w:t>
        </w:r>
      </w:ins>
    </w:p>
    <w:p w14:paraId="64B811D6" w14:textId="77777777" w:rsidR="00AA30FD" w:rsidRPr="00975333" w:rsidRDefault="00AA30FD" w:rsidP="00AA30FD">
      <w:pPr>
        <w:pStyle w:val="ListParagraph"/>
        <w:numPr>
          <w:ilvl w:val="0"/>
          <w:numId w:val="63"/>
        </w:numPr>
        <w:ind w:left="1418" w:hanging="425"/>
        <w:jc w:val="both"/>
        <w:rPr>
          <w:rFonts w:ascii="Arial" w:hAnsi="Arial" w:cs="Arial"/>
          <w:sz w:val="26"/>
          <w:szCs w:val="26"/>
          <w:rPrChange w:id="2661" w:author="Kola Akinwale" w:date="2021-11-22T10:48:00Z">
            <w:rPr>
              <w:rFonts w:ascii="Arial Unicode MS" w:hAnsi="Arial Unicode MS"/>
              <w:sz w:val="26"/>
              <w:szCs w:val="26"/>
            </w:rPr>
          </w:rPrChange>
        </w:rPr>
      </w:pPr>
      <w:r w:rsidRPr="00975333">
        <w:rPr>
          <w:rFonts w:ascii="Arial" w:hAnsi="Arial" w:cs="Arial"/>
          <w:sz w:val="26"/>
          <w:szCs w:val="26"/>
          <w:rPrChange w:id="2662" w:author="Kola Akinwale" w:date="2021-11-22T10:48:00Z">
            <w:rPr>
              <w:rFonts w:ascii="Arial Unicode MS" w:hAnsi="Arial Unicode MS"/>
              <w:sz w:val="26"/>
              <w:szCs w:val="26"/>
            </w:rPr>
          </w:rPrChange>
        </w:rPr>
        <w:t xml:space="preserve">National Vice Chairman of the Zone who shall be the Chairman of the Committee </w:t>
      </w:r>
    </w:p>
    <w:p w14:paraId="049127DF" w14:textId="77777777" w:rsidR="00AA30FD" w:rsidRPr="00975333" w:rsidRDefault="00AA30FD" w:rsidP="00AA30FD">
      <w:pPr>
        <w:pStyle w:val="ListParagraph"/>
        <w:numPr>
          <w:ilvl w:val="0"/>
          <w:numId w:val="63"/>
        </w:numPr>
        <w:ind w:left="1418" w:hanging="425"/>
        <w:jc w:val="both"/>
        <w:rPr>
          <w:rFonts w:ascii="Arial" w:hAnsi="Arial" w:cs="Arial"/>
          <w:sz w:val="26"/>
          <w:szCs w:val="26"/>
          <w:rPrChange w:id="2663" w:author="Kola Akinwale" w:date="2021-11-22T10:48:00Z">
            <w:rPr>
              <w:rFonts w:ascii="Arial Unicode MS" w:hAnsi="Arial Unicode MS"/>
              <w:sz w:val="26"/>
              <w:szCs w:val="26"/>
            </w:rPr>
          </w:rPrChange>
        </w:rPr>
      </w:pPr>
      <w:r w:rsidRPr="00975333">
        <w:rPr>
          <w:rFonts w:ascii="Arial" w:hAnsi="Arial" w:cs="Arial"/>
          <w:sz w:val="26"/>
          <w:szCs w:val="26"/>
          <w:rPrChange w:id="2664" w:author="Kola Akinwale" w:date="2021-11-22T10:48:00Z">
            <w:rPr>
              <w:rFonts w:ascii="Arial Unicode MS" w:hAnsi="Arial Unicode MS"/>
              <w:sz w:val="26"/>
              <w:szCs w:val="26"/>
            </w:rPr>
          </w:rPrChange>
        </w:rPr>
        <w:t>State Governors and their Deputies who are members of the Party in the Zone.</w:t>
      </w:r>
    </w:p>
    <w:p w14:paraId="4FB3436B" w14:textId="77777777" w:rsidR="00AA30FD" w:rsidRPr="00975333" w:rsidRDefault="00AA30FD" w:rsidP="00AA30FD">
      <w:pPr>
        <w:pStyle w:val="ListParagraph"/>
        <w:numPr>
          <w:ilvl w:val="0"/>
          <w:numId w:val="63"/>
        </w:numPr>
        <w:ind w:left="1418" w:hanging="425"/>
        <w:jc w:val="both"/>
        <w:rPr>
          <w:rFonts w:ascii="Arial" w:hAnsi="Arial" w:cs="Arial"/>
          <w:sz w:val="26"/>
          <w:szCs w:val="26"/>
          <w:rPrChange w:id="2665" w:author="Kola Akinwale" w:date="2021-11-22T10:48:00Z">
            <w:rPr>
              <w:rFonts w:ascii="Arial Unicode MS" w:hAnsi="Arial Unicode MS"/>
              <w:sz w:val="26"/>
              <w:szCs w:val="26"/>
            </w:rPr>
          </w:rPrChange>
        </w:rPr>
      </w:pPr>
      <w:r w:rsidRPr="00975333">
        <w:rPr>
          <w:rFonts w:ascii="Arial" w:hAnsi="Arial" w:cs="Arial"/>
          <w:sz w:val="26"/>
          <w:szCs w:val="26"/>
          <w:rPrChange w:id="2666" w:author="Kola Akinwale" w:date="2021-11-22T10:48:00Z">
            <w:rPr>
              <w:rFonts w:ascii="Arial Unicode MS" w:hAnsi="Arial Unicode MS"/>
              <w:sz w:val="26"/>
              <w:szCs w:val="26"/>
            </w:rPr>
          </w:rPrChange>
        </w:rPr>
        <w:t>National Executive Committee members who are from the Zone.</w:t>
      </w:r>
    </w:p>
    <w:p w14:paraId="2B2E3C8F" w14:textId="77777777" w:rsidR="00AA30FD" w:rsidRPr="00975333" w:rsidRDefault="00AA30FD" w:rsidP="00AA30FD">
      <w:pPr>
        <w:pStyle w:val="ListParagraph"/>
        <w:numPr>
          <w:ilvl w:val="0"/>
          <w:numId w:val="63"/>
        </w:numPr>
        <w:ind w:left="1418" w:hanging="425"/>
        <w:jc w:val="both"/>
        <w:rPr>
          <w:rFonts w:ascii="Arial" w:hAnsi="Arial" w:cs="Arial"/>
          <w:sz w:val="26"/>
          <w:szCs w:val="26"/>
          <w:rPrChange w:id="2667" w:author="Kola Akinwale" w:date="2021-11-22T10:48:00Z">
            <w:rPr>
              <w:rFonts w:ascii="Arial Unicode MS" w:hAnsi="Arial Unicode MS"/>
              <w:sz w:val="26"/>
              <w:szCs w:val="26"/>
            </w:rPr>
          </w:rPrChange>
        </w:rPr>
      </w:pPr>
      <w:r w:rsidRPr="00975333">
        <w:rPr>
          <w:rFonts w:ascii="Arial" w:hAnsi="Arial" w:cs="Arial"/>
          <w:sz w:val="26"/>
          <w:szCs w:val="26"/>
          <w:rPrChange w:id="2668" w:author="Kola Akinwale" w:date="2021-11-22T10:48:00Z">
            <w:rPr>
              <w:rFonts w:ascii="Arial Unicode MS" w:hAnsi="Arial Unicode MS"/>
              <w:sz w:val="26"/>
              <w:szCs w:val="26"/>
            </w:rPr>
          </w:rPrChange>
        </w:rPr>
        <w:t>Members of the National Assembly from the Zone who are members of the party.</w:t>
      </w:r>
    </w:p>
    <w:p w14:paraId="27D607E0" w14:textId="77777777" w:rsidR="00AA30FD" w:rsidRPr="00975333" w:rsidRDefault="00AA30FD" w:rsidP="00AA30FD">
      <w:pPr>
        <w:pStyle w:val="ListParagraph"/>
        <w:numPr>
          <w:ilvl w:val="0"/>
          <w:numId w:val="63"/>
        </w:numPr>
        <w:ind w:left="1418" w:hanging="425"/>
        <w:jc w:val="both"/>
        <w:rPr>
          <w:rFonts w:ascii="Arial" w:hAnsi="Arial" w:cs="Arial"/>
          <w:sz w:val="26"/>
          <w:szCs w:val="26"/>
          <w:rPrChange w:id="2669" w:author="Kola Akinwale" w:date="2021-11-22T10:48:00Z">
            <w:rPr>
              <w:rFonts w:ascii="Arial Unicode MS" w:hAnsi="Arial Unicode MS"/>
              <w:sz w:val="26"/>
              <w:szCs w:val="26"/>
            </w:rPr>
          </w:rPrChange>
        </w:rPr>
      </w:pPr>
      <w:r w:rsidRPr="00975333">
        <w:rPr>
          <w:rFonts w:ascii="Arial" w:hAnsi="Arial" w:cs="Arial"/>
          <w:sz w:val="26"/>
          <w:szCs w:val="26"/>
          <w:rPrChange w:id="2670" w:author="Kola Akinwale" w:date="2021-11-22T10:48:00Z">
            <w:rPr>
              <w:rFonts w:ascii="Arial Unicode MS" w:hAnsi="Arial Unicode MS"/>
              <w:sz w:val="26"/>
              <w:szCs w:val="26"/>
            </w:rPr>
          </w:rPrChange>
        </w:rPr>
        <w:t>State Chairmen and State Secretaries of the Party from the Zone.</w:t>
      </w:r>
    </w:p>
    <w:p w14:paraId="58F8F29E" w14:textId="77777777" w:rsidR="00AA30FD" w:rsidRPr="00975333" w:rsidRDefault="00AA30FD" w:rsidP="00AA30FD">
      <w:pPr>
        <w:pStyle w:val="ListParagraph"/>
        <w:numPr>
          <w:ilvl w:val="0"/>
          <w:numId w:val="63"/>
        </w:numPr>
        <w:ind w:left="1418" w:hanging="425"/>
        <w:jc w:val="both"/>
        <w:rPr>
          <w:rFonts w:ascii="Arial" w:hAnsi="Arial" w:cs="Arial"/>
          <w:sz w:val="26"/>
          <w:szCs w:val="26"/>
          <w:rPrChange w:id="2671" w:author="Kola Akinwale" w:date="2021-11-22T10:48:00Z">
            <w:rPr>
              <w:rFonts w:ascii="Arial Unicode MS" w:hAnsi="Arial Unicode MS"/>
              <w:sz w:val="26"/>
              <w:szCs w:val="26"/>
            </w:rPr>
          </w:rPrChange>
        </w:rPr>
      </w:pPr>
      <w:r w:rsidRPr="00975333">
        <w:rPr>
          <w:rFonts w:ascii="Arial" w:hAnsi="Arial" w:cs="Arial"/>
          <w:sz w:val="26"/>
          <w:szCs w:val="26"/>
          <w:rPrChange w:id="2672" w:author="Kola Akinwale" w:date="2021-11-22T10:48:00Z">
            <w:rPr>
              <w:rFonts w:ascii="Arial Unicode MS" w:hAnsi="Arial Unicode MS"/>
              <w:sz w:val="26"/>
              <w:szCs w:val="26"/>
            </w:rPr>
          </w:rPrChange>
        </w:rPr>
        <w:t>Speakers, Deputy Speakers, Party Leaders and Whips of the State House of Assembly from the Zone who are members of the Party.</w:t>
      </w:r>
    </w:p>
    <w:p w14:paraId="618073DC" w14:textId="77777777" w:rsidR="00AA30FD" w:rsidRPr="00975333" w:rsidRDefault="00AA30FD" w:rsidP="00AA30FD">
      <w:pPr>
        <w:pStyle w:val="ListParagraph"/>
        <w:numPr>
          <w:ilvl w:val="0"/>
          <w:numId w:val="63"/>
        </w:numPr>
        <w:ind w:left="1418" w:hanging="425"/>
        <w:jc w:val="both"/>
        <w:rPr>
          <w:rFonts w:ascii="Arial" w:hAnsi="Arial" w:cs="Arial"/>
          <w:sz w:val="26"/>
          <w:szCs w:val="26"/>
          <w:rPrChange w:id="2673" w:author="Kola Akinwale" w:date="2021-11-22T10:48:00Z">
            <w:rPr>
              <w:rFonts w:ascii="Arial Unicode MS" w:hAnsi="Arial Unicode MS"/>
              <w:sz w:val="26"/>
              <w:szCs w:val="26"/>
            </w:rPr>
          </w:rPrChange>
        </w:rPr>
      </w:pPr>
      <w:r w:rsidRPr="00975333">
        <w:rPr>
          <w:rFonts w:ascii="Arial" w:hAnsi="Arial" w:cs="Arial"/>
          <w:sz w:val="26"/>
          <w:szCs w:val="26"/>
          <w:rPrChange w:id="2674" w:author="Kola Akinwale" w:date="2021-11-22T10:48:00Z">
            <w:rPr>
              <w:rFonts w:ascii="Arial Unicode MS" w:hAnsi="Arial Unicode MS"/>
              <w:sz w:val="26"/>
              <w:szCs w:val="26"/>
            </w:rPr>
          </w:rPrChange>
        </w:rPr>
        <w:t xml:space="preserve">A Zonal Women Leader who shall be the Assistant National Women Leader from the Zone </w:t>
      </w:r>
    </w:p>
    <w:p w14:paraId="17E99E4F" w14:textId="77777777" w:rsidR="00AA30FD" w:rsidRPr="00975333" w:rsidRDefault="00AA30FD" w:rsidP="00AA30FD">
      <w:pPr>
        <w:pStyle w:val="ListParagraph"/>
        <w:numPr>
          <w:ilvl w:val="0"/>
          <w:numId w:val="63"/>
        </w:numPr>
        <w:ind w:left="1418" w:hanging="425"/>
        <w:jc w:val="both"/>
        <w:rPr>
          <w:rFonts w:ascii="Arial" w:hAnsi="Arial" w:cs="Arial"/>
          <w:sz w:val="26"/>
          <w:szCs w:val="26"/>
          <w:rPrChange w:id="2675" w:author="Kola Akinwale" w:date="2021-11-22T10:48:00Z">
            <w:rPr>
              <w:rFonts w:ascii="Arial Unicode MS" w:hAnsi="Arial Unicode MS"/>
              <w:sz w:val="26"/>
              <w:szCs w:val="26"/>
            </w:rPr>
          </w:rPrChange>
        </w:rPr>
      </w:pPr>
      <w:r w:rsidRPr="00975333">
        <w:rPr>
          <w:rFonts w:ascii="Arial" w:hAnsi="Arial" w:cs="Arial"/>
          <w:sz w:val="26"/>
          <w:szCs w:val="26"/>
          <w:rPrChange w:id="2676" w:author="Kola Akinwale" w:date="2021-11-22T10:48:00Z">
            <w:rPr>
              <w:rFonts w:ascii="Arial Unicode MS" w:hAnsi="Arial Unicode MS"/>
              <w:sz w:val="26"/>
              <w:szCs w:val="26"/>
            </w:rPr>
          </w:rPrChange>
        </w:rPr>
        <w:t>Zonal Youth Leader who shall be the Assistant National Youth Leader from the Zone</w:t>
      </w:r>
    </w:p>
    <w:p w14:paraId="786AF8F0" w14:textId="77777777" w:rsidR="00AA30FD" w:rsidRPr="00975333" w:rsidRDefault="00AA30FD" w:rsidP="00AA30FD">
      <w:pPr>
        <w:pStyle w:val="ListParagraph"/>
        <w:numPr>
          <w:ilvl w:val="0"/>
          <w:numId w:val="63"/>
        </w:numPr>
        <w:ind w:left="1418" w:hanging="425"/>
        <w:jc w:val="both"/>
        <w:rPr>
          <w:rFonts w:ascii="Arial" w:hAnsi="Arial" w:cs="Arial"/>
          <w:sz w:val="26"/>
          <w:szCs w:val="26"/>
          <w:rPrChange w:id="2677" w:author="Kola Akinwale" w:date="2021-11-22T10:48:00Z">
            <w:rPr>
              <w:rFonts w:ascii="Arial Unicode MS" w:hAnsi="Arial Unicode MS"/>
              <w:sz w:val="26"/>
              <w:szCs w:val="26"/>
            </w:rPr>
          </w:rPrChange>
        </w:rPr>
      </w:pPr>
      <w:r w:rsidRPr="00975333">
        <w:rPr>
          <w:rFonts w:ascii="Arial" w:hAnsi="Arial" w:cs="Arial"/>
          <w:sz w:val="26"/>
          <w:szCs w:val="26"/>
          <w:rPrChange w:id="2678" w:author="Kola Akinwale" w:date="2021-11-22T10:48:00Z">
            <w:rPr>
              <w:rFonts w:ascii="Arial Unicode MS" w:hAnsi="Arial Unicode MS"/>
              <w:sz w:val="26"/>
              <w:szCs w:val="26"/>
            </w:rPr>
          </w:rPrChange>
        </w:rPr>
        <w:t>Members of the National Board of Trustee who shall however have no voting right.</w:t>
      </w:r>
    </w:p>
    <w:p w14:paraId="3ADD10E4" w14:textId="77777777" w:rsidR="00AA30FD" w:rsidRPr="00975333" w:rsidRDefault="00AA30FD" w:rsidP="00AA30FD">
      <w:pPr>
        <w:pStyle w:val="ListParagraph"/>
        <w:numPr>
          <w:ilvl w:val="0"/>
          <w:numId w:val="63"/>
        </w:numPr>
        <w:ind w:left="1418" w:hanging="425"/>
        <w:jc w:val="both"/>
        <w:rPr>
          <w:rFonts w:ascii="Arial" w:hAnsi="Arial" w:cs="Arial"/>
          <w:sz w:val="26"/>
          <w:szCs w:val="26"/>
          <w:rPrChange w:id="2679" w:author="Kola Akinwale" w:date="2021-11-22T10:48:00Z">
            <w:rPr>
              <w:rFonts w:ascii="Arial Unicode MS" w:hAnsi="Arial Unicode MS"/>
              <w:sz w:val="26"/>
              <w:szCs w:val="26"/>
            </w:rPr>
          </w:rPrChange>
        </w:rPr>
      </w:pPr>
      <w:r w:rsidRPr="00975333">
        <w:rPr>
          <w:rFonts w:ascii="Arial" w:hAnsi="Arial" w:cs="Arial"/>
          <w:sz w:val="26"/>
          <w:szCs w:val="26"/>
          <w:rPrChange w:id="2680" w:author="Kola Akinwale" w:date="2021-11-22T10:48:00Z">
            <w:rPr>
              <w:rFonts w:ascii="Arial Unicode MS" w:hAnsi="Arial Unicode MS"/>
              <w:sz w:val="26"/>
              <w:szCs w:val="26"/>
            </w:rPr>
          </w:rPrChange>
        </w:rPr>
        <w:t>The Zonal Working Committee shall have the Assistant National Secretary from the Zone as its Secretary while the Assistant National Organizing Secretary from the Zone shall be the Zonal Organizing Secretary.</w:t>
      </w:r>
    </w:p>
    <w:p w14:paraId="4DDDBE7D" w14:textId="53C22E42" w:rsidR="00AA30FD" w:rsidRDefault="00AA30FD" w:rsidP="00AA30FD">
      <w:pPr>
        <w:pStyle w:val="ListParagraph"/>
        <w:numPr>
          <w:ilvl w:val="0"/>
          <w:numId w:val="63"/>
        </w:numPr>
        <w:ind w:left="1418" w:hanging="425"/>
        <w:jc w:val="both"/>
        <w:rPr>
          <w:ins w:id="2681" w:author="Kola Akinwale" w:date="2021-11-23T09:44:00Z"/>
          <w:rFonts w:ascii="Arial" w:hAnsi="Arial" w:cs="Arial"/>
          <w:sz w:val="26"/>
          <w:szCs w:val="26"/>
        </w:rPr>
      </w:pPr>
      <w:r w:rsidRPr="00975333">
        <w:rPr>
          <w:rFonts w:ascii="Arial" w:hAnsi="Arial" w:cs="Arial"/>
          <w:sz w:val="26"/>
          <w:szCs w:val="26"/>
          <w:rPrChange w:id="2682" w:author="Kola Akinwale" w:date="2021-11-22T10:48:00Z">
            <w:rPr>
              <w:rFonts w:ascii="Arial Unicode MS" w:hAnsi="Arial Unicode MS"/>
              <w:sz w:val="26"/>
              <w:szCs w:val="26"/>
            </w:rPr>
          </w:rPrChange>
        </w:rPr>
        <w:t>The Zonal Working Committee shall have the power of co-option.</w:t>
      </w:r>
    </w:p>
    <w:p w14:paraId="5B756AE6" w14:textId="77777777" w:rsidR="000503FF" w:rsidRPr="00975333" w:rsidRDefault="000503FF" w:rsidP="000503FF">
      <w:pPr>
        <w:pStyle w:val="ListParagraph"/>
        <w:ind w:left="1418"/>
        <w:jc w:val="both"/>
        <w:rPr>
          <w:rFonts w:ascii="Arial" w:hAnsi="Arial" w:cs="Arial"/>
          <w:sz w:val="26"/>
          <w:szCs w:val="26"/>
          <w:rPrChange w:id="2683" w:author="Kola Akinwale" w:date="2021-11-22T10:48:00Z">
            <w:rPr>
              <w:rFonts w:ascii="Arial Unicode MS" w:hAnsi="Arial Unicode MS"/>
              <w:sz w:val="26"/>
              <w:szCs w:val="26"/>
            </w:rPr>
          </w:rPrChange>
        </w:rPr>
        <w:pPrChange w:id="2684" w:author="Kola Akinwale" w:date="2021-11-23T09:44:00Z">
          <w:pPr>
            <w:pStyle w:val="ListParagraph"/>
            <w:numPr>
              <w:numId w:val="63"/>
            </w:numPr>
            <w:ind w:left="1418" w:hanging="425"/>
            <w:jc w:val="both"/>
          </w:pPr>
        </w:pPrChange>
      </w:pPr>
    </w:p>
    <w:p w14:paraId="4EE19C13" w14:textId="77777777" w:rsidR="00AA30FD" w:rsidRPr="00975333" w:rsidRDefault="00AA30FD" w:rsidP="00AA30FD">
      <w:pPr>
        <w:ind w:left="360" w:firstLine="360"/>
        <w:jc w:val="both"/>
        <w:rPr>
          <w:rFonts w:ascii="Arial" w:hAnsi="Arial" w:cs="Arial"/>
          <w:sz w:val="2"/>
          <w:szCs w:val="26"/>
          <w:rPrChange w:id="2685" w:author="Kola Akinwale" w:date="2021-11-22T10:48:00Z">
            <w:rPr>
              <w:rFonts w:ascii="Arial Unicode MS" w:hAnsi="Arial Unicode MS"/>
              <w:sz w:val="2"/>
              <w:szCs w:val="26"/>
            </w:rPr>
          </w:rPrChange>
        </w:rPr>
      </w:pPr>
    </w:p>
    <w:p w14:paraId="402D5680" w14:textId="77777777" w:rsidR="00AA30FD" w:rsidRPr="00975333" w:rsidRDefault="00AA30FD" w:rsidP="00AA30FD">
      <w:pPr>
        <w:ind w:left="360" w:hanging="360"/>
        <w:jc w:val="both"/>
        <w:rPr>
          <w:rFonts w:ascii="Arial" w:hAnsi="Arial" w:cs="Arial"/>
          <w:sz w:val="26"/>
          <w:szCs w:val="26"/>
          <w:rPrChange w:id="2686" w:author="Kola Akinwale" w:date="2021-11-22T10:48:00Z">
            <w:rPr>
              <w:rFonts w:ascii="Arial Unicode MS" w:hAnsi="Arial Unicode MS"/>
              <w:sz w:val="26"/>
              <w:szCs w:val="26"/>
            </w:rPr>
          </w:rPrChange>
        </w:rPr>
      </w:pPr>
      <w:r w:rsidRPr="00975333">
        <w:rPr>
          <w:rFonts w:ascii="Arial" w:hAnsi="Arial" w:cs="Arial"/>
          <w:sz w:val="26"/>
          <w:szCs w:val="26"/>
          <w:rPrChange w:id="2687" w:author="Kola Akinwale" w:date="2021-11-22T10:48:00Z">
            <w:rPr>
              <w:rFonts w:ascii="Arial Unicode MS" w:hAnsi="Arial Unicode MS"/>
              <w:sz w:val="26"/>
              <w:szCs w:val="26"/>
            </w:rPr>
          </w:rPrChange>
        </w:rPr>
        <w:t xml:space="preserve"> m. </w:t>
      </w:r>
      <w:r w:rsidRPr="00975333">
        <w:rPr>
          <w:rFonts w:ascii="Arial" w:hAnsi="Arial" w:cs="Arial"/>
          <w:sz w:val="26"/>
          <w:szCs w:val="26"/>
          <w:rPrChange w:id="2688" w:author="Kola Akinwale" w:date="2021-11-22T10:48:00Z">
            <w:rPr>
              <w:rFonts w:ascii="Arial Unicode MS" w:hAnsi="Arial Unicode MS"/>
              <w:sz w:val="26"/>
              <w:szCs w:val="26"/>
            </w:rPr>
          </w:rPrChange>
        </w:rPr>
        <w:tab/>
      </w:r>
      <w:r w:rsidRPr="000503FF">
        <w:rPr>
          <w:rFonts w:ascii="Arial" w:hAnsi="Arial" w:cs="Arial"/>
          <w:b/>
          <w:bCs/>
          <w:sz w:val="26"/>
          <w:szCs w:val="26"/>
          <w:rPrChange w:id="2689" w:author="Kola Akinwale" w:date="2021-11-23T09:44:00Z">
            <w:rPr>
              <w:rFonts w:ascii="Arial Unicode MS" w:hAnsi="Arial Unicode MS"/>
              <w:sz w:val="26"/>
              <w:szCs w:val="26"/>
            </w:rPr>
          </w:rPrChange>
        </w:rPr>
        <w:t>National Caucus</w:t>
      </w:r>
    </w:p>
    <w:p w14:paraId="265C3EEC" w14:textId="707353B8" w:rsidR="00AA30FD" w:rsidRPr="00975333" w:rsidRDefault="00AA30FD" w:rsidP="00AA30FD">
      <w:pPr>
        <w:ind w:left="360" w:hanging="360"/>
        <w:jc w:val="both"/>
        <w:rPr>
          <w:rFonts w:ascii="Arial" w:hAnsi="Arial" w:cs="Arial"/>
          <w:sz w:val="26"/>
          <w:szCs w:val="26"/>
          <w:rPrChange w:id="2690" w:author="Kola Akinwale" w:date="2021-11-22T10:48:00Z">
            <w:rPr>
              <w:rFonts w:ascii="Arial Unicode MS" w:hAnsi="Arial Unicode MS"/>
              <w:sz w:val="26"/>
              <w:szCs w:val="26"/>
            </w:rPr>
          </w:rPrChange>
        </w:rPr>
      </w:pPr>
      <w:r w:rsidRPr="00975333">
        <w:rPr>
          <w:rFonts w:ascii="Arial" w:hAnsi="Arial" w:cs="Arial"/>
          <w:sz w:val="26"/>
          <w:szCs w:val="26"/>
          <w:rPrChange w:id="2691" w:author="Kola Akinwale" w:date="2021-11-22T10:48:00Z">
            <w:rPr>
              <w:rFonts w:ascii="Arial Unicode MS" w:hAnsi="Arial Unicode MS"/>
              <w:sz w:val="26"/>
              <w:szCs w:val="26"/>
            </w:rPr>
          </w:rPrChange>
        </w:rPr>
        <w:tab/>
        <w:t xml:space="preserve">The Party shall have a National Caucus to be comprised </w:t>
      </w:r>
      <w:del w:id="2692" w:author="Kola Akinwale" w:date="2021-11-22T09:16:00Z">
        <w:r w:rsidRPr="00975333" w:rsidDel="00C9713A">
          <w:rPr>
            <w:rFonts w:ascii="Arial" w:hAnsi="Arial" w:cs="Arial"/>
            <w:sz w:val="26"/>
            <w:szCs w:val="26"/>
            <w:rPrChange w:id="2693" w:author="Kola Akinwale" w:date="2021-11-22T10:48:00Z">
              <w:rPr>
                <w:rFonts w:ascii="Arial Unicode MS" w:hAnsi="Arial Unicode MS"/>
                <w:sz w:val="26"/>
                <w:szCs w:val="26"/>
              </w:rPr>
            </w:rPrChange>
          </w:rPr>
          <w:delText>of:-</w:delText>
        </w:r>
      </w:del>
      <w:ins w:id="2694" w:author="Kola Akinwale" w:date="2021-11-22T09:16:00Z">
        <w:r w:rsidR="00C9713A" w:rsidRPr="00975333">
          <w:rPr>
            <w:rFonts w:ascii="Arial" w:hAnsi="Arial" w:cs="Arial"/>
            <w:sz w:val="26"/>
            <w:szCs w:val="26"/>
            <w:rPrChange w:id="2695" w:author="Kola Akinwale" w:date="2021-11-22T10:48:00Z">
              <w:rPr>
                <w:rFonts w:ascii="Arial Unicode MS" w:hAnsi="Arial Unicode MS"/>
                <w:sz w:val="26"/>
                <w:szCs w:val="26"/>
              </w:rPr>
            </w:rPrChange>
          </w:rPr>
          <w:t>of: -</w:t>
        </w:r>
      </w:ins>
    </w:p>
    <w:p w14:paraId="3BE6B615" w14:textId="77777777" w:rsidR="00AA30FD" w:rsidRPr="00975333" w:rsidRDefault="00AA30FD" w:rsidP="00AA30FD">
      <w:pPr>
        <w:pStyle w:val="ListParagraph"/>
        <w:numPr>
          <w:ilvl w:val="0"/>
          <w:numId w:val="64"/>
        </w:numPr>
        <w:ind w:left="1418" w:hanging="425"/>
        <w:jc w:val="both"/>
        <w:rPr>
          <w:rFonts w:ascii="Arial" w:hAnsi="Arial" w:cs="Arial"/>
          <w:sz w:val="26"/>
          <w:szCs w:val="26"/>
          <w:rPrChange w:id="2696" w:author="Kola Akinwale" w:date="2021-11-22T10:48:00Z">
            <w:rPr>
              <w:rFonts w:ascii="Arial Unicode MS" w:hAnsi="Arial Unicode MS"/>
              <w:sz w:val="26"/>
              <w:szCs w:val="26"/>
            </w:rPr>
          </w:rPrChange>
        </w:rPr>
      </w:pPr>
      <w:r w:rsidRPr="00975333">
        <w:rPr>
          <w:rFonts w:ascii="Arial" w:hAnsi="Arial" w:cs="Arial"/>
          <w:sz w:val="26"/>
          <w:szCs w:val="26"/>
          <w:rPrChange w:id="2697" w:author="Kola Akinwale" w:date="2021-11-22T10:48:00Z">
            <w:rPr>
              <w:rFonts w:ascii="Arial Unicode MS" w:hAnsi="Arial Unicode MS"/>
              <w:sz w:val="26"/>
              <w:szCs w:val="26"/>
            </w:rPr>
          </w:rPrChange>
        </w:rPr>
        <w:t>National Chairman of the Party who shall be the Chairman of the Caucus</w:t>
      </w:r>
    </w:p>
    <w:p w14:paraId="1CE40F02" w14:textId="77777777" w:rsidR="00AA30FD" w:rsidRPr="00975333" w:rsidRDefault="00AA30FD" w:rsidP="00AA30FD">
      <w:pPr>
        <w:pStyle w:val="ListParagraph"/>
        <w:numPr>
          <w:ilvl w:val="0"/>
          <w:numId w:val="64"/>
        </w:numPr>
        <w:ind w:left="1418" w:hanging="425"/>
        <w:jc w:val="both"/>
        <w:rPr>
          <w:rFonts w:ascii="Arial" w:hAnsi="Arial" w:cs="Arial"/>
          <w:sz w:val="26"/>
          <w:szCs w:val="26"/>
          <w:rPrChange w:id="2698" w:author="Kola Akinwale" w:date="2021-11-22T10:48:00Z">
            <w:rPr>
              <w:rFonts w:ascii="Arial Unicode MS" w:hAnsi="Arial Unicode MS"/>
              <w:sz w:val="26"/>
              <w:szCs w:val="26"/>
            </w:rPr>
          </w:rPrChange>
        </w:rPr>
      </w:pPr>
      <w:r w:rsidRPr="00975333">
        <w:rPr>
          <w:rFonts w:ascii="Arial" w:hAnsi="Arial" w:cs="Arial"/>
          <w:sz w:val="26"/>
          <w:szCs w:val="26"/>
          <w:rPrChange w:id="2699" w:author="Kola Akinwale" w:date="2021-11-22T10:48:00Z">
            <w:rPr>
              <w:rFonts w:ascii="Arial Unicode MS" w:hAnsi="Arial Unicode MS"/>
              <w:sz w:val="26"/>
              <w:szCs w:val="26"/>
            </w:rPr>
          </w:rPrChange>
        </w:rPr>
        <w:t xml:space="preserve">President and Vice President, if produced by the Party. </w:t>
      </w:r>
    </w:p>
    <w:p w14:paraId="74208F39" w14:textId="77777777" w:rsidR="00AA30FD" w:rsidRPr="00975333" w:rsidRDefault="00AA30FD" w:rsidP="00AA30FD">
      <w:pPr>
        <w:pStyle w:val="ListParagraph"/>
        <w:numPr>
          <w:ilvl w:val="0"/>
          <w:numId w:val="64"/>
        </w:numPr>
        <w:ind w:left="1418" w:hanging="425"/>
        <w:jc w:val="both"/>
        <w:rPr>
          <w:rFonts w:ascii="Arial" w:hAnsi="Arial" w:cs="Arial"/>
          <w:sz w:val="26"/>
          <w:szCs w:val="26"/>
          <w:rPrChange w:id="2700" w:author="Kola Akinwale" w:date="2021-11-22T10:48:00Z">
            <w:rPr>
              <w:rFonts w:ascii="Arial Unicode MS" w:hAnsi="Arial Unicode MS"/>
              <w:sz w:val="26"/>
              <w:szCs w:val="26"/>
            </w:rPr>
          </w:rPrChange>
        </w:rPr>
      </w:pPr>
      <w:r w:rsidRPr="00975333">
        <w:rPr>
          <w:rFonts w:ascii="Arial" w:hAnsi="Arial" w:cs="Arial"/>
          <w:sz w:val="26"/>
          <w:szCs w:val="26"/>
          <w:rPrChange w:id="2701" w:author="Kola Akinwale" w:date="2021-11-22T10:48:00Z">
            <w:rPr>
              <w:rFonts w:ascii="Arial Unicode MS" w:hAnsi="Arial Unicode MS"/>
              <w:sz w:val="26"/>
              <w:szCs w:val="26"/>
            </w:rPr>
          </w:rPrChange>
        </w:rPr>
        <w:t xml:space="preserve">All the State Governors produced by the Party, President of the Senate, Deputy Senate. </w:t>
      </w:r>
    </w:p>
    <w:p w14:paraId="20237332" w14:textId="77777777" w:rsidR="00AA30FD" w:rsidRPr="00975333" w:rsidRDefault="00AA30FD" w:rsidP="00AA30FD">
      <w:pPr>
        <w:pStyle w:val="ListParagraph"/>
        <w:numPr>
          <w:ilvl w:val="0"/>
          <w:numId w:val="64"/>
        </w:numPr>
        <w:ind w:left="1418" w:hanging="425"/>
        <w:jc w:val="both"/>
        <w:rPr>
          <w:rFonts w:ascii="Arial" w:hAnsi="Arial" w:cs="Arial"/>
          <w:sz w:val="26"/>
          <w:szCs w:val="26"/>
          <w:rPrChange w:id="2702" w:author="Kola Akinwale" w:date="2021-11-22T10:48:00Z">
            <w:rPr>
              <w:rFonts w:ascii="Arial Unicode MS" w:hAnsi="Arial Unicode MS"/>
              <w:sz w:val="26"/>
              <w:szCs w:val="26"/>
            </w:rPr>
          </w:rPrChange>
        </w:rPr>
      </w:pPr>
      <w:r w:rsidRPr="00975333">
        <w:rPr>
          <w:rFonts w:ascii="Arial" w:hAnsi="Arial" w:cs="Arial"/>
          <w:sz w:val="26"/>
          <w:szCs w:val="26"/>
          <w:rPrChange w:id="2703" w:author="Kola Akinwale" w:date="2021-11-22T10:48:00Z">
            <w:rPr>
              <w:rFonts w:ascii="Arial Unicode MS" w:hAnsi="Arial Unicode MS"/>
              <w:sz w:val="26"/>
              <w:szCs w:val="26"/>
            </w:rPr>
          </w:rPrChange>
        </w:rPr>
        <w:t xml:space="preserve">President and Senate Leader or three leading Senators from the Party </w:t>
      </w:r>
    </w:p>
    <w:p w14:paraId="0B0717D0" w14:textId="77777777" w:rsidR="00AA30FD" w:rsidRPr="00975333" w:rsidRDefault="00AA30FD" w:rsidP="00AA30FD">
      <w:pPr>
        <w:pStyle w:val="ListParagraph"/>
        <w:numPr>
          <w:ilvl w:val="0"/>
          <w:numId w:val="64"/>
        </w:numPr>
        <w:ind w:left="1418" w:hanging="425"/>
        <w:jc w:val="both"/>
        <w:rPr>
          <w:rFonts w:ascii="Arial" w:hAnsi="Arial" w:cs="Arial"/>
          <w:sz w:val="26"/>
          <w:szCs w:val="26"/>
          <w:rPrChange w:id="2704" w:author="Kola Akinwale" w:date="2021-11-22T10:48:00Z">
            <w:rPr>
              <w:rFonts w:ascii="Arial Unicode MS" w:hAnsi="Arial Unicode MS"/>
              <w:sz w:val="26"/>
              <w:szCs w:val="26"/>
            </w:rPr>
          </w:rPrChange>
        </w:rPr>
      </w:pPr>
      <w:r w:rsidRPr="00975333">
        <w:rPr>
          <w:rFonts w:ascii="Arial" w:hAnsi="Arial" w:cs="Arial"/>
          <w:sz w:val="26"/>
          <w:szCs w:val="26"/>
          <w:rPrChange w:id="2705" w:author="Kola Akinwale" w:date="2021-11-22T10:48:00Z">
            <w:rPr>
              <w:rFonts w:ascii="Arial Unicode MS" w:hAnsi="Arial Unicode MS"/>
              <w:sz w:val="26"/>
              <w:szCs w:val="26"/>
            </w:rPr>
          </w:rPrChange>
        </w:rPr>
        <w:t>Leader or three leading members of the House of Representatives</w:t>
      </w:r>
    </w:p>
    <w:p w14:paraId="2A294774" w14:textId="77777777" w:rsidR="00AA30FD" w:rsidRPr="00975333" w:rsidRDefault="00AA30FD" w:rsidP="00AA30FD">
      <w:pPr>
        <w:pStyle w:val="ListParagraph"/>
        <w:numPr>
          <w:ilvl w:val="0"/>
          <w:numId w:val="64"/>
        </w:numPr>
        <w:ind w:left="1418" w:hanging="425"/>
        <w:jc w:val="both"/>
        <w:rPr>
          <w:rFonts w:ascii="Arial" w:hAnsi="Arial" w:cs="Arial"/>
          <w:sz w:val="26"/>
          <w:szCs w:val="26"/>
          <w:rPrChange w:id="2706" w:author="Kola Akinwale" w:date="2021-11-22T10:48:00Z">
            <w:rPr>
              <w:rFonts w:ascii="Arial Unicode MS" w:hAnsi="Arial Unicode MS"/>
              <w:sz w:val="26"/>
              <w:szCs w:val="26"/>
            </w:rPr>
          </w:rPrChange>
        </w:rPr>
      </w:pPr>
      <w:r w:rsidRPr="00975333">
        <w:rPr>
          <w:rFonts w:ascii="Arial" w:hAnsi="Arial" w:cs="Arial"/>
          <w:sz w:val="26"/>
          <w:szCs w:val="26"/>
          <w:rPrChange w:id="2707" w:author="Kola Akinwale" w:date="2021-11-22T10:48:00Z">
            <w:rPr>
              <w:rFonts w:ascii="Arial Unicode MS" w:hAnsi="Arial Unicode MS"/>
              <w:sz w:val="26"/>
              <w:szCs w:val="26"/>
            </w:rPr>
          </w:rPrChange>
        </w:rPr>
        <w:t xml:space="preserve">All the Deputy National Chairmen </w:t>
      </w:r>
    </w:p>
    <w:p w14:paraId="0CA6EC29" w14:textId="77777777" w:rsidR="00AA30FD" w:rsidRPr="00975333" w:rsidRDefault="00AA30FD" w:rsidP="00AA30FD">
      <w:pPr>
        <w:pStyle w:val="ListParagraph"/>
        <w:numPr>
          <w:ilvl w:val="0"/>
          <w:numId w:val="64"/>
        </w:numPr>
        <w:ind w:left="1418" w:hanging="425"/>
        <w:jc w:val="both"/>
        <w:rPr>
          <w:rFonts w:ascii="Arial" w:hAnsi="Arial" w:cs="Arial"/>
          <w:sz w:val="26"/>
          <w:szCs w:val="26"/>
          <w:rPrChange w:id="2708" w:author="Kola Akinwale" w:date="2021-11-22T10:48:00Z">
            <w:rPr>
              <w:rFonts w:ascii="Arial Unicode MS" w:hAnsi="Arial Unicode MS"/>
              <w:sz w:val="26"/>
              <w:szCs w:val="26"/>
            </w:rPr>
          </w:rPrChange>
        </w:rPr>
      </w:pPr>
      <w:r w:rsidRPr="00975333">
        <w:rPr>
          <w:rFonts w:ascii="Arial" w:hAnsi="Arial" w:cs="Arial"/>
          <w:sz w:val="26"/>
          <w:szCs w:val="26"/>
          <w:rPrChange w:id="2709" w:author="Kola Akinwale" w:date="2021-11-22T10:48:00Z">
            <w:rPr>
              <w:rFonts w:ascii="Arial Unicode MS" w:hAnsi="Arial Unicode MS"/>
              <w:sz w:val="26"/>
              <w:szCs w:val="26"/>
            </w:rPr>
          </w:rPrChange>
        </w:rPr>
        <w:t>Chairman and Secretary of the Board of Trustees and the Registered Trustees:</w:t>
      </w:r>
    </w:p>
    <w:p w14:paraId="7ABE8B27" w14:textId="77777777" w:rsidR="00AA30FD" w:rsidRPr="00975333" w:rsidRDefault="00AA30FD" w:rsidP="00AA30FD">
      <w:pPr>
        <w:pStyle w:val="ListParagraph"/>
        <w:numPr>
          <w:ilvl w:val="0"/>
          <w:numId w:val="64"/>
        </w:numPr>
        <w:ind w:left="1418" w:hanging="425"/>
        <w:jc w:val="both"/>
        <w:rPr>
          <w:rFonts w:ascii="Arial" w:hAnsi="Arial" w:cs="Arial"/>
          <w:sz w:val="26"/>
          <w:szCs w:val="26"/>
          <w:rPrChange w:id="2710" w:author="Kola Akinwale" w:date="2021-11-22T10:48:00Z">
            <w:rPr>
              <w:rFonts w:ascii="Arial Unicode MS" w:hAnsi="Arial Unicode MS"/>
              <w:sz w:val="26"/>
              <w:szCs w:val="26"/>
            </w:rPr>
          </w:rPrChange>
        </w:rPr>
      </w:pPr>
      <w:r w:rsidRPr="00975333">
        <w:rPr>
          <w:rFonts w:ascii="Arial" w:hAnsi="Arial" w:cs="Arial"/>
          <w:sz w:val="26"/>
          <w:szCs w:val="26"/>
          <w:rPrChange w:id="2711" w:author="Kola Akinwale" w:date="2021-11-22T10:48:00Z">
            <w:rPr>
              <w:rFonts w:ascii="Arial Unicode MS" w:hAnsi="Arial Unicode MS"/>
              <w:sz w:val="26"/>
              <w:szCs w:val="26"/>
            </w:rPr>
          </w:rPrChange>
        </w:rPr>
        <w:t xml:space="preserve">Secretary to the Federal Government if produced by the Party </w:t>
      </w:r>
    </w:p>
    <w:p w14:paraId="7AED4216" w14:textId="77777777" w:rsidR="00AA30FD" w:rsidRPr="00975333" w:rsidRDefault="00AA30FD" w:rsidP="00AA30FD">
      <w:pPr>
        <w:pStyle w:val="ListParagraph"/>
        <w:numPr>
          <w:ilvl w:val="0"/>
          <w:numId w:val="64"/>
        </w:numPr>
        <w:ind w:left="1418" w:hanging="425"/>
        <w:jc w:val="both"/>
        <w:rPr>
          <w:rFonts w:ascii="Arial" w:hAnsi="Arial" w:cs="Arial"/>
          <w:sz w:val="26"/>
          <w:szCs w:val="26"/>
          <w:rPrChange w:id="2712" w:author="Kola Akinwale" w:date="2021-11-22T10:48:00Z">
            <w:rPr>
              <w:rFonts w:ascii="Arial Unicode MS" w:hAnsi="Arial Unicode MS"/>
              <w:sz w:val="26"/>
              <w:szCs w:val="26"/>
            </w:rPr>
          </w:rPrChange>
        </w:rPr>
      </w:pPr>
      <w:r w:rsidRPr="00975333">
        <w:rPr>
          <w:rFonts w:ascii="Arial" w:hAnsi="Arial" w:cs="Arial"/>
          <w:sz w:val="26"/>
          <w:szCs w:val="26"/>
          <w:rPrChange w:id="2713" w:author="Kola Akinwale" w:date="2021-11-22T10:48:00Z">
            <w:rPr>
              <w:rFonts w:ascii="Arial Unicode MS" w:hAnsi="Arial Unicode MS"/>
              <w:sz w:val="26"/>
              <w:szCs w:val="26"/>
            </w:rPr>
          </w:rPrChange>
        </w:rPr>
        <w:t xml:space="preserve">National Secretary who shall be the Secretary of the Caucus; </w:t>
      </w:r>
    </w:p>
    <w:p w14:paraId="7B0D4DFC" w14:textId="77777777" w:rsidR="00AA30FD" w:rsidRPr="00975333" w:rsidRDefault="00AA30FD" w:rsidP="00AA30FD">
      <w:pPr>
        <w:pStyle w:val="ListParagraph"/>
        <w:numPr>
          <w:ilvl w:val="0"/>
          <w:numId w:val="64"/>
        </w:numPr>
        <w:ind w:left="1418" w:hanging="425"/>
        <w:jc w:val="both"/>
        <w:rPr>
          <w:rFonts w:ascii="Arial" w:hAnsi="Arial" w:cs="Arial"/>
          <w:sz w:val="26"/>
          <w:szCs w:val="26"/>
          <w:rPrChange w:id="2714" w:author="Kola Akinwale" w:date="2021-11-22T10:48:00Z">
            <w:rPr>
              <w:rFonts w:ascii="Arial Unicode MS" w:hAnsi="Arial Unicode MS"/>
              <w:sz w:val="26"/>
              <w:szCs w:val="26"/>
            </w:rPr>
          </w:rPrChange>
        </w:rPr>
      </w:pPr>
      <w:r w:rsidRPr="00975333">
        <w:rPr>
          <w:rFonts w:ascii="Arial" w:hAnsi="Arial" w:cs="Arial"/>
          <w:sz w:val="26"/>
          <w:szCs w:val="26"/>
          <w:rPrChange w:id="2715" w:author="Kola Akinwale" w:date="2021-11-22T10:48:00Z">
            <w:rPr>
              <w:rFonts w:ascii="Arial Unicode MS" w:hAnsi="Arial Unicode MS"/>
              <w:sz w:val="26"/>
              <w:szCs w:val="26"/>
            </w:rPr>
          </w:rPrChange>
        </w:rPr>
        <w:t>Two Cabinet nominees made by the President.</w:t>
      </w:r>
    </w:p>
    <w:p w14:paraId="4875B076" w14:textId="77777777" w:rsidR="00AA30FD" w:rsidRPr="00975333" w:rsidRDefault="00AA30FD" w:rsidP="00AA30FD">
      <w:pPr>
        <w:pStyle w:val="ListParagraph"/>
        <w:numPr>
          <w:ilvl w:val="0"/>
          <w:numId w:val="64"/>
        </w:numPr>
        <w:ind w:left="1418" w:hanging="425"/>
        <w:jc w:val="both"/>
        <w:rPr>
          <w:rFonts w:ascii="Arial" w:hAnsi="Arial" w:cs="Arial"/>
          <w:sz w:val="26"/>
          <w:szCs w:val="26"/>
          <w:rPrChange w:id="2716" w:author="Kola Akinwale" w:date="2021-11-22T10:48:00Z">
            <w:rPr>
              <w:rFonts w:ascii="Arial Unicode MS" w:hAnsi="Arial Unicode MS"/>
              <w:sz w:val="26"/>
              <w:szCs w:val="26"/>
            </w:rPr>
          </w:rPrChange>
        </w:rPr>
      </w:pPr>
      <w:r w:rsidRPr="00975333">
        <w:rPr>
          <w:rFonts w:ascii="Arial" w:hAnsi="Arial" w:cs="Arial"/>
          <w:sz w:val="26"/>
          <w:szCs w:val="26"/>
          <w:rPrChange w:id="2717" w:author="Kola Akinwale" w:date="2021-11-22T10:48:00Z">
            <w:rPr>
              <w:rFonts w:ascii="Arial Unicode MS" w:hAnsi="Arial Unicode MS"/>
              <w:sz w:val="26"/>
              <w:szCs w:val="26"/>
            </w:rPr>
          </w:rPrChange>
        </w:rPr>
        <w:t>Pioneer members of the National Working Committee who are still members of the Party.</w:t>
      </w:r>
    </w:p>
    <w:p w14:paraId="65FF78B4" w14:textId="4292D9FD" w:rsidR="00AA30FD" w:rsidRDefault="00AA30FD" w:rsidP="00AA30FD">
      <w:pPr>
        <w:pStyle w:val="ListParagraph"/>
        <w:numPr>
          <w:ilvl w:val="0"/>
          <w:numId w:val="64"/>
        </w:numPr>
        <w:ind w:left="1418" w:hanging="425"/>
        <w:jc w:val="both"/>
        <w:rPr>
          <w:ins w:id="2718" w:author="Kola Akinwale" w:date="2021-11-23T09:44:00Z"/>
          <w:rFonts w:ascii="Arial" w:hAnsi="Arial" w:cs="Arial"/>
          <w:sz w:val="26"/>
          <w:szCs w:val="26"/>
        </w:rPr>
      </w:pPr>
      <w:r w:rsidRPr="00975333">
        <w:rPr>
          <w:rFonts w:ascii="Arial" w:hAnsi="Arial" w:cs="Arial"/>
          <w:sz w:val="26"/>
          <w:szCs w:val="26"/>
          <w:rPrChange w:id="2719" w:author="Kola Akinwale" w:date="2021-11-22T10:48:00Z">
            <w:rPr>
              <w:rFonts w:ascii="Arial Unicode MS" w:hAnsi="Arial Unicode MS"/>
              <w:sz w:val="26"/>
              <w:szCs w:val="26"/>
            </w:rPr>
          </w:rPrChange>
        </w:rPr>
        <w:t>The Caucus has the power of co-option.</w:t>
      </w:r>
    </w:p>
    <w:p w14:paraId="16C18FFC" w14:textId="77777777" w:rsidR="000503FF" w:rsidRPr="00975333" w:rsidRDefault="000503FF" w:rsidP="000503FF">
      <w:pPr>
        <w:pStyle w:val="ListParagraph"/>
        <w:ind w:left="1418"/>
        <w:jc w:val="both"/>
        <w:rPr>
          <w:ins w:id="2720" w:author="Kola Akinwale" w:date="2021-11-08T17:12:00Z"/>
          <w:rFonts w:ascii="Arial" w:hAnsi="Arial" w:cs="Arial"/>
          <w:sz w:val="26"/>
          <w:szCs w:val="26"/>
          <w:rPrChange w:id="2721" w:author="Kola Akinwale" w:date="2021-11-22T10:48:00Z">
            <w:rPr>
              <w:ins w:id="2722" w:author="Kola Akinwale" w:date="2021-11-08T17:12:00Z"/>
              <w:rFonts w:ascii="Arial Unicode MS" w:hAnsi="Arial Unicode MS"/>
              <w:sz w:val="26"/>
              <w:szCs w:val="26"/>
            </w:rPr>
          </w:rPrChange>
        </w:rPr>
        <w:pPrChange w:id="2723" w:author="Kola Akinwale" w:date="2021-11-23T09:44:00Z">
          <w:pPr>
            <w:pStyle w:val="ListParagraph"/>
            <w:numPr>
              <w:numId w:val="64"/>
            </w:numPr>
            <w:ind w:left="1418" w:hanging="425"/>
            <w:jc w:val="both"/>
          </w:pPr>
        </w:pPrChange>
      </w:pPr>
    </w:p>
    <w:p w14:paraId="0D5EE5B2" w14:textId="77777777" w:rsidR="00277B83" w:rsidRPr="00975333" w:rsidRDefault="00277B83" w:rsidP="00277B83">
      <w:pPr>
        <w:pStyle w:val="ListParagraph"/>
        <w:ind w:left="1418"/>
        <w:jc w:val="both"/>
        <w:rPr>
          <w:rFonts w:ascii="Arial" w:hAnsi="Arial" w:cs="Arial"/>
          <w:sz w:val="26"/>
          <w:szCs w:val="26"/>
          <w:rPrChange w:id="2724" w:author="Kola Akinwale" w:date="2021-11-22T10:48:00Z">
            <w:rPr>
              <w:rFonts w:ascii="Arial Unicode MS" w:hAnsi="Arial Unicode MS"/>
              <w:sz w:val="26"/>
              <w:szCs w:val="26"/>
            </w:rPr>
          </w:rPrChange>
        </w:rPr>
        <w:pPrChange w:id="2725" w:author="Kola Akinwale" w:date="2021-11-08T17:12:00Z">
          <w:pPr>
            <w:pStyle w:val="ListParagraph"/>
            <w:numPr>
              <w:numId w:val="64"/>
            </w:numPr>
            <w:ind w:left="1418" w:hanging="425"/>
            <w:jc w:val="both"/>
          </w:pPr>
        </w:pPrChange>
      </w:pPr>
    </w:p>
    <w:p w14:paraId="14C6896E" w14:textId="77777777" w:rsidR="00AA30FD" w:rsidRPr="00975333" w:rsidRDefault="00AA30FD" w:rsidP="00AA30FD">
      <w:pPr>
        <w:tabs>
          <w:tab w:val="left" w:pos="426"/>
        </w:tabs>
        <w:jc w:val="both"/>
        <w:rPr>
          <w:rFonts w:ascii="Arial" w:hAnsi="Arial" w:cs="Arial"/>
          <w:sz w:val="6"/>
          <w:szCs w:val="26"/>
          <w:u w:val="single"/>
          <w:rPrChange w:id="2726" w:author="Kola Akinwale" w:date="2021-11-22T10:48:00Z">
            <w:rPr>
              <w:rFonts w:ascii="Arial Unicode MS" w:hAnsi="Arial Unicode MS"/>
              <w:sz w:val="6"/>
              <w:szCs w:val="26"/>
              <w:u w:val="single"/>
            </w:rPr>
          </w:rPrChange>
        </w:rPr>
      </w:pPr>
    </w:p>
    <w:p w14:paraId="1F92F3FD" w14:textId="77777777" w:rsidR="00AA30FD" w:rsidRPr="000503FF" w:rsidRDefault="00AA30FD" w:rsidP="00AA30FD">
      <w:pPr>
        <w:tabs>
          <w:tab w:val="left" w:pos="426"/>
        </w:tabs>
        <w:ind w:left="720" w:hanging="720"/>
        <w:jc w:val="both"/>
        <w:rPr>
          <w:rFonts w:ascii="Arial" w:hAnsi="Arial" w:cs="Arial"/>
          <w:b/>
          <w:bCs/>
          <w:sz w:val="26"/>
          <w:szCs w:val="26"/>
          <w:rPrChange w:id="2727" w:author="Kola Akinwale" w:date="2021-11-23T09:44:00Z">
            <w:rPr>
              <w:rFonts w:ascii="Arial Unicode MS" w:hAnsi="Arial Unicode MS"/>
              <w:sz w:val="26"/>
              <w:szCs w:val="26"/>
            </w:rPr>
          </w:rPrChange>
        </w:rPr>
      </w:pPr>
      <w:r w:rsidRPr="000503FF">
        <w:rPr>
          <w:rFonts w:ascii="Arial" w:hAnsi="Arial" w:cs="Arial"/>
          <w:b/>
          <w:bCs/>
          <w:sz w:val="26"/>
          <w:szCs w:val="26"/>
          <w:rPrChange w:id="2728" w:author="Kola Akinwale" w:date="2021-11-23T09:44:00Z">
            <w:rPr>
              <w:rFonts w:ascii="Arial Unicode MS" w:hAnsi="Arial Unicode MS"/>
              <w:sz w:val="26"/>
              <w:szCs w:val="26"/>
            </w:rPr>
          </w:rPrChange>
        </w:rPr>
        <w:lastRenderedPageBreak/>
        <w:t>n.</w:t>
      </w:r>
      <w:r w:rsidRPr="000503FF">
        <w:rPr>
          <w:rFonts w:ascii="Arial" w:hAnsi="Arial" w:cs="Arial"/>
          <w:b/>
          <w:bCs/>
          <w:sz w:val="26"/>
          <w:szCs w:val="26"/>
          <w:rPrChange w:id="2729" w:author="Kola Akinwale" w:date="2021-11-23T09:44:00Z">
            <w:rPr>
              <w:rFonts w:ascii="Arial Unicode MS" w:hAnsi="Arial Unicode MS"/>
              <w:sz w:val="26"/>
              <w:szCs w:val="26"/>
            </w:rPr>
          </w:rPrChange>
        </w:rPr>
        <w:tab/>
        <w:t>National Working Committee</w:t>
      </w:r>
    </w:p>
    <w:p w14:paraId="63A6FF22" w14:textId="7E71E4C4" w:rsidR="00AA30FD" w:rsidRPr="00975333" w:rsidRDefault="00AA30FD" w:rsidP="00AA30FD">
      <w:pPr>
        <w:tabs>
          <w:tab w:val="left" w:pos="426"/>
        </w:tabs>
        <w:ind w:left="720" w:hanging="720"/>
        <w:jc w:val="both"/>
        <w:rPr>
          <w:rFonts w:ascii="Arial" w:hAnsi="Arial" w:cs="Arial"/>
          <w:sz w:val="26"/>
          <w:szCs w:val="26"/>
          <w:rPrChange w:id="2730" w:author="Kola Akinwale" w:date="2021-11-22T10:48:00Z">
            <w:rPr>
              <w:rFonts w:ascii="Arial Unicode MS" w:hAnsi="Arial Unicode MS"/>
              <w:sz w:val="26"/>
              <w:szCs w:val="26"/>
            </w:rPr>
          </w:rPrChange>
        </w:rPr>
      </w:pPr>
      <w:r w:rsidRPr="00975333">
        <w:rPr>
          <w:rFonts w:ascii="Arial" w:hAnsi="Arial" w:cs="Arial"/>
          <w:sz w:val="26"/>
          <w:szCs w:val="26"/>
          <w:rPrChange w:id="2731" w:author="Kola Akinwale" w:date="2021-11-22T10:48:00Z">
            <w:rPr>
              <w:rFonts w:ascii="Arial Unicode MS" w:hAnsi="Arial Unicode MS"/>
              <w:sz w:val="26"/>
              <w:szCs w:val="26"/>
            </w:rPr>
          </w:rPrChange>
        </w:rPr>
        <w:t xml:space="preserve">National Working Committee shall comprise </w:t>
      </w:r>
      <w:del w:id="2732" w:author="Kola Akinwale" w:date="2021-11-22T09:16:00Z">
        <w:r w:rsidRPr="00975333" w:rsidDel="00C9713A">
          <w:rPr>
            <w:rFonts w:ascii="Arial" w:hAnsi="Arial" w:cs="Arial"/>
            <w:sz w:val="26"/>
            <w:szCs w:val="26"/>
            <w:rPrChange w:id="2733" w:author="Kola Akinwale" w:date="2021-11-22T10:48:00Z">
              <w:rPr>
                <w:rFonts w:ascii="Arial Unicode MS" w:hAnsi="Arial Unicode MS"/>
                <w:sz w:val="26"/>
                <w:szCs w:val="26"/>
              </w:rPr>
            </w:rPrChange>
          </w:rPr>
          <w:delText>of:-</w:delText>
        </w:r>
      </w:del>
      <w:ins w:id="2734" w:author="Kola Akinwale" w:date="2021-11-22T09:16:00Z">
        <w:r w:rsidR="00C9713A" w:rsidRPr="00975333">
          <w:rPr>
            <w:rFonts w:ascii="Arial" w:hAnsi="Arial" w:cs="Arial"/>
            <w:sz w:val="26"/>
            <w:szCs w:val="26"/>
            <w:rPrChange w:id="2735" w:author="Kola Akinwale" w:date="2021-11-22T10:48:00Z">
              <w:rPr>
                <w:rFonts w:ascii="Arial Unicode MS" w:hAnsi="Arial Unicode MS"/>
                <w:sz w:val="26"/>
                <w:szCs w:val="26"/>
              </w:rPr>
            </w:rPrChange>
          </w:rPr>
          <w:t>of: -</w:t>
        </w:r>
      </w:ins>
    </w:p>
    <w:p w14:paraId="1896AD78"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36" w:author="Kola Akinwale" w:date="2021-11-22T10:48:00Z">
            <w:rPr>
              <w:rFonts w:ascii="Arial Unicode MS" w:hAnsi="Arial Unicode MS"/>
              <w:sz w:val="26"/>
              <w:szCs w:val="26"/>
            </w:rPr>
          </w:rPrChange>
        </w:rPr>
      </w:pPr>
      <w:r w:rsidRPr="00975333">
        <w:rPr>
          <w:rFonts w:ascii="Arial" w:hAnsi="Arial" w:cs="Arial"/>
          <w:sz w:val="26"/>
          <w:szCs w:val="26"/>
          <w:rPrChange w:id="2737" w:author="Kola Akinwale" w:date="2021-11-22T10:48:00Z">
            <w:rPr>
              <w:rFonts w:ascii="Arial Unicode MS" w:hAnsi="Arial Unicode MS"/>
              <w:sz w:val="26"/>
              <w:szCs w:val="26"/>
            </w:rPr>
          </w:rPrChange>
        </w:rPr>
        <w:t xml:space="preserve">National Chairman </w:t>
      </w:r>
    </w:p>
    <w:p w14:paraId="6789A092"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38" w:author="Kola Akinwale" w:date="2021-11-22T10:48:00Z">
            <w:rPr>
              <w:rFonts w:ascii="Arial Unicode MS" w:hAnsi="Arial Unicode MS"/>
              <w:sz w:val="26"/>
              <w:szCs w:val="26"/>
            </w:rPr>
          </w:rPrChange>
        </w:rPr>
      </w:pPr>
      <w:r w:rsidRPr="00975333">
        <w:rPr>
          <w:rFonts w:ascii="Arial" w:hAnsi="Arial" w:cs="Arial"/>
          <w:sz w:val="26"/>
          <w:szCs w:val="26"/>
          <w:rPrChange w:id="2739" w:author="Kola Akinwale" w:date="2021-11-22T10:48:00Z">
            <w:rPr>
              <w:rFonts w:ascii="Arial Unicode MS" w:hAnsi="Arial Unicode MS"/>
              <w:sz w:val="26"/>
              <w:szCs w:val="26"/>
            </w:rPr>
          </w:rPrChange>
        </w:rPr>
        <w:t xml:space="preserve">National Secretary </w:t>
      </w:r>
    </w:p>
    <w:p w14:paraId="25E1E1EC"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40" w:author="Kola Akinwale" w:date="2021-11-22T10:48:00Z">
            <w:rPr>
              <w:rFonts w:ascii="Arial Unicode MS" w:hAnsi="Arial Unicode MS"/>
              <w:sz w:val="26"/>
              <w:szCs w:val="26"/>
            </w:rPr>
          </w:rPrChange>
        </w:rPr>
      </w:pPr>
      <w:r w:rsidRPr="00975333">
        <w:rPr>
          <w:rFonts w:ascii="Arial" w:hAnsi="Arial" w:cs="Arial"/>
          <w:sz w:val="26"/>
          <w:szCs w:val="26"/>
          <w:rPrChange w:id="2741" w:author="Kola Akinwale" w:date="2021-11-22T10:48:00Z">
            <w:rPr>
              <w:rFonts w:ascii="Arial Unicode MS" w:hAnsi="Arial Unicode MS"/>
              <w:sz w:val="26"/>
              <w:szCs w:val="26"/>
            </w:rPr>
          </w:rPrChange>
        </w:rPr>
        <w:t>Deputy National Secretary</w:t>
      </w:r>
    </w:p>
    <w:p w14:paraId="65A4EF40"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42" w:author="Kola Akinwale" w:date="2021-11-22T10:48:00Z">
            <w:rPr>
              <w:rFonts w:ascii="Arial Unicode MS" w:hAnsi="Arial Unicode MS"/>
              <w:sz w:val="26"/>
              <w:szCs w:val="26"/>
            </w:rPr>
          </w:rPrChange>
        </w:rPr>
      </w:pPr>
      <w:r w:rsidRPr="00975333">
        <w:rPr>
          <w:rFonts w:ascii="Arial" w:hAnsi="Arial" w:cs="Arial"/>
          <w:sz w:val="26"/>
          <w:szCs w:val="26"/>
          <w:rPrChange w:id="2743" w:author="Kola Akinwale" w:date="2021-11-22T10:48:00Z">
            <w:rPr>
              <w:rFonts w:ascii="Arial Unicode MS" w:hAnsi="Arial Unicode MS"/>
              <w:sz w:val="26"/>
              <w:szCs w:val="26"/>
            </w:rPr>
          </w:rPrChange>
        </w:rPr>
        <w:t>National Coordinator, Independent National Electoral Commission (INEC) Affairs;</w:t>
      </w:r>
    </w:p>
    <w:p w14:paraId="037B6643"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44" w:author="Kola Akinwale" w:date="2021-11-22T10:48:00Z">
            <w:rPr>
              <w:rFonts w:ascii="Arial Unicode MS" w:hAnsi="Arial Unicode MS"/>
              <w:sz w:val="26"/>
              <w:szCs w:val="26"/>
            </w:rPr>
          </w:rPrChange>
        </w:rPr>
      </w:pPr>
      <w:r w:rsidRPr="00975333">
        <w:rPr>
          <w:rFonts w:ascii="Arial" w:hAnsi="Arial" w:cs="Arial"/>
          <w:sz w:val="26"/>
          <w:szCs w:val="26"/>
          <w:rPrChange w:id="2745" w:author="Kola Akinwale" w:date="2021-11-22T10:48:00Z">
            <w:rPr>
              <w:rFonts w:ascii="Arial Unicode MS" w:hAnsi="Arial Unicode MS"/>
              <w:sz w:val="26"/>
              <w:szCs w:val="26"/>
            </w:rPr>
          </w:rPrChange>
        </w:rPr>
        <w:t>National Organizing Secretary;</w:t>
      </w:r>
    </w:p>
    <w:p w14:paraId="300EBD0E"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46" w:author="Kola Akinwale" w:date="2021-11-22T10:48:00Z">
            <w:rPr>
              <w:rFonts w:ascii="Arial Unicode MS" w:hAnsi="Arial Unicode MS"/>
              <w:sz w:val="26"/>
              <w:szCs w:val="26"/>
            </w:rPr>
          </w:rPrChange>
        </w:rPr>
      </w:pPr>
      <w:r w:rsidRPr="00975333">
        <w:rPr>
          <w:rFonts w:ascii="Arial" w:hAnsi="Arial" w:cs="Arial"/>
          <w:sz w:val="26"/>
          <w:szCs w:val="26"/>
          <w:rPrChange w:id="2747" w:author="Kola Akinwale" w:date="2021-11-22T10:48:00Z">
            <w:rPr>
              <w:rFonts w:ascii="Arial Unicode MS" w:hAnsi="Arial Unicode MS"/>
              <w:sz w:val="26"/>
              <w:szCs w:val="26"/>
            </w:rPr>
          </w:rPrChange>
        </w:rPr>
        <w:t>National Treasurer;</w:t>
      </w:r>
    </w:p>
    <w:p w14:paraId="40779C13"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48" w:author="Kola Akinwale" w:date="2021-11-22T10:48:00Z">
            <w:rPr>
              <w:rFonts w:ascii="Arial Unicode MS" w:hAnsi="Arial Unicode MS"/>
              <w:sz w:val="26"/>
              <w:szCs w:val="26"/>
            </w:rPr>
          </w:rPrChange>
        </w:rPr>
      </w:pPr>
      <w:r w:rsidRPr="00975333">
        <w:rPr>
          <w:rFonts w:ascii="Arial" w:hAnsi="Arial" w:cs="Arial"/>
          <w:sz w:val="26"/>
          <w:szCs w:val="26"/>
          <w:rPrChange w:id="2749" w:author="Kola Akinwale" w:date="2021-11-22T10:48:00Z">
            <w:rPr>
              <w:rFonts w:ascii="Arial Unicode MS" w:hAnsi="Arial Unicode MS"/>
              <w:sz w:val="26"/>
              <w:szCs w:val="26"/>
            </w:rPr>
          </w:rPrChange>
        </w:rPr>
        <w:t>National Financial Secretary;</w:t>
      </w:r>
    </w:p>
    <w:p w14:paraId="47AB6483"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50" w:author="Kola Akinwale" w:date="2021-11-22T10:48:00Z">
            <w:rPr>
              <w:rFonts w:ascii="Arial Unicode MS" w:hAnsi="Arial Unicode MS"/>
              <w:sz w:val="26"/>
              <w:szCs w:val="26"/>
            </w:rPr>
          </w:rPrChange>
        </w:rPr>
      </w:pPr>
      <w:r w:rsidRPr="00975333">
        <w:rPr>
          <w:rFonts w:ascii="Arial" w:hAnsi="Arial" w:cs="Arial"/>
          <w:sz w:val="26"/>
          <w:szCs w:val="26"/>
          <w:rPrChange w:id="2751" w:author="Kola Akinwale" w:date="2021-11-22T10:48:00Z">
            <w:rPr>
              <w:rFonts w:ascii="Arial Unicode MS" w:hAnsi="Arial Unicode MS"/>
              <w:sz w:val="26"/>
              <w:szCs w:val="26"/>
            </w:rPr>
          </w:rPrChange>
        </w:rPr>
        <w:t>National Publicity Secretary;</w:t>
      </w:r>
    </w:p>
    <w:p w14:paraId="153BC6BD"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52" w:author="Kola Akinwale" w:date="2021-11-22T10:48:00Z">
            <w:rPr>
              <w:rFonts w:ascii="Arial Unicode MS" w:hAnsi="Arial Unicode MS"/>
              <w:sz w:val="26"/>
              <w:szCs w:val="26"/>
            </w:rPr>
          </w:rPrChange>
        </w:rPr>
      </w:pPr>
      <w:r w:rsidRPr="00975333">
        <w:rPr>
          <w:rFonts w:ascii="Arial" w:hAnsi="Arial" w:cs="Arial"/>
          <w:sz w:val="26"/>
          <w:szCs w:val="26"/>
          <w:rPrChange w:id="2753" w:author="Kola Akinwale" w:date="2021-11-22T10:48:00Z">
            <w:rPr>
              <w:rFonts w:ascii="Arial Unicode MS" w:hAnsi="Arial Unicode MS"/>
              <w:sz w:val="26"/>
              <w:szCs w:val="26"/>
            </w:rPr>
          </w:rPrChange>
        </w:rPr>
        <w:t>National Auditor;</w:t>
      </w:r>
    </w:p>
    <w:p w14:paraId="6024BABD" w14:textId="3F9297EA" w:rsidR="0013153A" w:rsidRPr="00975333" w:rsidRDefault="0013153A" w:rsidP="00AA30FD">
      <w:pPr>
        <w:pStyle w:val="ListParagraph"/>
        <w:numPr>
          <w:ilvl w:val="0"/>
          <w:numId w:val="65"/>
        </w:numPr>
        <w:ind w:left="1418" w:hanging="425"/>
        <w:jc w:val="both"/>
        <w:rPr>
          <w:rFonts w:ascii="Arial" w:hAnsi="Arial" w:cs="Arial"/>
          <w:sz w:val="26"/>
          <w:szCs w:val="26"/>
          <w:rPrChange w:id="2754" w:author="Kola Akinwale" w:date="2021-11-22T10:48:00Z">
            <w:rPr>
              <w:rFonts w:ascii="Arial Unicode MS" w:hAnsi="Arial Unicode MS"/>
              <w:sz w:val="26"/>
              <w:szCs w:val="26"/>
            </w:rPr>
          </w:rPrChange>
        </w:rPr>
      </w:pPr>
      <w:r w:rsidRPr="00975333">
        <w:rPr>
          <w:rFonts w:ascii="Arial" w:hAnsi="Arial" w:cs="Arial"/>
          <w:sz w:val="26"/>
          <w:szCs w:val="26"/>
          <w:rPrChange w:id="2755" w:author="Kola Akinwale" w:date="2021-11-22T10:48:00Z">
            <w:rPr>
              <w:rFonts w:ascii="Arial Unicode MS" w:hAnsi="Arial Unicode MS"/>
              <w:sz w:val="26"/>
              <w:szCs w:val="26"/>
            </w:rPr>
          </w:rPrChange>
        </w:rPr>
        <w:t>National Ethics and Standard Secretary</w:t>
      </w:r>
    </w:p>
    <w:p w14:paraId="31440FA3" w14:textId="13A29B19" w:rsidR="00AA30FD" w:rsidRPr="00975333" w:rsidRDefault="00AA30FD" w:rsidP="00AA30FD">
      <w:pPr>
        <w:pStyle w:val="ListParagraph"/>
        <w:numPr>
          <w:ilvl w:val="0"/>
          <w:numId w:val="65"/>
        </w:numPr>
        <w:ind w:left="1418" w:hanging="425"/>
        <w:jc w:val="both"/>
        <w:rPr>
          <w:rFonts w:ascii="Arial" w:hAnsi="Arial" w:cs="Arial"/>
          <w:sz w:val="26"/>
          <w:szCs w:val="26"/>
          <w:rPrChange w:id="2756" w:author="Kola Akinwale" w:date="2021-11-22T10:48:00Z">
            <w:rPr>
              <w:rFonts w:ascii="Arial Unicode MS" w:hAnsi="Arial Unicode MS"/>
              <w:sz w:val="26"/>
              <w:szCs w:val="26"/>
            </w:rPr>
          </w:rPrChange>
        </w:rPr>
      </w:pPr>
      <w:r w:rsidRPr="00975333">
        <w:rPr>
          <w:rFonts w:ascii="Arial" w:hAnsi="Arial" w:cs="Arial"/>
          <w:sz w:val="26"/>
          <w:szCs w:val="26"/>
          <w:rPrChange w:id="2757" w:author="Kola Akinwale" w:date="2021-11-22T10:48:00Z">
            <w:rPr>
              <w:rFonts w:ascii="Arial Unicode MS" w:hAnsi="Arial Unicode MS"/>
              <w:sz w:val="26"/>
              <w:szCs w:val="26"/>
            </w:rPr>
          </w:rPrChange>
        </w:rPr>
        <w:t>National Legal Adviser;</w:t>
      </w:r>
    </w:p>
    <w:p w14:paraId="1B18A4ED"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58" w:author="Kola Akinwale" w:date="2021-11-22T10:48:00Z">
            <w:rPr>
              <w:rFonts w:ascii="Arial Unicode MS" w:hAnsi="Arial Unicode MS"/>
              <w:sz w:val="26"/>
              <w:szCs w:val="26"/>
            </w:rPr>
          </w:rPrChange>
        </w:rPr>
      </w:pPr>
      <w:r w:rsidRPr="00975333">
        <w:rPr>
          <w:rFonts w:ascii="Arial" w:hAnsi="Arial" w:cs="Arial"/>
          <w:sz w:val="26"/>
          <w:szCs w:val="26"/>
          <w:rPrChange w:id="2759" w:author="Kola Akinwale" w:date="2021-11-22T10:48:00Z">
            <w:rPr>
              <w:rFonts w:ascii="Arial Unicode MS" w:hAnsi="Arial Unicode MS"/>
              <w:sz w:val="26"/>
              <w:szCs w:val="26"/>
            </w:rPr>
          </w:rPrChange>
        </w:rPr>
        <w:t xml:space="preserve">National Women Leader; </w:t>
      </w:r>
    </w:p>
    <w:p w14:paraId="1B7BE13B"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60" w:author="Kola Akinwale" w:date="2021-11-22T10:48:00Z">
            <w:rPr>
              <w:rFonts w:ascii="Arial Unicode MS" w:hAnsi="Arial Unicode MS"/>
              <w:sz w:val="26"/>
              <w:szCs w:val="26"/>
            </w:rPr>
          </w:rPrChange>
        </w:rPr>
      </w:pPr>
      <w:r w:rsidRPr="00975333">
        <w:rPr>
          <w:rFonts w:ascii="Arial" w:hAnsi="Arial" w:cs="Arial"/>
          <w:sz w:val="26"/>
          <w:szCs w:val="26"/>
          <w:rPrChange w:id="2761" w:author="Kola Akinwale" w:date="2021-11-22T10:48:00Z">
            <w:rPr>
              <w:rFonts w:ascii="Arial Unicode MS" w:hAnsi="Arial Unicode MS"/>
              <w:sz w:val="26"/>
              <w:szCs w:val="26"/>
            </w:rPr>
          </w:rPrChange>
        </w:rPr>
        <w:t>National Youth Leader</w:t>
      </w:r>
    </w:p>
    <w:p w14:paraId="7A7C52B2" w14:textId="77777777" w:rsidR="00AA30FD" w:rsidRPr="00975333" w:rsidRDefault="00AA30FD" w:rsidP="00AA30FD">
      <w:pPr>
        <w:pStyle w:val="ListParagraph"/>
        <w:numPr>
          <w:ilvl w:val="0"/>
          <w:numId w:val="65"/>
        </w:numPr>
        <w:ind w:left="1418" w:hanging="425"/>
        <w:jc w:val="both"/>
        <w:rPr>
          <w:rFonts w:ascii="Arial" w:hAnsi="Arial" w:cs="Arial"/>
          <w:sz w:val="26"/>
          <w:szCs w:val="26"/>
          <w:rPrChange w:id="2762" w:author="Kola Akinwale" w:date="2021-11-22T10:48:00Z">
            <w:rPr>
              <w:rFonts w:ascii="Arial Unicode MS" w:hAnsi="Arial Unicode MS"/>
              <w:sz w:val="26"/>
              <w:szCs w:val="26"/>
            </w:rPr>
          </w:rPrChange>
        </w:rPr>
      </w:pPr>
      <w:r w:rsidRPr="00975333">
        <w:rPr>
          <w:rFonts w:ascii="Arial" w:hAnsi="Arial" w:cs="Arial"/>
          <w:sz w:val="26"/>
          <w:szCs w:val="26"/>
          <w:rPrChange w:id="2763" w:author="Kola Akinwale" w:date="2021-11-22T10:48:00Z">
            <w:rPr>
              <w:rFonts w:ascii="Arial Unicode MS" w:hAnsi="Arial Unicode MS"/>
              <w:sz w:val="26"/>
              <w:szCs w:val="26"/>
            </w:rPr>
          </w:rPrChange>
        </w:rPr>
        <w:t xml:space="preserve">National PWD Leader </w:t>
      </w:r>
    </w:p>
    <w:p w14:paraId="0E7D74B2" w14:textId="0C9E8C46" w:rsidR="00AA30FD" w:rsidRPr="00975333" w:rsidRDefault="00AA30FD" w:rsidP="00AA30FD">
      <w:pPr>
        <w:pStyle w:val="ListParagraph"/>
        <w:numPr>
          <w:ilvl w:val="0"/>
          <w:numId w:val="65"/>
        </w:numPr>
        <w:ind w:left="1418" w:hanging="425"/>
        <w:jc w:val="both"/>
        <w:rPr>
          <w:ins w:id="2764" w:author="Kola Akinwale" w:date="2021-11-08T17:13:00Z"/>
          <w:rFonts w:ascii="Arial" w:hAnsi="Arial" w:cs="Arial"/>
          <w:sz w:val="26"/>
          <w:szCs w:val="26"/>
          <w:rPrChange w:id="2765" w:author="Kola Akinwale" w:date="2021-11-22T10:48:00Z">
            <w:rPr>
              <w:ins w:id="2766" w:author="Kola Akinwale" w:date="2021-11-08T17:13:00Z"/>
              <w:rFonts w:ascii="Arial Unicode MS" w:hAnsi="Arial Unicode MS"/>
              <w:sz w:val="26"/>
              <w:szCs w:val="26"/>
            </w:rPr>
          </w:rPrChange>
        </w:rPr>
      </w:pPr>
      <w:r w:rsidRPr="00975333">
        <w:rPr>
          <w:rFonts w:ascii="Arial" w:hAnsi="Arial" w:cs="Arial"/>
          <w:sz w:val="26"/>
          <w:szCs w:val="26"/>
          <w:rPrChange w:id="2767" w:author="Kola Akinwale" w:date="2021-11-22T10:48:00Z">
            <w:rPr>
              <w:rFonts w:ascii="Arial Unicode MS" w:hAnsi="Arial Unicode MS"/>
              <w:sz w:val="26"/>
              <w:szCs w:val="26"/>
            </w:rPr>
          </w:rPrChange>
        </w:rPr>
        <w:t xml:space="preserve">National Welfare/Social Secretary </w:t>
      </w:r>
    </w:p>
    <w:p w14:paraId="39780C28" w14:textId="77777777" w:rsidR="00277B83" w:rsidRPr="00975333" w:rsidRDefault="00277B83" w:rsidP="00277B83">
      <w:pPr>
        <w:pStyle w:val="ListParagraph"/>
        <w:ind w:left="1418"/>
        <w:jc w:val="both"/>
        <w:rPr>
          <w:rFonts w:ascii="Arial" w:hAnsi="Arial" w:cs="Arial"/>
          <w:sz w:val="26"/>
          <w:szCs w:val="26"/>
          <w:rPrChange w:id="2768" w:author="Kola Akinwale" w:date="2021-11-22T10:48:00Z">
            <w:rPr>
              <w:rFonts w:ascii="Arial Unicode MS" w:hAnsi="Arial Unicode MS"/>
              <w:sz w:val="26"/>
              <w:szCs w:val="26"/>
            </w:rPr>
          </w:rPrChange>
        </w:rPr>
        <w:pPrChange w:id="2769" w:author="Kola Akinwale" w:date="2021-11-08T17:13:00Z">
          <w:pPr>
            <w:pStyle w:val="ListParagraph"/>
            <w:numPr>
              <w:numId w:val="65"/>
            </w:numPr>
            <w:ind w:left="1418" w:hanging="425"/>
            <w:jc w:val="both"/>
          </w:pPr>
        </w:pPrChange>
      </w:pPr>
    </w:p>
    <w:p w14:paraId="7DF29838" w14:textId="77777777" w:rsidR="00AA30FD" w:rsidRPr="000503FF" w:rsidRDefault="00AA30FD" w:rsidP="00AA30FD">
      <w:pPr>
        <w:jc w:val="both"/>
        <w:rPr>
          <w:rFonts w:ascii="Arial" w:hAnsi="Arial" w:cs="Arial"/>
          <w:b/>
          <w:bCs/>
          <w:sz w:val="26"/>
          <w:szCs w:val="26"/>
          <w:rPrChange w:id="2770" w:author="Kola Akinwale" w:date="2021-11-23T09:44:00Z">
            <w:rPr>
              <w:rFonts w:ascii="Arial Unicode MS" w:hAnsi="Arial Unicode MS"/>
              <w:sz w:val="26"/>
              <w:szCs w:val="26"/>
            </w:rPr>
          </w:rPrChange>
        </w:rPr>
      </w:pPr>
      <w:r w:rsidRPr="000503FF">
        <w:rPr>
          <w:rFonts w:ascii="Arial" w:hAnsi="Arial" w:cs="Arial"/>
          <w:b/>
          <w:bCs/>
          <w:sz w:val="26"/>
          <w:szCs w:val="26"/>
          <w:rPrChange w:id="2771" w:author="Kola Akinwale" w:date="2021-11-23T09:44:00Z">
            <w:rPr>
              <w:rFonts w:ascii="Arial Unicode MS" w:hAnsi="Arial Unicode MS"/>
              <w:sz w:val="26"/>
              <w:szCs w:val="26"/>
            </w:rPr>
          </w:rPrChange>
        </w:rPr>
        <w:t>o.</w:t>
      </w:r>
      <w:r w:rsidRPr="000503FF">
        <w:rPr>
          <w:rFonts w:ascii="Arial" w:hAnsi="Arial" w:cs="Arial"/>
          <w:b/>
          <w:bCs/>
          <w:sz w:val="26"/>
          <w:szCs w:val="26"/>
          <w:rPrChange w:id="2772" w:author="Kola Akinwale" w:date="2021-11-23T09:44:00Z">
            <w:rPr>
              <w:rFonts w:ascii="Arial Unicode MS" w:hAnsi="Arial Unicode MS"/>
              <w:sz w:val="26"/>
              <w:szCs w:val="26"/>
            </w:rPr>
          </w:rPrChange>
        </w:rPr>
        <w:tab/>
        <w:t>National Executive Committee</w:t>
      </w:r>
    </w:p>
    <w:p w14:paraId="5EC68817" w14:textId="77777777" w:rsidR="00AA30FD" w:rsidRPr="00975333" w:rsidRDefault="00AA30FD" w:rsidP="00AA30FD">
      <w:pPr>
        <w:ind w:left="720" w:hanging="720"/>
        <w:jc w:val="both"/>
        <w:rPr>
          <w:rFonts w:ascii="Arial" w:hAnsi="Arial" w:cs="Arial"/>
          <w:sz w:val="26"/>
          <w:szCs w:val="26"/>
          <w:rPrChange w:id="2773" w:author="Kola Akinwale" w:date="2021-11-22T10:48:00Z">
            <w:rPr>
              <w:rFonts w:ascii="Arial Unicode MS" w:hAnsi="Arial Unicode MS"/>
              <w:sz w:val="26"/>
              <w:szCs w:val="26"/>
            </w:rPr>
          </w:rPrChange>
        </w:rPr>
      </w:pPr>
      <w:r w:rsidRPr="00975333">
        <w:rPr>
          <w:rFonts w:ascii="Arial" w:hAnsi="Arial" w:cs="Arial"/>
          <w:sz w:val="26"/>
          <w:szCs w:val="26"/>
          <w:rPrChange w:id="2774" w:author="Kola Akinwale" w:date="2021-11-22T10:48:00Z">
            <w:rPr>
              <w:rFonts w:ascii="Arial Unicode MS" w:hAnsi="Arial Unicode MS"/>
              <w:sz w:val="26"/>
              <w:szCs w:val="26"/>
            </w:rPr>
          </w:rPrChange>
        </w:rPr>
        <w:t xml:space="preserve"> The Party shall have a National Executive Committee which shall comprise of: </w:t>
      </w:r>
    </w:p>
    <w:p w14:paraId="015FBBFE"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775" w:author="Kola Akinwale" w:date="2021-11-22T10:48:00Z">
            <w:rPr>
              <w:rFonts w:ascii="Arial Unicode MS" w:hAnsi="Arial Unicode MS"/>
              <w:sz w:val="26"/>
              <w:szCs w:val="26"/>
            </w:rPr>
          </w:rPrChange>
        </w:rPr>
      </w:pPr>
      <w:r w:rsidRPr="00975333">
        <w:rPr>
          <w:rFonts w:ascii="Arial" w:hAnsi="Arial" w:cs="Arial"/>
          <w:sz w:val="26"/>
          <w:szCs w:val="26"/>
          <w:rPrChange w:id="2776" w:author="Kola Akinwale" w:date="2021-11-22T10:48:00Z">
            <w:rPr>
              <w:rFonts w:ascii="Arial Unicode MS" w:hAnsi="Arial Unicode MS"/>
              <w:sz w:val="26"/>
              <w:szCs w:val="26"/>
            </w:rPr>
          </w:rPrChange>
        </w:rPr>
        <w:t>National Chairman</w:t>
      </w:r>
    </w:p>
    <w:p w14:paraId="50BBA663"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777" w:author="Kola Akinwale" w:date="2021-11-22T10:48:00Z">
            <w:rPr>
              <w:rFonts w:ascii="Arial Unicode MS" w:hAnsi="Arial Unicode MS"/>
              <w:sz w:val="26"/>
              <w:szCs w:val="26"/>
            </w:rPr>
          </w:rPrChange>
        </w:rPr>
      </w:pPr>
      <w:r w:rsidRPr="00975333">
        <w:rPr>
          <w:rFonts w:ascii="Arial" w:hAnsi="Arial" w:cs="Arial"/>
          <w:sz w:val="26"/>
          <w:szCs w:val="26"/>
          <w:rPrChange w:id="2778" w:author="Kola Akinwale" w:date="2021-11-22T10:48:00Z">
            <w:rPr>
              <w:rFonts w:ascii="Arial Unicode MS" w:hAnsi="Arial Unicode MS"/>
              <w:sz w:val="26"/>
              <w:szCs w:val="26"/>
            </w:rPr>
          </w:rPrChange>
        </w:rPr>
        <w:t xml:space="preserve">President and Vice President, if produced by the Party </w:t>
      </w:r>
    </w:p>
    <w:p w14:paraId="49EAF6C3"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779" w:author="Kola Akinwale" w:date="2021-11-22T10:48:00Z">
            <w:rPr>
              <w:rFonts w:ascii="Arial Unicode MS" w:hAnsi="Arial Unicode MS"/>
              <w:sz w:val="26"/>
              <w:szCs w:val="26"/>
            </w:rPr>
          </w:rPrChange>
        </w:rPr>
      </w:pPr>
      <w:r w:rsidRPr="00975333">
        <w:rPr>
          <w:rFonts w:ascii="Arial" w:hAnsi="Arial" w:cs="Arial"/>
          <w:sz w:val="26"/>
          <w:szCs w:val="26"/>
          <w:rPrChange w:id="2780" w:author="Kola Akinwale" w:date="2021-11-22T10:48:00Z">
            <w:rPr>
              <w:rFonts w:ascii="Arial Unicode MS" w:hAnsi="Arial Unicode MS"/>
              <w:sz w:val="26"/>
              <w:szCs w:val="26"/>
            </w:rPr>
          </w:rPrChange>
        </w:rPr>
        <w:t xml:space="preserve">Senate President and other Principal officers at the Senate who are members of the Party </w:t>
      </w:r>
    </w:p>
    <w:p w14:paraId="56097121" w14:textId="3DB99EC0" w:rsidR="00AA30FD" w:rsidRPr="00975333" w:rsidRDefault="00AA30FD" w:rsidP="00AA30FD">
      <w:pPr>
        <w:pStyle w:val="ListParagraph"/>
        <w:numPr>
          <w:ilvl w:val="0"/>
          <w:numId w:val="66"/>
        </w:numPr>
        <w:ind w:left="1418" w:hanging="425"/>
        <w:jc w:val="both"/>
        <w:rPr>
          <w:rFonts w:ascii="Arial" w:hAnsi="Arial" w:cs="Arial"/>
          <w:sz w:val="26"/>
          <w:szCs w:val="26"/>
          <w:rPrChange w:id="2781" w:author="Kola Akinwale" w:date="2021-11-22T10:48:00Z">
            <w:rPr>
              <w:rFonts w:ascii="Arial Unicode MS" w:hAnsi="Arial Unicode MS"/>
              <w:sz w:val="26"/>
              <w:szCs w:val="26"/>
            </w:rPr>
          </w:rPrChange>
        </w:rPr>
      </w:pPr>
      <w:r w:rsidRPr="00975333">
        <w:rPr>
          <w:rFonts w:ascii="Arial" w:hAnsi="Arial" w:cs="Arial"/>
          <w:sz w:val="26"/>
          <w:szCs w:val="26"/>
          <w:rPrChange w:id="2782" w:author="Kola Akinwale" w:date="2021-11-22T10:48:00Z">
            <w:rPr>
              <w:rFonts w:ascii="Arial Unicode MS" w:hAnsi="Arial Unicode MS"/>
              <w:sz w:val="26"/>
              <w:szCs w:val="26"/>
            </w:rPr>
          </w:rPrChange>
        </w:rPr>
        <w:t xml:space="preserve">Members of the State and Federal House of Assemblies who are </w:t>
      </w:r>
      <w:del w:id="2783" w:author="Kola Akinwale" w:date="2021-11-22T09:16:00Z">
        <w:r w:rsidRPr="00975333" w:rsidDel="00C9713A">
          <w:rPr>
            <w:rFonts w:ascii="Arial" w:hAnsi="Arial" w:cs="Arial"/>
            <w:sz w:val="26"/>
            <w:szCs w:val="26"/>
            <w:rPrChange w:id="2784" w:author="Kola Akinwale" w:date="2021-11-22T10:48:00Z">
              <w:rPr>
                <w:rFonts w:ascii="Arial Unicode MS" w:hAnsi="Arial Unicode MS"/>
                <w:sz w:val="26"/>
                <w:szCs w:val="26"/>
              </w:rPr>
            </w:rPrChange>
          </w:rPr>
          <w:delText>members  of</w:delText>
        </w:r>
      </w:del>
      <w:ins w:id="2785" w:author="Kola Akinwale" w:date="2021-11-22T09:16:00Z">
        <w:r w:rsidR="00C9713A" w:rsidRPr="00975333">
          <w:rPr>
            <w:rFonts w:ascii="Arial" w:hAnsi="Arial" w:cs="Arial"/>
            <w:sz w:val="26"/>
            <w:szCs w:val="26"/>
            <w:rPrChange w:id="2786" w:author="Kola Akinwale" w:date="2021-11-22T10:48:00Z">
              <w:rPr>
                <w:rFonts w:ascii="Arial Unicode MS" w:hAnsi="Arial Unicode MS"/>
                <w:sz w:val="26"/>
                <w:szCs w:val="26"/>
              </w:rPr>
            </w:rPrChange>
          </w:rPr>
          <w:t>members of</w:t>
        </w:r>
      </w:ins>
      <w:r w:rsidRPr="00975333">
        <w:rPr>
          <w:rFonts w:ascii="Arial" w:hAnsi="Arial" w:cs="Arial"/>
          <w:sz w:val="26"/>
          <w:szCs w:val="26"/>
          <w:rPrChange w:id="2787" w:author="Kola Akinwale" w:date="2021-11-22T10:48:00Z">
            <w:rPr>
              <w:rFonts w:ascii="Arial Unicode MS" w:hAnsi="Arial Unicode MS"/>
              <w:sz w:val="26"/>
              <w:szCs w:val="26"/>
            </w:rPr>
          </w:rPrChange>
        </w:rPr>
        <w:t xml:space="preserve"> the Party </w:t>
      </w:r>
    </w:p>
    <w:p w14:paraId="4345D41B"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788" w:author="Kola Akinwale" w:date="2021-11-22T10:48:00Z">
            <w:rPr>
              <w:rFonts w:ascii="Arial Unicode MS" w:hAnsi="Arial Unicode MS"/>
              <w:sz w:val="26"/>
              <w:szCs w:val="26"/>
            </w:rPr>
          </w:rPrChange>
        </w:rPr>
      </w:pPr>
      <w:r w:rsidRPr="00975333">
        <w:rPr>
          <w:rFonts w:ascii="Arial" w:hAnsi="Arial" w:cs="Arial"/>
          <w:sz w:val="26"/>
          <w:szCs w:val="26"/>
          <w:rPrChange w:id="2789" w:author="Kola Akinwale" w:date="2021-11-22T10:48:00Z">
            <w:rPr>
              <w:rFonts w:ascii="Arial Unicode MS" w:hAnsi="Arial Unicode MS"/>
              <w:sz w:val="26"/>
              <w:szCs w:val="26"/>
            </w:rPr>
          </w:rPrChange>
        </w:rPr>
        <w:t xml:space="preserve">All State Governors and Deputy Governors who are members of the Party </w:t>
      </w:r>
    </w:p>
    <w:p w14:paraId="68E6F6D5"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790" w:author="Kola Akinwale" w:date="2021-11-22T10:48:00Z">
            <w:rPr>
              <w:rFonts w:ascii="Arial Unicode MS" w:hAnsi="Arial Unicode MS"/>
              <w:sz w:val="26"/>
              <w:szCs w:val="26"/>
            </w:rPr>
          </w:rPrChange>
        </w:rPr>
      </w:pPr>
      <w:r w:rsidRPr="00975333">
        <w:rPr>
          <w:rFonts w:ascii="Arial" w:hAnsi="Arial" w:cs="Arial"/>
          <w:sz w:val="26"/>
          <w:szCs w:val="26"/>
          <w:rPrChange w:id="2791" w:author="Kola Akinwale" w:date="2021-11-22T10:48:00Z">
            <w:rPr>
              <w:rFonts w:ascii="Arial Unicode MS" w:hAnsi="Arial Unicode MS"/>
              <w:sz w:val="26"/>
              <w:szCs w:val="26"/>
            </w:rPr>
          </w:rPrChange>
        </w:rPr>
        <w:t xml:space="preserve">All the Deputy National Chairmen </w:t>
      </w:r>
    </w:p>
    <w:p w14:paraId="7F984036" w14:textId="00687BB8" w:rsidR="00AA30FD" w:rsidRPr="00975333" w:rsidRDefault="00AA30FD" w:rsidP="00AA30FD">
      <w:pPr>
        <w:pStyle w:val="Default"/>
        <w:numPr>
          <w:ilvl w:val="0"/>
          <w:numId w:val="66"/>
        </w:numPr>
        <w:ind w:left="1418" w:hanging="425"/>
        <w:jc w:val="both"/>
        <w:rPr>
          <w:sz w:val="26"/>
          <w:szCs w:val="26"/>
          <w:rPrChange w:id="2792" w:author="Kola Akinwale" w:date="2021-11-22T10:48:00Z">
            <w:rPr>
              <w:rFonts w:ascii="Arial Unicode MS" w:hAnsi="Arial Unicode MS"/>
              <w:sz w:val="26"/>
              <w:szCs w:val="26"/>
            </w:rPr>
          </w:rPrChange>
        </w:rPr>
      </w:pPr>
      <w:r w:rsidRPr="00975333">
        <w:rPr>
          <w:sz w:val="26"/>
          <w:szCs w:val="26"/>
          <w:rPrChange w:id="2793" w:author="Kola Akinwale" w:date="2021-11-22T10:48:00Z">
            <w:rPr>
              <w:rFonts w:ascii="Arial Unicode MS" w:hAnsi="Arial Unicode MS"/>
              <w:sz w:val="26"/>
              <w:szCs w:val="26"/>
            </w:rPr>
          </w:rPrChange>
        </w:rPr>
        <w:t xml:space="preserve">Deputy National Chairman, Strategy, Innovation and </w:t>
      </w:r>
      <w:del w:id="2794" w:author="Kola Akinwale" w:date="2021-11-22T09:16:00Z">
        <w:r w:rsidRPr="00975333" w:rsidDel="00C9713A">
          <w:rPr>
            <w:sz w:val="26"/>
            <w:szCs w:val="26"/>
            <w:rPrChange w:id="2795" w:author="Kola Akinwale" w:date="2021-11-22T10:48:00Z">
              <w:rPr>
                <w:rFonts w:ascii="Arial Unicode MS" w:hAnsi="Arial Unicode MS"/>
                <w:sz w:val="26"/>
                <w:szCs w:val="26"/>
              </w:rPr>
            </w:rPrChange>
          </w:rPr>
          <w:delText>Change,Civil</w:delText>
        </w:r>
      </w:del>
      <w:ins w:id="2796" w:author="Kola Akinwale" w:date="2021-11-22T09:16:00Z">
        <w:r w:rsidR="00C9713A" w:rsidRPr="00975333">
          <w:rPr>
            <w:sz w:val="26"/>
            <w:szCs w:val="26"/>
            <w:rPrChange w:id="2797" w:author="Kola Akinwale" w:date="2021-11-22T10:48:00Z">
              <w:rPr>
                <w:rFonts w:ascii="Arial Unicode MS" w:hAnsi="Arial Unicode MS"/>
                <w:sz w:val="26"/>
                <w:szCs w:val="26"/>
              </w:rPr>
            </w:rPrChange>
          </w:rPr>
          <w:t>Change, Civil</w:t>
        </w:r>
      </w:ins>
      <w:r w:rsidRPr="00975333">
        <w:rPr>
          <w:sz w:val="26"/>
          <w:szCs w:val="26"/>
          <w:rPrChange w:id="2798" w:author="Kola Akinwale" w:date="2021-11-22T10:48:00Z">
            <w:rPr>
              <w:rFonts w:ascii="Arial Unicode MS" w:hAnsi="Arial Unicode MS"/>
              <w:sz w:val="26"/>
              <w:szCs w:val="26"/>
            </w:rPr>
          </w:rPrChange>
        </w:rPr>
        <w:t xml:space="preserve"> Societies, Institutions and Professional Bodies</w:t>
      </w:r>
    </w:p>
    <w:p w14:paraId="0EE45AF8" w14:textId="77777777" w:rsidR="00AA30FD" w:rsidRPr="00975333" w:rsidRDefault="00AA30FD" w:rsidP="00AA30FD">
      <w:pPr>
        <w:pStyle w:val="Default"/>
        <w:numPr>
          <w:ilvl w:val="0"/>
          <w:numId w:val="66"/>
        </w:numPr>
        <w:ind w:left="1418" w:hanging="425"/>
        <w:jc w:val="both"/>
        <w:rPr>
          <w:sz w:val="26"/>
          <w:szCs w:val="26"/>
          <w:rPrChange w:id="2799" w:author="Kola Akinwale" w:date="2021-11-22T10:48:00Z">
            <w:rPr>
              <w:rFonts w:ascii="Arial Unicode MS" w:hAnsi="Arial Unicode MS"/>
              <w:sz w:val="26"/>
              <w:szCs w:val="26"/>
            </w:rPr>
          </w:rPrChange>
        </w:rPr>
      </w:pPr>
      <w:r w:rsidRPr="00975333">
        <w:rPr>
          <w:sz w:val="26"/>
          <w:szCs w:val="26"/>
          <w:rPrChange w:id="2800" w:author="Kola Akinwale" w:date="2021-11-22T10:48:00Z">
            <w:rPr>
              <w:rFonts w:ascii="Arial Unicode MS" w:hAnsi="Arial Unicode MS"/>
              <w:sz w:val="26"/>
              <w:szCs w:val="26"/>
            </w:rPr>
          </w:rPrChange>
        </w:rPr>
        <w:t>Deputy National Chairman, Diaspora Network,</w:t>
      </w:r>
    </w:p>
    <w:p w14:paraId="69829F9A" w14:textId="77777777" w:rsidR="00AA30FD" w:rsidRPr="00975333" w:rsidRDefault="00AA30FD" w:rsidP="00AA30FD">
      <w:pPr>
        <w:pStyle w:val="Default"/>
        <w:numPr>
          <w:ilvl w:val="0"/>
          <w:numId w:val="66"/>
        </w:numPr>
        <w:ind w:left="1418" w:hanging="425"/>
        <w:jc w:val="both"/>
        <w:rPr>
          <w:sz w:val="26"/>
          <w:szCs w:val="26"/>
          <w:rPrChange w:id="2801" w:author="Kola Akinwale" w:date="2021-11-22T10:48:00Z">
            <w:rPr>
              <w:rFonts w:ascii="Arial Unicode MS" w:hAnsi="Arial Unicode MS"/>
              <w:sz w:val="26"/>
              <w:szCs w:val="26"/>
            </w:rPr>
          </w:rPrChange>
        </w:rPr>
      </w:pPr>
      <w:r w:rsidRPr="00975333">
        <w:rPr>
          <w:sz w:val="26"/>
          <w:szCs w:val="26"/>
          <w:rPrChange w:id="2802" w:author="Kola Akinwale" w:date="2021-11-22T10:48:00Z">
            <w:rPr>
              <w:rFonts w:ascii="Arial Unicode MS" w:hAnsi="Arial Unicode MS"/>
              <w:sz w:val="26"/>
              <w:szCs w:val="26"/>
            </w:rPr>
          </w:rPrChange>
        </w:rPr>
        <w:t>Deputy National Chairman, Government Affairs,</w:t>
      </w:r>
    </w:p>
    <w:p w14:paraId="5331CA09" w14:textId="77777777" w:rsidR="00AA30FD" w:rsidRPr="00975333" w:rsidRDefault="00AA30FD" w:rsidP="00AA30FD">
      <w:pPr>
        <w:pStyle w:val="Default"/>
        <w:numPr>
          <w:ilvl w:val="0"/>
          <w:numId w:val="66"/>
        </w:numPr>
        <w:ind w:left="1418" w:hanging="425"/>
        <w:jc w:val="both"/>
        <w:rPr>
          <w:sz w:val="26"/>
          <w:szCs w:val="26"/>
          <w:rPrChange w:id="2803" w:author="Kola Akinwale" w:date="2021-11-22T10:48:00Z">
            <w:rPr>
              <w:rFonts w:ascii="Arial Unicode MS" w:hAnsi="Arial Unicode MS"/>
              <w:sz w:val="26"/>
              <w:szCs w:val="26"/>
            </w:rPr>
          </w:rPrChange>
        </w:rPr>
      </w:pPr>
      <w:r w:rsidRPr="00975333">
        <w:rPr>
          <w:sz w:val="26"/>
          <w:szCs w:val="26"/>
          <w:rPrChange w:id="2804" w:author="Kola Akinwale" w:date="2021-11-22T10:48:00Z">
            <w:rPr>
              <w:rFonts w:ascii="Arial Unicode MS" w:hAnsi="Arial Unicode MS"/>
              <w:sz w:val="26"/>
              <w:szCs w:val="26"/>
            </w:rPr>
          </w:rPrChange>
        </w:rPr>
        <w:t>Deputy National Chairman, Education, Doctrine and Values,</w:t>
      </w:r>
    </w:p>
    <w:p w14:paraId="3820951C" w14:textId="77777777" w:rsidR="00AA30FD" w:rsidRPr="00975333" w:rsidRDefault="00AA30FD" w:rsidP="00AA30FD">
      <w:pPr>
        <w:pStyle w:val="Default"/>
        <w:numPr>
          <w:ilvl w:val="0"/>
          <w:numId w:val="66"/>
        </w:numPr>
        <w:ind w:left="1418" w:hanging="425"/>
        <w:jc w:val="both"/>
        <w:rPr>
          <w:sz w:val="26"/>
          <w:szCs w:val="26"/>
          <w:rPrChange w:id="2805" w:author="Kola Akinwale" w:date="2021-11-22T10:48:00Z">
            <w:rPr>
              <w:rFonts w:ascii="Arial Unicode MS" w:hAnsi="Arial Unicode MS"/>
              <w:sz w:val="26"/>
              <w:szCs w:val="26"/>
            </w:rPr>
          </w:rPrChange>
        </w:rPr>
      </w:pPr>
      <w:r w:rsidRPr="00975333">
        <w:rPr>
          <w:sz w:val="26"/>
          <w:szCs w:val="26"/>
          <w:rPrChange w:id="2806" w:author="Kola Akinwale" w:date="2021-11-22T10:48:00Z">
            <w:rPr>
              <w:rFonts w:ascii="Arial Unicode MS" w:hAnsi="Arial Unicode MS"/>
              <w:sz w:val="26"/>
              <w:szCs w:val="26"/>
            </w:rPr>
          </w:rPrChange>
        </w:rPr>
        <w:t>Deputy National Chairman, Inclusion and Mainstreaming,</w:t>
      </w:r>
    </w:p>
    <w:p w14:paraId="550524D8"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07" w:author="Kola Akinwale" w:date="2021-11-22T10:48:00Z">
            <w:rPr>
              <w:rFonts w:ascii="Arial Unicode MS" w:hAnsi="Arial Unicode MS"/>
              <w:sz w:val="26"/>
              <w:szCs w:val="26"/>
            </w:rPr>
          </w:rPrChange>
        </w:rPr>
      </w:pPr>
      <w:r w:rsidRPr="00975333">
        <w:rPr>
          <w:rFonts w:ascii="Arial" w:hAnsi="Arial" w:cs="Arial"/>
          <w:sz w:val="26"/>
          <w:szCs w:val="26"/>
          <w:rPrChange w:id="2808" w:author="Kola Akinwale" w:date="2021-11-22T10:48:00Z">
            <w:rPr>
              <w:rFonts w:ascii="Arial Unicode MS" w:hAnsi="Arial Unicode MS"/>
              <w:sz w:val="26"/>
              <w:szCs w:val="26"/>
            </w:rPr>
          </w:rPrChange>
        </w:rPr>
        <w:t xml:space="preserve">The </w:t>
      </w:r>
      <w:r w:rsidRPr="00975333">
        <w:rPr>
          <w:rFonts w:ascii="Arial" w:hAnsi="Arial" w:cs="Arial"/>
          <w:sz w:val="26"/>
          <w:szCs w:val="26"/>
          <w:u w:val="single"/>
          <w:rPrChange w:id="2809" w:author="Kola Akinwale" w:date="2021-11-22T10:48:00Z">
            <w:rPr>
              <w:rFonts w:ascii="Arial Unicode MS" w:hAnsi="Arial Unicode MS"/>
              <w:sz w:val="26"/>
              <w:szCs w:val="26"/>
              <w:u w:val="single"/>
            </w:rPr>
          </w:rPrChange>
        </w:rPr>
        <w:t>six</w:t>
      </w:r>
      <w:r w:rsidRPr="00975333">
        <w:rPr>
          <w:rFonts w:ascii="Arial" w:hAnsi="Arial" w:cs="Arial"/>
          <w:sz w:val="26"/>
          <w:szCs w:val="26"/>
          <w:rPrChange w:id="2810" w:author="Kola Akinwale" w:date="2021-11-22T10:48:00Z">
            <w:rPr>
              <w:rFonts w:ascii="Arial Unicode MS" w:hAnsi="Arial Unicode MS"/>
              <w:sz w:val="26"/>
              <w:szCs w:val="26"/>
            </w:rPr>
          </w:rPrChange>
        </w:rPr>
        <w:t xml:space="preserve"> National Vice Chairmen (one from each zone) </w:t>
      </w:r>
    </w:p>
    <w:p w14:paraId="41634BDC"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11" w:author="Kola Akinwale" w:date="2021-11-22T10:48:00Z">
            <w:rPr>
              <w:rFonts w:ascii="Arial Unicode MS" w:hAnsi="Arial Unicode MS"/>
              <w:sz w:val="26"/>
              <w:szCs w:val="26"/>
            </w:rPr>
          </w:rPrChange>
        </w:rPr>
      </w:pPr>
      <w:r w:rsidRPr="00975333">
        <w:rPr>
          <w:rFonts w:ascii="Arial" w:hAnsi="Arial" w:cs="Arial"/>
          <w:sz w:val="26"/>
          <w:szCs w:val="26"/>
          <w:rPrChange w:id="2812" w:author="Kola Akinwale" w:date="2021-11-22T10:48:00Z">
            <w:rPr>
              <w:rFonts w:ascii="Arial Unicode MS" w:hAnsi="Arial Unicode MS"/>
              <w:sz w:val="26"/>
              <w:szCs w:val="26"/>
            </w:rPr>
          </w:rPrChange>
        </w:rPr>
        <w:t>National Secretary</w:t>
      </w:r>
    </w:p>
    <w:p w14:paraId="19620526"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13" w:author="Kola Akinwale" w:date="2021-11-22T10:48:00Z">
            <w:rPr>
              <w:rFonts w:ascii="Arial Unicode MS" w:hAnsi="Arial Unicode MS"/>
              <w:sz w:val="26"/>
              <w:szCs w:val="26"/>
            </w:rPr>
          </w:rPrChange>
        </w:rPr>
      </w:pPr>
      <w:r w:rsidRPr="00975333">
        <w:rPr>
          <w:rFonts w:ascii="Arial" w:hAnsi="Arial" w:cs="Arial"/>
          <w:sz w:val="26"/>
          <w:szCs w:val="26"/>
          <w:rPrChange w:id="2814" w:author="Kola Akinwale" w:date="2021-11-22T10:48:00Z">
            <w:rPr>
              <w:rFonts w:ascii="Arial Unicode MS" w:hAnsi="Arial Unicode MS"/>
              <w:sz w:val="26"/>
              <w:szCs w:val="26"/>
            </w:rPr>
          </w:rPrChange>
        </w:rPr>
        <w:t xml:space="preserve">Deputy National Secretary </w:t>
      </w:r>
    </w:p>
    <w:p w14:paraId="606C4E8E"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15" w:author="Kola Akinwale" w:date="2021-11-22T10:48:00Z">
            <w:rPr>
              <w:rFonts w:ascii="Arial Unicode MS" w:hAnsi="Arial Unicode MS"/>
              <w:sz w:val="26"/>
              <w:szCs w:val="26"/>
            </w:rPr>
          </w:rPrChange>
        </w:rPr>
      </w:pPr>
      <w:r w:rsidRPr="00975333">
        <w:rPr>
          <w:rFonts w:ascii="Arial" w:hAnsi="Arial" w:cs="Arial"/>
          <w:sz w:val="26"/>
          <w:szCs w:val="26"/>
          <w:u w:val="single"/>
          <w:rPrChange w:id="2816" w:author="Kola Akinwale" w:date="2021-11-22T10:48:00Z">
            <w:rPr>
              <w:rFonts w:ascii="Arial Unicode MS" w:hAnsi="Arial Unicode MS"/>
              <w:sz w:val="26"/>
              <w:szCs w:val="26"/>
              <w:u w:val="single"/>
            </w:rPr>
          </w:rPrChange>
        </w:rPr>
        <w:t>Six (6)</w:t>
      </w:r>
      <w:r w:rsidRPr="00975333">
        <w:rPr>
          <w:rFonts w:ascii="Arial" w:hAnsi="Arial" w:cs="Arial"/>
          <w:sz w:val="26"/>
          <w:szCs w:val="26"/>
          <w:rPrChange w:id="2817" w:author="Kola Akinwale" w:date="2021-11-22T10:48:00Z">
            <w:rPr>
              <w:rFonts w:ascii="Arial Unicode MS" w:hAnsi="Arial Unicode MS"/>
              <w:sz w:val="26"/>
              <w:szCs w:val="26"/>
            </w:rPr>
          </w:rPrChange>
        </w:rPr>
        <w:t xml:space="preserve"> Assistant National Secretaries (one from each geo-political zone </w:t>
      </w:r>
    </w:p>
    <w:p w14:paraId="360E8FED"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18" w:author="Kola Akinwale" w:date="2021-11-22T10:48:00Z">
            <w:rPr>
              <w:rFonts w:ascii="Arial Unicode MS" w:hAnsi="Arial Unicode MS"/>
              <w:sz w:val="26"/>
              <w:szCs w:val="26"/>
            </w:rPr>
          </w:rPrChange>
        </w:rPr>
      </w:pPr>
      <w:r w:rsidRPr="00975333">
        <w:rPr>
          <w:rFonts w:ascii="Arial" w:hAnsi="Arial" w:cs="Arial"/>
          <w:sz w:val="26"/>
          <w:szCs w:val="26"/>
          <w:rPrChange w:id="2819" w:author="Kola Akinwale" w:date="2021-11-22T10:48:00Z">
            <w:rPr>
              <w:rFonts w:ascii="Arial Unicode MS" w:hAnsi="Arial Unicode MS"/>
              <w:sz w:val="26"/>
              <w:szCs w:val="26"/>
            </w:rPr>
          </w:rPrChange>
        </w:rPr>
        <w:t xml:space="preserve">National Coordinator, Electoral Matters and INEC Liaison </w:t>
      </w:r>
    </w:p>
    <w:p w14:paraId="67B457FA"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20" w:author="Kola Akinwale" w:date="2021-11-22T10:48:00Z">
            <w:rPr>
              <w:rFonts w:ascii="Arial Unicode MS" w:hAnsi="Arial Unicode MS"/>
              <w:sz w:val="26"/>
              <w:szCs w:val="26"/>
            </w:rPr>
          </w:rPrChange>
        </w:rPr>
      </w:pPr>
      <w:r w:rsidRPr="00975333">
        <w:rPr>
          <w:rFonts w:ascii="Arial" w:hAnsi="Arial" w:cs="Arial"/>
          <w:sz w:val="26"/>
          <w:szCs w:val="26"/>
          <w:rPrChange w:id="2821" w:author="Kola Akinwale" w:date="2021-11-22T10:48:00Z">
            <w:rPr>
              <w:rFonts w:ascii="Arial Unicode MS" w:hAnsi="Arial Unicode MS"/>
              <w:sz w:val="26"/>
              <w:szCs w:val="26"/>
            </w:rPr>
          </w:rPrChange>
        </w:rPr>
        <w:t xml:space="preserve">Deputy National Coordinator, Electoral Matters and INEC Liaison </w:t>
      </w:r>
    </w:p>
    <w:p w14:paraId="0CA00CB5"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22" w:author="Kola Akinwale" w:date="2021-11-22T10:48:00Z">
            <w:rPr>
              <w:rFonts w:ascii="Arial Unicode MS" w:hAnsi="Arial Unicode MS"/>
              <w:sz w:val="26"/>
              <w:szCs w:val="26"/>
            </w:rPr>
          </w:rPrChange>
        </w:rPr>
      </w:pPr>
      <w:r w:rsidRPr="00975333">
        <w:rPr>
          <w:rFonts w:ascii="Arial" w:hAnsi="Arial" w:cs="Arial"/>
          <w:sz w:val="26"/>
          <w:szCs w:val="26"/>
          <w:rPrChange w:id="2823" w:author="Kola Akinwale" w:date="2021-11-22T10:48:00Z">
            <w:rPr>
              <w:rFonts w:ascii="Arial Unicode MS" w:hAnsi="Arial Unicode MS"/>
              <w:sz w:val="26"/>
              <w:szCs w:val="26"/>
            </w:rPr>
          </w:rPrChange>
        </w:rPr>
        <w:t xml:space="preserve">National Organizing Secretary  </w:t>
      </w:r>
    </w:p>
    <w:p w14:paraId="73142B08"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24" w:author="Kola Akinwale" w:date="2021-11-22T10:48:00Z">
            <w:rPr>
              <w:rFonts w:ascii="Arial Unicode MS" w:hAnsi="Arial Unicode MS"/>
              <w:sz w:val="26"/>
              <w:szCs w:val="26"/>
            </w:rPr>
          </w:rPrChange>
        </w:rPr>
      </w:pPr>
      <w:r w:rsidRPr="00975333">
        <w:rPr>
          <w:rFonts w:ascii="Arial" w:hAnsi="Arial" w:cs="Arial"/>
          <w:sz w:val="26"/>
          <w:szCs w:val="26"/>
          <w:rPrChange w:id="2825" w:author="Kola Akinwale" w:date="2021-11-22T10:48:00Z">
            <w:rPr>
              <w:rFonts w:ascii="Arial Unicode MS" w:hAnsi="Arial Unicode MS"/>
              <w:sz w:val="26"/>
              <w:szCs w:val="26"/>
            </w:rPr>
          </w:rPrChange>
        </w:rPr>
        <w:t xml:space="preserve">Deputy National Organizing Secretary  </w:t>
      </w:r>
    </w:p>
    <w:p w14:paraId="67C3C358"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26" w:author="Kola Akinwale" w:date="2021-11-22T10:48:00Z">
            <w:rPr>
              <w:rFonts w:ascii="Arial Unicode MS" w:hAnsi="Arial Unicode MS"/>
              <w:sz w:val="26"/>
              <w:szCs w:val="26"/>
            </w:rPr>
          </w:rPrChange>
        </w:rPr>
      </w:pPr>
      <w:r w:rsidRPr="00975333">
        <w:rPr>
          <w:rFonts w:ascii="Arial" w:hAnsi="Arial" w:cs="Arial"/>
          <w:sz w:val="26"/>
          <w:szCs w:val="26"/>
          <w:u w:val="single"/>
          <w:rPrChange w:id="2827" w:author="Kola Akinwale" w:date="2021-11-22T10:48:00Z">
            <w:rPr>
              <w:rFonts w:ascii="Arial Unicode MS" w:hAnsi="Arial Unicode MS"/>
              <w:sz w:val="26"/>
              <w:szCs w:val="26"/>
              <w:u w:val="single"/>
            </w:rPr>
          </w:rPrChange>
        </w:rPr>
        <w:lastRenderedPageBreak/>
        <w:t>Six (6)</w:t>
      </w:r>
      <w:r w:rsidRPr="00975333">
        <w:rPr>
          <w:rFonts w:ascii="Arial" w:hAnsi="Arial" w:cs="Arial"/>
          <w:sz w:val="26"/>
          <w:szCs w:val="26"/>
          <w:rPrChange w:id="2828" w:author="Kola Akinwale" w:date="2021-11-22T10:48:00Z">
            <w:rPr>
              <w:rFonts w:ascii="Arial Unicode MS" w:hAnsi="Arial Unicode MS"/>
              <w:sz w:val="26"/>
              <w:szCs w:val="26"/>
            </w:rPr>
          </w:rPrChange>
        </w:rPr>
        <w:t xml:space="preserve"> Assistant National Organizing Secretaries (one from each geo-political zone)</w:t>
      </w:r>
    </w:p>
    <w:p w14:paraId="5C2A0778"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29" w:author="Kola Akinwale" w:date="2021-11-22T10:48:00Z">
            <w:rPr>
              <w:rFonts w:ascii="Arial Unicode MS" w:hAnsi="Arial Unicode MS"/>
              <w:sz w:val="26"/>
              <w:szCs w:val="26"/>
            </w:rPr>
          </w:rPrChange>
        </w:rPr>
      </w:pPr>
      <w:r w:rsidRPr="00975333">
        <w:rPr>
          <w:rFonts w:ascii="Arial" w:hAnsi="Arial" w:cs="Arial"/>
          <w:sz w:val="26"/>
          <w:szCs w:val="26"/>
          <w:rPrChange w:id="2830" w:author="Kola Akinwale" w:date="2021-11-22T10:48:00Z">
            <w:rPr>
              <w:rFonts w:ascii="Arial Unicode MS" w:hAnsi="Arial Unicode MS"/>
              <w:sz w:val="26"/>
              <w:szCs w:val="26"/>
            </w:rPr>
          </w:rPrChange>
        </w:rPr>
        <w:t xml:space="preserve">National Treasurer </w:t>
      </w:r>
    </w:p>
    <w:p w14:paraId="536D7423"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31" w:author="Kola Akinwale" w:date="2021-11-22T10:48:00Z">
            <w:rPr>
              <w:rFonts w:ascii="Arial Unicode MS" w:hAnsi="Arial Unicode MS"/>
              <w:sz w:val="26"/>
              <w:szCs w:val="26"/>
            </w:rPr>
          </w:rPrChange>
        </w:rPr>
      </w:pPr>
      <w:r w:rsidRPr="00975333">
        <w:rPr>
          <w:rFonts w:ascii="Arial" w:hAnsi="Arial" w:cs="Arial"/>
          <w:sz w:val="26"/>
          <w:szCs w:val="26"/>
          <w:rPrChange w:id="2832" w:author="Kola Akinwale" w:date="2021-11-22T10:48:00Z">
            <w:rPr>
              <w:rFonts w:ascii="Arial Unicode MS" w:hAnsi="Arial Unicode MS"/>
              <w:sz w:val="26"/>
              <w:szCs w:val="26"/>
            </w:rPr>
          </w:rPrChange>
        </w:rPr>
        <w:t xml:space="preserve">Deputy National Treasurer </w:t>
      </w:r>
    </w:p>
    <w:p w14:paraId="290D51FC"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33" w:author="Kola Akinwale" w:date="2021-11-22T10:48:00Z">
            <w:rPr>
              <w:rFonts w:ascii="Arial Unicode MS" w:hAnsi="Arial Unicode MS"/>
              <w:sz w:val="26"/>
              <w:szCs w:val="26"/>
            </w:rPr>
          </w:rPrChange>
        </w:rPr>
      </w:pPr>
      <w:r w:rsidRPr="00975333">
        <w:rPr>
          <w:rFonts w:ascii="Arial" w:hAnsi="Arial" w:cs="Arial"/>
          <w:sz w:val="26"/>
          <w:szCs w:val="26"/>
          <w:rPrChange w:id="2834" w:author="Kola Akinwale" w:date="2021-11-22T10:48:00Z">
            <w:rPr>
              <w:rFonts w:ascii="Arial Unicode MS" w:hAnsi="Arial Unicode MS"/>
              <w:sz w:val="26"/>
              <w:szCs w:val="26"/>
            </w:rPr>
          </w:rPrChange>
        </w:rPr>
        <w:t xml:space="preserve">National Financial Secretary </w:t>
      </w:r>
    </w:p>
    <w:p w14:paraId="7F0F0044"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35" w:author="Kola Akinwale" w:date="2021-11-22T10:48:00Z">
            <w:rPr>
              <w:rFonts w:ascii="Arial Unicode MS" w:hAnsi="Arial Unicode MS"/>
              <w:sz w:val="26"/>
              <w:szCs w:val="26"/>
            </w:rPr>
          </w:rPrChange>
        </w:rPr>
      </w:pPr>
      <w:r w:rsidRPr="00975333">
        <w:rPr>
          <w:rFonts w:ascii="Arial" w:hAnsi="Arial" w:cs="Arial"/>
          <w:sz w:val="26"/>
          <w:szCs w:val="26"/>
          <w:rPrChange w:id="2836" w:author="Kola Akinwale" w:date="2021-11-22T10:48:00Z">
            <w:rPr>
              <w:rFonts w:ascii="Arial Unicode MS" w:hAnsi="Arial Unicode MS"/>
              <w:sz w:val="26"/>
              <w:szCs w:val="26"/>
            </w:rPr>
          </w:rPrChange>
        </w:rPr>
        <w:t xml:space="preserve">Deputy National Financial Secretary </w:t>
      </w:r>
    </w:p>
    <w:p w14:paraId="7D8A3B18"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37" w:author="Kola Akinwale" w:date="2021-11-22T10:48:00Z">
            <w:rPr>
              <w:rFonts w:ascii="Arial Unicode MS" w:hAnsi="Arial Unicode MS"/>
              <w:sz w:val="26"/>
              <w:szCs w:val="26"/>
            </w:rPr>
          </w:rPrChange>
        </w:rPr>
      </w:pPr>
      <w:r w:rsidRPr="00975333">
        <w:rPr>
          <w:rFonts w:ascii="Arial" w:hAnsi="Arial" w:cs="Arial"/>
          <w:sz w:val="26"/>
          <w:szCs w:val="26"/>
          <w:rPrChange w:id="2838" w:author="Kola Akinwale" w:date="2021-11-22T10:48:00Z">
            <w:rPr>
              <w:rFonts w:ascii="Arial Unicode MS" w:hAnsi="Arial Unicode MS"/>
              <w:sz w:val="26"/>
              <w:szCs w:val="26"/>
            </w:rPr>
          </w:rPrChange>
        </w:rPr>
        <w:t>National Publicity Secretary</w:t>
      </w:r>
    </w:p>
    <w:p w14:paraId="3B09F471"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39" w:author="Kola Akinwale" w:date="2021-11-22T10:48:00Z">
            <w:rPr>
              <w:rFonts w:ascii="Arial Unicode MS" w:hAnsi="Arial Unicode MS"/>
              <w:sz w:val="26"/>
              <w:szCs w:val="26"/>
            </w:rPr>
          </w:rPrChange>
        </w:rPr>
      </w:pPr>
      <w:r w:rsidRPr="00975333">
        <w:rPr>
          <w:rFonts w:ascii="Arial" w:hAnsi="Arial" w:cs="Arial"/>
          <w:sz w:val="26"/>
          <w:szCs w:val="26"/>
          <w:rPrChange w:id="2840" w:author="Kola Akinwale" w:date="2021-11-22T10:48:00Z">
            <w:rPr>
              <w:rFonts w:ascii="Arial Unicode MS" w:hAnsi="Arial Unicode MS"/>
              <w:sz w:val="26"/>
              <w:szCs w:val="26"/>
            </w:rPr>
          </w:rPrChange>
        </w:rPr>
        <w:t>Deputy National Publicity Secretary (Conventional Media)</w:t>
      </w:r>
    </w:p>
    <w:p w14:paraId="07F35C1C"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41" w:author="Kola Akinwale" w:date="2021-11-22T10:48:00Z">
            <w:rPr>
              <w:rFonts w:ascii="Arial Unicode MS" w:hAnsi="Arial Unicode MS"/>
              <w:sz w:val="26"/>
              <w:szCs w:val="26"/>
            </w:rPr>
          </w:rPrChange>
        </w:rPr>
      </w:pPr>
      <w:r w:rsidRPr="00975333">
        <w:rPr>
          <w:rFonts w:ascii="Arial" w:hAnsi="Arial" w:cs="Arial"/>
          <w:sz w:val="26"/>
          <w:szCs w:val="26"/>
          <w:rPrChange w:id="2842" w:author="Kola Akinwale" w:date="2021-11-22T10:48:00Z">
            <w:rPr>
              <w:rFonts w:ascii="Arial Unicode MS" w:hAnsi="Arial Unicode MS"/>
              <w:sz w:val="26"/>
              <w:szCs w:val="26"/>
            </w:rPr>
          </w:rPrChange>
        </w:rPr>
        <w:t>Deputy National Publicity Secretary (News Media)</w:t>
      </w:r>
    </w:p>
    <w:p w14:paraId="1E215579"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43" w:author="Kola Akinwale" w:date="2021-11-22T10:48:00Z">
            <w:rPr>
              <w:rFonts w:ascii="Arial Unicode MS" w:hAnsi="Arial Unicode MS"/>
              <w:sz w:val="26"/>
              <w:szCs w:val="26"/>
            </w:rPr>
          </w:rPrChange>
        </w:rPr>
      </w:pPr>
      <w:r w:rsidRPr="00975333">
        <w:rPr>
          <w:rFonts w:ascii="Arial" w:hAnsi="Arial" w:cs="Arial"/>
          <w:sz w:val="26"/>
          <w:szCs w:val="26"/>
          <w:rPrChange w:id="2844" w:author="Kola Akinwale" w:date="2021-11-22T10:48:00Z">
            <w:rPr>
              <w:rFonts w:ascii="Arial Unicode MS" w:hAnsi="Arial Unicode MS"/>
              <w:sz w:val="26"/>
              <w:szCs w:val="26"/>
            </w:rPr>
          </w:rPrChange>
        </w:rPr>
        <w:t xml:space="preserve">National Auditor </w:t>
      </w:r>
    </w:p>
    <w:p w14:paraId="7FD8B861"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45" w:author="Kola Akinwale" w:date="2021-11-22T10:48:00Z">
            <w:rPr>
              <w:rFonts w:ascii="Arial Unicode MS" w:hAnsi="Arial Unicode MS"/>
              <w:sz w:val="26"/>
              <w:szCs w:val="26"/>
            </w:rPr>
          </w:rPrChange>
        </w:rPr>
      </w:pPr>
      <w:r w:rsidRPr="00975333">
        <w:rPr>
          <w:rFonts w:ascii="Arial" w:hAnsi="Arial" w:cs="Arial"/>
          <w:sz w:val="26"/>
          <w:szCs w:val="26"/>
          <w:rPrChange w:id="2846" w:author="Kola Akinwale" w:date="2021-11-22T10:48:00Z">
            <w:rPr>
              <w:rFonts w:ascii="Arial Unicode MS" w:hAnsi="Arial Unicode MS"/>
              <w:sz w:val="26"/>
              <w:szCs w:val="26"/>
            </w:rPr>
          </w:rPrChange>
        </w:rPr>
        <w:t xml:space="preserve">Deputy National Auditor </w:t>
      </w:r>
    </w:p>
    <w:p w14:paraId="38264EA2"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47" w:author="Kola Akinwale" w:date="2021-11-22T10:48:00Z">
            <w:rPr>
              <w:rFonts w:ascii="Arial Unicode MS" w:hAnsi="Arial Unicode MS"/>
              <w:sz w:val="26"/>
              <w:szCs w:val="26"/>
            </w:rPr>
          </w:rPrChange>
        </w:rPr>
      </w:pPr>
      <w:r w:rsidRPr="00975333">
        <w:rPr>
          <w:rFonts w:ascii="Arial" w:hAnsi="Arial" w:cs="Arial"/>
          <w:sz w:val="26"/>
          <w:szCs w:val="26"/>
          <w:rPrChange w:id="2848" w:author="Kola Akinwale" w:date="2021-11-22T10:48:00Z">
            <w:rPr>
              <w:rFonts w:ascii="Arial Unicode MS" w:hAnsi="Arial Unicode MS"/>
              <w:sz w:val="26"/>
              <w:szCs w:val="26"/>
            </w:rPr>
          </w:rPrChange>
        </w:rPr>
        <w:t xml:space="preserve">National Legal Adviser </w:t>
      </w:r>
    </w:p>
    <w:p w14:paraId="30A37E2F"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49" w:author="Kola Akinwale" w:date="2021-11-22T10:48:00Z">
            <w:rPr>
              <w:rFonts w:ascii="Arial Unicode MS" w:hAnsi="Arial Unicode MS"/>
              <w:sz w:val="26"/>
              <w:szCs w:val="26"/>
            </w:rPr>
          </w:rPrChange>
        </w:rPr>
      </w:pPr>
      <w:r w:rsidRPr="00975333">
        <w:rPr>
          <w:rFonts w:ascii="Arial" w:hAnsi="Arial" w:cs="Arial"/>
          <w:sz w:val="26"/>
          <w:szCs w:val="26"/>
          <w:rPrChange w:id="2850" w:author="Kola Akinwale" w:date="2021-11-22T10:48:00Z">
            <w:rPr>
              <w:rFonts w:ascii="Arial Unicode MS" w:hAnsi="Arial Unicode MS"/>
              <w:sz w:val="26"/>
              <w:szCs w:val="26"/>
            </w:rPr>
          </w:rPrChange>
        </w:rPr>
        <w:t xml:space="preserve">Deputy National Legal Adviser </w:t>
      </w:r>
    </w:p>
    <w:p w14:paraId="0B2CA90B"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51" w:author="Kola Akinwale" w:date="2021-11-22T10:48:00Z">
            <w:rPr>
              <w:rFonts w:ascii="Arial Unicode MS" w:hAnsi="Arial Unicode MS"/>
              <w:sz w:val="26"/>
              <w:szCs w:val="26"/>
            </w:rPr>
          </w:rPrChange>
        </w:rPr>
      </w:pPr>
      <w:r w:rsidRPr="00975333">
        <w:rPr>
          <w:rFonts w:ascii="Arial" w:hAnsi="Arial" w:cs="Arial"/>
          <w:sz w:val="26"/>
          <w:szCs w:val="26"/>
          <w:rPrChange w:id="2852" w:author="Kola Akinwale" w:date="2021-11-22T10:48:00Z">
            <w:rPr>
              <w:rFonts w:ascii="Arial Unicode MS" w:hAnsi="Arial Unicode MS"/>
              <w:sz w:val="26"/>
              <w:szCs w:val="26"/>
            </w:rPr>
          </w:rPrChange>
        </w:rPr>
        <w:t xml:space="preserve">National Women Leader </w:t>
      </w:r>
    </w:p>
    <w:p w14:paraId="4B5DC7EA"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53" w:author="Kola Akinwale" w:date="2021-11-22T10:48:00Z">
            <w:rPr>
              <w:rFonts w:ascii="Arial Unicode MS" w:hAnsi="Arial Unicode MS"/>
              <w:sz w:val="26"/>
              <w:szCs w:val="26"/>
            </w:rPr>
          </w:rPrChange>
        </w:rPr>
      </w:pPr>
      <w:r w:rsidRPr="00975333">
        <w:rPr>
          <w:rFonts w:ascii="Arial" w:hAnsi="Arial" w:cs="Arial"/>
          <w:sz w:val="26"/>
          <w:szCs w:val="26"/>
          <w:rPrChange w:id="2854" w:author="Kola Akinwale" w:date="2021-11-22T10:48:00Z">
            <w:rPr>
              <w:rFonts w:ascii="Arial Unicode MS" w:hAnsi="Arial Unicode MS"/>
              <w:sz w:val="26"/>
              <w:szCs w:val="26"/>
            </w:rPr>
          </w:rPrChange>
        </w:rPr>
        <w:t>Deputy National Women Leader</w:t>
      </w:r>
    </w:p>
    <w:p w14:paraId="67CB2955"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55" w:author="Kola Akinwale" w:date="2021-11-22T10:48:00Z">
            <w:rPr>
              <w:rFonts w:ascii="Arial Unicode MS" w:hAnsi="Arial Unicode MS"/>
              <w:sz w:val="26"/>
              <w:szCs w:val="26"/>
            </w:rPr>
          </w:rPrChange>
        </w:rPr>
      </w:pPr>
      <w:r w:rsidRPr="00975333">
        <w:rPr>
          <w:rFonts w:ascii="Arial" w:hAnsi="Arial" w:cs="Arial"/>
          <w:sz w:val="26"/>
          <w:szCs w:val="26"/>
          <w:rPrChange w:id="2856" w:author="Kola Akinwale" w:date="2021-11-22T10:48:00Z">
            <w:rPr>
              <w:rFonts w:ascii="Arial Unicode MS" w:hAnsi="Arial Unicode MS"/>
              <w:sz w:val="26"/>
              <w:szCs w:val="26"/>
            </w:rPr>
          </w:rPrChange>
        </w:rPr>
        <w:t>National PWD Leader</w:t>
      </w:r>
    </w:p>
    <w:p w14:paraId="77FD8D19"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57" w:author="Kola Akinwale" w:date="2021-11-22T10:48:00Z">
            <w:rPr>
              <w:rFonts w:ascii="Arial Unicode MS" w:hAnsi="Arial Unicode MS"/>
              <w:sz w:val="26"/>
              <w:szCs w:val="26"/>
            </w:rPr>
          </w:rPrChange>
        </w:rPr>
      </w:pPr>
      <w:r w:rsidRPr="00975333">
        <w:rPr>
          <w:rFonts w:ascii="Arial" w:hAnsi="Arial" w:cs="Arial"/>
          <w:sz w:val="26"/>
          <w:szCs w:val="26"/>
          <w:rPrChange w:id="2858" w:author="Kola Akinwale" w:date="2021-11-22T10:48:00Z">
            <w:rPr>
              <w:rFonts w:ascii="Arial Unicode MS" w:hAnsi="Arial Unicode MS"/>
              <w:sz w:val="26"/>
              <w:szCs w:val="26"/>
            </w:rPr>
          </w:rPrChange>
        </w:rPr>
        <w:t xml:space="preserve">Deputy National PWD Leader </w:t>
      </w:r>
    </w:p>
    <w:p w14:paraId="551AF583"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59" w:author="Kola Akinwale" w:date="2021-11-22T10:48:00Z">
            <w:rPr>
              <w:rFonts w:ascii="Arial Unicode MS" w:hAnsi="Arial Unicode MS"/>
              <w:sz w:val="26"/>
              <w:szCs w:val="26"/>
            </w:rPr>
          </w:rPrChange>
        </w:rPr>
      </w:pPr>
      <w:r w:rsidRPr="00975333">
        <w:rPr>
          <w:rFonts w:ascii="Arial" w:hAnsi="Arial" w:cs="Arial"/>
          <w:sz w:val="26"/>
          <w:szCs w:val="26"/>
          <w:u w:val="single"/>
          <w:rPrChange w:id="2860" w:author="Kola Akinwale" w:date="2021-11-22T10:48:00Z">
            <w:rPr>
              <w:rFonts w:ascii="Arial Unicode MS" w:hAnsi="Arial Unicode MS"/>
              <w:sz w:val="26"/>
              <w:szCs w:val="26"/>
              <w:u w:val="single"/>
            </w:rPr>
          </w:rPrChange>
        </w:rPr>
        <w:t>Six (6)</w:t>
      </w:r>
      <w:r w:rsidRPr="00975333">
        <w:rPr>
          <w:rFonts w:ascii="Arial" w:hAnsi="Arial" w:cs="Arial"/>
          <w:sz w:val="26"/>
          <w:szCs w:val="26"/>
          <w:rPrChange w:id="2861" w:author="Kola Akinwale" w:date="2021-11-22T10:48:00Z">
            <w:rPr>
              <w:rFonts w:ascii="Arial Unicode MS" w:hAnsi="Arial Unicode MS"/>
              <w:sz w:val="26"/>
              <w:szCs w:val="26"/>
            </w:rPr>
          </w:rPrChange>
        </w:rPr>
        <w:t xml:space="preserve"> Assistant National Women Leaders</w:t>
      </w:r>
    </w:p>
    <w:p w14:paraId="06497F21"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62" w:author="Kola Akinwale" w:date="2021-11-22T10:48:00Z">
            <w:rPr>
              <w:rFonts w:ascii="Arial Unicode MS" w:hAnsi="Arial Unicode MS"/>
              <w:sz w:val="26"/>
              <w:szCs w:val="26"/>
            </w:rPr>
          </w:rPrChange>
        </w:rPr>
      </w:pPr>
      <w:r w:rsidRPr="00975333">
        <w:rPr>
          <w:rFonts w:ascii="Arial" w:hAnsi="Arial" w:cs="Arial"/>
          <w:sz w:val="26"/>
          <w:szCs w:val="26"/>
          <w:rPrChange w:id="2863" w:author="Kola Akinwale" w:date="2021-11-22T10:48:00Z">
            <w:rPr>
              <w:rFonts w:ascii="Arial Unicode MS" w:hAnsi="Arial Unicode MS"/>
              <w:sz w:val="26"/>
              <w:szCs w:val="26"/>
            </w:rPr>
          </w:rPrChange>
        </w:rPr>
        <w:t xml:space="preserve">National Youth Leader </w:t>
      </w:r>
    </w:p>
    <w:p w14:paraId="4C9ED4FA"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64" w:author="Kola Akinwale" w:date="2021-11-22T10:48:00Z">
            <w:rPr>
              <w:rFonts w:ascii="Arial Unicode MS" w:hAnsi="Arial Unicode MS"/>
              <w:sz w:val="26"/>
              <w:szCs w:val="26"/>
            </w:rPr>
          </w:rPrChange>
        </w:rPr>
      </w:pPr>
      <w:r w:rsidRPr="00975333">
        <w:rPr>
          <w:rFonts w:ascii="Arial" w:hAnsi="Arial" w:cs="Arial"/>
          <w:sz w:val="26"/>
          <w:szCs w:val="26"/>
          <w:rPrChange w:id="2865" w:author="Kola Akinwale" w:date="2021-11-22T10:48:00Z">
            <w:rPr>
              <w:rFonts w:ascii="Arial Unicode MS" w:hAnsi="Arial Unicode MS"/>
              <w:sz w:val="26"/>
              <w:szCs w:val="26"/>
            </w:rPr>
          </w:rPrChange>
        </w:rPr>
        <w:t xml:space="preserve">Deputy National Youth Leader </w:t>
      </w:r>
    </w:p>
    <w:p w14:paraId="045D594F"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66" w:author="Kola Akinwale" w:date="2021-11-22T10:48:00Z">
            <w:rPr>
              <w:rFonts w:ascii="Arial Unicode MS" w:hAnsi="Arial Unicode MS"/>
              <w:sz w:val="26"/>
              <w:szCs w:val="26"/>
            </w:rPr>
          </w:rPrChange>
        </w:rPr>
      </w:pPr>
      <w:r w:rsidRPr="00975333">
        <w:rPr>
          <w:rFonts w:ascii="Arial" w:hAnsi="Arial" w:cs="Arial"/>
          <w:sz w:val="26"/>
          <w:szCs w:val="26"/>
          <w:u w:val="single"/>
          <w:rPrChange w:id="2867" w:author="Kola Akinwale" w:date="2021-11-22T10:48:00Z">
            <w:rPr>
              <w:rFonts w:ascii="Arial Unicode MS" w:hAnsi="Arial Unicode MS"/>
              <w:sz w:val="26"/>
              <w:szCs w:val="26"/>
              <w:u w:val="single"/>
            </w:rPr>
          </w:rPrChange>
        </w:rPr>
        <w:t>Six (6)</w:t>
      </w:r>
      <w:r w:rsidRPr="00975333">
        <w:rPr>
          <w:rFonts w:ascii="Arial" w:hAnsi="Arial" w:cs="Arial"/>
          <w:sz w:val="26"/>
          <w:szCs w:val="26"/>
          <w:rPrChange w:id="2868" w:author="Kola Akinwale" w:date="2021-11-22T10:48:00Z">
            <w:rPr>
              <w:rFonts w:ascii="Arial Unicode MS" w:hAnsi="Arial Unicode MS"/>
              <w:sz w:val="26"/>
              <w:szCs w:val="26"/>
            </w:rPr>
          </w:rPrChange>
        </w:rPr>
        <w:t xml:space="preserve"> Assistant National Youth Leaders</w:t>
      </w:r>
    </w:p>
    <w:p w14:paraId="0C37E10D"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69" w:author="Kola Akinwale" w:date="2021-11-22T10:48:00Z">
            <w:rPr>
              <w:rFonts w:ascii="Arial Unicode MS" w:hAnsi="Arial Unicode MS"/>
              <w:sz w:val="26"/>
              <w:szCs w:val="26"/>
            </w:rPr>
          </w:rPrChange>
        </w:rPr>
      </w:pPr>
      <w:r w:rsidRPr="00975333">
        <w:rPr>
          <w:rFonts w:ascii="Arial" w:hAnsi="Arial" w:cs="Arial"/>
          <w:sz w:val="26"/>
          <w:szCs w:val="26"/>
          <w:rPrChange w:id="2870" w:author="Kola Akinwale" w:date="2021-11-22T10:48:00Z">
            <w:rPr>
              <w:rFonts w:ascii="Arial Unicode MS" w:hAnsi="Arial Unicode MS"/>
              <w:sz w:val="26"/>
              <w:szCs w:val="26"/>
            </w:rPr>
          </w:rPrChange>
        </w:rPr>
        <w:t xml:space="preserve">National Welfare/Social Secretary </w:t>
      </w:r>
    </w:p>
    <w:p w14:paraId="56C16FC9"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71" w:author="Kola Akinwale" w:date="2021-11-22T10:48:00Z">
            <w:rPr>
              <w:rFonts w:ascii="Arial Unicode MS" w:hAnsi="Arial Unicode MS"/>
              <w:sz w:val="26"/>
              <w:szCs w:val="26"/>
            </w:rPr>
          </w:rPrChange>
        </w:rPr>
      </w:pPr>
      <w:r w:rsidRPr="00975333">
        <w:rPr>
          <w:rFonts w:ascii="Arial" w:hAnsi="Arial" w:cs="Arial"/>
          <w:sz w:val="26"/>
          <w:szCs w:val="26"/>
          <w:rPrChange w:id="2872" w:author="Kola Akinwale" w:date="2021-11-22T10:48:00Z">
            <w:rPr>
              <w:rFonts w:ascii="Arial Unicode MS" w:hAnsi="Arial Unicode MS"/>
              <w:sz w:val="26"/>
              <w:szCs w:val="26"/>
            </w:rPr>
          </w:rPrChange>
        </w:rPr>
        <w:t xml:space="preserve">Deputy National Welfare/Social Secretary </w:t>
      </w:r>
    </w:p>
    <w:p w14:paraId="55EA5779"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73" w:author="Kola Akinwale" w:date="2021-11-22T10:48:00Z">
            <w:rPr>
              <w:rFonts w:ascii="Arial Unicode MS" w:hAnsi="Arial Unicode MS"/>
              <w:sz w:val="26"/>
              <w:szCs w:val="26"/>
            </w:rPr>
          </w:rPrChange>
        </w:rPr>
      </w:pPr>
      <w:r w:rsidRPr="00975333">
        <w:rPr>
          <w:rFonts w:ascii="Arial" w:hAnsi="Arial" w:cs="Arial"/>
          <w:sz w:val="26"/>
          <w:szCs w:val="26"/>
          <w:rPrChange w:id="2874" w:author="Kola Akinwale" w:date="2021-11-22T10:48:00Z">
            <w:rPr>
              <w:rFonts w:ascii="Arial Unicode MS" w:hAnsi="Arial Unicode MS"/>
              <w:sz w:val="26"/>
              <w:szCs w:val="26"/>
            </w:rPr>
          </w:rPrChange>
        </w:rPr>
        <w:t xml:space="preserve">National Coordinator, People with Disabilities </w:t>
      </w:r>
    </w:p>
    <w:p w14:paraId="1A2A948D"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75" w:author="Kola Akinwale" w:date="2021-11-22T10:48:00Z">
            <w:rPr>
              <w:rFonts w:ascii="Arial Unicode MS" w:hAnsi="Arial Unicode MS"/>
              <w:sz w:val="26"/>
              <w:szCs w:val="26"/>
            </w:rPr>
          </w:rPrChange>
        </w:rPr>
      </w:pPr>
      <w:r w:rsidRPr="00975333">
        <w:rPr>
          <w:rFonts w:ascii="Arial" w:hAnsi="Arial" w:cs="Arial"/>
          <w:sz w:val="26"/>
          <w:szCs w:val="26"/>
          <w:rPrChange w:id="2876" w:author="Kola Akinwale" w:date="2021-11-22T10:48:00Z">
            <w:rPr>
              <w:rFonts w:ascii="Arial Unicode MS" w:hAnsi="Arial Unicode MS"/>
              <w:sz w:val="26"/>
              <w:szCs w:val="26"/>
            </w:rPr>
          </w:rPrChange>
        </w:rPr>
        <w:t xml:space="preserve">Deputy National Coordinator, People with Disabilities </w:t>
      </w:r>
    </w:p>
    <w:p w14:paraId="6E91A5A9"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77" w:author="Kola Akinwale" w:date="2021-11-22T10:48:00Z">
            <w:rPr>
              <w:rFonts w:ascii="Arial Unicode MS" w:hAnsi="Arial Unicode MS"/>
              <w:sz w:val="26"/>
              <w:szCs w:val="26"/>
            </w:rPr>
          </w:rPrChange>
        </w:rPr>
      </w:pPr>
      <w:r w:rsidRPr="00975333">
        <w:rPr>
          <w:rFonts w:ascii="Arial" w:hAnsi="Arial" w:cs="Arial"/>
          <w:sz w:val="26"/>
          <w:szCs w:val="26"/>
          <w:rPrChange w:id="2878" w:author="Kola Akinwale" w:date="2021-11-22T10:48:00Z">
            <w:rPr>
              <w:rFonts w:ascii="Arial Unicode MS" w:hAnsi="Arial Unicode MS"/>
              <w:sz w:val="26"/>
              <w:szCs w:val="26"/>
            </w:rPr>
          </w:rPrChange>
        </w:rPr>
        <w:t>National Coordinator, Diaspora Network</w:t>
      </w:r>
    </w:p>
    <w:p w14:paraId="648D2653"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79" w:author="Kola Akinwale" w:date="2021-11-22T10:48:00Z">
            <w:rPr>
              <w:rFonts w:ascii="Arial Unicode MS" w:hAnsi="Arial Unicode MS"/>
              <w:sz w:val="26"/>
              <w:szCs w:val="26"/>
            </w:rPr>
          </w:rPrChange>
        </w:rPr>
      </w:pPr>
      <w:r w:rsidRPr="00975333">
        <w:rPr>
          <w:rFonts w:ascii="Arial" w:hAnsi="Arial" w:cs="Arial"/>
          <w:sz w:val="26"/>
          <w:szCs w:val="26"/>
          <w:rPrChange w:id="2880" w:author="Kola Akinwale" w:date="2021-11-22T10:48:00Z">
            <w:rPr>
              <w:rFonts w:ascii="Arial Unicode MS" w:hAnsi="Arial Unicode MS"/>
              <w:sz w:val="26"/>
              <w:szCs w:val="26"/>
            </w:rPr>
          </w:rPrChange>
        </w:rPr>
        <w:t>Deputy National Coordinator, Diaspora Network</w:t>
      </w:r>
    </w:p>
    <w:p w14:paraId="16042794"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81" w:author="Kola Akinwale" w:date="2021-11-22T10:48:00Z">
            <w:rPr>
              <w:rFonts w:ascii="Arial Unicode MS" w:hAnsi="Arial Unicode MS"/>
              <w:sz w:val="26"/>
              <w:szCs w:val="26"/>
            </w:rPr>
          </w:rPrChange>
        </w:rPr>
      </w:pPr>
      <w:r w:rsidRPr="00975333">
        <w:rPr>
          <w:rFonts w:ascii="Arial" w:hAnsi="Arial" w:cs="Arial"/>
          <w:sz w:val="26"/>
          <w:szCs w:val="26"/>
          <w:rPrChange w:id="2882" w:author="Kola Akinwale" w:date="2021-11-22T10:48:00Z">
            <w:rPr>
              <w:rFonts w:ascii="Arial Unicode MS" w:hAnsi="Arial Unicode MS"/>
              <w:sz w:val="26"/>
              <w:szCs w:val="26"/>
            </w:rPr>
          </w:rPrChange>
        </w:rPr>
        <w:t xml:space="preserve">All State, Diaspora and FCT Chapters Chairmen </w:t>
      </w:r>
    </w:p>
    <w:p w14:paraId="386F220C"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83" w:author="Kola Akinwale" w:date="2021-11-22T10:48:00Z">
            <w:rPr>
              <w:rFonts w:ascii="Arial Unicode MS" w:hAnsi="Arial Unicode MS"/>
              <w:sz w:val="26"/>
              <w:szCs w:val="26"/>
            </w:rPr>
          </w:rPrChange>
        </w:rPr>
      </w:pPr>
      <w:r w:rsidRPr="00975333">
        <w:rPr>
          <w:rFonts w:ascii="Arial" w:hAnsi="Arial" w:cs="Arial"/>
          <w:sz w:val="26"/>
          <w:szCs w:val="26"/>
          <w:rPrChange w:id="2884" w:author="Kola Akinwale" w:date="2021-11-22T10:48:00Z">
            <w:rPr>
              <w:rFonts w:ascii="Arial Unicode MS" w:hAnsi="Arial Unicode MS"/>
              <w:sz w:val="26"/>
              <w:szCs w:val="26"/>
            </w:rPr>
          </w:rPrChange>
        </w:rPr>
        <w:t xml:space="preserve">Chairmen and Secretary of the National Board of Trustees </w:t>
      </w:r>
    </w:p>
    <w:p w14:paraId="1A79F290"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85" w:author="Kola Akinwale" w:date="2021-11-22T10:48:00Z">
            <w:rPr>
              <w:rFonts w:ascii="Arial Unicode MS" w:hAnsi="Arial Unicode MS"/>
              <w:sz w:val="26"/>
              <w:szCs w:val="26"/>
            </w:rPr>
          </w:rPrChange>
        </w:rPr>
      </w:pPr>
      <w:r w:rsidRPr="00975333">
        <w:rPr>
          <w:rFonts w:ascii="Arial" w:hAnsi="Arial" w:cs="Arial"/>
          <w:sz w:val="26"/>
          <w:szCs w:val="26"/>
          <w:rPrChange w:id="2886" w:author="Kola Akinwale" w:date="2021-11-22T10:48:00Z">
            <w:rPr>
              <w:rFonts w:ascii="Arial Unicode MS" w:hAnsi="Arial Unicode MS"/>
              <w:sz w:val="26"/>
              <w:szCs w:val="26"/>
            </w:rPr>
          </w:rPrChange>
        </w:rPr>
        <w:t>Other members of the National Board of Trustees who shall however not have voting right.</w:t>
      </w:r>
    </w:p>
    <w:p w14:paraId="535B4DBC"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87" w:author="Kola Akinwale" w:date="2021-11-22T10:48:00Z">
            <w:rPr>
              <w:rFonts w:ascii="Arial Unicode MS" w:hAnsi="Arial Unicode MS"/>
              <w:sz w:val="26"/>
              <w:szCs w:val="26"/>
            </w:rPr>
          </w:rPrChange>
        </w:rPr>
      </w:pPr>
      <w:r w:rsidRPr="00975333">
        <w:rPr>
          <w:rFonts w:ascii="Arial" w:hAnsi="Arial" w:cs="Arial"/>
          <w:sz w:val="26"/>
          <w:szCs w:val="26"/>
          <w:rPrChange w:id="2888" w:author="Kola Akinwale" w:date="2021-11-22T10:48:00Z">
            <w:rPr>
              <w:rFonts w:ascii="Arial Unicode MS" w:hAnsi="Arial Unicode MS"/>
              <w:sz w:val="26"/>
              <w:szCs w:val="26"/>
            </w:rPr>
          </w:rPrChange>
        </w:rPr>
        <w:t xml:space="preserve">All former National Chairmen and Secretaries of the Party </w:t>
      </w:r>
    </w:p>
    <w:p w14:paraId="70C213D0"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89" w:author="Kola Akinwale" w:date="2021-11-22T10:48:00Z">
            <w:rPr>
              <w:rFonts w:ascii="Arial Unicode MS" w:hAnsi="Arial Unicode MS"/>
              <w:sz w:val="26"/>
              <w:szCs w:val="26"/>
            </w:rPr>
          </w:rPrChange>
        </w:rPr>
      </w:pPr>
      <w:r w:rsidRPr="00975333">
        <w:rPr>
          <w:rFonts w:ascii="Arial" w:hAnsi="Arial" w:cs="Arial"/>
          <w:sz w:val="26"/>
          <w:szCs w:val="26"/>
          <w:rPrChange w:id="2890" w:author="Kola Akinwale" w:date="2021-11-22T10:48:00Z">
            <w:rPr>
              <w:rFonts w:ascii="Arial Unicode MS" w:hAnsi="Arial Unicode MS"/>
              <w:sz w:val="26"/>
              <w:szCs w:val="26"/>
            </w:rPr>
          </w:rPrChange>
        </w:rPr>
        <w:t xml:space="preserve">All Former State Governors produced by the Party </w:t>
      </w:r>
    </w:p>
    <w:p w14:paraId="607F0FB1" w14:textId="77777777" w:rsidR="00AA30FD" w:rsidRPr="00975333" w:rsidRDefault="00AA30FD" w:rsidP="00AA30FD">
      <w:pPr>
        <w:pStyle w:val="ListParagraph"/>
        <w:numPr>
          <w:ilvl w:val="0"/>
          <w:numId w:val="66"/>
        </w:numPr>
        <w:ind w:left="1418" w:hanging="425"/>
        <w:jc w:val="both"/>
        <w:rPr>
          <w:rFonts w:ascii="Arial" w:hAnsi="Arial" w:cs="Arial"/>
          <w:sz w:val="26"/>
          <w:szCs w:val="26"/>
          <w:rPrChange w:id="2891" w:author="Kola Akinwale" w:date="2021-11-22T10:48:00Z">
            <w:rPr>
              <w:rFonts w:ascii="Arial Unicode MS" w:hAnsi="Arial Unicode MS"/>
              <w:sz w:val="26"/>
              <w:szCs w:val="26"/>
            </w:rPr>
          </w:rPrChange>
        </w:rPr>
      </w:pPr>
      <w:r w:rsidRPr="00975333">
        <w:rPr>
          <w:rFonts w:ascii="Arial" w:hAnsi="Arial" w:cs="Arial"/>
          <w:sz w:val="26"/>
          <w:szCs w:val="26"/>
          <w:rPrChange w:id="2892" w:author="Kola Akinwale" w:date="2021-11-22T10:48:00Z">
            <w:rPr>
              <w:rFonts w:ascii="Arial Unicode MS" w:hAnsi="Arial Unicode MS"/>
              <w:sz w:val="26"/>
              <w:szCs w:val="26"/>
            </w:rPr>
          </w:rPrChange>
        </w:rPr>
        <w:t xml:space="preserve">All former members of NWC who are still in the Party </w:t>
      </w:r>
    </w:p>
    <w:p w14:paraId="0589E055" w14:textId="1ABD7E8E" w:rsidR="00AA30FD" w:rsidRDefault="00AA30FD" w:rsidP="00AA30FD">
      <w:pPr>
        <w:pStyle w:val="ListParagraph"/>
        <w:numPr>
          <w:ilvl w:val="0"/>
          <w:numId w:val="66"/>
        </w:numPr>
        <w:ind w:left="1418" w:hanging="425"/>
        <w:jc w:val="both"/>
        <w:rPr>
          <w:ins w:id="2893" w:author="Kola Akinwale" w:date="2021-11-23T09:45:00Z"/>
          <w:rFonts w:ascii="Arial" w:hAnsi="Arial" w:cs="Arial"/>
          <w:sz w:val="26"/>
          <w:szCs w:val="26"/>
        </w:rPr>
      </w:pPr>
      <w:r w:rsidRPr="00975333">
        <w:rPr>
          <w:rFonts w:ascii="Arial" w:hAnsi="Arial" w:cs="Arial"/>
          <w:sz w:val="26"/>
          <w:szCs w:val="26"/>
          <w:rPrChange w:id="2894" w:author="Kola Akinwale" w:date="2021-11-22T10:48:00Z">
            <w:rPr>
              <w:rFonts w:ascii="Arial Unicode MS" w:hAnsi="Arial Unicode MS"/>
              <w:sz w:val="26"/>
              <w:szCs w:val="26"/>
            </w:rPr>
          </w:rPrChange>
        </w:rPr>
        <w:t>Twelve (12) Ex-officio members (two from each geo-political zone)</w:t>
      </w:r>
    </w:p>
    <w:p w14:paraId="72ACD66A" w14:textId="77777777" w:rsidR="000503FF" w:rsidRPr="00975333" w:rsidRDefault="000503FF" w:rsidP="000503FF">
      <w:pPr>
        <w:pStyle w:val="ListParagraph"/>
        <w:ind w:left="1418"/>
        <w:jc w:val="both"/>
        <w:rPr>
          <w:rFonts w:ascii="Arial" w:hAnsi="Arial" w:cs="Arial"/>
          <w:sz w:val="26"/>
          <w:szCs w:val="26"/>
          <w:rPrChange w:id="2895" w:author="Kola Akinwale" w:date="2021-11-22T10:48:00Z">
            <w:rPr>
              <w:rFonts w:ascii="Arial Unicode MS" w:hAnsi="Arial Unicode MS"/>
              <w:sz w:val="26"/>
              <w:szCs w:val="26"/>
            </w:rPr>
          </w:rPrChange>
        </w:rPr>
        <w:pPrChange w:id="2896" w:author="Kola Akinwale" w:date="2021-11-23T09:45:00Z">
          <w:pPr>
            <w:pStyle w:val="ListParagraph"/>
            <w:numPr>
              <w:numId w:val="66"/>
            </w:numPr>
            <w:ind w:left="1418" w:hanging="425"/>
            <w:jc w:val="both"/>
          </w:pPr>
        </w:pPrChange>
      </w:pPr>
    </w:p>
    <w:p w14:paraId="156FC6FE" w14:textId="77777777" w:rsidR="00AA30FD" w:rsidRPr="00975333" w:rsidRDefault="00AA30FD" w:rsidP="00AA30FD">
      <w:pPr>
        <w:jc w:val="both"/>
        <w:rPr>
          <w:rFonts w:ascii="Arial" w:hAnsi="Arial" w:cs="Arial"/>
          <w:sz w:val="6"/>
          <w:szCs w:val="26"/>
          <w:u w:val="single"/>
          <w:rPrChange w:id="2897" w:author="Kola Akinwale" w:date="2021-11-22T10:48:00Z">
            <w:rPr>
              <w:rFonts w:ascii="Arial Unicode MS" w:hAnsi="Arial Unicode MS"/>
              <w:sz w:val="6"/>
              <w:szCs w:val="26"/>
              <w:u w:val="single"/>
            </w:rPr>
          </w:rPrChange>
        </w:rPr>
      </w:pPr>
    </w:p>
    <w:p w14:paraId="7C31B4E5" w14:textId="77777777" w:rsidR="00AA30FD" w:rsidRPr="000503FF" w:rsidRDefault="00AA30FD" w:rsidP="00AA30FD">
      <w:pPr>
        <w:jc w:val="both"/>
        <w:rPr>
          <w:rFonts w:ascii="Arial" w:hAnsi="Arial" w:cs="Arial"/>
          <w:b/>
          <w:bCs/>
          <w:sz w:val="26"/>
          <w:szCs w:val="26"/>
          <w:rPrChange w:id="2898" w:author="Kola Akinwale" w:date="2021-11-23T09:45:00Z">
            <w:rPr>
              <w:rFonts w:ascii="Arial Unicode MS" w:hAnsi="Arial Unicode MS"/>
              <w:sz w:val="26"/>
              <w:szCs w:val="26"/>
            </w:rPr>
          </w:rPrChange>
        </w:rPr>
      </w:pPr>
      <w:r w:rsidRPr="000503FF">
        <w:rPr>
          <w:rFonts w:ascii="Arial" w:hAnsi="Arial" w:cs="Arial"/>
          <w:b/>
          <w:bCs/>
          <w:sz w:val="26"/>
          <w:szCs w:val="26"/>
          <w:rPrChange w:id="2899" w:author="Kola Akinwale" w:date="2021-11-23T09:45:00Z">
            <w:rPr>
              <w:rFonts w:ascii="Arial Unicode MS" w:hAnsi="Arial Unicode MS"/>
              <w:sz w:val="26"/>
              <w:szCs w:val="26"/>
            </w:rPr>
          </w:rPrChange>
        </w:rPr>
        <w:t>p.</w:t>
      </w:r>
      <w:r w:rsidRPr="000503FF">
        <w:rPr>
          <w:rFonts w:ascii="Arial" w:hAnsi="Arial" w:cs="Arial"/>
          <w:b/>
          <w:bCs/>
          <w:sz w:val="26"/>
          <w:szCs w:val="26"/>
          <w:rPrChange w:id="2900" w:author="Kola Akinwale" w:date="2021-11-23T09:45:00Z">
            <w:rPr>
              <w:rFonts w:ascii="Arial Unicode MS" w:hAnsi="Arial Unicode MS"/>
              <w:sz w:val="26"/>
              <w:szCs w:val="26"/>
            </w:rPr>
          </w:rPrChange>
        </w:rPr>
        <w:tab/>
        <w:t>Board of Patrons (BOP)</w:t>
      </w:r>
    </w:p>
    <w:p w14:paraId="19F59EFE" w14:textId="77777777" w:rsidR="00AA30FD" w:rsidRPr="00975333" w:rsidRDefault="00AA30FD" w:rsidP="00AA30FD">
      <w:pPr>
        <w:jc w:val="both"/>
        <w:rPr>
          <w:rFonts w:ascii="Arial" w:hAnsi="Arial" w:cs="Arial"/>
          <w:sz w:val="26"/>
          <w:szCs w:val="26"/>
          <w:rPrChange w:id="2901" w:author="Kola Akinwale" w:date="2021-11-22T10:48:00Z">
            <w:rPr>
              <w:rFonts w:ascii="Arial Unicode MS" w:hAnsi="Arial Unicode MS"/>
              <w:sz w:val="26"/>
              <w:szCs w:val="26"/>
            </w:rPr>
          </w:rPrChange>
        </w:rPr>
      </w:pPr>
      <w:r w:rsidRPr="00975333">
        <w:rPr>
          <w:rFonts w:ascii="Arial" w:hAnsi="Arial" w:cs="Arial"/>
          <w:sz w:val="26"/>
          <w:szCs w:val="26"/>
          <w:rPrChange w:id="2902" w:author="Kola Akinwale" w:date="2021-11-22T10:48:00Z">
            <w:rPr>
              <w:rFonts w:ascii="Arial Unicode MS" w:hAnsi="Arial Unicode MS"/>
              <w:sz w:val="26"/>
              <w:szCs w:val="26"/>
            </w:rPr>
          </w:rPrChange>
        </w:rPr>
        <w:t xml:space="preserve">   There shall be a Board of Patrons which shall comprise of:</w:t>
      </w:r>
    </w:p>
    <w:p w14:paraId="7EE13C07" w14:textId="77777777" w:rsidR="00AA30FD" w:rsidRPr="00975333" w:rsidRDefault="00AA30FD" w:rsidP="00AA30FD">
      <w:pPr>
        <w:pStyle w:val="ListParagraph"/>
        <w:numPr>
          <w:ilvl w:val="0"/>
          <w:numId w:val="67"/>
        </w:numPr>
        <w:ind w:left="1418" w:hanging="425"/>
        <w:jc w:val="both"/>
        <w:rPr>
          <w:rFonts w:ascii="Arial" w:hAnsi="Arial" w:cs="Arial"/>
          <w:sz w:val="26"/>
          <w:szCs w:val="26"/>
          <w:rPrChange w:id="2903" w:author="Kola Akinwale" w:date="2021-11-22T10:48:00Z">
            <w:rPr>
              <w:rFonts w:ascii="Arial Unicode MS" w:hAnsi="Arial Unicode MS"/>
              <w:sz w:val="26"/>
              <w:szCs w:val="26"/>
            </w:rPr>
          </w:rPrChange>
        </w:rPr>
      </w:pPr>
      <w:r w:rsidRPr="00975333">
        <w:rPr>
          <w:rFonts w:ascii="Arial" w:hAnsi="Arial" w:cs="Arial"/>
          <w:sz w:val="26"/>
          <w:szCs w:val="26"/>
          <w:rPrChange w:id="2904" w:author="Kola Akinwale" w:date="2021-11-22T10:48:00Z">
            <w:rPr>
              <w:rFonts w:ascii="Arial Unicode MS" w:hAnsi="Arial Unicode MS"/>
              <w:sz w:val="26"/>
              <w:szCs w:val="26"/>
            </w:rPr>
          </w:rPrChange>
        </w:rPr>
        <w:t>All the National Chairmen and all the National Secretaries of the Party, both serving and past.</w:t>
      </w:r>
    </w:p>
    <w:p w14:paraId="21C8DCDE" w14:textId="77777777" w:rsidR="00AA30FD" w:rsidRPr="00975333" w:rsidRDefault="00AA30FD" w:rsidP="00AA30FD">
      <w:pPr>
        <w:pStyle w:val="ListParagraph"/>
        <w:numPr>
          <w:ilvl w:val="0"/>
          <w:numId w:val="67"/>
        </w:numPr>
        <w:ind w:left="1418" w:hanging="425"/>
        <w:jc w:val="both"/>
        <w:rPr>
          <w:rFonts w:ascii="Arial" w:hAnsi="Arial" w:cs="Arial"/>
          <w:sz w:val="26"/>
          <w:szCs w:val="26"/>
          <w:rPrChange w:id="2905" w:author="Kola Akinwale" w:date="2021-11-22T10:48:00Z">
            <w:rPr>
              <w:rFonts w:ascii="Arial Unicode MS" w:hAnsi="Arial Unicode MS"/>
              <w:sz w:val="26"/>
              <w:szCs w:val="26"/>
            </w:rPr>
          </w:rPrChange>
        </w:rPr>
      </w:pPr>
      <w:r w:rsidRPr="00975333">
        <w:rPr>
          <w:rFonts w:ascii="Arial" w:hAnsi="Arial" w:cs="Arial"/>
          <w:sz w:val="26"/>
          <w:szCs w:val="26"/>
          <w:rPrChange w:id="2906" w:author="Kola Akinwale" w:date="2021-11-22T10:48:00Z">
            <w:rPr>
              <w:rFonts w:ascii="Arial Unicode MS" w:hAnsi="Arial Unicode MS"/>
              <w:sz w:val="26"/>
              <w:szCs w:val="26"/>
            </w:rPr>
          </w:rPrChange>
        </w:rPr>
        <w:t>All past and present Presidents and Vice presidents of the Federal Republic of Nigeria who are members of the Party.</w:t>
      </w:r>
    </w:p>
    <w:p w14:paraId="31CE0219" w14:textId="77777777" w:rsidR="00AA30FD" w:rsidRPr="00975333" w:rsidRDefault="00AA30FD" w:rsidP="00AA30FD">
      <w:pPr>
        <w:pStyle w:val="ListParagraph"/>
        <w:numPr>
          <w:ilvl w:val="0"/>
          <w:numId w:val="67"/>
        </w:numPr>
        <w:ind w:left="1418" w:hanging="425"/>
        <w:jc w:val="both"/>
        <w:rPr>
          <w:rFonts w:ascii="Arial" w:hAnsi="Arial" w:cs="Arial"/>
          <w:sz w:val="26"/>
          <w:szCs w:val="26"/>
          <w:rPrChange w:id="2907" w:author="Kola Akinwale" w:date="2021-11-22T10:48:00Z">
            <w:rPr>
              <w:rFonts w:ascii="Arial Unicode MS" w:hAnsi="Arial Unicode MS"/>
              <w:sz w:val="26"/>
              <w:szCs w:val="26"/>
            </w:rPr>
          </w:rPrChange>
        </w:rPr>
      </w:pPr>
      <w:r w:rsidRPr="00975333">
        <w:rPr>
          <w:rFonts w:ascii="Arial" w:hAnsi="Arial" w:cs="Arial"/>
          <w:sz w:val="26"/>
          <w:szCs w:val="26"/>
          <w:rPrChange w:id="2908" w:author="Kola Akinwale" w:date="2021-11-22T10:48:00Z">
            <w:rPr>
              <w:rFonts w:ascii="Arial Unicode MS" w:hAnsi="Arial Unicode MS"/>
              <w:sz w:val="26"/>
              <w:szCs w:val="26"/>
            </w:rPr>
          </w:rPrChange>
        </w:rPr>
        <w:t>All past and present Presidents of the Nigerian Senate and Speakers of the House of Representatives who are members of the Party.</w:t>
      </w:r>
    </w:p>
    <w:p w14:paraId="47333D91" w14:textId="77777777" w:rsidR="00AA30FD" w:rsidRPr="00975333" w:rsidRDefault="00AA30FD" w:rsidP="00AA30FD">
      <w:pPr>
        <w:pStyle w:val="ListParagraph"/>
        <w:numPr>
          <w:ilvl w:val="0"/>
          <w:numId w:val="67"/>
        </w:numPr>
        <w:ind w:left="1418" w:hanging="425"/>
        <w:jc w:val="both"/>
        <w:rPr>
          <w:rFonts w:ascii="Arial" w:hAnsi="Arial" w:cs="Arial"/>
          <w:sz w:val="26"/>
          <w:szCs w:val="26"/>
          <w:rPrChange w:id="2909" w:author="Kola Akinwale" w:date="2021-11-22T10:48:00Z">
            <w:rPr>
              <w:rFonts w:ascii="Arial Unicode MS" w:hAnsi="Arial Unicode MS"/>
              <w:sz w:val="26"/>
              <w:szCs w:val="26"/>
            </w:rPr>
          </w:rPrChange>
        </w:rPr>
      </w:pPr>
      <w:r w:rsidRPr="00975333">
        <w:rPr>
          <w:rFonts w:ascii="Arial" w:hAnsi="Arial" w:cs="Arial"/>
          <w:sz w:val="26"/>
          <w:szCs w:val="26"/>
          <w:rPrChange w:id="2910" w:author="Kola Akinwale" w:date="2021-11-22T10:48:00Z">
            <w:rPr>
              <w:rFonts w:ascii="Arial Unicode MS" w:hAnsi="Arial Unicode MS"/>
              <w:sz w:val="26"/>
              <w:szCs w:val="26"/>
            </w:rPr>
          </w:rPrChange>
        </w:rPr>
        <w:lastRenderedPageBreak/>
        <w:t>All past and present Governors, Deputy Governors and Speakers of State House of Assembly who are members of the Party.</w:t>
      </w:r>
    </w:p>
    <w:p w14:paraId="13CDBE44" w14:textId="77777777" w:rsidR="00AA30FD" w:rsidRPr="00975333" w:rsidRDefault="00AA30FD" w:rsidP="00AA30FD">
      <w:pPr>
        <w:pStyle w:val="ListParagraph"/>
        <w:numPr>
          <w:ilvl w:val="0"/>
          <w:numId w:val="67"/>
        </w:numPr>
        <w:ind w:left="1418" w:hanging="425"/>
        <w:jc w:val="both"/>
        <w:rPr>
          <w:rFonts w:ascii="Arial" w:hAnsi="Arial" w:cs="Arial"/>
          <w:sz w:val="26"/>
          <w:szCs w:val="26"/>
          <w:rPrChange w:id="2911" w:author="Kola Akinwale" w:date="2021-11-22T10:48:00Z">
            <w:rPr>
              <w:rFonts w:ascii="Arial Unicode MS" w:hAnsi="Arial Unicode MS"/>
              <w:sz w:val="26"/>
              <w:szCs w:val="26"/>
            </w:rPr>
          </w:rPrChange>
        </w:rPr>
      </w:pPr>
      <w:r w:rsidRPr="00975333">
        <w:rPr>
          <w:rFonts w:ascii="Arial" w:hAnsi="Arial" w:cs="Arial"/>
          <w:sz w:val="26"/>
          <w:szCs w:val="26"/>
          <w:rPrChange w:id="2912" w:author="Kola Akinwale" w:date="2021-11-22T10:48:00Z">
            <w:rPr>
              <w:rFonts w:ascii="Arial Unicode MS" w:hAnsi="Arial Unicode MS"/>
              <w:sz w:val="26"/>
              <w:szCs w:val="26"/>
            </w:rPr>
          </w:rPrChange>
        </w:rPr>
        <w:t>Any such member of the Party as may from time to time be nominated by the Board and ratified by the National Convention.</w:t>
      </w:r>
    </w:p>
    <w:p w14:paraId="57090155" w14:textId="77777777" w:rsidR="00AA30FD" w:rsidRPr="00975333" w:rsidRDefault="00AA30FD" w:rsidP="00AA30FD">
      <w:pPr>
        <w:pStyle w:val="ListParagraph"/>
        <w:ind w:left="1418" w:hanging="425"/>
        <w:jc w:val="both"/>
        <w:rPr>
          <w:rFonts w:ascii="Arial" w:hAnsi="Arial" w:cs="Arial"/>
          <w:sz w:val="8"/>
          <w:szCs w:val="26"/>
          <w:rPrChange w:id="2913" w:author="Kola Akinwale" w:date="2021-11-22T10:48:00Z">
            <w:rPr>
              <w:rFonts w:ascii="Arial Unicode MS" w:hAnsi="Arial Unicode MS"/>
              <w:sz w:val="8"/>
              <w:szCs w:val="26"/>
            </w:rPr>
          </w:rPrChange>
        </w:rPr>
      </w:pPr>
    </w:p>
    <w:p w14:paraId="395DA73F" w14:textId="092A9115" w:rsidR="000503FF" w:rsidRDefault="00AA30FD" w:rsidP="00AA30FD">
      <w:pPr>
        <w:jc w:val="both"/>
        <w:rPr>
          <w:ins w:id="2914" w:author="Kola Akinwale" w:date="2021-11-23T09:45:00Z"/>
          <w:rFonts w:ascii="Arial" w:hAnsi="Arial" w:cs="Arial"/>
          <w:sz w:val="26"/>
          <w:szCs w:val="26"/>
        </w:rPr>
      </w:pPr>
      <w:r w:rsidRPr="00975333">
        <w:rPr>
          <w:rFonts w:ascii="Arial" w:hAnsi="Arial" w:cs="Arial"/>
          <w:sz w:val="26"/>
          <w:szCs w:val="26"/>
          <w:rPrChange w:id="2915" w:author="Kola Akinwale" w:date="2021-11-22T10:48:00Z">
            <w:rPr>
              <w:rFonts w:ascii="Arial Unicode MS" w:hAnsi="Arial Unicode MS"/>
              <w:sz w:val="26"/>
              <w:szCs w:val="26"/>
            </w:rPr>
          </w:rPrChange>
        </w:rPr>
        <w:t xml:space="preserve">     b. Board of Patrons are members who represent the political and social    </w:t>
      </w:r>
      <w:r w:rsidRPr="00975333">
        <w:rPr>
          <w:rFonts w:ascii="Arial" w:hAnsi="Arial" w:cs="Arial"/>
          <w:sz w:val="26"/>
          <w:szCs w:val="26"/>
          <w:rPrChange w:id="2916" w:author="Kola Akinwale" w:date="2021-11-22T10:48:00Z">
            <w:rPr>
              <w:rFonts w:ascii="Arial Unicode MS" w:hAnsi="Arial Unicode MS"/>
              <w:sz w:val="26"/>
              <w:szCs w:val="26"/>
            </w:rPr>
          </w:rPrChange>
        </w:rPr>
        <w:tab/>
        <w:t xml:space="preserve">conscience of the party having held appointments within the party </w:t>
      </w:r>
      <w:r w:rsidRPr="00975333">
        <w:rPr>
          <w:rFonts w:ascii="Arial" w:hAnsi="Arial" w:cs="Arial"/>
          <w:sz w:val="26"/>
          <w:szCs w:val="26"/>
          <w:rPrChange w:id="2917" w:author="Kola Akinwale" w:date="2021-11-22T10:48:00Z">
            <w:rPr>
              <w:rFonts w:ascii="Arial Unicode MS" w:hAnsi="Arial Unicode MS"/>
              <w:sz w:val="26"/>
              <w:szCs w:val="26"/>
            </w:rPr>
          </w:rPrChange>
        </w:rPr>
        <w:tab/>
        <w:t>and/or government and are expected to be meeting at stipulated times to draw up</w:t>
      </w:r>
      <w:del w:id="2918" w:author="Kola Akinwale" w:date="2021-11-23T09:46:00Z">
        <w:r w:rsidRPr="00975333" w:rsidDel="000503FF">
          <w:rPr>
            <w:rFonts w:ascii="Arial" w:hAnsi="Arial" w:cs="Arial"/>
            <w:sz w:val="26"/>
            <w:szCs w:val="26"/>
            <w:rPrChange w:id="2919" w:author="Kola Akinwale" w:date="2021-11-22T10:48:00Z">
              <w:rPr>
                <w:rFonts w:ascii="Arial Unicode MS" w:hAnsi="Arial Unicode MS"/>
                <w:sz w:val="26"/>
                <w:szCs w:val="26"/>
              </w:rPr>
            </w:rPrChange>
          </w:rPr>
          <w:tab/>
        </w:r>
      </w:del>
      <w:r w:rsidRPr="00975333">
        <w:rPr>
          <w:rFonts w:ascii="Arial" w:hAnsi="Arial" w:cs="Arial"/>
          <w:sz w:val="26"/>
          <w:szCs w:val="26"/>
          <w:rPrChange w:id="2920" w:author="Kola Akinwale" w:date="2021-11-22T10:48:00Z">
            <w:rPr>
              <w:rFonts w:ascii="Arial Unicode MS" w:hAnsi="Arial Unicode MS"/>
              <w:sz w:val="26"/>
              <w:szCs w:val="26"/>
            </w:rPr>
          </w:rPrChange>
        </w:rPr>
        <w:t xml:space="preserve"> positions of the Party and give any needed advice. They are also expected to </w:t>
      </w:r>
      <w:r w:rsidRPr="00975333">
        <w:rPr>
          <w:rFonts w:ascii="Arial" w:hAnsi="Arial" w:cs="Arial"/>
          <w:sz w:val="26"/>
          <w:szCs w:val="26"/>
          <w:rPrChange w:id="2921" w:author="Kola Akinwale" w:date="2021-11-22T10:48:00Z">
            <w:rPr>
              <w:rFonts w:ascii="Arial Unicode MS" w:hAnsi="Arial Unicode MS"/>
              <w:sz w:val="26"/>
              <w:szCs w:val="26"/>
            </w:rPr>
          </w:rPrChange>
        </w:rPr>
        <w:tab/>
        <w:t xml:space="preserve">give advice on campaign manifestoes for both national and regional </w:t>
      </w:r>
      <w:del w:id="2922" w:author="Kola Akinwale" w:date="2021-11-23T09:46:00Z">
        <w:r w:rsidRPr="00975333" w:rsidDel="000503FF">
          <w:rPr>
            <w:rFonts w:ascii="Arial" w:hAnsi="Arial" w:cs="Arial"/>
            <w:sz w:val="26"/>
            <w:szCs w:val="26"/>
            <w:rPrChange w:id="2923" w:author="Kola Akinwale" w:date="2021-11-22T10:48:00Z">
              <w:rPr>
                <w:rFonts w:ascii="Arial Unicode MS" w:hAnsi="Arial Unicode MS"/>
                <w:sz w:val="26"/>
                <w:szCs w:val="26"/>
              </w:rPr>
            </w:rPrChange>
          </w:rPr>
          <w:tab/>
        </w:r>
      </w:del>
      <w:r w:rsidRPr="00975333">
        <w:rPr>
          <w:rFonts w:ascii="Arial" w:hAnsi="Arial" w:cs="Arial"/>
          <w:sz w:val="26"/>
          <w:szCs w:val="26"/>
          <w:rPrChange w:id="2924" w:author="Kola Akinwale" w:date="2021-11-22T10:48:00Z">
            <w:rPr>
              <w:rFonts w:ascii="Arial Unicode MS" w:hAnsi="Arial Unicode MS"/>
              <w:sz w:val="26"/>
              <w:szCs w:val="26"/>
            </w:rPr>
          </w:rPrChange>
        </w:rPr>
        <w:t>campaigns, and to ensure that the Party maintains its rhythm and focus.</w:t>
      </w:r>
    </w:p>
    <w:p w14:paraId="410C86EE" w14:textId="18A12A10" w:rsidR="000503FF" w:rsidDel="000503FF" w:rsidRDefault="000503FF" w:rsidP="00AA30FD">
      <w:pPr>
        <w:jc w:val="both"/>
        <w:rPr>
          <w:del w:id="2925" w:author="Kola Akinwale" w:date="2021-11-23T09:45:00Z"/>
          <w:rFonts w:ascii="Arial" w:hAnsi="Arial" w:cs="Arial"/>
          <w:sz w:val="16"/>
          <w:szCs w:val="26"/>
        </w:rPr>
      </w:pPr>
    </w:p>
    <w:p w14:paraId="79D753DE" w14:textId="77777777" w:rsidR="000503FF" w:rsidRPr="00975333" w:rsidRDefault="000503FF" w:rsidP="00AA30FD">
      <w:pPr>
        <w:jc w:val="both"/>
        <w:rPr>
          <w:ins w:id="2926" w:author="Kola Akinwale" w:date="2021-11-23T09:46:00Z"/>
          <w:rFonts w:ascii="Arial" w:hAnsi="Arial" w:cs="Arial"/>
          <w:sz w:val="26"/>
          <w:szCs w:val="26"/>
          <w:rPrChange w:id="2927" w:author="Kola Akinwale" w:date="2021-11-22T10:48:00Z">
            <w:rPr>
              <w:ins w:id="2928" w:author="Kola Akinwale" w:date="2021-11-23T09:46:00Z"/>
              <w:rFonts w:ascii="Arial Unicode MS" w:hAnsi="Arial Unicode MS"/>
              <w:sz w:val="26"/>
              <w:szCs w:val="26"/>
            </w:rPr>
          </w:rPrChange>
        </w:rPr>
      </w:pPr>
    </w:p>
    <w:p w14:paraId="7A083134" w14:textId="77777777" w:rsidR="00AA30FD" w:rsidRPr="00975333" w:rsidRDefault="00AA30FD" w:rsidP="00AA30FD">
      <w:pPr>
        <w:jc w:val="both"/>
        <w:rPr>
          <w:rFonts w:ascii="Arial" w:hAnsi="Arial" w:cs="Arial"/>
          <w:sz w:val="16"/>
          <w:szCs w:val="26"/>
          <w:rPrChange w:id="2929" w:author="Kola Akinwale" w:date="2021-11-22T10:48:00Z">
            <w:rPr>
              <w:rFonts w:ascii="Arial Unicode MS" w:hAnsi="Arial Unicode MS"/>
              <w:sz w:val="16"/>
              <w:szCs w:val="26"/>
            </w:rPr>
          </w:rPrChange>
        </w:rPr>
      </w:pPr>
    </w:p>
    <w:p w14:paraId="27548D28" w14:textId="77777777" w:rsidR="00AA30FD" w:rsidRPr="000503FF" w:rsidRDefault="00AA30FD" w:rsidP="00AA30FD">
      <w:pPr>
        <w:jc w:val="both"/>
        <w:rPr>
          <w:rFonts w:ascii="Arial" w:hAnsi="Arial" w:cs="Arial"/>
          <w:b/>
          <w:bCs/>
          <w:sz w:val="26"/>
          <w:szCs w:val="26"/>
          <w:rPrChange w:id="2930" w:author="Kola Akinwale" w:date="2021-11-23T09:45:00Z">
            <w:rPr>
              <w:rFonts w:ascii="Arial Unicode MS" w:hAnsi="Arial Unicode MS"/>
              <w:b/>
              <w:sz w:val="26"/>
              <w:szCs w:val="26"/>
            </w:rPr>
          </w:rPrChange>
        </w:rPr>
      </w:pPr>
      <w:r w:rsidRPr="000503FF">
        <w:rPr>
          <w:rFonts w:ascii="Arial" w:hAnsi="Arial" w:cs="Arial"/>
          <w:b/>
          <w:bCs/>
          <w:sz w:val="26"/>
          <w:szCs w:val="26"/>
          <w:rPrChange w:id="2931" w:author="Kola Akinwale" w:date="2021-11-23T09:45:00Z">
            <w:rPr>
              <w:rFonts w:ascii="Arial Unicode MS" w:hAnsi="Arial Unicode MS"/>
              <w:sz w:val="26"/>
              <w:szCs w:val="26"/>
            </w:rPr>
          </w:rPrChange>
        </w:rPr>
        <w:t>q.</w:t>
      </w:r>
      <w:r w:rsidRPr="000503FF">
        <w:rPr>
          <w:rFonts w:ascii="Arial" w:hAnsi="Arial" w:cs="Arial"/>
          <w:b/>
          <w:bCs/>
          <w:sz w:val="26"/>
          <w:szCs w:val="26"/>
          <w:rPrChange w:id="2932" w:author="Kola Akinwale" w:date="2021-11-23T09:45:00Z">
            <w:rPr>
              <w:rFonts w:ascii="Arial Unicode MS" w:hAnsi="Arial Unicode MS"/>
              <w:sz w:val="26"/>
              <w:szCs w:val="26"/>
            </w:rPr>
          </w:rPrChange>
        </w:rPr>
        <w:tab/>
      </w:r>
      <w:r w:rsidRPr="000503FF">
        <w:rPr>
          <w:rFonts w:ascii="Arial" w:hAnsi="Arial" w:cs="Arial"/>
          <w:b/>
          <w:bCs/>
          <w:sz w:val="26"/>
          <w:szCs w:val="26"/>
          <w:rPrChange w:id="2933" w:author="Kola Akinwale" w:date="2021-11-23T09:45:00Z">
            <w:rPr>
              <w:rFonts w:ascii="Arial Unicode MS" w:hAnsi="Arial Unicode MS"/>
              <w:b/>
              <w:sz w:val="26"/>
              <w:szCs w:val="26"/>
            </w:rPr>
          </w:rPrChange>
        </w:rPr>
        <w:t>The Board of Trustees</w:t>
      </w:r>
    </w:p>
    <w:p w14:paraId="71B7F558" w14:textId="77777777" w:rsidR="00AA30FD" w:rsidRPr="00975333" w:rsidRDefault="00AA30FD" w:rsidP="00AA30FD">
      <w:pPr>
        <w:ind w:left="720" w:hanging="720"/>
        <w:jc w:val="both"/>
        <w:rPr>
          <w:rFonts w:ascii="Arial" w:hAnsi="Arial" w:cs="Arial"/>
          <w:b/>
          <w:sz w:val="26"/>
          <w:szCs w:val="26"/>
          <w:rPrChange w:id="2934" w:author="Kola Akinwale" w:date="2021-11-22T10:48:00Z">
            <w:rPr>
              <w:rFonts w:ascii="Arial Unicode MS" w:hAnsi="Arial Unicode MS"/>
              <w:b/>
              <w:sz w:val="26"/>
              <w:szCs w:val="26"/>
            </w:rPr>
          </w:rPrChange>
        </w:rPr>
      </w:pPr>
      <w:r w:rsidRPr="00975333">
        <w:rPr>
          <w:rFonts w:ascii="Arial" w:hAnsi="Arial" w:cs="Arial"/>
          <w:b/>
          <w:sz w:val="26"/>
          <w:szCs w:val="26"/>
          <w:rPrChange w:id="2935" w:author="Kola Akinwale" w:date="2021-11-22T10:48:00Z">
            <w:rPr>
              <w:rFonts w:ascii="Arial Unicode MS" w:hAnsi="Arial Unicode MS"/>
              <w:b/>
              <w:sz w:val="26"/>
              <w:szCs w:val="26"/>
            </w:rPr>
          </w:rPrChange>
        </w:rPr>
        <w:t xml:space="preserve">   There shall be a Board of Trustees comprising of:</w:t>
      </w:r>
    </w:p>
    <w:p w14:paraId="394C2B8D" w14:textId="77777777" w:rsidR="00AA30FD" w:rsidRPr="00975333" w:rsidRDefault="00AA30FD" w:rsidP="00AA30FD">
      <w:pPr>
        <w:ind w:left="720" w:hanging="720"/>
        <w:jc w:val="both"/>
        <w:rPr>
          <w:rFonts w:ascii="Arial" w:hAnsi="Arial" w:cs="Arial"/>
          <w:b/>
          <w:sz w:val="8"/>
          <w:szCs w:val="26"/>
          <w:rPrChange w:id="2936" w:author="Kola Akinwale" w:date="2021-11-22T10:48:00Z">
            <w:rPr>
              <w:rFonts w:ascii="Arial Unicode MS" w:hAnsi="Arial Unicode MS"/>
              <w:b/>
              <w:sz w:val="8"/>
              <w:szCs w:val="26"/>
            </w:rPr>
          </w:rPrChange>
        </w:rPr>
      </w:pPr>
    </w:p>
    <w:p w14:paraId="3A2FA05B" w14:textId="2D213A86" w:rsidR="00AA30FD" w:rsidRPr="00975333" w:rsidRDefault="00AA30FD" w:rsidP="00AA30FD">
      <w:pPr>
        <w:ind w:left="1418" w:hanging="425"/>
        <w:jc w:val="both"/>
        <w:rPr>
          <w:rFonts w:ascii="Arial" w:hAnsi="Arial" w:cs="Arial"/>
          <w:b/>
          <w:sz w:val="26"/>
          <w:szCs w:val="26"/>
          <w:rPrChange w:id="2937" w:author="Kola Akinwale" w:date="2021-11-22T10:48:00Z">
            <w:rPr>
              <w:rFonts w:ascii="Arial Unicode MS" w:hAnsi="Arial Unicode MS"/>
              <w:b/>
              <w:sz w:val="26"/>
              <w:szCs w:val="26"/>
            </w:rPr>
          </w:rPrChange>
        </w:rPr>
      </w:pPr>
      <w:del w:id="2938" w:author="Kola Akinwale" w:date="2021-11-22T09:16:00Z">
        <w:r w:rsidRPr="00975333" w:rsidDel="00C9713A">
          <w:rPr>
            <w:rFonts w:ascii="Arial" w:hAnsi="Arial" w:cs="Arial"/>
            <w:b/>
            <w:sz w:val="26"/>
            <w:szCs w:val="26"/>
            <w:rPrChange w:id="2939" w:author="Kola Akinwale" w:date="2021-11-22T10:48:00Z">
              <w:rPr>
                <w:rFonts w:ascii="Arial Unicode MS" w:hAnsi="Arial Unicode MS"/>
                <w:b/>
                <w:sz w:val="26"/>
                <w:szCs w:val="26"/>
              </w:rPr>
            </w:rPrChange>
          </w:rPr>
          <w:delText>i</w:delText>
        </w:r>
      </w:del>
      <w:ins w:id="2940" w:author="Kola Akinwale" w:date="2021-11-22T09:16:00Z">
        <w:r w:rsidR="00C9713A" w:rsidRPr="00975333">
          <w:rPr>
            <w:rFonts w:ascii="Arial" w:hAnsi="Arial" w:cs="Arial"/>
            <w:b/>
            <w:sz w:val="26"/>
            <w:szCs w:val="26"/>
            <w:rPrChange w:id="2941" w:author="Kola Akinwale" w:date="2021-11-22T10:48:00Z">
              <w:rPr>
                <w:rFonts w:ascii="Arial Unicode MS" w:hAnsi="Arial Unicode MS"/>
                <w:b/>
                <w:sz w:val="26"/>
                <w:szCs w:val="26"/>
              </w:rPr>
            </w:rPrChange>
          </w:rPr>
          <w:t>I</w:t>
        </w:r>
      </w:ins>
      <w:r w:rsidRPr="00975333">
        <w:rPr>
          <w:rFonts w:ascii="Arial" w:hAnsi="Arial" w:cs="Arial"/>
          <w:b/>
          <w:sz w:val="26"/>
          <w:szCs w:val="26"/>
          <w:rPrChange w:id="2942" w:author="Kola Akinwale" w:date="2021-11-22T10:48:00Z">
            <w:rPr>
              <w:rFonts w:ascii="Arial Unicode MS" w:hAnsi="Arial Unicode MS"/>
              <w:b/>
              <w:sz w:val="26"/>
              <w:szCs w:val="26"/>
            </w:rPr>
          </w:rPrChange>
        </w:rPr>
        <w:t xml:space="preserve">. </w:t>
      </w:r>
      <w:r w:rsidRPr="00975333">
        <w:rPr>
          <w:rFonts w:ascii="Arial" w:hAnsi="Arial" w:cs="Arial"/>
          <w:b/>
          <w:sz w:val="26"/>
          <w:szCs w:val="26"/>
          <w:rPrChange w:id="2943" w:author="Kola Akinwale" w:date="2021-11-22T10:48:00Z">
            <w:rPr>
              <w:rFonts w:ascii="Arial Unicode MS" w:hAnsi="Arial Unicode MS"/>
              <w:b/>
              <w:sz w:val="26"/>
              <w:szCs w:val="26"/>
            </w:rPr>
          </w:rPrChange>
        </w:rPr>
        <w:tab/>
        <w:t xml:space="preserve">One person to be nominated by each of the States of the Federation and the Federal Capital Territory, Abuja subject to ratification by the National Executive Committee. </w:t>
      </w:r>
    </w:p>
    <w:p w14:paraId="50279E9F" w14:textId="77777777" w:rsidR="00AA30FD" w:rsidRPr="00975333" w:rsidRDefault="00AA30FD" w:rsidP="00AA30FD">
      <w:pPr>
        <w:ind w:left="1418" w:hanging="425"/>
        <w:jc w:val="both"/>
        <w:rPr>
          <w:rFonts w:ascii="Arial" w:hAnsi="Arial" w:cs="Arial"/>
          <w:b/>
          <w:sz w:val="26"/>
          <w:szCs w:val="26"/>
          <w:rPrChange w:id="2944" w:author="Kola Akinwale" w:date="2021-11-22T10:48:00Z">
            <w:rPr>
              <w:rFonts w:ascii="Arial Unicode MS" w:hAnsi="Arial Unicode MS"/>
              <w:b/>
              <w:sz w:val="26"/>
              <w:szCs w:val="26"/>
            </w:rPr>
          </w:rPrChange>
        </w:rPr>
      </w:pPr>
      <w:r w:rsidRPr="00975333">
        <w:rPr>
          <w:rFonts w:ascii="Arial" w:hAnsi="Arial" w:cs="Arial"/>
          <w:b/>
          <w:sz w:val="26"/>
          <w:szCs w:val="26"/>
          <w:rPrChange w:id="2945" w:author="Kola Akinwale" w:date="2021-11-22T10:48:00Z">
            <w:rPr>
              <w:rFonts w:ascii="Arial Unicode MS" w:hAnsi="Arial Unicode MS"/>
              <w:b/>
              <w:sz w:val="26"/>
              <w:szCs w:val="26"/>
            </w:rPr>
          </w:rPrChange>
        </w:rPr>
        <w:t>ii.</w:t>
      </w:r>
      <w:r w:rsidRPr="00975333">
        <w:rPr>
          <w:rFonts w:ascii="Arial" w:hAnsi="Arial" w:cs="Arial"/>
          <w:b/>
          <w:sz w:val="26"/>
          <w:szCs w:val="26"/>
          <w:rPrChange w:id="2946" w:author="Kola Akinwale" w:date="2021-11-22T10:48:00Z">
            <w:rPr>
              <w:rFonts w:ascii="Arial Unicode MS" w:hAnsi="Arial Unicode MS"/>
              <w:b/>
              <w:sz w:val="26"/>
              <w:szCs w:val="26"/>
            </w:rPr>
          </w:rPrChange>
        </w:rPr>
        <w:tab/>
        <w:t>The founding National Chairman and Secretary,</w:t>
      </w:r>
    </w:p>
    <w:p w14:paraId="1AFD1241" w14:textId="77777777" w:rsidR="00AA30FD" w:rsidRPr="00975333" w:rsidRDefault="00AA30FD" w:rsidP="00AA30FD">
      <w:pPr>
        <w:pStyle w:val="ListParagraph"/>
        <w:numPr>
          <w:ilvl w:val="0"/>
          <w:numId w:val="68"/>
        </w:numPr>
        <w:ind w:left="1418" w:hanging="425"/>
        <w:jc w:val="both"/>
        <w:rPr>
          <w:rFonts w:ascii="Arial" w:hAnsi="Arial" w:cs="Arial"/>
          <w:b/>
          <w:sz w:val="26"/>
          <w:szCs w:val="26"/>
          <w:rPrChange w:id="2947" w:author="Kola Akinwale" w:date="2021-11-22T10:48:00Z">
            <w:rPr>
              <w:rFonts w:ascii="Arial Unicode MS" w:hAnsi="Arial Unicode MS"/>
              <w:b/>
              <w:sz w:val="26"/>
              <w:szCs w:val="26"/>
            </w:rPr>
          </w:rPrChange>
        </w:rPr>
      </w:pPr>
      <w:r w:rsidRPr="00975333">
        <w:rPr>
          <w:rFonts w:ascii="Arial" w:hAnsi="Arial" w:cs="Arial"/>
          <w:b/>
          <w:sz w:val="26"/>
          <w:szCs w:val="26"/>
          <w:rPrChange w:id="2948" w:author="Kola Akinwale" w:date="2021-11-22T10:48:00Z">
            <w:rPr>
              <w:rFonts w:ascii="Arial Unicode MS" w:hAnsi="Arial Unicode MS"/>
              <w:b/>
              <w:sz w:val="26"/>
              <w:szCs w:val="26"/>
            </w:rPr>
          </w:rPrChange>
        </w:rPr>
        <w:t xml:space="preserve">The founding National Principal Officers who are still in the Party, and are not interested in seeking any elective position. </w:t>
      </w:r>
    </w:p>
    <w:p w14:paraId="79B20EF1" w14:textId="54B9645B" w:rsidR="00AA30FD" w:rsidRDefault="00AA30FD" w:rsidP="00AA30FD">
      <w:pPr>
        <w:pStyle w:val="ListParagraph"/>
        <w:numPr>
          <w:ilvl w:val="0"/>
          <w:numId w:val="68"/>
        </w:numPr>
        <w:ind w:left="1418" w:hanging="425"/>
        <w:jc w:val="both"/>
        <w:rPr>
          <w:ins w:id="2949" w:author="Kola Akinwale" w:date="2021-11-23T09:47:00Z"/>
          <w:rFonts w:ascii="Arial" w:hAnsi="Arial" w:cs="Arial"/>
          <w:b/>
          <w:sz w:val="26"/>
          <w:szCs w:val="26"/>
        </w:rPr>
      </w:pPr>
      <w:r w:rsidRPr="00975333">
        <w:rPr>
          <w:rFonts w:ascii="Arial" w:hAnsi="Arial" w:cs="Arial"/>
          <w:b/>
          <w:sz w:val="26"/>
          <w:szCs w:val="26"/>
          <w:rPrChange w:id="2950" w:author="Kola Akinwale" w:date="2021-11-22T10:48:00Z">
            <w:rPr>
              <w:rFonts w:ascii="Arial Unicode MS" w:hAnsi="Arial Unicode MS"/>
              <w:b/>
              <w:sz w:val="26"/>
              <w:szCs w:val="26"/>
            </w:rPr>
          </w:rPrChange>
        </w:rPr>
        <w:t>Such other persons of proven integrity who in the opinion of the Class of Founding Fathers; ought to be co-opted into the Board</w:t>
      </w:r>
      <w:r w:rsidR="00597398" w:rsidRPr="00975333">
        <w:rPr>
          <w:rFonts w:ascii="Arial" w:hAnsi="Arial" w:cs="Arial"/>
          <w:b/>
          <w:sz w:val="26"/>
          <w:szCs w:val="26"/>
          <w:rPrChange w:id="2951" w:author="Kola Akinwale" w:date="2021-11-22T10:48:00Z">
            <w:rPr>
              <w:rFonts w:ascii="Arial Unicode MS" w:hAnsi="Arial Unicode MS"/>
              <w:b/>
              <w:sz w:val="26"/>
              <w:szCs w:val="26"/>
            </w:rPr>
          </w:rPrChange>
        </w:rPr>
        <w:t xml:space="preserve"> p</w:t>
      </w:r>
      <w:r w:rsidRPr="00975333">
        <w:rPr>
          <w:rFonts w:ascii="Arial" w:hAnsi="Arial" w:cs="Arial"/>
          <w:b/>
          <w:sz w:val="26"/>
          <w:szCs w:val="26"/>
          <w:rPrChange w:id="2952" w:author="Kola Akinwale" w:date="2021-11-22T10:48:00Z">
            <w:rPr>
              <w:rFonts w:ascii="Arial Unicode MS" w:hAnsi="Arial Unicode MS"/>
              <w:b/>
              <w:sz w:val="26"/>
              <w:szCs w:val="26"/>
            </w:rPr>
          </w:rPrChange>
        </w:rPr>
        <w:t xml:space="preserve">rovided that the number of the Board does not exceed 50. </w:t>
      </w:r>
    </w:p>
    <w:p w14:paraId="674BE8DF" w14:textId="77777777" w:rsidR="000503FF" w:rsidRPr="00975333" w:rsidRDefault="000503FF" w:rsidP="000503FF">
      <w:pPr>
        <w:pStyle w:val="ListParagraph"/>
        <w:ind w:left="1418"/>
        <w:jc w:val="both"/>
        <w:rPr>
          <w:rFonts w:ascii="Arial" w:hAnsi="Arial" w:cs="Arial"/>
          <w:b/>
          <w:sz w:val="26"/>
          <w:szCs w:val="26"/>
          <w:rPrChange w:id="2953" w:author="Kola Akinwale" w:date="2021-11-22T10:48:00Z">
            <w:rPr>
              <w:rFonts w:ascii="Arial Unicode MS" w:hAnsi="Arial Unicode MS"/>
              <w:b/>
              <w:sz w:val="26"/>
              <w:szCs w:val="26"/>
            </w:rPr>
          </w:rPrChange>
        </w:rPr>
        <w:pPrChange w:id="2954" w:author="Kola Akinwale" w:date="2021-11-23T09:47:00Z">
          <w:pPr>
            <w:pStyle w:val="ListParagraph"/>
            <w:numPr>
              <w:numId w:val="68"/>
            </w:numPr>
            <w:ind w:left="1418" w:hanging="425"/>
            <w:jc w:val="both"/>
          </w:pPr>
        </w:pPrChange>
      </w:pPr>
    </w:p>
    <w:p w14:paraId="3EF430C2" w14:textId="77777777" w:rsidR="00AA30FD" w:rsidRPr="00975333" w:rsidRDefault="00AA30FD" w:rsidP="00AA30FD">
      <w:pPr>
        <w:jc w:val="both"/>
        <w:rPr>
          <w:rFonts w:ascii="Arial" w:hAnsi="Arial" w:cs="Arial"/>
          <w:b/>
          <w:sz w:val="8"/>
          <w:szCs w:val="26"/>
          <w:rPrChange w:id="2955" w:author="Kola Akinwale" w:date="2021-11-22T10:48:00Z">
            <w:rPr>
              <w:rFonts w:ascii="Arial Unicode MS" w:hAnsi="Arial Unicode MS"/>
              <w:b/>
              <w:sz w:val="8"/>
              <w:szCs w:val="26"/>
            </w:rPr>
          </w:rPrChange>
        </w:rPr>
      </w:pPr>
    </w:p>
    <w:p w14:paraId="38FF4A09" w14:textId="77777777" w:rsidR="00AA30FD" w:rsidRPr="000503FF" w:rsidRDefault="00AA30FD" w:rsidP="00AA30FD">
      <w:pPr>
        <w:jc w:val="both"/>
        <w:rPr>
          <w:rFonts w:ascii="Arial" w:hAnsi="Arial" w:cs="Arial"/>
          <w:b/>
          <w:bCs/>
          <w:sz w:val="26"/>
          <w:szCs w:val="26"/>
          <w:rPrChange w:id="2956" w:author="Kola Akinwale" w:date="2021-11-23T09:46:00Z">
            <w:rPr>
              <w:rFonts w:ascii="Arial Unicode MS" w:hAnsi="Arial Unicode MS"/>
              <w:sz w:val="26"/>
              <w:szCs w:val="26"/>
            </w:rPr>
          </w:rPrChange>
        </w:rPr>
      </w:pPr>
      <w:r w:rsidRPr="000503FF">
        <w:rPr>
          <w:rFonts w:ascii="Arial" w:hAnsi="Arial" w:cs="Arial"/>
          <w:b/>
          <w:bCs/>
          <w:sz w:val="26"/>
          <w:szCs w:val="26"/>
          <w:rPrChange w:id="2957" w:author="Kola Akinwale" w:date="2021-11-23T09:46:00Z">
            <w:rPr>
              <w:rFonts w:ascii="Arial Unicode MS" w:hAnsi="Arial Unicode MS"/>
              <w:sz w:val="26"/>
              <w:szCs w:val="26"/>
            </w:rPr>
          </w:rPrChange>
        </w:rPr>
        <w:t xml:space="preserve"> r.        NATIONAL CONVENTION</w:t>
      </w:r>
    </w:p>
    <w:p w14:paraId="34C800A7" w14:textId="710A9E42" w:rsidR="00AA30FD" w:rsidRPr="00975333" w:rsidRDefault="00AA30FD" w:rsidP="00AA30FD">
      <w:pPr>
        <w:jc w:val="both"/>
        <w:rPr>
          <w:rFonts w:ascii="Arial" w:hAnsi="Arial" w:cs="Arial"/>
          <w:sz w:val="26"/>
          <w:szCs w:val="26"/>
          <w:rPrChange w:id="2958" w:author="Kola Akinwale" w:date="2021-11-22T10:48:00Z">
            <w:rPr>
              <w:rFonts w:ascii="Arial Unicode MS" w:hAnsi="Arial Unicode MS"/>
              <w:sz w:val="26"/>
              <w:szCs w:val="26"/>
            </w:rPr>
          </w:rPrChange>
        </w:rPr>
      </w:pPr>
      <w:r w:rsidRPr="00975333">
        <w:rPr>
          <w:rFonts w:ascii="Arial" w:hAnsi="Arial" w:cs="Arial"/>
          <w:sz w:val="26"/>
          <w:szCs w:val="26"/>
          <w:rPrChange w:id="2959" w:author="Kola Akinwale" w:date="2021-11-22T10:48:00Z">
            <w:rPr>
              <w:rFonts w:ascii="Arial Unicode MS" w:hAnsi="Arial Unicode MS"/>
              <w:sz w:val="26"/>
              <w:szCs w:val="26"/>
            </w:rPr>
          </w:rPrChange>
        </w:rPr>
        <w:t xml:space="preserve">      a.      The National Convention shall comprise </w:t>
      </w:r>
      <w:del w:id="2960" w:author="Kola Akinwale" w:date="2021-11-22T09:16:00Z">
        <w:r w:rsidRPr="00975333" w:rsidDel="00C9713A">
          <w:rPr>
            <w:rFonts w:ascii="Arial" w:hAnsi="Arial" w:cs="Arial"/>
            <w:sz w:val="26"/>
            <w:szCs w:val="26"/>
            <w:rPrChange w:id="2961" w:author="Kola Akinwale" w:date="2021-11-22T10:48:00Z">
              <w:rPr>
                <w:rFonts w:ascii="Arial Unicode MS" w:hAnsi="Arial Unicode MS"/>
                <w:sz w:val="26"/>
                <w:szCs w:val="26"/>
              </w:rPr>
            </w:rPrChange>
          </w:rPr>
          <w:delText>of:-</w:delText>
        </w:r>
      </w:del>
      <w:ins w:id="2962" w:author="Kola Akinwale" w:date="2021-11-22T09:16:00Z">
        <w:r w:rsidR="00C9713A" w:rsidRPr="00975333">
          <w:rPr>
            <w:rFonts w:ascii="Arial" w:hAnsi="Arial" w:cs="Arial"/>
            <w:sz w:val="26"/>
            <w:szCs w:val="26"/>
            <w:rPrChange w:id="2963" w:author="Kola Akinwale" w:date="2021-11-22T10:48:00Z">
              <w:rPr>
                <w:rFonts w:ascii="Arial Unicode MS" w:hAnsi="Arial Unicode MS"/>
                <w:sz w:val="26"/>
                <w:szCs w:val="26"/>
              </w:rPr>
            </w:rPrChange>
          </w:rPr>
          <w:t>of: -</w:t>
        </w:r>
      </w:ins>
    </w:p>
    <w:p w14:paraId="77CDE826" w14:textId="77777777" w:rsidR="00AA30FD" w:rsidRPr="00975333" w:rsidRDefault="00AA30FD" w:rsidP="00AA30FD">
      <w:pPr>
        <w:pStyle w:val="ListParagraph"/>
        <w:numPr>
          <w:ilvl w:val="0"/>
          <w:numId w:val="69"/>
        </w:numPr>
        <w:ind w:left="1418" w:hanging="425"/>
        <w:jc w:val="both"/>
        <w:rPr>
          <w:rFonts w:ascii="Arial" w:hAnsi="Arial" w:cs="Arial"/>
          <w:sz w:val="26"/>
          <w:szCs w:val="26"/>
          <w:rPrChange w:id="2964" w:author="Kola Akinwale" w:date="2021-11-22T10:48:00Z">
            <w:rPr>
              <w:rFonts w:ascii="Arial Unicode MS" w:hAnsi="Arial Unicode MS"/>
              <w:sz w:val="26"/>
              <w:szCs w:val="26"/>
            </w:rPr>
          </w:rPrChange>
        </w:rPr>
      </w:pPr>
      <w:r w:rsidRPr="00975333">
        <w:rPr>
          <w:rFonts w:ascii="Arial" w:hAnsi="Arial" w:cs="Arial"/>
          <w:sz w:val="26"/>
          <w:szCs w:val="26"/>
          <w:rPrChange w:id="2965" w:author="Kola Akinwale" w:date="2021-11-22T10:48:00Z">
            <w:rPr>
              <w:rFonts w:ascii="Arial Unicode MS" w:hAnsi="Arial Unicode MS"/>
              <w:sz w:val="26"/>
              <w:szCs w:val="26"/>
            </w:rPr>
          </w:rPrChange>
        </w:rPr>
        <w:t>The National Chairman and other members of the National Executive Committee;</w:t>
      </w:r>
    </w:p>
    <w:p w14:paraId="314FDFB5" w14:textId="77777777" w:rsidR="00AA30FD" w:rsidRPr="00975333" w:rsidRDefault="00AA30FD" w:rsidP="00AA30FD">
      <w:pPr>
        <w:pStyle w:val="ListParagraph"/>
        <w:numPr>
          <w:ilvl w:val="0"/>
          <w:numId w:val="69"/>
        </w:numPr>
        <w:ind w:left="1418" w:hanging="425"/>
        <w:jc w:val="both"/>
        <w:rPr>
          <w:rFonts w:ascii="Arial" w:hAnsi="Arial" w:cs="Arial"/>
          <w:sz w:val="26"/>
          <w:szCs w:val="26"/>
          <w:rPrChange w:id="2966" w:author="Kola Akinwale" w:date="2021-11-22T10:48:00Z">
            <w:rPr>
              <w:rFonts w:ascii="Arial Unicode MS" w:hAnsi="Arial Unicode MS"/>
              <w:sz w:val="26"/>
              <w:szCs w:val="26"/>
            </w:rPr>
          </w:rPrChange>
        </w:rPr>
      </w:pPr>
      <w:r w:rsidRPr="00975333">
        <w:rPr>
          <w:rFonts w:ascii="Arial" w:hAnsi="Arial" w:cs="Arial"/>
          <w:sz w:val="26"/>
          <w:szCs w:val="26"/>
          <w:rPrChange w:id="2967" w:author="Kola Akinwale" w:date="2021-11-22T10:48:00Z">
            <w:rPr>
              <w:rFonts w:ascii="Arial Unicode MS" w:hAnsi="Arial Unicode MS"/>
              <w:sz w:val="26"/>
              <w:szCs w:val="26"/>
            </w:rPr>
          </w:rPrChange>
        </w:rPr>
        <w:t>President, Vice President and Secretary to the Government of the Federation if produced by the Party</w:t>
      </w:r>
    </w:p>
    <w:p w14:paraId="6045FDCA" w14:textId="77777777" w:rsidR="00AA30FD" w:rsidRPr="00975333" w:rsidRDefault="00AA30FD" w:rsidP="00AA30FD">
      <w:pPr>
        <w:pStyle w:val="ListParagraph"/>
        <w:numPr>
          <w:ilvl w:val="0"/>
          <w:numId w:val="69"/>
        </w:numPr>
        <w:ind w:left="1418" w:hanging="425"/>
        <w:jc w:val="both"/>
        <w:rPr>
          <w:rFonts w:ascii="Arial" w:hAnsi="Arial" w:cs="Arial"/>
          <w:sz w:val="26"/>
          <w:szCs w:val="26"/>
          <w:rPrChange w:id="2968" w:author="Kola Akinwale" w:date="2021-11-22T10:48:00Z">
            <w:rPr>
              <w:rFonts w:ascii="Arial Unicode MS" w:hAnsi="Arial Unicode MS"/>
              <w:sz w:val="26"/>
              <w:szCs w:val="26"/>
            </w:rPr>
          </w:rPrChange>
        </w:rPr>
      </w:pPr>
      <w:r w:rsidRPr="00975333">
        <w:rPr>
          <w:rFonts w:ascii="Arial" w:hAnsi="Arial" w:cs="Arial"/>
          <w:sz w:val="26"/>
          <w:szCs w:val="26"/>
          <w:rPrChange w:id="2969" w:author="Kola Akinwale" w:date="2021-11-22T10:48:00Z">
            <w:rPr>
              <w:rFonts w:ascii="Arial Unicode MS" w:hAnsi="Arial Unicode MS"/>
              <w:sz w:val="26"/>
              <w:szCs w:val="26"/>
            </w:rPr>
          </w:rPrChange>
        </w:rPr>
        <w:t>Members of the Board of Trustees; (BOT)</w:t>
      </w:r>
    </w:p>
    <w:p w14:paraId="782622D1" w14:textId="77777777" w:rsidR="00AA30FD" w:rsidRPr="00975333" w:rsidRDefault="00AA30FD" w:rsidP="00AA30FD">
      <w:pPr>
        <w:pStyle w:val="ListParagraph"/>
        <w:numPr>
          <w:ilvl w:val="0"/>
          <w:numId w:val="69"/>
        </w:numPr>
        <w:ind w:left="1418" w:hanging="425"/>
        <w:jc w:val="both"/>
        <w:rPr>
          <w:rFonts w:ascii="Arial" w:hAnsi="Arial" w:cs="Arial"/>
          <w:sz w:val="26"/>
          <w:szCs w:val="26"/>
          <w:rPrChange w:id="2970" w:author="Kola Akinwale" w:date="2021-11-22T10:48:00Z">
            <w:rPr>
              <w:rFonts w:ascii="Arial Unicode MS" w:hAnsi="Arial Unicode MS"/>
              <w:sz w:val="26"/>
              <w:szCs w:val="26"/>
            </w:rPr>
          </w:rPrChange>
        </w:rPr>
      </w:pPr>
      <w:r w:rsidRPr="00975333">
        <w:rPr>
          <w:rFonts w:ascii="Arial" w:hAnsi="Arial" w:cs="Arial"/>
          <w:sz w:val="26"/>
          <w:szCs w:val="26"/>
          <w:rPrChange w:id="2971" w:author="Kola Akinwale" w:date="2021-11-22T10:48:00Z">
            <w:rPr>
              <w:rFonts w:ascii="Arial Unicode MS" w:hAnsi="Arial Unicode MS"/>
              <w:sz w:val="26"/>
              <w:szCs w:val="26"/>
            </w:rPr>
          </w:rPrChange>
        </w:rPr>
        <w:t>Members of the Board of Patrons (BOP)</w:t>
      </w:r>
    </w:p>
    <w:p w14:paraId="6A12B677" w14:textId="77777777" w:rsidR="00AA30FD" w:rsidRPr="00975333" w:rsidRDefault="00AA30FD" w:rsidP="00AA30FD">
      <w:pPr>
        <w:pStyle w:val="ListParagraph"/>
        <w:numPr>
          <w:ilvl w:val="0"/>
          <w:numId w:val="69"/>
        </w:numPr>
        <w:ind w:left="1418" w:hanging="425"/>
        <w:jc w:val="both"/>
        <w:rPr>
          <w:rFonts w:ascii="Arial" w:hAnsi="Arial" w:cs="Arial"/>
          <w:sz w:val="26"/>
          <w:szCs w:val="26"/>
          <w:rPrChange w:id="2972" w:author="Kola Akinwale" w:date="2021-11-22T10:48:00Z">
            <w:rPr>
              <w:rFonts w:ascii="Arial Unicode MS" w:hAnsi="Arial Unicode MS"/>
              <w:sz w:val="26"/>
              <w:szCs w:val="26"/>
            </w:rPr>
          </w:rPrChange>
        </w:rPr>
      </w:pPr>
      <w:r w:rsidRPr="00975333">
        <w:rPr>
          <w:rFonts w:ascii="Arial" w:hAnsi="Arial" w:cs="Arial"/>
          <w:sz w:val="26"/>
          <w:szCs w:val="26"/>
          <w:rPrChange w:id="2973" w:author="Kola Akinwale" w:date="2021-11-22T10:48:00Z">
            <w:rPr>
              <w:rFonts w:ascii="Arial Unicode MS" w:hAnsi="Arial Unicode MS"/>
              <w:sz w:val="26"/>
              <w:szCs w:val="26"/>
            </w:rPr>
          </w:rPrChange>
        </w:rPr>
        <w:t xml:space="preserve">All members of the National and State Assemblies who are members of the Party; </w:t>
      </w:r>
    </w:p>
    <w:p w14:paraId="6AEEEDE3" w14:textId="77777777" w:rsidR="00AA30FD" w:rsidRPr="00975333" w:rsidRDefault="00AA30FD" w:rsidP="00AA30FD">
      <w:pPr>
        <w:pStyle w:val="ListParagraph"/>
        <w:numPr>
          <w:ilvl w:val="0"/>
          <w:numId w:val="69"/>
        </w:numPr>
        <w:ind w:left="1418" w:hanging="425"/>
        <w:jc w:val="both"/>
        <w:rPr>
          <w:rFonts w:ascii="Arial" w:hAnsi="Arial" w:cs="Arial"/>
          <w:sz w:val="26"/>
          <w:szCs w:val="26"/>
          <w:rPrChange w:id="2974" w:author="Kola Akinwale" w:date="2021-11-22T10:48:00Z">
            <w:rPr>
              <w:rFonts w:ascii="Arial Unicode MS" w:hAnsi="Arial Unicode MS"/>
              <w:sz w:val="26"/>
              <w:szCs w:val="26"/>
            </w:rPr>
          </w:rPrChange>
        </w:rPr>
      </w:pPr>
      <w:r w:rsidRPr="00975333">
        <w:rPr>
          <w:rFonts w:ascii="Arial" w:hAnsi="Arial" w:cs="Arial"/>
          <w:sz w:val="26"/>
          <w:szCs w:val="26"/>
          <w:rPrChange w:id="2975" w:author="Kola Akinwale" w:date="2021-11-22T10:48:00Z">
            <w:rPr>
              <w:rFonts w:ascii="Arial Unicode MS" w:hAnsi="Arial Unicode MS"/>
              <w:sz w:val="26"/>
              <w:szCs w:val="26"/>
            </w:rPr>
          </w:rPrChange>
        </w:rPr>
        <w:t>All Party State Chairmen, Secretaries, Women Leaders and Youth Leaders. (Including that of the Federal Capital Territory, Abuja)</w:t>
      </w:r>
    </w:p>
    <w:p w14:paraId="6B290490" w14:textId="5024D075" w:rsidR="00AA30FD" w:rsidRPr="00975333" w:rsidRDefault="00AA30FD" w:rsidP="00AA30FD">
      <w:pPr>
        <w:pStyle w:val="ListParagraph"/>
        <w:numPr>
          <w:ilvl w:val="0"/>
          <w:numId w:val="69"/>
        </w:numPr>
        <w:ind w:left="1418" w:hanging="425"/>
        <w:jc w:val="both"/>
        <w:rPr>
          <w:rFonts w:ascii="Arial" w:hAnsi="Arial" w:cs="Arial"/>
          <w:sz w:val="26"/>
          <w:szCs w:val="26"/>
          <w:rPrChange w:id="2976" w:author="Kola Akinwale" w:date="2021-11-22T10:48:00Z">
            <w:rPr>
              <w:rFonts w:ascii="Arial Unicode MS" w:hAnsi="Arial Unicode MS"/>
              <w:sz w:val="26"/>
              <w:szCs w:val="26"/>
            </w:rPr>
          </w:rPrChange>
        </w:rPr>
      </w:pPr>
      <w:r w:rsidRPr="00975333">
        <w:rPr>
          <w:rFonts w:ascii="Arial" w:hAnsi="Arial" w:cs="Arial"/>
          <w:sz w:val="26"/>
          <w:szCs w:val="26"/>
          <w:rPrChange w:id="2977" w:author="Kola Akinwale" w:date="2021-11-22T10:48:00Z">
            <w:rPr>
              <w:rFonts w:ascii="Arial Unicode MS" w:hAnsi="Arial Unicode MS"/>
              <w:sz w:val="26"/>
              <w:szCs w:val="26"/>
            </w:rPr>
          </w:rPrChange>
        </w:rPr>
        <w:t xml:space="preserve">All Party Chairmen of the Local </w:t>
      </w:r>
      <w:del w:id="2978" w:author="Kola Akinwale" w:date="2021-11-22T09:16:00Z">
        <w:r w:rsidRPr="00975333" w:rsidDel="00C9713A">
          <w:rPr>
            <w:rFonts w:ascii="Arial" w:hAnsi="Arial" w:cs="Arial"/>
            <w:sz w:val="26"/>
            <w:szCs w:val="26"/>
            <w:rPrChange w:id="2979" w:author="Kola Akinwale" w:date="2021-11-22T10:48:00Z">
              <w:rPr>
                <w:rFonts w:ascii="Arial Unicode MS" w:hAnsi="Arial Unicode MS"/>
                <w:sz w:val="26"/>
                <w:szCs w:val="26"/>
              </w:rPr>
            </w:rPrChange>
          </w:rPr>
          <w:delText>Government  Areas</w:delText>
        </w:r>
      </w:del>
      <w:ins w:id="2980" w:author="Kola Akinwale" w:date="2021-11-22T09:16:00Z">
        <w:r w:rsidR="00C9713A" w:rsidRPr="00975333">
          <w:rPr>
            <w:rFonts w:ascii="Arial" w:hAnsi="Arial" w:cs="Arial"/>
            <w:sz w:val="26"/>
            <w:szCs w:val="26"/>
            <w:rPrChange w:id="2981" w:author="Kola Akinwale" w:date="2021-11-22T10:48:00Z">
              <w:rPr>
                <w:rFonts w:ascii="Arial Unicode MS" w:hAnsi="Arial Unicode MS"/>
                <w:sz w:val="26"/>
                <w:szCs w:val="26"/>
              </w:rPr>
            </w:rPrChange>
          </w:rPr>
          <w:t>Government Areas</w:t>
        </w:r>
      </w:ins>
      <w:r w:rsidRPr="00975333">
        <w:rPr>
          <w:rFonts w:ascii="Arial" w:hAnsi="Arial" w:cs="Arial"/>
          <w:sz w:val="26"/>
          <w:szCs w:val="26"/>
          <w:rPrChange w:id="2982" w:author="Kola Akinwale" w:date="2021-11-22T10:48:00Z">
            <w:rPr>
              <w:rFonts w:ascii="Arial Unicode MS" w:hAnsi="Arial Unicode MS"/>
              <w:sz w:val="26"/>
              <w:szCs w:val="26"/>
            </w:rPr>
          </w:rPrChange>
        </w:rPr>
        <w:t>;</w:t>
      </w:r>
    </w:p>
    <w:p w14:paraId="1FA1061F" w14:textId="77777777" w:rsidR="00AA30FD" w:rsidRPr="00975333" w:rsidRDefault="00AA30FD" w:rsidP="00AA30FD">
      <w:pPr>
        <w:pStyle w:val="ListParagraph"/>
        <w:numPr>
          <w:ilvl w:val="0"/>
          <w:numId w:val="69"/>
        </w:numPr>
        <w:ind w:left="1418" w:hanging="425"/>
        <w:jc w:val="both"/>
        <w:rPr>
          <w:rFonts w:ascii="Arial" w:hAnsi="Arial" w:cs="Arial"/>
          <w:sz w:val="26"/>
          <w:szCs w:val="26"/>
          <w:rPrChange w:id="2983" w:author="Kola Akinwale" w:date="2021-11-22T10:48:00Z">
            <w:rPr>
              <w:rFonts w:ascii="Arial Unicode MS" w:hAnsi="Arial Unicode MS"/>
              <w:sz w:val="26"/>
              <w:szCs w:val="26"/>
            </w:rPr>
          </w:rPrChange>
        </w:rPr>
      </w:pPr>
      <w:r w:rsidRPr="00975333">
        <w:rPr>
          <w:rFonts w:ascii="Arial" w:hAnsi="Arial" w:cs="Arial"/>
          <w:sz w:val="26"/>
          <w:szCs w:val="26"/>
          <w:rPrChange w:id="2984" w:author="Kola Akinwale" w:date="2021-11-22T10:48:00Z">
            <w:rPr>
              <w:rFonts w:ascii="Arial Unicode MS" w:hAnsi="Arial Unicode MS"/>
              <w:sz w:val="26"/>
              <w:szCs w:val="26"/>
            </w:rPr>
          </w:rPrChange>
        </w:rPr>
        <w:t>All political appointees and members of the National and State House of Assemblies produced by the Party.</w:t>
      </w:r>
    </w:p>
    <w:p w14:paraId="7F7485D6" w14:textId="77777777" w:rsidR="00AA30FD" w:rsidRPr="00975333" w:rsidRDefault="00AA30FD" w:rsidP="00AA30FD">
      <w:pPr>
        <w:pStyle w:val="ListParagraph"/>
        <w:numPr>
          <w:ilvl w:val="0"/>
          <w:numId w:val="69"/>
        </w:numPr>
        <w:ind w:left="1418" w:hanging="425"/>
        <w:jc w:val="both"/>
        <w:rPr>
          <w:rFonts w:ascii="Arial" w:hAnsi="Arial" w:cs="Arial"/>
          <w:sz w:val="26"/>
          <w:szCs w:val="26"/>
          <w:rPrChange w:id="2985" w:author="Kola Akinwale" w:date="2021-11-22T10:48:00Z">
            <w:rPr>
              <w:rFonts w:ascii="Arial Unicode MS" w:hAnsi="Arial Unicode MS"/>
              <w:sz w:val="26"/>
              <w:szCs w:val="26"/>
            </w:rPr>
          </w:rPrChange>
        </w:rPr>
      </w:pPr>
      <w:r w:rsidRPr="00975333">
        <w:rPr>
          <w:rFonts w:ascii="Arial" w:hAnsi="Arial" w:cs="Arial"/>
          <w:sz w:val="26"/>
          <w:szCs w:val="26"/>
          <w:rPrChange w:id="2986" w:author="Kola Akinwale" w:date="2021-11-22T10:48:00Z">
            <w:rPr>
              <w:rFonts w:ascii="Arial Unicode MS" w:hAnsi="Arial Unicode MS"/>
              <w:sz w:val="26"/>
              <w:szCs w:val="26"/>
            </w:rPr>
          </w:rPrChange>
        </w:rPr>
        <w:t>Five (5) delegates elected at the State Congress who will cease to exist after the National Convention for which they were elected.</w:t>
      </w:r>
    </w:p>
    <w:p w14:paraId="343F53E3" w14:textId="77777777" w:rsidR="00AA30FD" w:rsidRPr="00975333" w:rsidRDefault="00AA30FD" w:rsidP="00AA30FD">
      <w:pPr>
        <w:pStyle w:val="ListParagraph"/>
        <w:numPr>
          <w:ilvl w:val="0"/>
          <w:numId w:val="69"/>
        </w:numPr>
        <w:ind w:left="1418" w:hanging="425"/>
        <w:jc w:val="both"/>
        <w:rPr>
          <w:rFonts w:ascii="Arial" w:hAnsi="Arial" w:cs="Arial"/>
          <w:sz w:val="26"/>
          <w:szCs w:val="26"/>
          <w:rPrChange w:id="2987" w:author="Kola Akinwale" w:date="2021-11-22T10:48:00Z">
            <w:rPr>
              <w:rFonts w:ascii="Arial Unicode MS" w:hAnsi="Arial Unicode MS"/>
              <w:sz w:val="26"/>
              <w:szCs w:val="26"/>
            </w:rPr>
          </w:rPrChange>
        </w:rPr>
      </w:pPr>
      <w:r w:rsidRPr="00975333">
        <w:rPr>
          <w:rFonts w:ascii="Arial" w:hAnsi="Arial" w:cs="Arial"/>
          <w:sz w:val="26"/>
          <w:szCs w:val="26"/>
          <w:rPrChange w:id="2988" w:author="Kola Akinwale" w:date="2021-11-22T10:48:00Z">
            <w:rPr>
              <w:rFonts w:ascii="Arial Unicode MS" w:hAnsi="Arial Unicode MS"/>
              <w:sz w:val="26"/>
              <w:szCs w:val="26"/>
            </w:rPr>
          </w:rPrChange>
        </w:rPr>
        <w:t>One (1) delegate from each Local Government Area elected at the Local Government Area Congress.</w:t>
      </w:r>
    </w:p>
    <w:p w14:paraId="7C81E9BA" w14:textId="77777777" w:rsidR="00AA30FD" w:rsidRPr="00975333" w:rsidRDefault="00AA30FD" w:rsidP="00AA30FD">
      <w:pPr>
        <w:pStyle w:val="ListParagraph"/>
        <w:numPr>
          <w:ilvl w:val="0"/>
          <w:numId w:val="69"/>
        </w:numPr>
        <w:ind w:left="1418" w:hanging="425"/>
        <w:jc w:val="both"/>
        <w:rPr>
          <w:rFonts w:ascii="Arial" w:hAnsi="Arial" w:cs="Arial"/>
          <w:sz w:val="26"/>
          <w:szCs w:val="26"/>
          <w:rPrChange w:id="2989" w:author="Kola Akinwale" w:date="2021-11-22T10:48:00Z">
            <w:rPr>
              <w:rFonts w:ascii="Arial Unicode MS" w:hAnsi="Arial Unicode MS"/>
              <w:sz w:val="26"/>
              <w:szCs w:val="26"/>
            </w:rPr>
          </w:rPrChange>
        </w:rPr>
      </w:pPr>
      <w:r w:rsidRPr="00975333">
        <w:rPr>
          <w:rFonts w:ascii="Arial" w:hAnsi="Arial" w:cs="Arial"/>
          <w:sz w:val="26"/>
          <w:szCs w:val="26"/>
          <w:rPrChange w:id="2990" w:author="Kola Akinwale" w:date="2021-11-22T10:48:00Z">
            <w:rPr>
              <w:rFonts w:ascii="Arial Unicode MS" w:hAnsi="Arial Unicode MS"/>
              <w:sz w:val="26"/>
              <w:szCs w:val="26"/>
            </w:rPr>
          </w:rPrChange>
        </w:rPr>
        <w:t>All Local Government Council Chairmen produced by the Party;</w:t>
      </w:r>
    </w:p>
    <w:p w14:paraId="1EF0829A" w14:textId="77777777" w:rsidR="00AA30FD" w:rsidRPr="00975333" w:rsidRDefault="00AA30FD" w:rsidP="00AA30FD">
      <w:pPr>
        <w:jc w:val="both"/>
        <w:rPr>
          <w:rFonts w:ascii="Arial" w:hAnsi="Arial" w:cs="Arial"/>
          <w:b/>
          <w:sz w:val="6"/>
          <w:szCs w:val="26"/>
          <w:u w:val="single"/>
          <w:rPrChange w:id="2991" w:author="Kola Akinwale" w:date="2021-11-22T10:48:00Z">
            <w:rPr>
              <w:rFonts w:ascii="Arial Unicode MS" w:hAnsi="Arial Unicode MS"/>
              <w:b/>
              <w:sz w:val="6"/>
              <w:szCs w:val="26"/>
              <w:u w:val="single"/>
            </w:rPr>
          </w:rPrChange>
        </w:rPr>
      </w:pPr>
    </w:p>
    <w:p w14:paraId="0BCF1581" w14:textId="77777777" w:rsidR="00AA30FD" w:rsidRPr="00975333" w:rsidRDefault="00AA30FD" w:rsidP="001C0563">
      <w:pPr>
        <w:jc w:val="both"/>
        <w:rPr>
          <w:rFonts w:ascii="Arial" w:hAnsi="Arial" w:cs="Arial"/>
          <w:b/>
          <w:sz w:val="26"/>
          <w:szCs w:val="26"/>
          <w:u w:val="single"/>
          <w:rPrChange w:id="2992" w:author="Kola Akinwale" w:date="2021-11-22T10:48:00Z">
            <w:rPr>
              <w:rFonts w:ascii="Arial Unicode MS" w:hAnsi="Arial Unicode MS"/>
              <w:b/>
              <w:sz w:val="26"/>
              <w:szCs w:val="26"/>
              <w:u w:val="single"/>
            </w:rPr>
          </w:rPrChange>
        </w:rPr>
        <w:pPrChange w:id="2993" w:author="Kola Akinwale" w:date="2021-11-23T09:48:00Z">
          <w:pPr>
            <w:ind w:left="720" w:firstLine="720"/>
            <w:jc w:val="both"/>
          </w:pPr>
        </w:pPrChange>
      </w:pPr>
      <w:del w:id="2994" w:author="Kola Akinwale" w:date="2021-11-23T09:48:00Z">
        <w:r w:rsidRPr="00975333" w:rsidDel="001C0563">
          <w:rPr>
            <w:rFonts w:ascii="Arial" w:hAnsi="Arial" w:cs="Arial"/>
            <w:b/>
            <w:sz w:val="26"/>
            <w:szCs w:val="26"/>
            <w:u w:val="single"/>
            <w:rPrChange w:id="2995" w:author="Kola Akinwale" w:date="2021-11-22T10:48:00Z">
              <w:rPr>
                <w:rFonts w:ascii="Arial Unicode MS" w:hAnsi="Arial Unicode MS"/>
                <w:b/>
                <w:sz w:val="26"/>
                <w:szCs w:val="26"/>
                <w:u w:val="single"/>
              </w:rPr>
            </w:rPrChange>
          </w:rPr>
          <w:tab/>
        </w:r>
        <w:r w:rsidRPr="00975333" w:rsidDel="001C0563">
          <w:rPr>
            <w:rFonts w:ascii="Arial" w:hAnsi="Arial" w:cs="Arial"/>
            <w:b/>
            <w:sz w:val="26"/>
            <w:szCs w:val="26"/>
            <w:u w:val="single"/>
            <w:rPrChange w:id="2996" w:author="Kola Akinwale" w:date="2021-11-22T10:48:00Z">
              <w:rPr>
                <w:rFonts w:ascii="Arial Unicode MS" w:hAnsi="Arial Unicode MS"/>
                <w:b/>
                <w:sz w:val="26"/>
                <w:szCs w:val="26"/>
                <w:u w:val="single"/>
              </w:rPr>
            </w:rPrChange>
          </w:rPr>
          <w:tab/>
        </w:r>
        <w:r w:rsidRPr="00975333" w:rsidDel="001C0563">
          <w:rPr>
            <w:rFonts w:ascii="Arial" w:hAnsi="Arial" w:cs="Arial"/>
            <w:sz w:val="26"/>
            <w:szCs w:val="26"/>
            <w:u w:val="single"/>
            <w:rPrChange w:id="2997" w:author="Kola Akinwale" w:date="2021-11-22T10:48:00Z">
              <w:rPr>
                <w:rFonts w:ascii="Arial Unicode MS" w:hAnsi="Arial Unicode MS"/>
                <w:sz w:val="26"/>
                <w:szCs w:val="26"/>
                <w:u w:val="single"/>
              </w:rPr>
            </w:rPrChange>
          </w:rPr>
          <w:tab/>
        </w:r>
      </w:del>
      <w:r w:rsidRPr="00975333">
        <w:rPr>
          <w:rFonts w:ascii="Arial" w:hAnsi="Arial" w:cs="Arial"/>
          <w:b/>
          <w:sz w:val="26"/>
          <w:szCs w:val="26"/>
          <w:u w:val="single"/>
          <w:rPrChange w:id="2998" w:author="Kola Akinwale" w:date="2021-11-22T10:48:00Z">
            <w:rPr>
              <w:rFonts w:ascii="Arial Unicode MS" w:hAnsi="Arial Unicode MS"/>
              <w:b/>
              <w:sz w:val="26"/>
              <w:szCs w:val="26"/>
              <w:u w:val="single"/>
            </w:rPr>
          </w:rPrChange>
        </w:rPr>
        <w:t>ARTICLE 17</w:t>
      </w:r>
    </w:p>
    <w:p w14:paraId="2278BB40" w14:textId="77777777" w:rsidR="00AA30FD" w:rsidRPr="00975333" w:rsidRDefault="00AA30FD" w:rsidP="001C0563">
      <w:pPr>
        <w:jc w:val="both"/>
        <w:rPr>
          <w:rFonts w:ascii="Arial" w:hAnsi="Arial" w:cs="Arial"/>
          <w:b/>
          <w:sz w:val="26"/>
          <w:szCs w:val="26"/>
          <w:u w:val="single"/>
          <w:rPrChange w:id="2999" w:author="Kola Akinwale" w:date="2021-11-22T10:48:00Z">
            <w:rPr>
              <w:rFonts w:ascii="Arial Unicode MS" w:hAnsi="Arial Unicode MS"/>
              <w:b/>
              <w:sz w:val="26"/>
              <w:szCs w:val="26"/>
              <w:u w:val="single"/>
            </w:rPr>
          </w:rPrChange>
        </w:rPr>
        <w:pPrChange w:id="3000" w:author="Kola Akinwale" w:date="2021-11-23T09:48:00Z">
          <w:pPr>
            <w:ind w:left="720" w:firstLine="720"/>
            <w:jc w:val="both"/>
          </w:pPr>
        </w:pPrChange>
      </w:pPr>
      <w:del w:id="3001" w:author="Kola Akinwale" w:date="2021-11-23T09:48:00Z">
        <w:r w:rsidRPr="00975333" w:rsidDel="001C0563">
          <w:rPr>
            <w:rFonts w:ascii="Arial" w:hAnsi="Arial" w:cs="Arial"/>
            <w:b/>
            <w:sz w:val="26"/>
            <w:szCs w:val="26"/>
            <w:u w:val="single"/>
            <w:rPrChange w:id="3002" w:author="Kola Akinwale" w:date="2021-11-22T10:48:00Z">
              <w:rPr>
                <w:rFonts w:ascii="Arial Unicode MS" w:hAnsi="Arial Unicode MS"/>
                <w:b/>
                <w:sz w:val="26"/>
                <w:szCs w:val="26"/>
                <w:u w:val="single"/>
              </w:rPr>
            </w:rPrChange>
          </w:rPr>
          <w:tab/>
        </w:r>
        <w:r w:rsidRPr="00975333" w:rsidDel="001C0563">
          <w:rPr>
            <w:rFonts w:ascii="Arial" w:hAnsi="Arial" w:cs="Arial"/>
            <w:b/>
            <w:sz w:val="26"/>
            <w:szCs w:val="26"/>
            <w:u w:val="single"/>
            <w:rPrChange w:id="3003" w:author="Kola Akinwale" w:date="2021-11-22T10:48:00Z">
              <w:rPr>
                <w:rFonts w:ascii="Arial Unicode MS" w:hAnsi="Arial Unicode MS"/>
                <w:b/>
                <w:sz w:val="26"/>
                <w:szCs w:val="26"/>
                <w:u w:val="single"/>
              </w:rPr>
            </w:rPrChange>
          </w:rPr>
          <w:tab/>
        </w:r>
      </w:del>
      <w:r w:rsidRPr="00975333">
        <w:rPr>
          <w:rFonts w:ascii="Arial" w:hAnsi="Arial" w:cs="Arial"/>
          <w:b/>
          <w:sz w:val="26"/>
          <w:szCs w:val="26"/>
          <w:u w:val="single"/>
          <w:rPrChange w:id="3004" w:author="Kola Akinwale" w:date="2021-11-22T10:48:00Z">
            <w:rPr>
              <w:rFonts w:ascii="Arial Unicode MS" w:hAnsi="Arial Unicode MS"/>
              <w:b/>
              <w:sz w:val="26"/>
              <w:szCs w:val="26"/>
              <w:u w:val="single"/>
            </w:rPr>
          </w:rPrChange>
        </w:rPr>
        <w:t>MEETINGS GENERALLY</w:t>
      </w:r>
    </w:p>
    <w:p w14:paraId="0CB4415F" w14:textId="77777777" w:rsidR="00AA30FD" w:rsidRPr="00975333" w:rsidRDefault="00AA30FD" w:rsidP="00AA30FD">
      <w:pPr>
        <w:pStyle w:val="ListParagraph"/>
        <w:jc w:val="both"/>
        <w:rPr>
          <w:rFonts w:ascii="Arial" w:hAnsi="Arial" w:cs="Arial"/>
          <w:b/>
          <w:sz w:val="6"/>
          <w:szCs w:val="26"/>
          <w:u w:val="single"/>
          <w:rPrChange w:id="3005" w:author="Kola Akinwale" w:date="2021-11-22T10:48:00Z">
            <w:rPr>
              <w:rFonts w:ascii="Arial Unicode MS" w:hAnsi="Arial Unicode MS"/>
              <w:b/>
              <w:sz w:val="6"/>
              <w:szCs w:val="26"/>
              <w:u w:val="single"/>
            </w:rPr>
          </w:rPrChange>
        </w:rPr>
      </w:pPr>
    </w:p>
    <w:p w14:paraId="7A3C990C" w14:textId="77777777" w:rsidR="00AA30FD" w:rsidRPr="00975333" w:rsidRDefault="00AA30FD" w:rsidP="00AA30FD">
      <w:pPr>
        <w:pStyle w:val="ListParagraph"/>
        <w:numPr>
          <w:ilvl w:val="0"/>
          <w:numId w:val="70"/>
        </w:numPr>
        <w:autoSpaceDE w:val="0"/>
        <w:autoSpaceDN w:val="0"/>
        <w:adjustRightInd w:val="0"/>
        <w:jc w:val="both"/>
        <w:rPr>
          <w:rFonts w:ascii="Arial" w:hAnsi="Arial" w:cs="Arial"/>
          <w:b/>
          <w:sz w:val="26"/>
          <w:szCs w:val="26"/>
          <w:u w:val="single"/>
          <w:rPrChange w:id="3006"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007" w:author="Kola Akinwale" w:date="2021-11-22T10:48:00Z">
            <w:rPr>
              <w:rFonts w:ascii="Arial Unicode MS" w:hAnsi="Arial Unicode MS"/>
              <w:b/>
              <w:sz w:val="26"/>
              <w:szCs w:val="26"/>
              <w:u w:val="single"/>
            </w:rPr>
          </w:rPrChange>
        </w:rPr>
        <w:t>NATIONAL CONVENTION AND CONGRESS</w:t>
      </w:r>
    </w:p>
    <w:p w14:paraId="01C862C4" w14:textId="77777777" w:rsidR="00AA30FD" w:rsidRPr="00975333" w:rsidRDefault="00AA30FD" w:rsidP="001C0563">
      <w:pPr>
        <w:pStyle w:val="ListParagraph"/>
        <w:numPr>
          <w:ilvl w:val="0"/>
          <w:numId w:val="71"/>
        </w:numPr>
        <w:autoSpaceDE w:val="0"/>
        <w:autoSpaceDN w:val="0"/>
        <w:adjustRightInd w:val="0"/>
        <w:ind w:left="1080"/>
        <w:jc w:val="both"/>
        <w:rPr>
          <w:rFonts w:ascii="Arial" w:hAnsi="Arial" w:cs="Arial"/>
          <w:b/>
          <w:sz w:val="26"/>
          <w:szCs w:val="26"/>
          <w:u w:val="single"/>
          <w:rPrChange w:id="3008" w:author="Kola Akinwale" w:date="2021-11-22T10:48:00Z">
            <w:rPr>
              <w:rFonts w:ascii="Arial Unicode MS" w:hAnsi="Arial Unicode MS"/>
              <w:b/>
              <w:sz w:val="26"/>
              <w:szCs w:val="26"/>
              <w:u w:val="single"/>
            </w:rPr>
          </w:rPrChange>
        </w:rPr>
        <w:pPrChange w:id="3009" w:author="Kola Akinwale" w:date="2021-11-23T09:49:00Z">
          <w:pPr>
            <w:pStyle w:val="ListParagraph"/>
            <w:numPr>
              <w:numId w:val="71"/>
            </w:numPr>
            <w:autoSpaceDE w:val="0"/>
            <w:autoSpaceDN w:val="0"/>
            <w:adjustRightInd w:val="0"/>
            <w:ind w:hanging="360"/>
            <w:jc w:val="both"/>
          </w:pPr>
        </w:pPrChange>
      </w:pPr>
      <w:r w:rsidRPr="00975333">
        <w:rPr>
          <w:rFonts w:ascii="Arial" w:hAnsi="Arial" w:cs="Arial"/>
          <w:b/>
          <w:sz w:val="26"/>
          <w:szCs w:val="26"/>
          <w:u w:val="single"/>
          <w:rPrChange w:id="3010" w:author="Kola Akinwale" w:date="2021-11-22T10:48:00Z">
            <w:rPr>
              <w:rFonts w:ascii="Arial Unicode MS" w:hAnsi="Arial Unicode MS"/>
              <w:b/>
              <w:sz w:val="26"/>
              <w:szCs w:val="26"/>
              <w:u w:val="single"/>
            </w:rPr>
          </w:rPrChange>
        </w:rPr>
        <w:t>The National Convention of the Party shall be held once in four (4) years at a date, venue and time to be recommended by the National Working Committee and approved by the National Executive Committee subject to the giving of the requisite statutory notice to the Independent National Electoral Commission and at least fourteen (14) days written notice to all eligible members.</w:t>
      </w:r>
    </w:p>
    <w:p w14:paraId="7F81A0FD" w14:textId="73CC5D64" w:rsidR="00AA30FD" w:rsidRPr="00975333" w:rsidRDefault="00AA30FD" w:rsidP="001C0563">
      <w:pPr>
        <w:pStyle w:val="ListParagraph"/>
        <w:numPr>
          <w:ilvl w:val="0"/>
          <w:numId w:val="71"/>
        </w:numPr>
        <w:autoSpaceDE w:val="0"/>
        <w:autoSpaceDN w:val="0"/>
        <w:adjustRightInd w:val="0"/>
        <w:ind w:left="1080"/>
        <w:jc w:val="both"/>
        <w:rPr>
          <w:rFonts w:ascii="Arial" w:hAnsi="Arial" w:cs="Arial"/>
          <w:b/>
          <w:sz w:val="26"/>
          <w:szCs w:val="26"/>
          <w:u w:val="single"/>
          <w:rPrChange w:id="3011" w:author="Kola Akinwale" w:date="2021-11-22T10:48:00Z">
            <w:rPr>
              <w:rFonts w:ascii="Arial Unicode MS" w:hAnsi="Arial Unicode MS"/>
              <w:b/>
              <w:sz w:val="26"/>
              <w:szCs w:val="26"/>
              <w:u w:val="single"/>
            </w:rPr>
          </w:rPrChange>
        </w:rPr>
        <w:pPrChange w:id="3012" w:author="Kola Akinwale" w:date="2021-11-23T09:49:00Z">
          <w:pPr>
            <w:pStyle w:val="ListParagraph"/>
            <w:numPr>
              <w:numId w:val="71"/>
            </w:numPr>
            <w:autoSpaceDE w:val="0"/>
            <w:autoSpaceDN w:val="0"/>
            <w:adjustRightInd w:val="0"/>
            <w:ind w:hanging="360"/>
            <w:jc w:val="both"/>
          </w:pPr>
        </w:pPrChange>
      </w:pPr>
      <w:r w:rsidRPr="00975333">
        <w:rPr>
          <w:rFonts w:ascii="Arial" w:hAnsi="Arial" w:cs="Arial"/>
          <w:b/>
          <w:sz w:val="26"/>
          <w:szCs w:val="26"/>
          <w:u w:val="single"/>
          <w:rPrChange w:id="3013" w:author="Kola Akinwale" w:date="2021-11-22T10:48:00Z">
            <w:rPr>
              <w:rFonts w:ascii="Arial Unicode MS" w:hAnsi="Arial Unicode MS"/>
              <w:b/>
              <w:sz w:val="26"/>
              <w:szCs w:val="26"/>
              <w:u w:val="single"/>
            </w:rPr>
          </w:rPrChange>
        </w:rPr>
        <w:t xml:space="preserve"> A Special National Convention may be convened at any time provided at least seven (7) </w:t>
      </w:r>
      <w:del w:id="3014" w:author="Kola Akinwale" w:date="2021-11-22T09:16:00Z">
        <w:r w:rsidRPr="00975333" w:rsidDel="00C9713A">
          <w:rPr>
            <w:rFonts w:ascii="Arial" w:hAnsi="Arial" w:cs="Arial"/>
            <w:b/>
            <w:sz w:val="26"/>
            <w:szCs w:val="26"/>
            <w:u w:val="single"/>
            <w:rPrChange w:id="3015" w:author="Kola Akinwale" w:date="2021-11-22T10:48:00Z">
              <w:rPr>
                <w:rFonts w:ascii="Arial Unicode MS" w:hAnsi="Arial Unicode MS"/>
                <w:b/>
                <w:sz w:val="26"/>
                <w:szCs w:val="26"/>
                <w:u w:val="single"/>
              </w:rPr>
            </w:rPrChange>
          </w:rPr>
          <w:delText>days notice</w:delText>
        </w:r>
      </w:del>
      <w:ins w:id="3016" w:author="Kola Akinwale" w:date="2021-11-22T09:16:00Z">
        <w:r w:rsidR="00C9713A" w:rsidRPr="00975333">
          <w:rPr>
            <w:rFonts w:ascii="Arial" w:hAnsi="Arial" w:cs="Arial"/>
            <w:b/>
            <w:sz w:val="26"/>
            <w:szCs w:val="26"/>
            <w:u w:val="single"/>
            <w:rPrChange w:id="3017" w:author="Kola Akinwale" w:date="2021-11-22T10:48:00Z">
              <w:rPr>
                <w:rFonts w:ascii="Arial Unicode MS" w:hAnsi="Arial Unicode MS"/>
                <w:b/>
                <w:sz w:val="26"/>
                <w:szCs w:val="26"/>
                <w:u w:val="single"/>
              </w:rPr>
            </w:rPrChange>
          </w:rPr>
          <w:t>days’ notice</w:t>
        </w:r>
      </w:ins>
      <w:r w:rsidRPr="00975333">
        <w:rPr>
          <w:rFonts w:ascii="Arial" w:hAnsi="Arial" w:cs="Arial"/>
          <w:b/>
          <w:sz w:val="26"/>
          <w:szCs w:val="26"/>
          <w:u w:val="single"/>
          <w:rPrChange w:id="3018" w:author="Kola Akinwale" w:date="2021-11-22T10:48:00Z">
            <w:rPr>
              <w:rFonts w:ascii="Arial Unicode MS" w:hAnsi="Arial Unicode MS"/>
              <w:b/>
              <w:sz w:val="26"/>
              <w:szCs w:val="26"/>
              <w:u w:val="single"/>
            </w:rPr>
          </w:rPrChange>
        </w:rPr>
        <w:t xml:space="preserve"> of the meeting is given to all eligible members.</w:t>
      </w:r>
    </w:p>
    <w:p w14:paraId="2B09F510" w14:textId="77777777" w:rsidR="00AA30FD" w:rsidRPr="00975333" w:rsidRDefault="00AA30FD" w:rsidP="001C0563">
      <w:pPr>
        <w:pStyle w:val="ListParagraph"/>
        <w:autoSpaceDE w:val="0"/>
        <w:autoSpaceDN w:val="0"/>
        <w:adjustRightInd w:val="0"/>
        <w:ind w:left="1080"/>
        <w:jc w:val="both"/>
        <w:rPr>
          <w:rFonts w:ascii="Arial" w:hAnsi="Arial" w:cs="Arial"/>
          <w:b/>
          <w:sz w:val="4"/>
          <w:szCs w:val="26"/>
          <w:u w:val="single"/>
          <w:rPrChange w:id="3019" w:author="Kola Akinwale" w:date="2021-11-22T10:48:00Z">
            <w:rPr>
              <w:rFonts w:ascii="Arial Unicode MS" w:hAnsi="Arial Unicode MS"/>
              <w:b/>
              <w:sz w:val="4"/>
              <w:szCs w:val="26"/>
              <w:u w:val="single"/>
            </w:rPr>
          </w:rPrChange>
        </w:rPr>
        <w:pPrChange w:id="3020" w:author="Kola Akinwale" w:date="2021-11-23T09:49:00Z">
          <w:pPr>
            <w:pStyle w:val="ListParagraph"/>
            <w:autoSpaceDE w:val="0"/>
            <w:autoSpaceDN w:val="0"/>
            <w:adjustRightInd w:val="0"/>
            <w:jc w:val="both"/>
          </w:pPr>
        </w:pPrChange>
      </w:pPr>
    </w:p>
    <w:p w14:paraId="380B27A0" w14:textId="77777777" w:rsidR="00AA30FD" w:rsidRPr="00975333" w:rsidRDefault="00AA30FD" w:rsidP="001C0563">
      <w:pPr>
        <w:pStyle w:val="ListParagraph"/>
        <w:numPr>
          <w:ilvl w:val="0"/>
          <w:numId w:val="71"/>
        </w:numPr>
        <w:autoSpaceDE w:val="0"/>
        <w:autoSpaceDN w:val="0"/>
        <w:adjustRightInd w:val="0"/>
        <w:ind w:left="1080"/>
        <w:jc w:val="both"/>
        <w:rPr>
          <w:rFonts w:ascii="Arial" w:hAnsi="Arial" w:cs="Arial"/>
          <w:b/>
          <w:sz w:val="26"/>
          <w:szCs w:val="26"/>
          <w:u w:val="single"/>
          <w:rPrChange w:id="3021" w:author="Kola Akinwale" w:date="2021-11-22T10:48:00Z">
            <w:rPr>
              <w:rFonts w:ascii="Arial Unicode MS" w:hAnsi="Arial Unicode MS"/>
              <w:b/>
              <w:sz w:val="26"/>
              <w:szCs w:val="26"/>
              <w:u w:val="single"/>
            </w:rPr>
          </w:rPrChange>
        </w:rPr>
        <w:pPrChange w:id="3022" w:author="Kola Akinwale" w:date="2021-11-23T09:49:00Z">
          <w:pPr>
            <w:pStyle w:val="ListParagraph"/>
            <w:numPr>
              <w:numId w:val="71"/>
            </w:numPr>
            <w:autoSpaceDE w:val="0"/>
            <w:autoSpaceDN w:val="0"/>
            <w:adjustRightInd w:val="0"/>
            <w:ind w:hanging="360"/>
            <w:jc w:val="both"/>
          </w:pPr>
        </w:pPrChange>
      </w:pPr>
      <w:r w:rsidRPr="00975333">
        <w:rPr>
          <w:rFonts w:ascii="Arial" w:hAnsi="Arial" w:cs="Arial"/>
          <w:b/>
          <w:sz w:val="26"/>
          <w:szCs w:val="26"/>
          <w:u w:val="single"/>
          <w:rPrChange w:id="3023" w:author="Kola Akinwale" w:date="2021-11-22T10:48:00Z">
            <w:rPr>
              <w:rFonts w:ascii="Arial Unicode MS" w:hAnsi="Arial Unicode MS"/>
              <w:b/>
              <w:sz w:val="26"/>
              <w:szCs w:val="26"/>
              <w:u w:val="single"/>
            </w:rPr>
          </w:rPrChange>
        </w:rPr>
        <w:t>The quorum for the meetings of the National Convention shall be one third (1/3) of its members.</w:t>
      </w:r>
    </w:p>
    <w:p w14:paraId="1EFC0389" w14:textId="77777777" w:rsidR="00AA30FD" w:rsidRPr="00975333" w:rsidRDefault="00AA30FD" w:rsidP="001C0563">
      <w:pPr>
        <w:pStyle w:val="ListParagraph"/>
        <w:numPr>
          <w:ilvl w:val="0"/>
          <w:numId w:val="71"/>
        </w:numPr>
        <w:autoSpaceDE w:val="0"/>
        <w:autoSpaceDN w:val="0"/>
        <w:adjustRightInd w:val="0"/>
        <w:ind w:left="1080"/>
        <w:jc w:val="both"/>
        <w:rPr>
          <w:rFonts w:ascii="Arial" w:hAnsi="Arial" w:cs="Arial"/>
          <w:b/>
          <w:sz w:val="26"/>
          <w:szCs w:val="26"/>
          <w:u w:val="single"/>
          <w:rPrChange w:id="3024" w:author="Kola Akinwale" w:date="2021-11-22T10:48:00Z">
            <w:rPr>
              <w:rFonts w:ascii="Arial Unicode MS" w:hAnsi="Arial Unicode MS"/>
              <w:b/>
              <w:sz w:val="26"/>
              <w:szCs w:val="26"/>
              <w:u w:val="single"/>
            </w:rPr>
          </w:rPrChange>
        </w:rPr>
        <w:pPrChange w:id="3025" w:author="Kola Akinwale" w:date="2021-11-23T09:49:00Z">
          <w:pPr>
            <w:pStyle w:val="ListParagraph"/>
            <w:numPr>
              <w:numId w:val="71"/>
            </w:numPr>
            <w:autoSpaceDE w:val="0"/>
            <w:autoSpaceDN w:val="0"/>
            <w:adjustRightInd w:val="0"/>
            <w:ind w:hanging="360"/>
            <w:jc w:val="both"/>
          </w:pPr>
        </w:pPrChange>
      </w:pPr>
      <w:r w:rsidRPr="00975333">
        <w:rPr>
          <w:rFonts w:ascii="Arial" w:hAnsi="Arial" w:cs="Arial"/>
          <w:b/>
          <w:sz w:val="26"/>
          <w:szCs w:val="26"/>
          <w:u w:val="single"/>
          <w:rPrChange w:id="3026" w:author="Kola Akinwale" w:date="2021-11-22T10:48:00Z">
            <w:rPr>
              <w:rFonts w:ascii="Arial Unicode MS" w:hAnsi="Arial Unicode MS"/>
              <w:b/>
              <w:sz w:val="26"/>
              <w:szCs w:val="26"/>
              <w:u w:val="single"/>
            </w:rPr>
          </w:rPrChange>
        </w:rPr>
        <w:t xml:space="preserve">Zonal, Local Government and Ward Congresses shall be held once in three (3) years at a date, venue and time to be recommended by their respective executive committees. The quorum for the state and ward congresses shall be one third (1/3) of their respective members.  </w:t>
      </w:r>
    </w:p>
    <w:p w14:paraId="45207383" w14:textId="7D2A8E04" w:rsidR="00AA30FD" w:rsidRDefault="00AA30FD" w:rsidP="001C0563">
      <w:pPr>
        <w:pStyle w:val="ListParagraph"/>
        <w:numPr>
          <w:ilvl w:val="0"/>
          <w:numId w:val="71"/>
        </w:numPr>
        <w:autoSpaceDE w:val="0"/>
        <w:autoSpaceDN w:val="0"/>
        <w:adjustRightInd w:val="0"/>
        <w:ind w:left="1080"/>
        <w:jc w:val="both"/>
        <w:rPr>
          <w:ins w:id="3027" w:author="Kola Akinwale" w:date="2021-11-23T09:49:00Z"/>
          <w:rFonts w:ascii="Arial" w:hAnsi="Arial" w:cs="Arial"/>
          <w:b/>
          <w:sz w:val="26"/>
          <w:szCs w:val="26"/>
          <w:u w:val="single"/>
        </w:rPr>
      </w:pPr>
      <w:r w:rsidRPr="00975333">
        <w:rPr>
          <w:rFonts w:ascii="Arial" w:hAnsi="Arial" w:cs="Arial"/>
          <w:b/>
          <w:sz w:val="26"/>
          <w:szCs w:val="26"/>
          <w:u w:val="single"/>
          <w:rPrChange w:id="3028" w:author="Kola Akinwale" w:date="2021-11-22T10:48:00Z">
            <w:rPr>
              <w:rFonts w:ascii="Arial Unicode MS" w:hAnsi="Arial Unicode MS"/>
              <w:b/>
              <w:sz w:val="26"/>
              <w:szCs w:val="26"/>
              <w:u w:val="single"/>
            </w:rPr>
          </w:rPrChange>
        </w:rPr>
        <w:t xml:space="preserve">Special congresses may also be convened at the zonal, local governments and wards at any time provided at least seven (7) </w:t>
      </w:r>
      <w:del w:id="3029" w:author="Kola Akinwale" w:date="2021-11-22T09:16:00Z">
        <w:r w:rsidRPr="00975333" w:rsidDel="00C9713A">
          <w:rPr>
            <w:rFonts w:ascii="Arial" w:hAnsi="Arial" w:cs="Arial"/>
            <w:b/>
            <w:sz w:val="26"/>
            <w:szCs w:val="26"/>
            <w:u w:val="single"/>
            <w:rPrChange w:id="3030" w:author="Kola Akinwale" w:date="2021-11-22T10:48:00Z">
              <w:rPr>
                <w:rFonts w:ascii="Arial Unicode MS" w:hAnsi="Arial Unicode MS"/>
                <w:b/>
                <w:sz w:val="26"/>
                <w:szCs w:val="26"/>
                <w:u w:val="single"/>
              </w:rPr>
            </w:rPrChange>
          </w:rPr>
          <w:delText>days notice</w:delText>
        </w:r>
      </w:del>
      <w:ins w:id="3031" w:author="Kola Akinwale" w:date="2021-11-22T09:16:00Z">
        <w:r w:rsidR="00C9713A" w:rsidRPr="00975333">
          <w:rPr>
            <w:rFonts w:ascii="Arial" w:hAnsi="Arial" w:cs="Arial"/>
            <w:b/>
            <w:sz w:val="26"/>
            <w:szCs w:val="26"/>
            <w:u w:val="single"/>
            <w:rPrChange w:id="3032" w:author="Kola Akinwale" w:date="2021-11-22T10:48:00Z">
              <w:rPr>
                <w:rFonts w:ascii="Arial Unicode MS" w:hAnsi="Arial Unicode MS"/>
                <w:b/>
                <w:sz w:val="26"/>
                <w:szCs w:val="26"/>
                <w:u w:val="single"/>
              </w:rPr>
            </w:rPrChange>
          </w:rPr>
          <w:t>days’ notice</w:t>
        </w:r>
      </w:ins>
      <w:r w:rsidRPr="00975333">
        <w:rPr>
          <w:rFonts w:ascii="Arial" w:hAnsi="Arial" w:cs="Arial"/>
          <w:b/>
          <w:sz w:val="26"/>
          <w:szCs w:val="26"/>
          <w:u w:val="single"/>
          <w:rPrChange w:id="3033" w:author="Kola Akinwale" w:date="2021-11-22T10:48:00Z">
            <w:rPr>
              <w:rFonts w:ascii="Arial Unicode MS" w:hAnsi="Arial Unicode MS"/>
              <w:b/>
              <w:sz w:val="26"/>
              <w:szCs w:val="26"/>
              <w:u w:val="single"/>
            </w:rPr>
          </w:rPrChange>
        </w:rPr>
        <w:t xml:space="preserve"> of the meeting is given to all eligible members.</w:t>
      </w:r>
    </w:p>
    <w:p w14:paraId="6497307A" w14:textId="77777777" w:rsidR="001C0563" w:rsidRDefault="001C0563" w:rsidP="001C0563">
      <w:pPr>
        <w:pStyle w:val="ListParagraph"/>
        <w:autoSpaceDE w:val="0"/>
        <w:autoSpaceDN w:val="0"/>
        <w:adjustRightInd w:val="0"/>
        <w:ind w:left="1080"/>
        <w:jc w:val="both"/>
        <w:rPr>
          <w:ins w:id="3034" w:author="Kola Akinwale" w:date="2021-11-22T10:57:00Z"/>
          <w:rFonts w:ascii="Arial" w:hAnsi="Arial" w:cs="Arial"/>
          <w:b/>
          <w:sz w:val="26"/>
          <w:szCs w:val="26"/>
          <w:u w:val="single"/>
        </w:rPr>
        <w:pPrChange w:id="3035" w:author="Kola Akinwale" w:date="2021-11-23T09:49:00Z">
          <w:pPr>
            <w:pStyle w:val="ListParagraph"/>
            <w:numPr>
              <w:numId w:val="71"/>
            </w:numPr>
            <w:autoSpaceDE w:val="0"/>
            <w:autoSpaceDN w:val="0"/>
            <w:adjustRightInd w:val="0"/>
            <w:ind w:hanging="360"/>
            <w:jc w:val="both"/>
          </w:pPr>
        </w:pPrChange>
      </w:pPr>
    </w:p>
    <w:p w14:paraId="29FC8A0C" w14:textId="77777777" w:rsidR="00625D67" w:rsidRPr="00975333" w:rsidRDefault="00625D67" w:rsidP="00625D67">
      <w:pPr>
        <w:pStyle w:val="ListParagraph"/>
        <w:autoSpaceDE w:val="0"/>
        <w:autoSpaceDN w:val="0"/>
        <w:adjustRightInd w:val="0"/>
        <w:jc w:val="both"/>
        <w:rPr>
          <w:rFonts w:ascii="Arial" w:hAnsi="Arial" w:cs="Arial"/>
          <w:b/>
          <w:sz w:val="26"/>
          <w:szCs w:val="26"/>
          <w:u w:val="single"/>
          <w:rPrChange w:id="3036" w:author="Kola Akinwale" w:date="2021-11-22T10:48:00Z">
            <w:rPr>
              <w:rFonts w:ascii="Arial Unicode MS" w:hAnsi="Arial Unicode MS"/>
              <w:b/>
              <w:sz w:val="26"/>
              <w:szCs w:val="26"/>
              <w:u w:val="single"/>
            </w:rPr>
          </w:rPrChange>
        </w:rPr>
        <w:pPrChange w:id="3037" w:author="Kola Akinwale" w:date="2021-11-22T10:57:00Z">
          <w:pPr>
            <w:pStyle w:val="ListParagraph"/>
            <w:numPr>
              <w:numId w:val="71"/>
            </w:numPr>
            <w:autoSpaceDE w:val="0"/>
            <w:autoSpaceDN w:val="0"/>
            <w:adjustRightInd w:val="0"/>
            <w:ind w:hanging="360"/>
            <w:jc w:val="both"/>
          </w:pPr>
        </w:pPrChange>
      </w:pPr>
    </w:p>
    <w:p w14:paraId="08FC5324" w14:textId="37DA0B11" w:rsidR="00AA30FD" w:rsidRPr="00625D67" w:rsidRDefault="00AA30FD" w:rsidP="00625D67">
      <w:pPr>
        <w:pStyle w:val="ListParagraph"/>
        <w:numPr>
          <w:ilvl w:val="0"/>
          <w:numId w:val="70"/>
        </w:numPr>
        <w:autoSpaceDE w:val="0"/>
        <w:autoSpaceDN w:val="0"/>
        <w:adjustRightInd w:val="0"/>
        <w:rPr>
          <w:rFonts w:ascii="Arial" w:hAnsi="Arial" w:cs="Arial"/>
          <w:b/>
          <w:sz w:val="26"/>
          <w:szCs w:val="26"/>
          <w:u w:val="single"/>
          <w:rPrChange w:id="3038" w:author="Kola Akinwale" w:date="2021-11-22T10:57:00Z">
            <w:rPr>
              <w:rFonts w:ascii="Arial Unicode MS" w:hAnsi="Arial Unicode MS"/>
              <w:b/>
              <w:sz w:val="26"/>
              <w:szCs w:val="26"/>
              <w:u w:val="single"/>
            </w:rPr>
          </w:rPrChange>
        </w:rPr>
        <w:pPrChange w:id="3039" w:author="Kola Akinwale" w:date="2021-11-22T10:57:00Z">
          <w:pPr>
            <w:pStyle w:val="ListParagraph"/>
            <w:numPr>
              <w:numId w:val="70"/>
            </w:numPr>
            <w:autoSpaceDE w:val="0"/>
            <w:autoSpaceDN w:val="0"/>
            <w:adjustRightInd w:val="0"/>
            <w:ind w:left="360" w:hanging="360"/>
            <w:jc w:val="both"/>
          </w:pPr>
        </w:pPrChange>
      </w:pPr>
      <w:r w:rsidRPr="00625D67">
        <w:rPr>
          <w:rFonts w:ascii="Arial" w:hAnsi="Arial" w:cs="Arial"/>
          <w:b/>
          <w:sz w:val="26"/>
          <w:szCs w:val="26"/>
          <w:u w:val="single"/>
          <w:rPrChange w:id="3040" w:author="Kola Akinwale" w:date="2021-11-22T10:57:00Z">
            <w:rPr>
              <w:rFonts w:ascii="Arial Unicode MS" w:hAnsi="Arial Unicode MS"/>
              <w:b/>
              <w:sz w:val="26"/>
              <w:szCs w:val="26"/>
              <w:u w:val="single"/>
            </w:rPr>
          </w:rPrChange>
        </w:rPr>
        <w:t>EXECUTIVE COMMITTEES</w:t>
      </w:r>
    </w:p>
    <w:p w14:paraId="530E4ACB" w14:textId="1BFF7C53" w:rsidR="00AA30FD" w:rsidRPr="00975333" w:rsidRDefault="00AA30FD" w:rsidP="00AA30FD">
      <w:pPr>
        <w:pStyle w:val="ListParagraph"/>
        <w:numPr>
          <w:ilvl w:val="0"/>
          <w:numId w:val="72"/>
        </w:numPr>
        <w:autoSpaceDE w:val="0"/>
        <w:autoSpaceDN w:val="0"/>
        <w:adjustRightInd w:val="0"/>
        <w:jc w:val="both"/>
        <w:rPr>
          <w:rFonts w:ascii="Arial" w:hAnsi="Arial" w:cs="Arial"/>
          <w:b/>
          <w:sz w:val="26"/>
          <w:szCs w:val="26"/>
          <w:u w:val="single"/>
          <w:rPrChange w:id="3041"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042" w:author="Kola Akinwale" w:date="2021-11-22T10:48:00Z">
            <w:rPr>
              <w:rFonts w:ascii="Arial Unicode MS" w:hAnsi="Arial Unicode MS"/>
              <w:b/>
              <w:sz w:val="26"/>
              <w:szCs w:val="26"/>
              <w:u w:val="single"/>
            </w:rPr>
          </w:rPrChange>
        </w:rPr>
        <w:t xml:space="preserve">The National Executive Committee shall meet once yearly and or at any time decided by the National Chairman or at the request made to the National Chairman in writing by at least two-third of the members of the National Executive Committee provided that not less than thirty (30) </w:t>
      </w:r>
      <w:del w:id="3043" w:author="Kola Akinwale" w:date="2021-11-22T09:16:00Z">
        <w:r w:rsidRPr="00975333" w:rsidDel="00C9713A">
          <w:rPr>
            <w:rFonts w:ascii="Arial" w:hAnsi="Arial" w:cs="Arial"/>
            <w:b/>
            <w:sz w:val="26"/>
            <w:szCs w:val="26"/>
            <w:u w:val="single"/>
            <w:rPrChange w:id="3044" w:author="Kola Akinwale" w:date="2021-11-22T10:48:00Z">
              <w:rPr>
                <w:rFonts w:ascii="Arial Unicode MS" w:hAnsi="Arial Unicode MS"/>
                <w:b/>
                <w:sz w:val="26"/>
                <w:szCs w:val="26"/>
                <w:u w:val="single"/>
              </w:rPr>
            </w:rPrChange>
          </w:rPr>
          <w:delText>days notice</w:delText>
        </w:r>
      </w:del>
      <w:ins w:id="3045" w:author="Kola Akinwale" w:date="2021-11-22T09:16:00Z">
        <w:r w:rsidR="00C9713A" w:rsidRPr="00975333">
          <w:rPr>
            <w:rFonts w:ascii="Arial" w:hAnsi="Arial" w:cs="Arial"/>
            <w:b/>
            <w:sz w:val="26"/>
            <w:szCs w:val="26"/>
            <w:u w:val="single"/>
            <w:rPrChange w:id="3046" w:author="Kola Akinwale" w:date="2021-11-22T10:48:00Z">
              <w:rPr>
                <w:rFonts w:ascii="Arial Unicode MS" w:hAnsi="Arial Unicode MS"/>
                <w:b/>
                <w:sz w:val="26"/>
                <w:szCs w:val="26"/>
                <w:u w:val="single"/>
              </w:rPr>
            </w:rPrChange>
          </w:rPr>
          <w:t>days’ notice</w:t>
        </w:r>
      </w:ins>
      <w:r w:rsidRPr="00975333">
        <w:rPr>
          <w:rFonts w:ascii="Arial" w:hAnsi="Arial" w:cs="Arial"/>
          <w:b/>
          <w:sz w:val="26"/>
          <w:szCs w:val="26"/>
          <w:u w:val="single"/>
          <w:rPrChange w:id="3047" w:author="Kola Akinwale" w:date="2021-11-22T10:48:00Z">
            <w:rPr>
              <w:rFonts w:ascii="Arial Unicode MS" w:hAnsi="Arial Unicode MS"/>
              <w:b/>
              <w:sz w:val="26"/>
              <w:szCs w:val="26"/>
              <w:u w:val="single"/>
            </w:rPr>
          </w:rPrChange>
        </w:rPr>
        <w:t xml:space="preserve"> is given to the National Chairman for the meeting to be summoned.</w:t>
      </w:r>
    </w:p>
    <w:p w14:paraId="665828DB" w14:textId="585012C1" w:rsidR="00AA30FD" w:rsidRPr="00975333" w:rsidRDefault="00AA30FD" w:rsidP="00AA30FD">
      <w:pPr>
        <w:pStyle w:val="ListParagraph"/>
        <w:numPr>
          <w:ilvl w:val="0"/>
          <w:numId w:val="72"/>
        </w:numPr>
        <w:autoSpaceDE w:val="0"/>
        <w:autoSpaceDN w:val="0"/>
        <w:adjustRightInd w:val="0"/>
        <w:jc w:val="both"/>
        <w:rPr>
          <w:rFonts w:ascii="Arial" w:hAnsi="Arial" w:cs="Arial"/>
          <w:b/>
          <w:sz w:val="26"/>
          <w:szCs w:val="26"/>
          <w:u w:val="single"/>
          <w:rPrChange w:id="3048"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049" w:author="Kola Akinwale" w:date="2021-11-22T10:48:00Z">
            <w:rPr>
              <w:rFonts w:ascii="Arial Unicode MS" w:hAnsi="Arial Unicode MS"/>
              <w:b/>
              <w:sz w:val="26"/>
              <w:szCs w:val="26"/>
              <w:u w:val="single"/>
            </w:rPr>
          </w:rPrChange>
        </w:rPr>
        <w:t xml:space="preserve">The National Working Committee may summon an emergency National Executive Committee meeting at any time, provided that at least seven (7) </w:t>
      </w:r>
      <w:del w:id="3050" w:author="Kola Akinwale" w:date="2021-11-22T09:16:00Z">
        <w:r w:rsidRPr="00975333" w:rsidDel="00C9713A">
          <w:rPr>
            <w:rFonts w:ascii="Arial" w:hAnsi="Arial" w:cs="Arial"/>
            <w:b/>
            <w:sz w:val="26"/>
            <w:szCs w:val="26"/>
            <w:u w:val="single"/>
            <w:rPrChange w:id="3051" w:author="Kola Akinwale" w:date="2021-11-22T10:48:00Z">
              <w:rPr>
                <w:rFonts w:ascii="Arial Unicode MS" w:hAnsi="Arial Unicode MS"/>
                <w:b/>
                <w:sz w:val="26"/>
                <w:szCs w:val="26"/>
                <w:u w:val="single"/>
              </w:rPr>
            </w:rPrChange>
          </w:rPr>
          <w:delText>days notice</w:delText>
        </w:r>
      </w:del>
      <w:ins w:id="3052" w:author="Kola Akinwale" w:date="2021-11-22T09:16:00Z">
        <w:r w:rsidR="00C9713A" w:rsidRPr="00975333">
          <w:rPr>
            <w:rFonts w:ascii="Arial" w:hAnsi="Arial" w:cs="Arial"/>
            <w:b/>
            <w:sz w:val="26"/>
            <w:szCs w:val="26"/>
            <w:u w:val="single"/>
            <w:rPrChange w:id="3053" w:author="Kola Akinwale" w:date="2021-11-22T10:48:00Z">
              <w:rPr>
                <w:rFonts w:ascii="Arial Unicode MS" w:hAnsi="Arial Unicode MS"/>
                <w:b/>
                <w:sz w:val="26"/>
                <w:szCs w:val="26"/>
                <w:u w:val="single"/>
              </w:rPr>
            </w:rPrChange>
          </w:rPr>
          <w:t>days’ notice</w:t>
        </w:r>
      </w:ins>
      <w:r w:rsidRPr="00975333">
        <w:rPr>
          <w:rFonts w:ascii="Arial" w:hAnsi="Arial" w:cs="Arial"/>
          <w:b/>
          <w:sz w:val="26"/>
          <w:szCs w:val="26"/>
          <w:u w:val="single"/>
          <w:rPrChange w:id="3054" w:author="Kola Akinwale" w:date="2021-11-22T10:48:00Z">
            <w:rPr>
              <w:rFonts w:ascii="Arial Unicode MS" w:hAnsi="Arial Unicode MS"/>
              <w:b/>
              <w:sz w:val="26"/>
              <w:szCs w:val="26"/>
              <w:u w:val="single"/>
            </w:rPr>
          </w:rPrChange>
        </w:rPr>
        <w:t xml:space="preserve"> of the meeting shall be given to all those entitled to attend.</w:t>
      </w:r>
    </w:p>
    <w:p w14:paraId="5F2454F7" w14:textId="77777777" w:rsidR="00AA30FD" w:rsidRPr="00975333" w:rsidRDefault="00AA30FD" w:rsidP="00AA30FD">
      <w:pPr>
        <w:pStyle w:val="ListParagraph"/>
        <w:numPr>
          <w:ilvl w:val="0"/>
          <w:numId w:val="72"/>
        </w:numPr>
        <w:autoSpaceDE w:val="0"/>
        <w:autoSpaceDN w:val="0"/>
        <w:adjustRightInd w:val="0"/>
        <w:jc w:val="both"/>
        <w:rPr>
          <w:rFonts w:ascii="Arial" w:hAnsi="Arial" w:cs="Arial"/>
          <w:b/>
          <w:sz w:val="26"/>
          <w:szCs w:val="26"/>
          <w:u w:val="single"/>
          <w:rPrChange w:id="3055"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056" w:author="Kola Akinwale" w:date="2021-11-22T10:48:00Z">
            <w:rPr>
              <w:rFonts w:ascii="Arial Unicode MS" w:hAnsi="Arial Unicode MS"/>
              <w:b/>
              <w:sz w:val="26"/>
              <w:szCs w:val="26"/>
              <w:u w:val="single"/>
            </w:rPr>
          </w:rPrChange>
        </w:rPr>
        <w:t>Decisions at the meeting of the National Executive Committee shall be by simple majority of members present and voting.</w:t>
      </w:r>
    </w:p>
    <w:p w14:paraId="0FDC67CB" w14:textId="77777777" w:rsidR="00AA30FD" w:rsidRPr="00975333" w:rsidRDefault="00AA30FD" w:rsidP="00AA30FD">
      <w:pPr>
        <w:pStyle w:val="ListParagraph"/>
        <w:numPr>
          <w:ilvl w:val="0"/>
          <w:numId w:val="72"/>
        </w:numPr>
        <w:autoSpaceDE w:val="0"/>
        <w:autoSpaceDN w:val="0"/>
        <w:adjustRightInd w:val="0"/>
        <w:jc w:val="both"/>
        <w:rPr>
          <w:rFonts w:ascii="Arial" w:hAnsi="Arial" w:cs="Arial"/>
          <w:b/>
          <w:sz w:val="26"/>
          <w:szCs w:val="26"/>
          <w:u w:val="single"/>
          <w:rPrChange w:id="305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058" w:author="Kola Akinwale" w:date="2021-11-22T10:48:00Z">
            <w:rPr>
              <w:rFonts w:ascii="Arial Unicode MS" w:hAnsi="Arial Unicode MS"/>
              <w:b/>
              <w:sz w:val="26"/>
              <w:szCs w:val="26"/>
              <w:u w:val="single"/>
            </w:rPr>
          </w:rPrChange>
        </w:rPr>
        <w:t>The quorum for the meetings of the National Executive Committee shall be one third of its members.</w:t>
      </w:r>
    </w:p>
    <w:p w14:paraId="158684FB" w14:textId="05CB6174" w:rsidR="00AA30FD" w:rsidRDefault="00AA30FD" w:rsidP="00AA30FD">
      <w:pPr>
        <w:pStyle w:val="ListParagraph"/>
        <w:numPr>
          <w:ilvl w:val="0"/>
          <w:numId w:val="72"/>
        </w:numPr>
        <w:autoSpaceDE w:val="0"/>
        <w:autoSpaceDN w:val="0"/>
        <w:adjustRightInd w:val="0"/>
        <w:jc w:val="both"/>
        <w:rPr>
          <w:ins w:id="3059" w:author="Kola Akinwale" w:date="2021-11-22T10:56:00Z"/>
          <w:rFonts w:ascii="Arial" w:hAnsi="Arial" w:cs="Arial"/>
          <w:b/>
          <w:sz w:val="26"/>
          <w:szCs w:val="26"/>
          <w:u w:val="single"/>
        </w:rPr>
      </w:pPr>
      <w:r w:rsidRPr="00975333">
        <w:rPr>
          <w:rFonts w:ascii="Arial" w:hAnsi="Arial" w:cs="Arial"/>
          <w:b/>
          <w:sz w:val="26"/>
          <w:szCs w:val="26"/>
          <w:u w:val="single"/>
          <w:rPrChange w:id="3060" w:author="Kola Akinwale" w:date="2021-11-22T10:48:00Z">
            <w:rPr>
              <w:rFonts w:ascii="Arial Unicode MS" w:hAnsi="Arial Unicode MS"/>
              <w:b/>
              <w:sz w:val="26"/>
              <w:szCs w:val="26"/>
              <w:u w:val="single"/>
            </w:rPr>
          </w:rPrChange>
        </w:rPr>
        <w:t xml:space="preserve">The provision regulating meetings of the National Executive Committee shall apply </w:t>
      </w:r>
      <w:r w:rsidRPr="00975333">
        <w:rPr>
          <w:rFonts w:ascii="Arial" w:hAnsi="Arial" w:cs="Arial"/>
          <w:b/>
          <w:i/>
          <w:sz w:val="26"/>
          <w:szCs w:val="26"/>
          <w:u w:val="single"/>
          <w:rPrChange w:id="3061" w:author="Kola Akinwale" w:date="2021-11-22T10:48:00Z">
            <w:rPr>
              <w:rFonts w:ascii="Arial Unicode MS" w:hAnsi="Arial Unicode MS"/>
              <w:b/>
              <w:i/>
              <w:sz w:val="26"/>
              <w:szCs w:val="26"/>
              <w:u w:val="single"/>
            </w:rPr>
          </w:rPrChange>
        </w:rPr>
        <w:t>mutatis mutandis</w:t>
      </w:r>
      <w:r w:rsidRPr="00975333">
        <w:rPr>
          <w:rFonts w:ascii="Arial" w:hAnsi="Arial" w:cs="Arial"/>
          <w:b/>
          <w:sz w:val="26"/>
          <w:szCs w:val="26"/>
          <w:u w:val="single"/>
          <w:rPrChange w:id="3062" w:author="Kola Akinwale" w:date="2021-11-22T10:48:00Z">
            <w:rPr>
              <w:rFonts w:ascii="Arial Unicode MS" w:hAnsi="Arial Unicode MS"/>
              <w:b/>
              <w:sz w:val="26"/>
              <w:szCs w:val="26"/>
              <w:u w:val="single"/>
            </w:rPr>
          </w:rPrChange>
        </w:rPr>
        <w:t xml:space="preserve"> to Zonal Committee, State Executive Committee, Senatorial District Executive Committee, Local Government Area/Area Council Executive Committee and Ward Executive Committee meetings.</w:t>
      </w:r>
    </w:p>
    <w:p w14:paraId="66665829" w14:textId="77777777" w:rsidR="00625D67" w:rsidRPr="00975333" w:rsidRDefault="00625D67" w:rsidP="00625D67">
      <w:pPr>
        <w:pStyle w:val="ListParagraph"/>
        <w:autoSpaceDE w:val="0"/>
        <w:autoSpaceDN w:val="0"/>
        <w:adjustRightInd w:val="0"/>
        <w:jc w:val="both"/>
        <w:rPr>
          <w:rFonts w:ascii="Arial" w:hAnsi="Arial" w:cs="Arial"/>
          <w:b/>
          <w:sz w:val="26"/>
          <w:szCs w:val="26"/>
          <w:u w:val="single"/>
          <w:rPrChange w:id="3063" w:author="Kola Akinwale" w:date="2021-11-22T10:48:00Z">
            <w:rPr>
              <w:rFonts w:ascii="Arial Unicode MS" w:hAnsi="Arial Unicode MS"/>
              <w:b/>
              <w:sz w:val="26"/>
              <w:szCs w:val="26"/>
              <w:u w:val="single"/>
            </w:rPr>
          </w:rPrChange>
        </w:rPr>
        <w:pPrChange w:id="3064" w:author="Kola Akinwale" w:date="2021-11-22T10:56:00Z">
          <w:pPr>
            <w:pStyle w:val="ListParagraph"/>
            <w:numPr>
              <w:numId w:val="72"/>
            </w:numPr>
            <w:autoSpaceDE w:val="0"/>
            <w:autoSpaceDN w:val="0"/>
            <w:adjustRightInd w:val="0"/>
            <w:ind w:hanging="360"/>
            <w:jc w:val="both"/>
          </w:pPr>
        </w:pPrChange>
      </w:pPr>
    </w:p>
    <w:p w14:paraId="64A8476E" w14:textId="77777777" w:rsidR="00AA30FD" w:rsidRPr="00975333" w:rsidRDefault="00AA30FD" w:rsidP="00AA30FD">
      <w:pPr>
        <w:autoSpaceDE w:val="0"/>
        <w:autoSpaceDN w:val="0"/>
        <w:adjustRightInd w:val="0"/>
        <w:jc w:val="both"/>
        <w:rPr>
          <w:rFonts w:ascii="Arial" w:hAnsi="Arial" w:cs="Arial"/>
          <w:b/>
          <w:sz w:val="6"/>
          <w:szCs w:val="26"/>
          <w:u w:val="single"/>
          <w:rPrChange w:id="3065" w:author="Kola Akinwale" w:date="2021-11-22T10:48:00Z">
            <w:rPr>
              <w:rFonts w:ascii="Arial Unicode MS" w:hAnsi="Arial Unicode MS"/>
              <w:b/>
              <w:sz w:val="6"/>
              <w:szCs w:val="26"/>
              <w:u w:val="single"/>
            </w:rPr>
          </w:rPrChange>
        </w:rPr>
      </w:pPr>
    </w:p>
    <w:p w14:paraId="26C93448" w14:textId="77777777" w:rsidR="00AA30FD" w:rsidRPr="00625D67" w:rsidRDefault="00AA30FD" w:rsidP="00625D67">
      <w:pPr>
        <w:autoSpaceDE w:val="0"/>
        <w:autoSpaceDN w:val="0"/>
        <w:adjustRightInd w:val="0"/>
        <w:jc w:val="both"/>
        <w:rPr>
          <w:rFonts w:ascii="Arial" w:hAnsi="Arial" w:cs="Arial"/>
          <w:b/>
          <w:sz w:val="26"/>
          <w:szCs w:val="26"/>
          <w:u w:val="single"/>
          <w:rPrChange w:id="3066" w:author="Kola Akinwale" w:date="2021-11-22T10:56:00Z">
            <w:rPr>
              <w:rFonts w:ascii="Arial Unicode MS" w:hAnsi="Arial Unicode MS"/>
              <w:b/>
              <w:sz w:val="26"/>
              <w:szCs w:val="26"/>
              <w:u w:val="single"/>
            </w:rPr>
          </w:rPrChange>
        </w:rPr>
        <w:pPrChange w:id="3067" w:author="Kola Akinwale" w:date="2021-11-22T10:56:00Z">
          <w:pPr>
            <w:pStyle w:val="ListParagraph"/>
            <w:numPr>
              <w:numId w:val="70"/>
            </w:numPr>
            <w:autoSpaceDE w:val="0"/>
            <w:autoSpaceDN w:val="0"/>
            <w:adjustRightInd w:val="0"/>
            <w:ind w:left="360" w:hanging="360"/>
            <w:jc w:val="both"/>
          </w:pPr>
        </w:pPrChange>
      </w:pPr>
      <w:r w:rsidRPr="00625D67">
        <w:rPr>
          <w:rFonts w:ascii="Arial" w:hAnsi="Arial" w:cs="Arial"/>
          <w:b/>
          <w:sz w:val="26"/>
          <w:szCs w:val="26"/>
          <w:u w:val="single"/>
          <w:rPrChange w:id="3068" w:author="Kola Akinwale" w:date="2021-11-22T10:56:00Z">
            <w:rPr>
              <w:rFonts w:ascii="Arial Unicode MS" w:hAnsi="Arial Unicode MS"/>
              <w:b/>
              <w:sz w:val="26"/>
              <w:szCs w:val="26"/>
              <w:u w:val="single"/>
            </w:rPr>
          </w:rPrChange>
        </w:rPr>
        <w:t>WORKING COMMITTEES.</w:t>
      </w:r>
    </w:p>
    <w:p w14:paraId="0FE78886" w14:textId="77777777" w:rsidR="00AA30FD" w:rsidRPr="00975333" w:rsidRDefault="00AA30FD" w:rsidP="001C0563">
      <w:pPr>
        <w:pStyle w:val="ListParagraph"/>
        <w:numPr>
          <w:ilvl w:val="0"/>
          <w:numId w:val="73"/>
        </w:numPr>
        <w:autoSpaceDE w:val="0"/>
        <w:autoSpaceDN w:val="0"/>
        <w:adjustRightInd w:val="0"/>
        <w:ind w:left="1080"/>
        <w:jc w:val="both"/>
        <w:rPr>
          <w:rFonts w:ascii="Arial" w:hAnsi="Arial" w:cs="Arial"/>
          <w:b/>
          <w:sz w:val="26"/>
          <w:szCs w:val="26"/>
          <w:u w:val="single"/>
          <w:rPrChange w:id="3069" w:author="Kola Akinwale" w:date="2021-11-22T10:48:00Z">
            <w:rPr>
              <w:rFonts w:ascii="Arial Unicode MS" w:hAnsi="Arial Unicode MS"/>
              <w:b/>
              <w:sz w:val="26"/>
              <w:szCs w:val="26"/>
              <w:u w:val="single"/>
            </w:rPr>
          </w:rPrChange>
        </w:rPr>
        <w:pPrChange w:id="3070" w:author="Kola Akinwale" w:date="2021-11-23T09:49:00Z">
          <w:pPr>
            <w:pStyle w:val="ListParagraph"/>
            <w:numPr>
              <w:numId w:val="73"/>
            </w:numPr>
            <w:autoSpaceDE w:val="0"/>
            <w:autoSpaceDN w:val="0"/>
            <w:adjustRightInd w:val="0"/>
            <w:ind w:hanging="360"/>
            <w:jc w:val="both"/>
          </w:pPr>
        </w:pPrChange>
      </w:pPr>
      <w:r w:rsidRPr="00975333">
        <w:rPr>
          <w:rFonts w:ascii="Arial" w:hAnsi="Arial" w:cs="Arial"/>
          <w:b/>
          <w:sz w:val="26"/>
          <w:szCs w:val="26"/>
          <w:u w:val="single"/>
          <w:rPrChange w:id="3071" w:author="Kola Akinwale" w:date="2021-11-22T10:48:00Z">
            <w:rPr>
              <w:rFonts w:ascii="Arial Unicode MS" w:hAnsi="Arial Unicode MS"/>
              <w:b/>
              <w:sz w:val="26"/>
              <w:szCs w:val="26"/>
              <w:u w:val="single"/>
            </w:rPr>
          </w:rPrChange>
        </w:rPr>
        <w:t>The National Working Committee shall meet at least once in a month at the request of the National Chairman.</w:t>
      </w:r>
    </w:p>
    <w:p w14:paraId="406D3267" w14:textId="1592749E" w:rsidR="00AA30FD" w:rsidRPr="00975333" w:rsidRDefault="00AA30FD" w:rsidP="001C0563">
      <w:pPr>
        <w:pStyle w:val="ListParagraph"/>
        <w:numPr>
          <w:ilvl w:val="0"/>
          <w:numId w:val="73"/>
        </w:numPr>
        <w:autoSpaceDE w:val="0"/>
        <w:autoSpaceDN w:val="0"/>
        <w:adjustRightInd w:val="0"/>
        <w:ind w:left="1080"/>
        <w:jc w:val="both"/>
        <w:rPr>
          <w:rFonts w:ascii="Arial" w:hAnsi="Arial" w:cs="Arial"/>
          <w:b/>
          <w:sz w:val="26"/>
          <w:szCs w:val="26"/>
          <w:u w:val="single"/>
          <w:rPrChange w:id="3072" w:author="Kola Akinwale" w:date="2021-11-22T10:48:00Z">
            <w:rPr>
              <w:rFonts w:ascii="Arial Unicode MS" w:hAnsi="Arial Unicode MS"/>
              <w:b/>
              <w:sz w:val="26"/>
              <w:szCs w:val="26"/>
              <w:u w:val="single"/>
            </w:rPr>
          </w:rPrChange>
        </w:rPr>
        <w:pPrChange w:id="3073" w:author="Kola Akinwale" w:date="2021-11-23T09:49:00Z">
          <w:pPr>
            <w:pStyle w:val="ListParagraph"/>
            <w:numPr>
              <w:numId w:val="73"/>
            </w:numPr>
            <w:autoSpaceDE w:val="0"/>
            <w:autoSpaceDN w:val="0"/>
            <w:adjustRightInd w:val="0"/>
            <w:ind w:hanging="360"/>
            <w:jc w:val="both"/>
          </w:pPr>
        </w:pPrChange>
      </w:pPr>
      <w:r w:rsidRPr="00975333">
        <w:rPr>
          <w:rFonts w:ascii="Arial" w:hAnsi="Arial" w:cs="Arial"/>
          <w:b/>
          <w:sz w:val="26"/>
          <w:szCs w:val="26"/>
          <w:u w:val="single"/>
          <w:rPrChange w:id="3074" w:author="Kola Akinwale" w:date="2021-11-22T10:48:00Z">
            <w:rPr>
              <w:rFonts w:ascii="Arial Unicode MS" w:hAnsi="Arial Unicode MS"/>
              <w:b/>
              <w:sz w:val="26"/>
              <w:szCs w:val="26"/>
              <w:u w:val="single"/>
            </w:rPr>
          </w:rPrChange>
        </w:rPr>
        <w:t xml:space="preserve">A meeting of the National Working Committee may be summoned on a request made in writing to the National Chairman by two-thirds of the Members of the National Working Committee at any time, provided that at least seven (7) </w:t>
      </w:r>
      <w:del w:id="3075" w:author="Kola Akinwale" w:date="2021-11-22T09:16:00Z">
        <w:r w:rsidRPr="00975333" w:rsidDel="00C9713A">
          <w:rPr>
            <w:rFonts w:ascii="Arial" w:hAnsi="Arial" w:cs="Arial"/>
            <w:b/>
            <w:sz w:val="26"/>
            <w:szCs w:val="26"/>
            <w:u w:val="single"/>
            <w:rPrChange w:id="3076" w:author="Kola Akinwale" w:date="2021-11-22T10:48:00Z">
              <w:rPr>
                <w:rFonts w:ascii="Arial Unicode MS" w:hAnsi="Arial Unicode MS"/>
                <w:b/>
                <w:sz w:val="26"/>
                <w:szCs w:val="26"/>
                <w:u w:val="single"/>
              </w:rPr>
            </w:rPrChange>
          </w:rPr>
          <w:delText>days notice</w:delText>
        </w:r>
      </w:del>
      <w:ins w:id="3077" w:author="Kola Akinwale" w:date="2021-11-22T09:16:00Z">
        <w:r w:rsidR="00C9713A" w:rsidRPr="00975333">
          <w:rPr>
            <w:rFonts w:ascii="Arial" w:hAnsi="Arial" w:cs="Arial"/>
            <w:b/>
            <w:sz w:val="26"/>
            <w:szCs w:val="26"/>
            <w:u w:val="single"/>
            <w:rPrChange w:id="3078" w:author="Kola Akinwale" w:date="2021-11-22T10:48:00Z">
              <w:rPr>
                <w:rFonts w:ascii="Arial Unicode MS" w:hAnsi="Arial Unicode MS"/>
                <w:b/>
                <w:sz w:val="26"/>
                <w:szCs w:val="26"/>
                <w:u w:val="single"/>
              </w:rPr>
            </w:rPrChange>
          </w:rPr>
          <w:t>days’ notice</w:t>
        </w:r>
      </w:ins>
      <w:r w:rsidRPr="00975333">
        <w:rPr>
          <w:rFonts w:ascii="Arial" w:hAnsi="Arial" w:cs="Arial"/>
          <w:b/>
          <w:sz w:val="26"/>
          <w:szCs w:val="26"/>
          <w:u w:val="single"/>
          <w:rPrChange w:id="3079" w:author="Kola Akinwale" w:date="2021-11-22T10:48:00Z">
            <w:rPr>
              <w:rFonts w:ascii="Arial Unicode MS" w:hAnsi="Arial Unicode MS"/>
              <w:b/>
              <w:sz w:val="26"/>
              <w:szCs w:val="26"/>
              <w:u w:val="single"/>
            </w:rPr>
          </w:rPrChange>
        </w:rPr>
        <w:t xml:space="preserve"> of the meeting shall be given to all those entitled to attend.</w:t>
      </w:r>
    </w:p>
    <w:p w14:paraId="38337C53" w14:textId="77777777" w:rsidR="00AA30FD" w:rsidRPr="00975333" w:rsidRDefault="00AA30FD" w:rsidP="001C0563">
      <w:pPr>
        <w:pStyle w:val="ListParagraph"/>
        <w:numPr>
          <w:ilvl w:val="0"/>
          <w:numId w:val="73"/>
        </w:numPr>
        <w:autoSpaceDE w:val="0"/>
        <w:autoSpaceDN w:val="0"/>
        <w:adjustRightInd w:val="0"/>
        <w:ind w:left="1080"/>
        <w:jc w:val="both"/>
        <w:rPr>
          <w:rFonts w:ascii="Arial" w:hAnsi="Arial" w:cs="Arial"/>
          <w:b/>
          <w:sz w:val="26"/>
          <w:szCs w:val="26"/>
          <w:u w:val="single"/>
          <w:rPrChange w:id="3080" w:author="Kola Akinwale" w:date="2021-11-22T10:48:00Z">
            <w:rPr>
              <w:rFonts w:ascii="Arial Unicode MS" w:hAnsi="Arial Unicode MS"/>
              <w:b/>
              <w:sz w:val="26"/>
              <w:szCs w:val="26"/>
              <w:u w:val="single"/>
            </w:rPr>
          </w:rPrChange>
        </w:rPr>
        <w:pPrChange w:id="3081" w:author="Kola Akinwale" w:date="2021-11-23T09:49:00Z">
          <w:pPr>
            <w:pStyle w:val="ListParagraph"/>
            <w:numPr>
              <w:numId w:val="73"/>
            </w:numPr>
            <w:autoSpaceDE w:val="0"/>
            <w:autoSpaceDN w:val="0"/>
            <w:adjustRightInd w:val="0"/>
            <w:ind w:hanging="360"/>
            <w:jc w:val="both"/>
          </w:pPr>
        </w:pPrChange>
      </w:pPr>
      <w:r w:rsidRPr="00975333">
        <w:rPr>
          <w:rFonts w:ascii="Arial" w:hAnsi="Arial" w:cs="Arial"/>
          <w:b/>
          <w:sz w:val="26"/>
          <w:szCs w:val="26"/>
          <w:u w:val="single"/>
          <w:rPrChange w:id="3082" w:author="Kola Akinwale" w:date="2021-11-22T10:48:00Z">
            <w:rPr>
              <w:rFonts w:ascii="Arial Unicode MS" w:hAnsi="Arial Unicode MS"/>
              <w:b/>
              <w:sz w:val="26"/>
              <w:szCs w:val="26"/>
              <w:u w:val="single"/>
            </w:rPr>
          </w:rPrChange>
        </w:rPr>
        <w:t>The quorum for the meetings of National Working Committee shall be 1/2 of its Membership.</w:t>
      </w:r>
    </w:p>
    <w:p w14:paraId="2A354D00" w14:textId="77777777" w:rsidR="00AA30FD" w:rsidRPr="00975333" w:rsidRDefault="00AA30FD" w:rsidP="001C0563">
      <w:pPr>
        <w:pStyle w:val="ListParagraph"/>
        <w:numPr>
          <w:ilvl w:val="0"/>
          <w:numId w:val="73"/>
        </w:numPr>
        <w:autoSpaceDE w:val="0"/>
        <w:autoSpaceDN w:val="0"/>
        <w:adjustRightInd w:val="0"/>
        <w:ind w:left="1080"/>
        <w:jc w:val="both"/>
        <w:rPr>
          <w:rFonts w:ascii="Arial" w:hAnsi="Arial" w:cs="Arial"/>
          <w:b/>
          <w:sz w:val="26"/>
          <w:szCs w:val="26"/>
          <w:u w:val="single"/>
          <w:rPrChange w:id="3083" w:author="Kola Akinwale" w:date="2021-11-22T10:48:00Z">
            <w:rPr>
              <w:rFonts w:ascii="Arial Unicode MS" w:hAnsi="Arial Unicode MS"/>
              <w:b/>
              <w:sz w:val="26"/>
              <w:szCs w:val="26"/>
              <w:u w:val="single"/>
            </w:rPr>
          </w:rPrChange>
        </w:rPr>
        <w:pPrChange w:id="3084" w:author="Kola Akinwale" w:date="2021-11-23T09:49:00Z">
          <w:pPr>
            <w:pStyle w:val="ListParagraph"/>
            <w:numPr>
              <w:numId w:val="73"/>
            </w:numPr>
            <w:autoSpaceDE w:val="0"/>
            <w:autoSpaceDN w:val="0"/>
            <w:adjustRightInd w:val="0"/>
            <w:ind w:hanging="360"/>
            <w:jc w:val="both"/>
          </w:pPr>
        </w:pPrChange>
      </w:pPr>
      <w:r w:rsidRPr="00975333">
        <w:rPr>
          <w:rFonts w:ascii="Arial" w:hAnsi="Arial" w:cs="Arial"/>
          <w:b/>
          <w:sz w:val="26"/>
          <w:szCs w:val="26"/>
          <w:u w:val="single"/>
          <w:rPrChange w:id="3085" w:author="Kola Akinwale" w:date="2021-11-22T10:48:00Z">
            <w:rPr>
              <w:rFonts w:ascii="Arial Unicode MS" w:hAnsi="Arial Unicode MS"/>
              <w:b/>
              <w:sz w:val="26"/>
              <w:szCs w:val="26"/>
              <w:u w:val="single"/>
            </w:rPr>
          </w:rPrChange>
        </w:rPr>
        <w:t xml:space="preserve">Decisions at the meetings of the National Working Committee shall be by simple majority of Members present and voting. </w:t>
      </w:r>
    </w:p>
    <w:p w14:paraId="59D7D277" w14:textId="010AF11A" w:rsidR="00AA30FD" w:rsidRDefault="00AA30FD" w:rsidP="001C0563">
      <w:pPr>
        <w:pStyle w:val="ListParagraph"/>
        <w:numPr>
          <w:ilvl w:val="0"/>
          <w:numId w:val="73"/>
        </w:numPr>
        <w:autoSpaceDE w:val="0"/>
        <w:autoSpaceDN w:val="0"/>
        <w:adjustRightInd w:val="0"/>
        <w:ind w:left="1080"/>
        <w:jc w:val="both"/>
        <w:rPr>
          <w:ins w:id="3086" w:author="Kola Akinwale" w:date="2021-11-22T10:56:00Z"/>
          <w:rFonts w:ascii="Arial" w:hAnsi="Arial" w:cs="Arial"/>
          <w:b/>
          <w:sz w:val="26"/>
          <w:szCs w:val="26"/>
          <w:u w:val="single"/>
        </w:rPr>
        <w:pPrChange w:id="3087" w:author="Kola Akinwale" w:date="2021-11-23T09:49:00Z">
          <w:pPr>
            <w:pStyle w:val="ListParagraph"/>
            <w:numPr>
              <w:numId w:val="73"/>
            </w:numPr>
            <w:autoSpaceDE w:val="0"/>
            <w:autoSpaceDN w:val="0"/>
            <w:adjustRightInd w:val="0"/>
            <w:ind w:hanging="360"/>
            <w:jc w:val="both"/>
          </w:pPr>
        </w:pPrChange>
      </w:pPr>
      <w:r w:rsidRPr="00975333">
        <w:rPr>
          <w:rFonts w:ascii="Arial" w:hAnsi="Arial" w:cs="Arial"/>
          <w:b/>
          <w:sz w:val="26"/>
          <w:szCs w:val="26"/>
          <w:u w:val="single"/>
          <w:rPrChange w:id="3088" w:author="Kola Akinwale" w:date="2021-11-22T10:48:00Z">
            <w:rPr>
              <w:rFonts w:ascii="Arial Unicode MS" w:hAnsi="Arial Unicode MS"/>
              <w:b/>
              <w:sz w:val="26"/>
              <w:szCs w:val="26"/>
              <w:u w:val="single"/>
            </w:rPr>
          </w:rPrChange>
        </w:rPr>
        <w:t>These provisions relating to National Working Committee shall apply mutatis mutandis to Zonal Working Committee, State Working Committee, Local Government Area/Area Council Working Committee, Ward and Polling Unit Working Committee.</w:t>
      </w:r>
    </w:p>
    <w:p w14:paraId="021C4C53" w14:textId="77777777" w:rsidR="001C0563" w:rsidRPr="00975333" w:rsidRDefault="001C0563" w:rsidP="001C0563">
      <w:pPr>
        <w:pStyle w:val="ListParagraph"/>
        <w:autoSpaceDE w:val="0"/>
        <w:autoSpaceDN w:val="0"/>
        <w:adjustRightInd w:val="0"/>
        <w:ind w:left="1080"/>
        <w:jc w:val="both"/>
        <w:rPr>
          <w:rFonts w:ascii="Arial" w:hAnsi="Arial" w:cs="Arial"/>
          <w:b/>
          <w:sz w:val="26"/>
          <w:szCs w:val="26"/>
          <w:u w:val="single"/>
          <w:rPrChange w:id="3089" w:author="Kola Akinwale" w:date="2021-11-22T10:48:00Z">
            <w:rPr>
              <w:rFonts w:ascii="Arial Unicode MS" w:hAnsi="Arial Unicode MS"/>
              <w:b/>
              <w:sz w:val="26"/>
              <w:szCs w:val="26"/>
              <w:u w:val="single"/>
            </w:rPr>
          </w:rPrChange>
        </w:rPr>
        <w:pPrChange w:id="3090" w:author="Kola Akinwale" w:date="2021-11-23T09:49:00Z">
          <w:pPr>
            <w:pStyle w:val="ListParagraph"/>
            <w:numPr>
              <w:numId w:val="73"/>
            </w:numPr>
            <w:autoSpaceDE w:val="0"/>
            <w:autoSpaceDN w:val="0"/>
            <w:adjustRightInd w:val="0"/>
            <w:ind w:hanging="360"/>
            <w:jc w:val="both"/>
          </w:pPr>
        </w:pPrChange>
      </w:pPr>
    </w:p>
    <w:p w14:paraId="47B1F46C" w14:textId="77777777" w:rsidR="00AA30FD" w:rsidRPr="00975333" w:rsidRDefault="00AA30FD" w:rsidP="00AA30FD">
      <w:pPr>
        <w:autoSpaceDE w:val="0"/>
        <w:autoSpaceDN w:val="0"/>
        <w:adjustRightInd w:val="0"/>
        <w:jc w:val="both"/>
        <w:rPr>
          <w:rFonts w:ascii="Arial" w:hAnsi="Arial" w:cs="Arial"/>
          <w:b/>
          <w:sz w:val="2"/>
          <w:szCs w:val="26"/>
          <w:u w:val="single"/>
          <w:rPrChange w:id="3091" w:author="Kola Akinwale" w:date="2021-11-22T10:48:00Z">
            <w:rPr>
              <w:rFonts w:ascii="Arial Unicode MS" w:hAnsi="Arial Unicode MS"/>
              <w:b/>
              <w:sz w:val="2"/>
              <w:szCs w:val="26"/>
              <w:u w:val="single"/>
            </w:rPr>
          </w:rPrChange>
        </w:rPr>
      </w:pPr>
    </w:p>
    <w:p w14:paraId="10FAC13B" w14:textId="77777777" w:rsidR="00AA30FD" w:rsidRPr="00975333" w:rsidRDefault="00AA30FD" w:rsidP="00AA30FD">
      <w:pPr>
        <w:jc w:val="both"/>
        <w:rPr>
          <w:rFonts w:ascii="Arial" w:hAnsi="Arial" w:cs="Arial"/>
          <w:b/>
          <w:sz w:val="26"/>
          <w:szCs w:val="26"/>
          <w:u w:val="single"/>
          <w:rPrChange w:id="3092"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093" w:author="Kola Akinwale" w:date="2021-11-22T10:48:00Z">
            <w:rPr>
              <w:rFonts w:ascii="Arial Unicode MS" w:hAnsi="Arial Unicode MS"/>
              <w:b/>
              <w:sz w:val="26"/>
              <w:szCs w:val="26"/>
              <w:u w:val="single"/>
            </w:rPr>
          </w:rPrChange>
        </w:rPr>
        <w:t xml:space="preserve"> d. National Caucus</w:t>
      </w:r>
    </w:p>
    <w:p w14:paraId="7ED3C0C8" w14:textId="7902F200" w:rsidR="00AA30FD" w:rsidRPr="00975333" w:rsidRDefault="00AA30FD" w:rsidP="00AA30FD">
      <w:pPr>
        <w:pStyle w:val="ListParagraph"/>
        <w:numPr>
          <w:ilvl w:val="0"/>
          <w:numId w:val="74"/>
        </w:numPr>
        <w:jc w:val="both"/>
        <w:rPr>
          <w:rFonts w:ascii="Arial" w:hAnsi="Arial" w:cs="Arial"/>
          <w:b/>
          <w:sz w:val="26"/>
          <w:szCs w:val="26"/>
          <w:u w:val="single"/>
          <w:rPrChange w:id="3094"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095" w:author="Kola Akinwale" w:date="2021-11-22T10:48:00Z">
            <w:rPr>
              <w:rFonts w:ascii="Arial Unicode MS" w:hAnsi="Arial Unicode MS"/>
              <w:b/>
              <w:sz w:val="26"/>
              <w:szCs w:val="26"/>
              <w:u w:val="single"/>
            </w:rPr>
          </w:rPrChange>
        </w:rPr>
        <w:t xml:space="preserve">The National Caucus shall meet at least twice in a year at the instance of its </w:t>
      </w:r>
      <w:r w:rsidRPr="00975333">
        <w:rPr>
          <w:rFonts w:ascii="Arial" w:hAnsi="Arial" w:cs="Arial"/>
          <w:b/>
          <w:sz w:val="26"/>
          <w:szCs w:val="26"/>
          <w:u w:val="single"/>
          <w:rPrChange w:id="3096" w:author="Kola Akinwale" w:date="2021-11-22T10:48:00Z">
            <w:rPr>
              <w:rFonts w:ascii="Arial Unicode MS" w:hAnsi="Arial Unicode MS"/>
              <w:b/>
              <w:sz w:val="26"/>
              <w:szCs w:val="26"/>
              <w:u w:val="single"/>
            </w:rPr>
          </w:rPrChange>
        </w:rPr>
        <w:tab/>
        <w:t>Chairman or at the request of half of its members or following a resolution</w:t>
      </w:r>
      <w:ins w:id="3097" w:author="Kola Akinwale" w:date="2021-11-22T10:55:00Z">
        <w:r w:rsidR="00625D67">
          <w:rPr>
            <w:rFonts w:ascii="Arial" w:hAnsi="Arial" w:cs="Arial"/>
            <w:b/>
            <w:sz w:val="26"/>
            <w:szCs w:val="26"/>
            <w:u w:val="single"/>
          </w:rPr>
          <w:t xml:space="preserve"> </w:t>
        </w:r>
      </w:ins>
      <w:del w:id="3098" w:author="Kola Akinwale" w:date="2021-11-22T10:55:00Z">
        <w:r w:rsidRPr="00975333" w:rsidDel="00625D67">
          <w:rPr>
            <w:rFonts w:ascii="Arial" w:hAnsi="Arial" w:cs="Arial"/>
            <w:b/>
            <w:sz w:val="26"/>
            <w:szCs w:val="26"/>
            <w:u w:val="single"/>
            <w:rPrChange w:id="3099" w:author="Kola Akinwale" w:date="2021-11-22T10:48:00Z">
              <w:rPr>
                <w:rFonts w:ascii="Arial Unicode MS" w:hAnsi="Arial Unicode MS"/>
                <w:b/>
                <w:sz w:val="26"/>
                <w:szCs w:val="26"/>
                <w:u w:val="single"/>
              </w:rPr>
            </w:rPrChange>
          </w:rPr>
          <w:delText xml:space="preserve"> </w:delText>
        </w:r>
        <w:r w:rsidRPr="00975333" w:rsidDel="00625D67">
          <w:rPr>
            <w:rFonts w:ascii="Arial" w:hAnsi="Arial" w:cs="Arial"/>
            <w:b/>
            <w:sz w:val="26"/>
            <w:szCs w:val="26"/>
            <w:u w:val="single"/>
            <w:rPrChange w:id="3100" w:author="Kola Akinwale" w:date="2021-11-22T10:48:00Z">
              <w:rPr>
                <w:rFonts w:ascii="Arial Unicode MS" w:hAnsi="Arial Unicode MS"/>
                <w:b/>
                <w:sz w:val="26"/>
                <w:szCs w:val="26"/>
                <w:u w:val="single"/>
              </w:rPr>
            </w:rPrChange>
          </w:rPr>
          <w:tab/>
        </w:r>
      </w:del>
      <w:r w:rsidRPr="00975333">
        <w:rPr>
          <w:rFonts w:ascii="Arial" w:hAnsi="Arial" w:cs="Arial"/>
          <w:b/>
          <w:sz w:val="26"/>
          <w:szCs w:val="26"/>
          <w:u w:val="single"/>
          <w:rPrChange w:id="3101" w:author="Kola Akinwale" w:date="2021-11-22T10:48:00Z">
            <w:rPr>
              <w:rFonts w:ascii="Arial Unicode MS" w:hAnsi="Arial Unicode MS"/>
              <w:b/>
              <w:sz w:val="26"/>
              <w:szCs w:val="26"/>
              <w:u w:val="single"/>
            </w:rPr>
          </w:rPrChange>
        </w:rPr>
        <w:t>of the National Executive Committee requesting for such meeting.</w:t>
      </w:r>
    </w:p>
    <w:p w14:paraId="1C97BC62" w14:textId="77777777" w:rsidR="00AA30FD" w:rsidRPr="00975333" w:rsidRDefault="00AA30FD" w:rsidP="00AA30FD">
      <w:pPr>
        <w:pStyle w:val="ListParagraph"/>
        <w:numPr>
          <w:ilvl w:val="0"/>
          <w:numId w:val="74"/>
        </w:numPr>
        <w:jc w:val="both"/>
        <w:rPr>
          <w:rFonts w:ascii="Arial" w:hAnsi="Arial" w:cs="Arial"/>
          <w:b/>
          <w:sz w:val="26"/>
          <w:szCs w:val="26"/>
          <w:u w:val="single"/>
          <w:rPrChange w:id="3102" w:author="Kola Akinwale" w:date="2021-11-22T10:48:00Z">
            <w:rPr>
              <w:rFonts w:ascii="Arial Unicode MS" w:hAnsi="Arial Unicode MS"/>
              <w:b/>
              <w:sz w:val="26"/>
              <w:szCs w:val="26"/>
              <w:u w:val="single"/>
            </w:rPr>
          </w:rPrChange>
        </w:rPr>
      </w:pPr>
      <w:del w:id="3103" w:author="Kola Akinwale" w:date="2021-11-22T10:56:00Z">
        <w:r w:rsidRPr="00975333" w:rsidDel="00625D67">
          <w:rPr>
            <w:rFonts w:ascii="Arial" w:hAnsi="Arial" w:cs="Arial"/>
            <w:b/>
            <w:sz w:val="26"/>
            <w:szCs w:val="26"/>
            <w:u w:val="single"/>
            <w:rPrChange w:id="3104" w:author="Kola Akinwale" w:date="2021-11-22T10:48:00Z">
              <w:rPr>
                <w:rFonts w:ascii="Arial Unicode MS" w:hAnsi="Arial Unicode MS"/>
                <w:b/>
                <w:sz w:val="26"/>
                <w:szCs w:val="26"/>
                <w:u w:val="single"/>
              </w:rPr>
            </w:rPrChange>
          </w:rPr>
          <w:delText xml:space="preserve">    </w:delText>
        </w:r>
      </w:del>
      <w:r w:rsidRPr="00975333">
        <w:rPr>
          <w:rFonts w:ascii="Arial" w:hAnsi="Arial" w:cs="Arial"/>
          <w:b/>
          <w:sz w:val="26"/>
          <w:szCs w:val="26"/>
          <w:u w:val="single"/>
          <w:rPrChange w:id="3105" w:author="Kola Akinwale" w:date="2021-11-22T10:48:00Z">
            <w:rPr>
              <w:rFonts w:ascii="Arial Unicode MS" w:hAnsi="Arial Unicode MS"/>
              <w:b/>
              <w:sz w:val="26"/>
              <w:szCs w:val="26"/>
              <w:u w:val="single"/>
            </w:rPr>
          </w:rPrChange>
        </w:rPr>
        <w:t xml:space="preserve">The Quorum for meeting of the National Caucus shall be half of its </w:t>
      </w:r>
      <w:del w:id="3106" w:author="Kola Akinwale" w:date="2021-11-22T10:55:00Z">
        <w:r w:rsidRPr="00975333" w:rsidDel="00625D67">
          <w:rPr>
            <w:rFonts w:ascii="Arial" w:hAnsi="Arial" w:cs="Arial"/>
            <w:b/>
            <w:sz w:val="26"/>
            <w:szCs w:val="26"/>
            <w:u w:val="single"/>
            <w:rPrChange w:id="3107" w:author="Kola Akinwale" w:date="2021-11-22T10:48:00Z">
              <w:rPr>
                <w:rFonts w:ascii="Arial Unicode MS" w:hAnsi="Arial Unicode MS"/>
                <w:b/>
                <w:sz w:val="26"/>
                <w:szCs w:val="26"/>
                <w:u w:val="single"/>
              </w:rPr>
            </w:rPrChange>
          </w:rPr>
          <w:tab/>
        </w:r>
        <w:r w:rsidRPr="00975333" w:rsidDel="00625D67">
          <w:rPr>
            <w:rFonts w:ascii="Arial" w:hAnsi="Arial" w:cs="Arial"/>
            <w:b/>
            <w:sz w:val="26"/>
            <w:szCs w:val="26"/>
            <w:u w:val="single"/>
            <w:rPrChange w:id="3108" w:author="Kola Akinwale" w:date="2021-11-22T10:48:00Z">
              <w:rPr>
                <w:rFonts w:ascii="Arial Unicode MS" w:hAnsi="Arial Unicode MS"/>
                <w:b/>
                <w:sz w:val="26"/>
                <w:szCs w:val="26"/>
                <w:u w:val="single"/>
              </w:rPr>
            </w:rPrChange>
          </w:rPr>
          <w:tab/>
          <w:delText xml:space="preserve">    </w:delText>
        </w:r>
      </w:del>
      <w:r w:rsidRPr="00975333">
        <w:rPr>
          <w:rFonts w:ascii="Arial" w:hAnsi="Arial" w:cs="Arial"/>
          <w:b/>
          <w:sz w:val="26"/>
          <w:szCs w:val="26"/>
          <w:u w:val="single"/>
          <w:rPrChange w:id="3109" w:author="Kola Akinwale" w:date="2021-11-22T10:48:00Z">
            <w:rPr>
              <w:rFonts w:ascii="Arial Unicode MS" w:hAnsi="Arial Unicode MS"/>
              <w:b/>
              <w:sz w:val="26"/>
              <w:szCs w:val="26"/>
              <w:u w:val="single"/>
            </w:rPr>
          </w:rPrChange>
        </w:rPr>
        <w:t>members.</w:t>
      </w:r>
    </w:p>
    <w:p w14:paraId="0422BBAB" w14:textId="78EBB6A9" w:rsidR="00AA30FD" w:rsidRDefault="00AA30FD" w:rsidP="00AA30FD">
      <w:pPr>
        <w:pStyle w:val="ListParagraph"/>
        <w:numPr>
          <w:ilvl w:val="0"/>
          <w:numId w:val="74"/>
        </w:numPr>
        <w:jc w:val="both"/>
        <w:rPr>
          <w:ins w:id="3110" w:author="Kola Akinwale" w:date="2021-11-22T10:55:00Z"/>
          <w:rFonts w:ascii="Arial" w:hAnsi="Arial" w:cs="Arial"/>
          <w:b/>
          <w:sz w:val="26"/>
          <w:szCs w:val="26"/>
          <w:u w:val="single"/>
        </w:rPr>
      </w:pPr>
      <w:r w:rsidRPr="00975333">
        <w:rPr>
          <w:rFonts w:ascii="Arial" w:hAnsi="Arial" w:cs="Arial"/>
          <w:b/>
          <w:sz w:val="26"/>
          <w:szCs w:val="26"/>
          <w:u w:val="single"/>
          <w:rPrChange w:id="3111" w:author="Kola Akinwale" w:date="2021-11-22T10:48:00Z">
            <w:rPr>
              <w:rFonts w:ascii="Arial Unicode MS" w:hAnsi="Arial Unicode MS"/>
              <w:b/>
              <w:sz w:val="26"/>
              <w:szCs w:val="26"/>
              <w:u w:val="single"/>
            </w:rPr>
          </w:rPrChange>
        </w:rPr>
        <w:t>The</w:t>
      </w:r>
      <w:ins w:id="3112" w:author="Kola Akinwale" w:date="2021-11-22T10:56:00Z">
        <w:r w:rsidR="00625D67">
          <w:rPr>
            <w:rFonts w:ascii="Arial" w:hAnsi="Arial" w:cs="Arial"/>
            <w:b/>
            <w:sz w:val="26"/>
            <w:szCs w:val="26"/>
            <w:u w:val="single"/>
          </w:rPr>
          <w:t xml:space="preserve"> </w:t>
        </w:r>
      </w:ins>
      <w:del w:id="3113" w:author="Kola Akinwale" w:date="2021-11-22T10:55:00Z">
        <w:r w:rsidRPr="00975333" w:rsidDel="00625D67">
          <w:rPr>
            <w:rFonts w:ascii="Arial" w:hAnsi="Arial" w:cs="Arial"/>
            <w:b/>
            <w:sz w:val="26"/>
            <w:szCs w:val="26"/>
            <w:u w:val="single"/>
            <w:rPrChange w:id="3114" w:author="Kola Akinwale" w:date="2021-11-22T10:48:00Z">
              <w:rPr>
                <w:rFonts w:ascii="Arial Unicode MS" w:hAnsi="Arial Unicode MS"/>
                <w:b/>
                <w:sz w:val="26"/>
                <w:szCs w:val="26"/>
                <w:u w:val="single"/>
              </w:rPr>
            </w:rPrChange>
          </w:rPr>
          <w:delText xml:space="preserve"> </w:delText>
        </w:r>
      </w:del>
      <w:r w:rsidRPr="00975333">
        <w:rPr>
          <w:rFonts w:ascii="Arial" w:hAnsi="Arial" w:cs="Arial"/>
          <w:b/>
          <w:sz w:val="26"/>
          <w:szCs w:val="26"/>
          <w:u w:val="single"/>
          <w:rPrChange w:id="3115" w:author="Kola Akinwale" w:date="2021-11-22T10:48:00Z">
            <w:rPr>
              <w:rFonts w:ascii="Arial Unicode MS" w:hAnsi="Arial Unicode MS"/>
              <w:b/>
              <w:sz w:val="26"/>
              <w:szCs w:val="26"/>
              <w:u w:val="single"/>
            </w:rPr>
          </w:rPrChange>
        </w:rPr>
        <w:t>National Caucus shall at the instance of the National Chairman meet</w:t>
      </w:r>
      <w:ins w:id="3116" w:author="Kola Akinwale" w:date="2021-11-22T10:55:00Z">
        <w:r w:rsidR="00625D67">
          <w:rPr>
            <w:rFonts w:ascii="Arial" w:hAnsi="Arial" w:cs="Arial"/>
            <w:b/>
            <w:sz w:val="26"/>
            <w:szCs w:val="26"/>
            <w:u w:val="single"/>
          </w:rPr>
          <w:t xml:space="preserve"> </w:t>
        </w:r>
      </w:ins>
      <w:del w:id="3117" w:author="Kola Akinwale" w:date="2021-11-22T10:55:00Z">
        <w:r w:rsidRPr="00975333" w:rsidDel="00625D67">
          <w:rPr>
            <w:rFonts w:ascii="Arial" w:hAnsi="Arial" w:cs="Arial"/>
            <w:b/>
            <w:sz w:val="26"/>
            <w:szCs w:val="26"/>
            <w:u w:val="single"/>
            <w:rPrChange w:id="3118" w:author="Kola Akinwale" w:date="2021-11-22T10:48:00Z">
              <w:rPr>
                <w:rFonts w:ascii="Arial Unicode MS" w:hAnsi="Arial Unicode MS"/>
                <w:b/>
                <w:sz w:val="26"/>
                <w:szCs w:val="26"/>
                <w:u w:val="single"/>
              </w:rPr>
            </w:rPrChange>
          </w:rPr>
          <w:delText xml:space="preserve">        </w:delText>
        </w:r>
        <w:r w:rsidRPr="00975333" w:rsidDel="00625D67">
          <w:rPr>
            <w:rFonts w:ascii="Arial" w:hAnsi="Arial" w:cs="Arial"/>
            <w:b/>
            <w:sz w:val="26"/>
            <w:szCs w:val="26"/>
            <w:u w:val="single"/>
            <w:rPrChange w:id="3119" w:author="Kola Akinwale" w:date="2021-11-22T10:48:00Z">
              <w:rPr>
                <w:rFonts w:ascii="Arial Unicode MS" w:hAnsi="Arial Unicode MS"/>
                <w:b/>
                <w:sz w:val="26"/>
                <w:szCs w:val="26"/>
                <w:u w:val="single"/>
              </w:rPr>
            </w:rPrChange>
          </w:rPr>
          <w:tab/>
        </w:r>
      </w:del>
      <w:r w:rsidRPr="00975333">
        <w:rPr>
          <w:rFonts w:ascii="Arial" w:hAnsi="Arial" w:cs="Arial"/>
          <w:b/>
          <w:sz w:val="26"/>
          <w:szCs w:val="26"/>
          <w:u w:val="single"/>
          <w:rPrChange w:id="3120" w:author="Kola Akinwale" w:date="2021-11-22T10:48:00Z">
            <w:rPr>
              <w:rFonts w:ascii="Arial Unicode MS" w:hAnsi="Arial Unicode MS"/>
              <w:b/>
              <w:sz w:val="26"/>
              <w:szCs w:val="26"/>
              <w:u w:val="single"/>
            </w:rPr>
          </w:rPrChange>
        </w:rPr>
        <w:t>from time to time to consider critical issues affecting the Party.</w:t>
      </w:r>
    </w:p>
    <w:p w14:paraId="723AF32B" w14:textId="77777777" w:rsidR="00625D67" w:rsidRPr="00975333" w:rsidRDefault="00625D67" w:rsidP="00625D67">
      <w:pPr>
        <w:pStyle w:val="ListParagraph"/>
        <w:ind w:left="930"/>
        <w:jc w:val="both"/>
        <w:rPr>
          <w:rFonts w:ascii="Arial" w:hAnsi="Arial" w:cs="Arial"/>
          <w:b/>
          <w:sz w:val="26"/>
          <w:szCs w:val="26"/>
          <w:u w:val="single"/>
          <w:rPrChange w:id="3121" w:author="Kola Akinwale" w:date="2021-11-22T10:48:00Z">
            <w:rPr>
              <w:rFonts w:ascii="Arial Unicode MS" w:hAnsi="Arial Unicode MS"/>
              <w:b/>
              <w:sz w:val="26"/>
              <w:szCs w:val="26"/>
              <w:u w:val="single"/>
            </w:rPr>
          </w:rPrChange>
        </w:rPr>
        <w:pPrChange w:id="3122" w:author="Kola Akinwale" w:date="2021-11-22T10:55:00Z">
          <w:pPr>
            <w:pStyle w:val="ListParagraph"/>
            <w:numPr>
              <w:numId w:val="74"/>
            </w:numPr>
            <w:ind w:left="930" w:hanging="360"/>
            <w:jc w:val="both"/>
          </w:pPr>
        </w:pPrChange>
      </w:pPr>
    </w:p>
    <w:p w14:paraId="43864E36" w14:textId="77777777" w:rsidR="00AA30FD" w:rsidRPr="00975333" w:rsidRDefault="00AA30FD" w:rsidP="00AA30FD">
      <w:pPr>
        <w:tabs>
          <w:tab w:val="left" w:pos="426"/>
        </w:tabs>
        <w:ind w:left="426" w:hanging="426"/>
        <w:jc w:val="both"/>
        <w:rPr>
          <w:rFonts w:ascii="Arial" w:hAnsi="Arial" w:cs="Arial"/>
          <w:b/>
          <w:sz w:val="4"/>
          <w:szCs w:val="26"/>
          <w:u w:val="single"/>
          <w:rPrChange w:id="3123" w:author="Kola Akinwale" w:date="2021-11-22T10:48:00Z">
            <w:rPr>
              <w:rFonts w:ascii="Arial Unicode MS" w:hAnsi="Arial Unicode MS"/>
              <w:b/>
              <w:sz w:val="4"/>
              <w:szCs w:val="26"/>
              <w:u w:val="single"/>
            </w:rPr>
          </w:rPrChange>
        </w:rPr>
      </w:pPr>
    </w:p>
    <w:p w14:paraId="12734536" w14:textId="77777777" w:rsidR="00AA30FD" w:rsidRPr="00975333" w:rsidRDefault="00AA30FD" w:rsidP="00AA30FD">
      <w:pPr>
        <w:jc w:val="both"/>
        <w:rPr>
          <w:rFonts w:ascii="Arial" w:hAnsi="Arial" w:cs="Arial"/>
          <w:b/>
          <w:sz w:val="26"/>
          <w:szCs w:val="26"/>
          <w:u w:val="single"/>
          <w:rPrChange w:id="3124"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25" w:author="Kola Akinwale" w:date="2021-11-22T10:48:00Z">
            <w:rPr>
              <w:rFonts w:ascii="Arial Unicode MS" w:hAnsi="Arial Unicode MS"/>
              <w:b/>
              <w:sz w:val="26"/>
              <w:szCs w:val="26"/>
              <w:u w:val="single"/>
            </w:rPr>
          </w:rPrChange>
        </w:rPr>
        <w:t xml:space="preserve">e. </w:t>
      </w:r>
      <w:del w:id="3126" w:author="Kola Akinwale" w:date="2021-11-22T10:56:00Z">
        <w:r w:rsidRPr="00975333" w:rsidDel="00625D67">
          <w:rPr>
            <w:rFonts w:ascii="Arial" w:hAnsi="Arial" w:cs="Arial"/>
            <w:b/>
            <w:sz w:val="26"/>
            <w:szCs w:val="26"/>
            <w:u w:val="single"/>
            <w:rPrChange w:id="3127" w:author="Kola Akinwale" w:date="2021-11-22T10:48:00Z">
              <w:rPr>
                <w:rFonts w:ascii="Arial Unicode MS" w:hAnsi="Arial Unicode MS"/>
                <w:b/>
                <w:sz w:val="26"/>
                <w:szCs w:val="26"/>
                <w:u w:val="single"/>
              </w:rPr>
            </w:rPrChange>
          </w:rPr>
          <w:delText xml:space="preserve">  </w:delText>
        </w:r>
      </w:del>
      <w:r w:rsidRPr="00975333">
        <w:rPr>
          <w:rFonts w:ascii="Arial" w:hAnsi="Arial" w:cs="Arial"/>
          <w:b/>
          <w:sz w:val="26"/>
          <w:szCs w:val="26"/>
          <w:u w:val="single"/>
          <w:rPrChange w:id="3128" w:author="Kola Akinwale" w:date="2021-11-22T10:48:00Z">
            <w:rPr>
              <w:rFonts w:ascii="Arial Unicode MS" w:hAnsi="Arial Unicode MS"/>
              <w:b/>
              <w:sz w:val="26"/>
              <w:szCs w:val="26"/>
              <w:u w:val="single"/>
            </w:rPr>
          </w:rPrChange>
        </w:rPr>
        <w:t>State Caucus</w:t>
      </w:r>
    </w:p>
    <w:p w14:paraId="6B32E90E" w14:textId="77777777" w:rsidR="00AA30FD" w:rsidRPr="00975333" w:rsidRDefault="00AA30FD" w:rsidP="00AA30FD">
      <w:pPr>
        <w:pStyle w:val="ListParagraph"/>
        <w:numPr>
          <w:ilvl w:val="0"/>
          <w:numId w:val="75"/>
        </w:numPr>
        <w:jc w:val="both"/>
        <w:rPr>
          <w:rFonts w:ascii="Arial" w:hAnsi="Arial" w:cs="Arial"/>
          <w:b/>
          <w:sz w:val="26"/>
          <w:szCs w:val="26"/>
          <w:u w:val="single"/>
          <w:rPrChange w:id="3129"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30" w:author="Kola Akinwale" w:date="2021-11-22T10:48:00Z">
            <w:rPr>
              <w:rFonts w:ascii="Arial Unicode MS" w:hAnsi="Arial Unicode MS"/>
              <w:b/>
              <w:sz w:val="26"/>
              <w:szCs w:val="26"/>
              <w:u w:val="single"/>
            </w:rPr>
          </w:rPrChange>
        </w:rPr>
        <w:t xml:space="preserve">The State Caucus shall meet at least quarterly at the instance of its Chairman </w:t>
      </w:r>
      <w:r w:rsidRPr="00975333">
        <w:rPr>
          <w:rFonts w:ascii="Arial" w:hAnsi="Arial" w:cs="Arial"/>
          <w:b/>
          <w:sz w:val="26"/>
          <w:szCs w:val="26"/>
          <w:u w:val="single"/>
          <w:rPrChange w:id="3131" w:author="Kola Akinwale" w:date="2021-11-22T10:48:00Z">
            <w:rPr>
              <w:rFonts w:ascii="Arial Unicode MS" w:hAnsi="Arial Unicode MS"/>
              <w:b/>
              <w:sz w:val="26"/>
              <w:szCs w:val="26"/>
              <w:u w:val="single"/>
            </w:rPr>
          </w:rPrChange>
        </w:rPr>
        <w:tab/>
        <w:t>or at the request of half of its members or following a resolution of the State Executive Committee requesting for such meeting.</w:t>
      </w:r>
    </w:p>
    <w:p w14:paraId="1B23A005" w14:textId="0E5DDB1D" w:rsidR="00AA30FD" w:rsidRPr="00975333" w:rsidRDefault="00AA30FD" w:rsidP="00AA30FD">
      <w:pPr>
        <w:pStyle w:val="ListParagraph"/>
        <w:numPr>
          <w:ilvl w:val="0"/>
          <w:numId w:val="75"/>
        </w:numPr>
        <w:jc w:val="both"/>
        <w:rPr>
          <w:rFonts w:ascii="Arial" w:hAnsi="Arial" w:cs="Arial"/>
          <w:b/>
          <w:sz w:val="26"/>
          <w:szCs w:val="26"/>
          <w:u w:val="single"/>
          <w:rPrChange w:id="3132"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33" w:author="Kola Akinwale" w:date="2021-11-22T10:48:00Z">
            <w:rPr>
              <w:rFonts w:ascii="Arial Unicode MS" w:hAnsi="Arial Unicode MS"/>
              <w:b/>
              <w:sz w:val="26"/>
              <w:szCs w:val="26"/>
              <w:u w:val="single"/>
            </w:rPr>
          </w:rPrChange>
        </w:rPr>
        <w:t>The Quorum for meeting of the State Caucus shall be half of its</w:t>
      </w:r>
      <w:ins w:id="3134" w:author="Kola Akinwale" w:date="2021-11-22T10:55:00Z">
        <w:r w:rsidR="00625D67">
          <w:rPr>
            <w:rFonts w:ascii="Arial" w:hAnsi="Arial" w:cs="Arial"/>
            <w:b/>
            <w:sz w:val="26"/>
            <w:szCs w:val="26"/>
            <w:u w:val="single"/>
          </w:rPr>
          <w:t xml:space="preserve"> </w:t>
        </w:r>
      </w:ins>
      <w:del w:id="3135" w:author="Kola Akinwale" w:date="2021-11-22T10:55:00Z">
        <w:r w:rsidRPr="00975333" w:rsidDel="00625D67">
          <w:rPr>
            <w:rFonts w:ascii="Arial" w:hAnsi="Arial" w:cs="Arial"/>
            <w:b/>
            <w:sz w:val="26"/>
            <w:szCs w:val="26"/>
            <w:u w:val="single"/>
            <w:rPrChange w:id="3136" w:author="Kola Akinwale" w:date="2021-11-22T10:48:00Z">
              <w:rPr>
                <w:rFonts w:ascii="Arial Unicode MS" w:hAnsi="Arial Unicode MS"/>
                <w:b/>
                <w:sz w:val="26"/>
                <w:szCs w:val="26"/>
                <w:u w:val="single"/>
              </w:rPr>
            </w:rPrChange>
          </w:rPr>
          <w:delText xml:space="preserve"> </w:delText>
        </w:r>
        <w:r w:rsidRPr="00975333" w:rsidDel="00625D67">
          <w:rPr>
            <w:rFonts w:ascii="Arial" w:hAnsi="Arial" w:cs="Arial"/>
            <w:b/>
            <w:sz w:val="26"/>
            <w:szCs w:val="26"/>
            <w:u w:val="single"/>
            <w:rPrChange w:id="3137" w:author="Kola Akinwale" w:date="2021-11-22T10:48:00Z">
              <w:rPr>
                <w:rFonts w:ascii="Arial Unicode MS" w:hAnsi="Arial Unicode MS"/>
                <w:b/>
                <w:sz w:val="26"/>
                <w:szCs w:val="26"/>
                <w:u w:val="single"/>
              </w:rPr>
            </w:rPrChange>
          </w:rPr>
          <w:tab/>
        </w:r>
        <w:r w:rsidRPr="00975333" w:rsidDel="00625D67">
          <w:rPr>
            <w:rFonts w:ascii="Arial" w:hAnsi="Arial" w:cs="Arial"/>
            <w:b/>
            <w:sz w:val="26"/>
            <w:szCs w:val="26"/>
            <w:u w:val="single"/>
            <w:rPrChange w:id="3138" w:author="Kola Akinwale" w:date="2021-11-22T10:48:00Z">
              <w:rPr>
                <w:rFonts w:ascii="Arial Unicode MS" w:hAnsi="Arial Unicode MS"/>
                <w:b/>
                <w:sz w:val="26"/>
                <w:szCs w:val="26"/>
                <w:u w:val="single"/>
              </w:rPr>
            </w:rPrChange>
          </w:rPr>
          <w:tab/>
          <w:delText xml:space="preserve">    </w:delText>
        </w:r>
      </w:del>
      <w:r w:rsidRPr="00975333">
        <w:rPr>
          <w:rFonts w:ascii="Arial" w:hAnsi="Arial" w:cs="Arial"/>
          <w:b/>
          <w:sz w:val="26"/>
          <w:szCs w:val="26"/>
          <w:u w:val="single"/>
          <w:rPrChange w:id="3139" w:author="Kola Akinwale" w:date="2021-11-22T10:48:00Z">
            <w:rPr>
              <w:rFonts w:ascii="Arial Unicode MS" w:hAnsi="Arial Unicode MS"/>
              <w:b/>
              <w:sz w:val="26"/>
              <w:szCs w:val="26"/>
              <w:u w:val="single"/>
            </w:rPr>
          </w:rPrChange>
        </w:rPr>
        <w:t>members.</w:t>
      </w:r>
    </w:p>
    <w:p w14:paraId="40BEA2E1" w14:textId="12A8AFE5" w:rsidR="00AA30FD" w:rsidRDefault="00AA30FD" w:rsidP="00AA30FD">
      <w:pPr>
        <w:pStyle w:val="ListParagraph"/>
        <w:numPr>
          <w:ilvl w:val="0"/>
          <w:numId w:val="75"/>
        </w:numPr>
        <w:jc w:val="both"/>
        <w:rPr>
          <w:ins w:id="3140" w:author="Kola Akinwale" w:date="2021-11-23T09:50:00Z"/>
          <w:rFonts w:ascii="Arial" w:hAnsi="Arial" w:cs="Arial"/>
          <w:b/>
          <w:sz w:val="26"/>
          <w:szCs w:val="26"/>
          <w:u w:val="single"/>
        </w:rPr>
      </w:pPr>
      <w:del w:id="3141" w:author="Kola Akinwale" w:date="2021-11-22T10:55:00Z">
        <w:r w:rsidRPr="00975333" w:rsidDel="00625D67">
          <w:rPr>
            <w:rFonts w:ascii="Arial" w:hAnsi="Arial" w:cs="Arial"/>
            <w:b/>
            <w:sz w:val="26"/>
            <w:szCs w:val="26"/>
            <w:u w:val="single"/>
            <w:rPrChange w:id="3142" w:author="Kola Akinwale" w:date="2021-11-22T10:48:00Z">
              <w:rPr>
                <w:rFonts w:ascii="Arial Unicode MS" w:hAnsi="Arial Unicode MS"/>
                <w:b/>
                <w:sz w:val="26"/>
                <w:szCs w:val="26"/>
                <w:u w:val="single"/>
              </w:rPr>
            </w:rPrChange>
          </w:rPr>
          <w:delText xml:space="preserve">  </w:delText>
        </w:r>
      </w:del>
      <w:r w:rsidRPr="00975333">
        <w:rPr>
          <w:rFonts w:ascii="Arial" w:hAnsi="Arial" w:cs="Arial"/>
          <w:b/>
          <w:sz w:val="26"/>
          <w:szCs w:val="26"/>
          <w:u w:val="single"/>
          <w:rPrChange w:id="3143" w:author="Kola Akinwale" w:date="2021-11-22T10:48:00Z">
            <w:rPr>
              <w:rFonts w:ascii="Arial Unicode MS" w:hAnsi="Arial Unicode MS"/>
              <w:b/>
              <w:sz w:val="26"/>
              <w:szCs w:val="26"/>
              <w:u w:val="single"/>
            </w:rPr>
          </w:rPrChange>
        </w:rPr>
        <w:t xml:space="preserve">The State Caucus shall at the instance of the State Chairman meet       </w:t>
      </w:r>
      <w:del w:id="3144" w:author="Kola Akinwale" w:date="2021-11-22T10:55:00Z">
        <w:r w:rsidRPr="00975333" w:rsidDel="00625D67">
          <w:rPr>
            <w:rFonts w:ascii="Arial" w:hAnsi="Arial" w:cs="Arial"/>
            <w:b/>
            <w:sz w:val="26"/>
            <w:szCs w:val="26"/>
            <w:u w:val="single"/>
            <w:rPrChange w:id="3145" w:author="Kola Akinwale" w:date="2021-11-22T10:48:00Z">
              <w:rPr>
                <w:rFonts w:ascii="Arial Unicode MS" w:hAnsi="Arial Unicode MS"/>
                <w:b/>
                <w:sz w:val="26"/>
                <w:szCs w:val="26"/>
                <w:u w:val="single"/>
              </w:rPr>
            </w:rPrChange>
          </w:rPr>
          <w:tab/>
        </w:r>
      </w:del>
      <w:r w:rsidRPr="00975333">
        <w:rPr>
          <w:rFonts w:ascii="Arial" w:hAnsi="Arial" w:cs="Arial"/>
          <w:b/>
          <w:sz w:val="26"/>
          <w:szCs w:val="26"/>
          <w:u w:val="single"/>
          <w:rPrChange w:id="3146" w:author="Kola Akinwale" w:date="2021-11-22T10:48:00Z">
            <w:rPr>
              <w:rFonts w:ascii="Arial Unicode MS" w:hAnsi="Arial Unicode MS"/>
              <w:b/>
              <w:sz w:val="26"/>
              <w:szCs w:val="26"/>
              <w:u w:val="single"/>
            </w:rPr>
          </w:rPrChange>
        </w:rPr>
        <w:t>from time to time to consider critical issues affecting the Party.</w:t>
      </w:r>
    </w:p>
    <w:p w14:paraId="140D3DC0" w14:textId="77777777" w:rsidR="001C0563" w:rsidRPr="001C0563" w:rsidRDefault="001C0563" w:rsidP="001C0563">
      <w:pPr>
        <w:jc w:val="both"/>
        <w:rPr>
          <w:rFonts w:ascii="Arial" w:hAnsi="Arial" w:cs="Arial"/>
          <w:b/>
          <w:sz w:val="26"/>
          <w:szCs w:val="26"/>
          <w:u w:val="single"/>
          <w:rPrChange w:id="3147" w:author="Kola Akinwale" w:date="2021-11-23T09:50:00Z">
            <w:rPr>
              <w:rFonts w:ascii="Arial Unicode MS" w:hAnsi="Arial Unicode MS"/>
              <w:b/>
              <w:sz w:val="26"/>
              <w:szCs w:val="26"/>
              <w:u w:val="single"/>
            </w:rPr>
          </w:rPrChange>
        </w:rPr>
        <w:pPrChange w:id="3148" w:author="Kola Akinwale" w:date="2021-11-23T09:50:00Z">
          <w:pPr>
            <w:pStyle w:val="ListParagraph"/>
            <w:numPr>
              <w:numId w:val="75"/>
            </w:numPr>
            <w:ind w:left="870" w:hanging="360"/>
            <w:jc w:val="both"/>
          </w:pPr>
        </w:pPrChange>
      </w:pPr>
    </w:p>
    <w:p w14:paraId="6C7B5B04" w14:textId="77777777" w:rsidR="00AA30FD" w:rsidRPr="00975333" w:rsidRDefault="00AA30FD" w:rsidP="00AA30FD">
      <w:pPr>
        <w:jc w:val="both"/>
        <w:rPr>
          <w:rFonts w:ascii="Arial" w:hAnsi="Arial" w:cs="Arial"/>
          <w:sz w:val="16"/>
          <w:szCs w:val="26"/>
          <w:u w:val="single"/>
          <w:rPrChange w:id="3149" w:author="Kola Akinwale" w:date="2021-11-22T10:48:00Z">
            <w:rPr>
              <w:rFonts w:ascii="Arial Unicode MS" w:hAnsi="Arial Unicode MS"/>
              <w:sz w:val="16"/>
              <w:szCs w:val="26"/>
              <w:u w:val="single"/>
            </w:rPr>
          </w:rPrChange>
        </w:rPr>
      </w:pPr>
      <w:r w:rsidRPr="00975333">
        <w:rPr>
          <w:rFonts w:ascii="Arial" w:hAnsi="Arial" w:cs="Arial"/>
          <w:b/>
          <w:sz w:val="26"/>
          <w:szCs w:val="26"/>
          <w:u w:val="single"/>
          <w:rPrChange w:id="3150" w:author="Kola Akinwale" w:date="2021-11-22T10:48:00Z">
            <w:rPr>
              <w:rFonts w:ascii="Arial Unicode MS" w:hAnsi="Arial Unicode MS"/>
              <w:b/>
              <w:sz w:val="26"/>
              <w:szCs w:val="26"/>
              <w:u w:val="single"/>
            </w:rPr>
          </w:rPrChange>
        </w:rPr>
        <w:tab/>
      </w:r>
      <w:r w:rsidRPr="00975333">
        <w:rPr>
          <w:rFonts w:ascii="Arial" w:hAnsi="Arial" w:cs="Arial"/>
          <w:b/>
          <w:sz w:val="26"/>
          <w:szCs w:val="26"/>
          <w:u w:val="single"/>
          <w:rPrChange w:id="3151" w:author="Kola Akinwale" w:date="2021-11-22T10:48:00Z">
            <w:rPr>
              <w:rFonts w:ascii="Arial Unicode MS" w:hAnsi="Arial Unicode MS"/>
              <w:b/>
              <w:sz w:val="26"/>
              <w:szCs w:val="26"/>
              <w:u w:val="single"/>
            </w:rPr>
          </w:rPrChange>
        </w:rPr>
        <w:tab/>
      </w:r>
      <w:r w:rsidRPr="00975333">
        <w:rPr>
          <w:rFonts w:ascii="Arial" w:hAnsi="Arial" w:cs="Arial"/>
          <w:b/>
          <w:sz w:val="26"/>
          <w:szCs w:val="26"/>
          <w:u w:val="single"/>
          <w:rPrChange w:id="3152" w:author="Kola Akinwale" w:date="2021-11-22T10:48:00Z">
            <w:rPr>
              <w:rFonts w:ascii="Arial Unicode MS" w:hAnsi="Arial Unicode MS"/>
              <w:b/>
              <w:sz w:val="26"/>
              <w:szCs w:val="26"/>
              <w:u w:val="single"/>
            </w:rPr>
          </w:rPrChange>
        </w:rPr>
        <w:tab/>
      </w:r>
      <w:r w:rsidRPr="00975333">
        <w:rPr>
          <w:rFonts w:ascii="Arial" w:hAnsi="Arial" w:cs="Arial"/>
          <w:b/>
          <w:sz w:val="26"/>
          <w:szCs w:val="26"/>
          <w:u w:val="single"/>
          <w:rPrChange w:id="3153" w:author="Kola Akinwale" w:date="2021-11-22T10:48:00Z">
            <w:rPr>
              <w:rFonts w:ascii="Arial Unicode MS" w:hAnsi="Arial Unicode MS"/>
              <w:b/>
              <w:sz w:val="26"/>
              <w:szCs w:val="26"/>
              <w:u w:val="single"/>
            </w:rPr>
          </w:rPrChange>
        </w:rPr>
        <w:tab/>
      </w:r>
    </w:p>
    <w:p w14:paraId="535F9B05" w14:textId="77777777" w:rsidR="00AA30FD" w:rsidRPr="00975333" w:rsidRDefault="00AA30FD" w:rsidP="00AA30FD">
      <w:pPr>
        <w:jc w:val="both"/>
        <w:rPr>
          <w:rFonts w:ascii="Arial" w:hAnsi="Arial" w:cs="Arial"/>
          <w:b/>
          <w:sz w:val="26"/>
          <w:szCs w:val="26"/>
          <w:u w:val="single"/>
          <w:rPrChange w:id="3154" w:author="Kola Akinwale" w:date="2021-11-22T10:48:00Z">
            <w:rPr>
              <w:rFonts w:ascii="Arial Unicode MS" w:hAnsi="Arial Unicode MS"/>
              <w:b/>
              <w:sz w:val="26"/>
              <w:szCs w:val="26"/>
              <w:u w:val="single"/>
            </w:rPr>
          </w:rPrChange>
        </w:rPr>
      </w:pPr>
      <w:del w:id="3155" w:author="Kola Akinwale" w:date="2021-11-23T09:50:00Z">
        <w:r w:rsidRPr="00975333" w:rsidDel="001C0563">
          <w:rPr>
            <w:rFonts w:ascii="Arial" w:hAnsi="Arial" w:cs="Arial"/>
            <w:sz w:val="26"/>
            <w:szCs w:val="26"/>
            <w:u w:val="single"/>
            <w:rPrChange w:id="3156" w:author="Kola Akinwale" w:date="2021-11-22T10:48:00Z">
              <w:rPr>
                <w:rFonts w:ascii="Arial Unicode MS" w:hAnsi="Arial Unicode MS"/>
                <w:sz w:val="26"/>
                <w:szCs w:val="26"/>
                <w:u w:val="single"/>
              </w:rPr>
            </w:rPrChange>
          </w:rPr>
          <w:tab/>
        </w:r>
      </w:del>
      <w:del w:id="3157" w:author="Kola Akinwale" w:date="2021-11-22T10:55:00Z">
        <w:r w:rsidRPr="00975333" w:rsidDel="00625D67">
          <w:rPr>
            <w:rFonts w:ascii="Arial" w:hAnsi="Arial" w:cs="Arial"/>
            <w:sz w:val="26"/>
            <w:szCs w:val="26"/>
            <w:u w:val="single"/>
            <w:rPrChange w:id="3158" w:author="Kola Akinwale" w:date="2021-11-22T10:48:00Z">
              <w:rPr>
                <w:rFonts w:ascii="Arial Unicode MS" w:hAnsi="Arial Unicode MS"/>
                <w:sz w:val="26"/>
                <w:szCs w:val="26"/>
                <w:u w:val="single"/>
              </w:rPr>
            </w:rPrChange>
          </w:rPr>
          <w:tab/>
        </w:r>
        <w:r w:rsidRPr="00975333" w:rsidDel="00625D67">
          <w:rPr>
            <w:rFonts w:ascii="Arial" w:hAnsi="Arial" w:cs="Arial"/>
            <w:sz w:val="26"/>
            <w:szCs w:val="26"/>
            <w:u w:val="single"/>
            <w:rPrChange w:id="3159" w:author="Kola Akinwale" w:date="2021-11-22T10:48:00Z">
              <w:rPr>
                <w:rFonts w:ascii="Arial Unicode MS" w:hAnsi="Arial Unicode MS"/>
                <w:sz w:val="26"/>
                <w:szCs w:val="26"/>
                <w:u w:val="single"/>
              </w:rPr>
            </w:rPrChange>
          </w:rPr>
          <w:tab/>
        </w:r>
        <w:r w:rsidRPr="00975333" w:rsidDel="00625D67">
          <w:rPr>
            <w:rFonts w:ascii="Arial" w:hAnsi="Arial" w:cs="Arial"/>
            <w:sz w:val="26"/>
            <w:szCs w:val="26"/>
            <w:u w:val="single"/>
            <w:rPrChange w:id="3160" w:author="Kola Akinwale" w:date="2021-11-22T10:48:00Z">
              <w:rPr>
                <w:rFonts w:ascii="Arial Unicode MS" w:hAnsi="Arial Unicode MS"/>
                <w:sz w:val="26"/>
                <w:szCs w:val="26"/>
                <w:u w:val="single"/>
              </w:rPr>
            </w:rPrChange>
          </w:rPr>
          <w:tab/>
        </w:r>
        <w:r w:rsidRPr="00975333" w:rsidDel="00625D67">
          <w:rPr>
            <w:rFonts w:ascii="Arial" w:hAnsi="Arial" w:cs="Arial"/>
            <w:sz w:val="26"/>
            <w:szCs w:val="26"/>
            <w:u w:val="single"/>
            <w:rPrChange w:id="3161" w:author="Kola Akinwale" w:date="2021-11-22T10:48:00Z">
              <w:rPr>
                <w:rFonts w:ascii="Arial Unicode MS" w:hAnsi="Arial Unicode MS"/>
                <w:sz w:val="26"/>
                <w:szCs w:val="26"/>
                <w:u w:val="single"/>
              </w:rPr>
            </w:rPrChange>
          </w:rPr>
          <w:tab/>
        </w:r>
      </w:del>
      <w:r w:rsidRPr="00975333">
        <w:rPr>
          <w:rFonts w:ascii="Arial" w:hAnsi="Arial" w:cs="Arial"/>
          <w:b/>
          <w:sz w:val="26"/>
          <w:szCs w:val="26"/>
          <w:u w:val="single"/>
          <w:rPrChange w:id="3162" w:author="Kola Akinwale" w:date="2021-11-22T10:48:00Z">
            <w:rPr>
              <w:rFonts w:ascii="Arial Unicode MS" w:hAnsi="Arial Unicode MS"/>
              <w:b/>
              <w:sz w:val="26"/>
              <w:szCs w:val="26"/>
              <w:u w:val="single"/>
            </w:rPr>
          </w:rPrChange>
        </w:rPr>
        <w:t>ARTICLE 18</w:t>
      </w:r>
    </w:p>
    <w:p w14:paraId="15CADE51" w14:textId="77777777" w:rsidR="00AA30FD" w:rsidRPr="00975333" w:rsidRDefault="00AA30FD" w:rsidP="00AA30FD">
      <w:pPr>
        <w:jc w:val="both"/>
        <w:rPr>
          <w:rFonts w:ascii="Arial" w:hAnsi="Arial" w:cs="Arial"/>
          <w:b/>
          <w:sz w:val="26"/>
          <w:szCs w:val="26"/>
          <w:u w:val="single"/>
          <w:rPrChange w:id="3163" w:author="Kola Akinwale" w:date="2021-11-22T10:48:00Z">
            <w:rPr>
              <w:rFonts w:ascii="Arial Unicode MS" w:hAnsi="Arial Unicode MS"/>
              <w:b/>
              <w:sz w:val="26"/>
              <w:szCs w:val="26"/>
              <w:u w:val="single"/>
            </w:rPr>
          </w:rPrChange>
        </w:rPr>
      </w:pPr>
      <w:del w:id="3164" w:author="Kola Akinwale" w:date="2021-11-23T09:50:00Z">
        <w:r w:rsidRPr="00975333" w:rsidDel="001C0563">
          <w:rPr>
            <w:rFonts w:ascii="Arial" w:hAnsi="Arial" w:cs="Arial"/>
            <w:b/>
            <w:sz w:val="26"/>
            <w:szCs w:val="26"/>
            <w:u w:val="single"/>
            <w:rPrChange w:id="3165" w:author="Kola Akinwale" w:date="2021-11-22T10:48:00Z">
              <w:rPr>
                <w:rFonts w:ascii="Arial Unicode MS" w:hAnsi="Arial Unicode MS"/>
                <w:b/>
                <w:sz w:val="26"/>
                <w:szCs w:val="26"/>
                <w:u w:val="single"/>
              </w:rPr>
            </w:rPrChange>
          </w:rPr>
          <w:tab/>
        </w:r>
      </w:del>
      <w:r w:rsidRPr="00975333">
        <w:rPr>
          <w:rFonts w:ascii="Arial" w:hAnsi="Arial" w:cs="Arial"/>
          <w:b/>
          <w:sz w:val="26"/>
          <w:szCs w:val="26"/>
          <w:u w:val="single"/>
          <w:rPrChange w:id="3166" w:author="Kola Akinwale" w:date="2021-11-22T10:48:00Z">
            <w:rPr>
              <w:rFonts w:ascii="Arial Unicode MS" w:hAnsi="Arial Unicode MS"/>
              <w:b/>
              <w:sz w:val="26"/>
              <w:szCs w:val="26"/>
              <w:u w:val="single"/>
            </w:rPr>
          </w:rPrChange>
        </w:rPr>
        <w:t xml:space="preserve">GENERAL RULES FOR CONDUCT OF MEETINGS </w:t>
      </w:r>
    </w:p>
    <w:p w14:paraId="22BF988D" w14:textId="77777777" w:rsidR="00AA30FD" w:rsidRPr="00975333" w:rsidRDefault="00AA30FD" w:rsidP="00AA30FD">
      <w:pPr>
        <w:jc w:val="both"/>
        <w:rPr>
          <w:rFonts w:ascii="Arial" w:hAnsi="Arial" w:cs="Arial"/>
          <w:b/>
          <w:sz w:val="8"/>
          <w:szCs w:val="26"/>
          <w:u w:val="single"/>
          <w:rPrChange w:id="3167" w:author="Kola Akinwale" w:date="2021-11-22T10:48:00Z">
            <w:rPr>
              <w:rFonts w:ascii="Arial Unicode MS" w:hAnsi="Arial Unicode MS"/>
              <w:b/>
              <w:sz w:val="8"/>
              <w:szCs w:val="26"/>
              <w:u w:val="single"/>
            </w:rPr>
          </w:rPrChange>
        </w:rPr>
      </w:pPr>
    </w:p>
    <w:p w14:paraId="2B4C2BDF" w14:textId="77777777" w:rsidR="00AA30FD" w:rsidRPr="00975333" w:rsidRDefault="00AA30FD" w:rsidP="00AA30FD">
      <w:pPr>
        <w:pStyle w:val="ListParagraph"/>
        <w:numPr>
          <w:ilvl w:val="0"/>
          <w:numId w:val="76"/>
        </w:numPr>
        <w:spacing w:after="200"/>
        <w:jc w:val="both"/>
        <w:rPr>
          <w:rFonts w:ascii="Arial" w:hAnsi="Arial" w:cs="Arial"/>
          <w:b/>
          <w:sz w:val="26"/>
          <w:szCs w:val="26"/>
          <w:u w:val="single"/>
          <w:rPrChange w:id="3168"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69" w:author="Kola Akinwale" w:date="2021-11-22T10:48:00Z">
            <w:rPr>
              <w:rFonts w:ascii="Arial Unicode MS" w:hAnsi="Arial Unicode MS"/>
              <w:b/>
              <w:sz w:val="26"/>
              <w:szCs w:val="26"/>
              <w:u w:val="single"/>
            </w:rPr>
          </w:rPrChange>
        </w:rPr>
        <w:t xml:space="preserve">Language to be used at all meetings of the party shall be English language or any Nigerian language understood by all members </w:t>
      </w:r>
      <w:r w:rsidRPr="00975333">
        <w:rPr>
          <w:rFonts w:ascii="Arial" w:hAnsi="Arial" w:cs="Arial"/>
          <w:b/>
          <w:sz w:val="26"/>
          <w:szCs w:val="26"/>
          <w:u w:val="single"/>
          <w:lang w:eastAsia="en-GB"/>
          <w:rPrChange w:id="3170" w:author="Kola Akinwale" w:date="2021-11-22T10:48:00Z">
            <w:rPr>
              <w:rFonts w:ascii="Arial Unicode MS" w:hAnsi="Arial Unicode MS"/>
              <w:b/>
              <w:sz w:val="26"/>
              <w:szCs w:val="26"/>
              <w:u w:val="single"/>
              <w:lang w:eastAsia="en-GB"/>
            </w:rPr>
          </w:rPrChange>
        </w:rPr>
        <w:t>present at the meeting</w:t>
      </w:r>
      <w:r w:rsidRPr="00975333">
        <w:rPr>
          <w:rFonts w:ascii="Arial" w:hAnsi="Arial" w:cs="Arial"/>
          <w:b/>
          <w:sz w:val="26"/>
          <w:szCs w:val="26"/>
          <w:u w:val="single"/>
          <w:rPrChange w:id="3171" w:author="Kola Akinwale" w:date="2021-11-22T10:48:00Z">
            <w:rPr>
              <w:rFonts w:ascii="Arial Unicode MS" w:hAnsi="Arial Unicode MS"/>
              <w:b/>
              <w:sz w:val="26"/>
              <w:szCs w:val="26"/>
              <w:u w:val="single"/>
            </w:rPr>
          </w:rPrChange>
        </w:rPr>
        <w:t xml:space="preserve">. </w:t>
      </w:r>
    </w:p>
    <w:p w14:paraId="243BCAE7" w14:textId="77777777" w:rsidR="00AA30FD" w:rsidRPr="00975333" w:rsidRDefault="00AA30FD" w:rsidP="00AA30FD">
      <w:pPr>
        <w:pStyle w:val="ListParagraph"/>
        <w:numPr>
          <w:ilvl w:val="0"/>
          <w:numId w:val="76"/>
        </w:numPr>
        <w:spacing w:after="200"/>
        <w:jc w:val="both"/>
        <w:rPr>
          <w:rFonts w:ascii="Arial" w:hAnsi="Arial" w:cs="Arial"/>
          <w:b/>
          <w:sz w:val="26"/>
          <w:szCs w:val="26"/>
          <w:u w:val="single"/>
          <w:rPrChange w:id="3172" w:author="Kola Akinwale" w:date="2021-11-22T10:48:00Z">
            <w:rPr>
              <w:rFonts w:ascii="Arial Unicode MS" w:hAnsi="Arial Unicode MS"/>
              <w:b/>
              <w:sz w:val="26"/>
              <w:szCs w:val="26"/>
              <w:u w:val="single"/>
            </w:rPr>
          </w:rPrChange>
        </w:rPr>
      </w:pPr>
      <w:r w:rsidRPr="00975333">
        <w:rPr>
          <w:rFonts w:ascii="Arial" w:hAnsi="Arial" w:cs="Arial"/>
          <w:b/>
          <w:sz w:val="26"/>
          <w:szCs w:val="26"/>
          <w:u w:val="single"/>
          <w:lang w:eastAsia="en-GB"/>
          <w:rPrChange w:id="3173" w:author="Kola Akinwale" w:date="2021-11-22T10:48:00Z">
            <w:rPr>
              <w:rFonts w:ascii="Arial Unicode MS" w:hAnsi="Arial Unicode MS"/>
              <w:b/>
              <w:sz w:val="26"/>
              <w:szCs w:val="26"/>
              <w:u w:val="single"/>
              <w:lang w:eastAsia="en-GB"/>
            </w:rPr>
          </w:rPrChange>
        </w:rPr>
        <w:t>ADC-DN can adopt the language of their host Country if agreed by all members.</w:t>
      </w:r>
    </w:p>
    <w:p w14:paraId="24E3BEEF" w14:textId="77777777" w:rsidR="00AA30FD" w:rsidRPr="00975333" w:rsidRDefault="00AA30FD" w:rsidP="00AA30FD">
      <w:pPr>
        <w:pStyle w:val="ListParagraph"/>
        <w:numPr>
          <w:ilvl w:val="0"/>
          <w:numId w:val="76"/>
        </w:numPr>
        <w:spacing w:after="200"/>
        <w:jc w:val="both"/>
        <w:rPr>
          <w:rFonts w:ascii="Arial" w:hAnsi="Arial" w:cs="Arial"/>
          <w:b/>
          <w:sz w:val="26"/>
          <w:szCs w:val="26"/>
          <w:u w:val="single"/>
          <w:rPrChange w:id="3174"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75" w:author="Kola Akinwale" w:date="2021-11-22T10:48:00Z">
            <w:rPr>
              <w:rFonts w:ascii="Arial Unicode MS" w:hAnsi="Arial Unicode MS"/>
              <w:b/>
              <w:sz w:val="26"/>
              <w:szCs w:val="26"/>
              <w:u w:val="single"/>
            </w:rPr>
          </w:rPrChange>
        </w:rPr>
        <w:lastRenderedPageBreak/>
        <w:t>All meetings shall be chaired by the Chairman or as stipulated in this Constitution.</w:t>
      </w:r>
    </w:p>
    <w:p w14:paraId="5020A772" w14:textId="77777777" w:rsidR="00AA30FD" w:rsidRPr="00975333" w:rsidRDefault="00AA30FD" w:rsidP="00AA30FD">
      <w:pPr>
        <w:pStyle w:val="ListParagraph"/>
        <w:numPr>
          <w:ilvl w:val="0"/>
          <w:numId w:val="76"/>
        </w:numPr>
        <w:spacing w:after="200"/>
        <w:jc w:val="both"/>
        <w:rPr>
          <w:rFonts w:ascii="Arial" w:hAnsi="Arial" w:cs="Arial"/>
          <w:b/>
          <w:sz w:val="26"/>
          <w:szCs w:val="26"/>
          <w:u w:val="single"/>
          <w:rPrChange w:id="3176"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77" w:author="Kola Akinwale" w:date="2021-11-22T10:48:00Z">
            <w:rPr>
              <w:rFonts w:ascii="Arial Unicode MS" w:hAnsi="Arial Unicode MS"/>
              <w:b/>
              <w:sz w:val="26"/>
              <w:szCs w:val="26"/>
              <w:u w:val="single"/>
            </w:rPr>
          </w:rPrChange>
        </w:rPr>
        <w:t xml:space="preserve">Rules and regulations governing the conduct of meetings shall be approved from time to time by the National Executive Committee.     </w:t>
      </w:r>
    </w:p>
    <w:p w14:paraId="0FC4AB57" w14:textId="4962C55A" w:rsidR="00AA30FD" w:rsidRPr="00975333" w:rsidRDefault="00AA30FD" w:rsidP="00AA30FD">
      <w:pPr>
        <w:pStyle w:val="ListParagraph"/>
        <w:numPr>
          <w:ilvl w:val="0"/>
          <w:numId w:val="76"/>
        </w:numPr>
        <w:autoSpaceDE w:val="0"/>
        <w:autoSpaceDN w:val="0"/>
        <w:adjustRightInd w:val="0"/>
        <w:spacing w:after="200"/>
        <w:jc w:val="both"/>
        <w:rPr>
          <w:rFonts w:ascii="Arial" w:hAnsi="Arial" w:cs="Arial"/>
          <w:b/>
          <w:sz w:val="26"/>
          <w:szCs w:val="26"/>
          <w:u w:val="single"/>
          <w:rPrChange w:id="3178"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79" w:author="Kola Akinwale" w:date="2021-11-22T10:48:00Z">
            <w:rPr>
              <w:rFonts w:ascii="Arial Unicode MS" w:hAnsi="Arial Unicode MS"/>
              <w:b/>
              <w:sz w:val="26"/>
              <w:szCs w:val="26"/>
              <w:u w:val="single"/>
            </w:rPr>
          </w:rPrChange>
        </w:rPr>
        <w:t xml:space="preserve">No motion shall be entertained at a meeting unless at least three (3) </w:t>
      </w:r>
      <w:del w:id="3180" w:author="Kola Akinwale" w:date="2021-11-22T09:16:00Z">
        <w:r w:rsidRPr="00975333" w:rsidDel="00C9713A">
          <w:rPr>
            <w:rFonts w:ascii="Arial" w:hAnsi="Arial" w:cs="Arial"/>
            <w:b/>
            <w:sz w:val="26"/>
            <w:szCs w:val="26"/>
            <w:u w:val="single"/>
            <w:rPrChange w:id="3181" w:author="Kola Akinwale" w:date="2021-11-22T10:48:00Z">
              <w:rPr>
                <w:rFonts w:ascii="Arial Unicode MS" w:hAnsi="Arial Unicode MS"/>
                <w:b/>
                <w:sz w:val="26"/>
                <w:szCs w:val="26"/>
                <w:u w:val="single"/>
              </w:rPr>
            </w:rPrChange>
          </w:rPr>
          <w:delText>days notice</w:delText>
        </w:r>
      </w:del>
      <w:ins w:id="3182" w:author="Kola Akinwale" w:date="2021-11-22T09:16:00Z">
        <w:r w:rsidR="00C9713A" w:rsidRPr="00975333">
          <w:rPr>
            <w:rFonts w:ascii="Arial" w:hAnsi="Arial" w:cs="Arial"/>
            <w:b/>
            <w:sz w:val="26"/>
            <w:szCs w:val="26"/>
            <w:u w:val="single"/>
            <w:rPrChange w:id="3183" w:author="Kola Akinwale" w:date="2021-11-22T10:48:00Z">
              <w:rPr>
                <w:rFonts w:ascii="Arial Unicode MS" w:hAnsi="Arial Unicode MS"/>
                <w:b/>
                <w:sz w:val="26"/>
                <w:szCs w:val="26"/>
                <w:u w:val="single"/>
              </w:rPr>
            </w:rPrChange>
          </w:rPr>
          <w:t>days’ notice</w:t>
        </w:r>
      </w:ins>
      <w:r w:rsidRPr="00975333">
        <w:rPr>
          <w:rFonts w:ascii="Arial" w:hAnsi="Arial" w:cs="Arial"/>
          <w:b/>
          <w:sz w:val="26"/>
          <w:szCs w:val="26"/>
          <w:u w:val="single"/>
          <w:rPrChange w:id="3184" w:author="Kola Akinwale" w:date="2021-11-22T10:48:00Z">
            <w:rPr>
              <w:rFonts w:ascii="Arial Unicode MS" w:hAnsi="Arial Unicode MS"/>
              <w:b/>
              <w:sz w:val="26"/>
              <w:szCs w:val="26"/>
              <w:u w:val="single"/>
            </w:rPr>
          </w:rPrChange>
        </w:rPr>
        <w:t xml:space="preserve"> of such motion had been given in writing to the Secretary or to the Chairman, except: </w:t>
      </w:r>
    </w:p>
    <w:p w14:paraId="06EDE3CD" w14:textId="77777777" w:rsidR="00AA30FD" w:rsidRPr="00975333" w:rsidRDefault="00AA30FD" w:rsidP="00AA30FD">
      <w:pPr>
        <w:pStyle w:val="ListParagraph"/>
        <w:numPr>
          <w:ilvl w:val="1"/>
          <w:numId w:val="77"/>
        </w:numPr>
        <w:autoSpaceDE w:val="0"/>
        <w:autoSpaceDN w:val="0"/>
        <w:adjustRightInd w:val="0"/>
        <w:spacing w:after="200"/>
        <w:jc w:val="both"/>
        <w:rPr>
          <w:rFonts w:ascii="Arial" w:hAnsi="Arial" w:cs="Arial"/>
          <w:b/>
          <w:sz w:val="26"/>
          <w:szCs w:val="26"/>
          <w:u w:val="single"/>
          <w:rPrChange w:id="3185"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86" w:author="Kola Akinwale" w:date="2021-11-22T10:48:00Z">
            <w:rPr>
              <w:rFonts w:ascii="Arial Unicode MS" w:hAnsi="Arial Unicode MS"/>
              <w:b/>
              <w:sz w:val="26"/>
              <w:szCs w:val="26"/>
              <w:u w:val="single"/>
            </w:rPr>
          </w:rPrChange>
        </w:rPr>
        <w:t xml:space="preserve">A motion that any subject be deferred or referred to a Committee or some appropriate body. </w:t>
      </w:r>
    </w:p>
    <w:p w14:paraId="6F48F5FA" w14:textId="77777777" w:rsidR="00AA30FD" w:rsidRPr="00975333" w:rsidRDefault="00AA30FD" w:rsidP="00AA30FD">
      <w:pPr>
        <w:pStyle w:val="ListParagraph"/>
        <w:numPr>
          <w:ilvl w:val="1"/>
          <w:numId w:val="77"/>
        </w:numPr>
        <w:autoSpaceDE w:val="0"/>
        <w:autoSpaceDN w:val="0"/>
        <w:adjustRightInd w:val="0"/>
        <w:spacing w:after="200"/>
        <w:jc w:val="both"/>
        <w:rPr>
          <w:rFonts w:ascii="Arial" w:hAnsi="Arial" w:cs="Arial"/>
          <w:b/>
          <w:sz w:val="26"/>
          <w:szCs w:val="26"/>
          <w:u w:val="single"/>
          <w:rPrChange w:id="318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88" w:author="Kola Akinwale" w:date="2021-11-22T10:48:00Z">
            <w:rPr>
              <w:rFonts w:ascii="Arial Unicode MS" w:hAnsi="Arial Unicode MS"/>
              <w:b/>
              <w:sz w:val="26"/>
              <w:szCs w:val="26"/>
              <w:u w:val="single"/>
            </w:rPr>
          </w:rPrChange>
        </w:rPr>
        <w:t>A motion for adjournment; and</w:t>
      </w:r>
    </w:p>
    <w:p w14:paraId="5D117519" w14:textId="77777777" w:rsidR="00AA30FD" w:rsidRPr="00975333" w:rsidRDefault="00AA30FD" w:rsidP="00AA30FD">
      <w:pPr>
        <w:pStyle w:val="ListParagraph"/>
        <w:numPr>
          <w:ilvl w:val="1"/>
          <w:numId w:val="77"/>
        </w:numPr>
        <w:autoSpaceDE w:val="0"/>
        <w:autoSpaceDN w:val="0"/>
        <w:adjustRightInd w:val="0"/>
        <w:spacing w:after="200"/>
        <w:jc w:val="both"/>
        <w:rPr>
          <w:rFonts w:ascii="Arial" w:hAnsi="Arial" w:cs="Arial"/>
          <w:b/>
          <w:sz w:val="26"/>
          <w:szCs w:val="26"/>
          <w:u w:val="single"/>
          <w:rPrChange w:id="3189"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90" w:author="Kola Akinwale" w:date="2021-11-22T10:48:00Z">
            <w:rPr>
              <w:rFonts w:ascii="Arial Unicode MS" w:hAnsi="Arial Unicode MS"/>
              <w:b/>
              <w:sz w:val="26"/>
              <w:szCs w:val="26"/>
              <w:u w:val="single"/>
            </w:rPr>
          </w:rPrChange>
        </w:rPr>
        <w:t>A motion proposing an amendment to some opinion or motion already presented at the same meeting.</w:t>
      </w:r>
    </w:p>
    <w:p w14:paraId="01C634E6"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191"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92" w:author="Kola Akinwale" w:date="2021-11-22T10:48:00Z">
            <w:rPr>
              <w:rFonts w:ascii="Arial Unicode MS" w:hAnsi="Arial Unicode MS"/>
              <w:b/>
              <w:sz w:val="26"/>
              <w:szCs w:val="26"/>
              <w:u w:val="single"/>
            </w:rPr>
          </w:rPrChange>
        </w:rPr>
        <w:t>Every motion and amendment of any motion shall be seconded before discussion.</w:t>
      </w:r>
    </w:p>
    <w:p w14:paraId="2BE815DA"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193"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94" w:author="Kola Akinwale" w:date="2021-11-22T10:48:00Z">
            <w:rPr>
              <w:rFonts w:ascii="Arial Unicode MS" w:hAnsi="Arial Unicode MS"/>
              <w:b/>
              <w:sz w:val="26"/>
              <w:szCs w:val="26"/>
              <w:u w:val="single"/>
            </w:rPr>
          </w:rPrChange>
        </w:rPr>
        <w:t>A motion for amendment of any motion may be withdrawn at any time at the request of the mover.</w:t>
      </w:r>
    </w:p>
    <w:p w14:paraId="019B0BD1"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195"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96" w:author="Kola Akinwale" w:date="2021-11-22T10:48:00Z">
            <w:rPr>
              <w:rFonts w:ascii="Arial Unicode MS" w:hAnsi="Arial Unicode MS"/>
              <w:b/>
              <w:sz w:val="26"/>
              <w:szCs w:val="26"/>
              <w:u w:val="single"/>
            </w:rPr>
          </w:rPrChange>
        </w:rPr>
        <w:t>In urgent or emergency situations, the Chairman of a meeting shall have the discretion to dispense or not with the requirement to give notice of motion.</w:t>
      </w:r>
    </w:p>
    <w:p w14:paraId="3420FD36"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19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198" w:author="Kola Akinwale" w:date="2021-11-22T10:48:00Z">
            <w:rPr>
              <w:rFonts w:ascii="Arial Unicode MS" w:hAnsi="Arial Unicode MS"/>
              <w:b/>
              <w:sz w:val="26"/>
              <w:szCs w:val="26"/>
              <w:u w:val="single"/>
            </w:rPr>
          </w:rPrChange>
        </w:rPr>
        <w:t xml:space="preserve">Deliberations at a meeting shall be strictly on the subject matter(s) listed on the agenda for the meeting provided that general issues may be presented or discussed at the end of the main agenda. </w:t>
      </w:r>
    </w:p>
    <w:p w14:paraId="709EC181"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199"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200" w:author="Kola Akinwale" w:date="2021-11-22T10:48:00Z">
            <w:rPr>
              <w:rFonts w:ascii="Arial Unicode MS" w:hAnsi="Arial Unicode MS"/>
              <w:b/>
              <w:sz w:val="26"/>
              <w:szCs w:val="26"/>
              <w:u w:val="single"/>
            </w:rPr>
          </w:rPrChange>
        </w:rPr>
        <w:t>Except upon a duly notified motion, a fresh deliberation or debate on a matter already concluded shall not be permitted.</w:t>
      </w:r>
    </w:p>
    <w:p w14:paraId="157262BF"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201"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202" w:author="Kola Akinwale" w:date="2021-11-22T10:48:00Z">
            <w:rPr>
              <w:rFonts w:ascii="Arial Unicode MS" w:hAnsi="Arial Unicode MS"/>
              <w:b/>
              <w:sz w:val="26"/>
              <w:szCs w:val="26"/>
              <w:u w:val="single"/>
            </w:rPr>
          </w:rPrChange>
        </w:rPr>
        <w:t>A member shall indicate a desire to speak by a show of one hand sitting, and shall rise to speak only when called upon to do so by the Chairman.</w:t>
      </w:r>
    </w:p>
    <w:p w14:paraId="6042F268"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203"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204" w:author="Kola Akinwale" w:date="2021-11-22T10:48:00Z">
            <w:rPr>
              <w:rFonts w:ascii="Arial Unicode MS" w:hAnsi="Arial Unicode MS"/>
              <w:b/>
              <w:sz w:val="26"/>
              <w:szCs w:val="26"/>
              <w:u w:val="single"/>
            </w:rPr>
          </w:rPrChange>
        </w:rPr>
        <w:t>Any member who deviates from these rules or from the agenda of a meeting shall immediately be called to Order by the Chairman or by another Member raising a point of Order.</w:t>
      </w:r>
    </w:p>
    <w:p w14:paraId="035A6264"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205"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206" w:author="Kola Akinwale" w:date="2021-11-22T10:48:00Z">
            <w:rPr>
              <w:rFonts w:ascii="Arial Unicode MS" w:hAnsi="Arial Unicode MS"/>
              <w:b/>
              <w:sz w:val="26"/>
              <w:szCs w:val="26"/>
              <w:u w:val="single"/>
            </w:rPr>
          </w:rPrChange>
        </w:rPr>
        <w:t>The Chairman of a meeting shall have the power to ask any erring or offending member to leave the meeting.</w:t>
      </w:r>
    </w:p>
    <w:p w14:paraId="3D7D4B4E"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20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208" w:author="Kola Akinwale" w:date="2021-11-22T10:48:00Z">
            <w:rPr>
              <w:rFonts w:ascii="Arial Unicode MS" w:hAnsi="Arial Unicode MS"/>
              <w:b/>
              <w:sz w:val="26"/>
              <w:szCs w:val="26"/>
              <w:u w:val="single"/>
            </w:rPr>
          </w:rPrChange>
        </w:rPr>
        <w:t>No member shall leave a meeting except with the permission of the Chairman.</w:t>
      </w:r>
    </w:p>
    <w:p w14:paraId="0ABEB2ED"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209"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210" w:author="Kola Akinwale" w:date="2021-11-22T10:48:00Z">
            <w:rPr>
              <w:rFonts w:ascii="Arial Unicode MS" w:hAnsi="Arial Unicode MS"/>
              <w:b/>
              <w:sz w:val="26"/>
              <w:szCs w:val="26"/>
              <w:u w:val="single"/>
            </w:rPr>
          </w:rPrChange>
        </w:rPr>
        <w:t>“Putting the question” shall follow normal Parliamentary procedure.</w:t>
      </w:r>
    </w:p>
    <w:p w14:paraId="50E2DB6E"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211"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212" w:author="Kola Akinwale" w:date="2021-11-22T10:48:00Z">
            <w:rPr>
              <w:rFonts w:ascii="Arial Unicode MS" w:hAnsi="Arial Unicode MS"/>
              <w:b/>
              <w:sz w:val="26"/>
              <w:szCs w:val="26"/>
              <w:u w:val="single"/>
            </w:rPr>
          </w:rPrChange>
        </w:rPr>
        <w:t>Voting on any subject at a meeting shall be by show of hand or voice vote or by secret ballot as the Chairman may decide.</w:t>
      </w:r>
    </w:p>
    <w:p w14:paraId="2A08E0AE"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213"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214" w:author="Kola Akinwale" w:date="2021-11-22T10:48:00Z">
            <w:rPr>
              <w:rFonts w:ascii="Arial Unicode MS" w:hAnsi="Arial Unicode MS"/>
              <w:b/>
              <w:sz w:val="26"/>
              <w:szCs w:val="26"/>
              <w:u w:val="single"/>
            </w:rPr>
          </w:rPrChange>
        </w:rPr>
        <w:t>Except as otherwise expressly provided for in this Constitution, decisions of any organ of the Party shall be taken by a simple majority of the members present and voting.</w:t>
      </w:r>
    </w:p>
    <w:p w14:paraId="31A04542"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215"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216" w:author="Kola Akinwale" w:date="2021-11-22T10:48:00Z">
            <w:rPr>
              <w:rFonts w:ascii="Arial Unicode MS" w:hAnsi="Arial Unicode MS"/>
              <w:b/>
              <w:sz w:val="26"/>
              <w:szCs w:val="26"/>
              <w:u w:val="single"/>
            </w:rPr>
          </w:rPrChange>
        </w:rPr>
        <w:t xml:space="preserve">  Any elected officer at any level, who absents himself from a properly constituted meeting for three consecutive times without reasonable cause for doing so shall be liable to disciplinary action.</w:t>
      </w:r>
    </w:p>
    <w:p w14:paraId="6C8DCAD8" w14:textId="77777777" w:rsidR="00AA30FD" w:rsidRPr="00975333" w:rsidRDefault="00AA30FD" w:rsidP="00AA30FD">
      <w:pPr>
        <w:pStyle w:val="ListParagraph"/>
        <w:numPr>
          <w:ilvl w:val="0"/>
          <w:numId w:val="76"/>
        </w:numPr>
        <w:autoSpaceDE w:val="0"/>
        <w:autoSpaceDN w:val="0"/>
        <w:adjustRightInd w:val="0"/>
        <w:jc w:val="both"/>
        <w:rPr>
          <w:rFonts w:ascii="Arial" w:hAnsi="Arial" w:cs="Arial"/>
          <w:b/>
          <w:sz w:val="26"/>
          <w:szCs w:val="26"/>
          <w:u w:val="single"/>
          <w:rPrChange w:id="321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3218" w:author="Kola Akinwale" w:date="2021-11-22T10:48:00Z">
            <w:rPr>
              <w:rFonts w:ascii="Arial Unicode MS" w:hAnsi="Arial Unicode MS"/>
              <w:b/>
              <w:sz w:val="26"/>
              <w:szCs w:val="26"/>
              <w:u w:val="single"/>
            </w:rPr>
          </w:rPrChange>
        </w:rPr>
        <w:t>The venue for all meetings of the organs of the Party at all levels shall be as approved by the appropriate executive of the Party at each level.</w:t>
      </w:r>
    </w:p>
    <w:p w14:paraId="16ABA074" w14:textId="77777777" w:rsidR="00AA30FD" w:rsidRPr="00975333" w:rsidRDefault="00AA30FD" w:rsidP="00AA30FD">
      <w:pPr>
        <w:pStyle w:val="ListParagraph"/>
        <w:numPr>
          <w:ilvl w:val="0"/>
          <w:numId w:val="76"/>
        </w:numPr>
        <w:autoSpaceDE w:val="0"/>
        <w:autoSpaceDN w:val="0"/>
        <w:adjustRightInd w:val="0"/>
        <w:spacing w:before="100" w:beforeAutospacing="1" w:after="100" w:afterAutospacing="1"/>
        <w:jc w:val="both"/>
        <w:rPr>
          <w:rFonts w:ascii="Arial" w:hAnsi="Arial" w:cs="Arial"/>
          <w:b/>
          <w:sz w:val="26"/>
          <w:szCs w:val="26"/>
          <w:u w:val="single"/>
          <w:lang w:eastAsia="en-GB"/>
          <w:rPrChange w:id="3219"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3220" w:author="Kola Akinwale" w:date="2021-11-22T10:48:00Z">
            <w:rPr>
              <w:rFonts w:ascii="Arial Unicode MS" w:hAnsi="Arial Unicode MS"/>
              <w:b/>
              <w:sz w:val="26"/>
              <w:szCs w:val="26"/>
              <w:u w:val="single"/>
              <w:lang w:eastAsia="en-GB"/>
            </w:rPr>
          </w:rPrChange>
        </w:rPr>
        <w:lastRenderedPageBreak/>
        <w:t>Any irregular conduct of meetings shall be unconstitutional and shall accordingly be null and void.</w:t>
      </w:r>
    </w:p>
    <w:p w14:paraId="51374FD7" w14:textId="37146C7A" w:rsidR="00AA30FD" w:rsidRPr="00975333" w:rsidRDefault="00AA30FD" w:rsidP="00AA30FD">
      <w:pPr>
        <w:pStyle w:val="ListParagraph"/>
        <w:numPr>
          <w:ilvl w:val="0"/>
          <w:numId w:val="76"/>
        </w:numPr>
        <w:autoSpaceDE w:val="0"/>
        <w:autoSpaceDN w:val="0"/>
        <w:adjustRightInd w:val="0"/>
        <w:spacing w:before="100" w:beforeAutospacing="1" w:after="100" w:afterAutospacing="1"/>
        <w:jc w:val="both"/>
        <w:rPr>
          <w:rFonts w:ascii="Arial" w:hAnsi="Arial" w:cs="Arial"/>
          <w:b/>
          <w:sz w:val="26"/>
          <w:szCs w:val="26"/>
          <w:u w:val="single"/>
          <w:lang w:eastAsia="en-GB"/>
          <w:rPrChange w:id="3221"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3222" w:author="Kola Akinwale" w:date="2021-11-22T10:48:00Z">
            <w:rPr>
              <w:rFonts w:ascii="Arial Unicode MS" w:hAnsi="Arial Unicode MS"/>
              <w:b/>
              <w:sz w:val="26"/>
              <w:szCs w:val="26"/>
              <w:u w:val="single"/>
              <w:lang w:eastAsia="en-GB"/>
            </w:rPr>
          </w:rPrChange>
        </w:rPr>
        <w:t xml:space="preserve">The use of disparaging, obscure, diminishing, abusive, insulting or any offensive word or statement that is unbecoming of a good parliamentarian at a meeting by a member against the party or fellow party member shall attract disciplinary action. Fighting, unruly </w:t>
      </w:r>
      <w:del w:id="3223" w:author="Kola Akinwale" w:date="2021-11-22T09:16:00Z">
        <w:r w:rsidRPr="00975333" w:rsidDel="00C9713A">
          <w:rPr>
            <w:rFonts w:ascii="Arial" w:hAnsi="Arial" w:cs="Arial"/>
            <w:b/>
            <w:sz w:val="26"/>
            <w:szCs w:val="26"/>
            <w:u w:val="single"/>
            <w:lang w:eastAsia="en-GB"/>
            <w:rPrChange w:id="3224" w:author="Kola Akinwale" w:date="2021-11-22T10:48:00Z">
              <w:rPr>
                <w:rFonts w:ascii="Arial Unicode MS" w:hAnsi="Arial Unicode MS"/>
                <w:b/>
                <w:sz w:val="26"/>
                <w:szCs w:val="26"/>
                <w:u w:val="single"/>
                <w:lang w:eastAsia="en-GB"/>
              </w:rPr>
            </w:rPrChange>
          </w:rPr>
          <w:delText>behaviour</w:delText>
        </w:r>
      </w:del>
      <w:ins w:id="3225" w:author="Kola Akinwale" w:date="2021-11-22T09:16:00Z">
        <w:r w:rsidR="00C9713A" w:rsidRPr="00975333">
          <w:rPr>
            <w:rFonts w:ascii="Arial" w:hAnsi="Arial" w:cs="Arial"/>
            <w:b/>
            <w:sz w:val="26"/>
            <w:szCs w:val="26"/>
            <w:u w:val="single"/>
            <w:lang w:eastAsia="en-GB"/>
            <w:rPrChange w:id="3226" w:author="Kola Akinwale" w:date="2021-11-22T10:48:00Z">
              <w:rPr>
                <w:rFonts w:ascii="Arial Unicode MS" w:hAnsi="Arial Unicode MS"/>
                <w:b/>
                <w:sz w:val="26"/>
                <w:szCs w:val="26"/>
                <w:u w:val="single"/>
                <w:lang w:eastAsia="en-GB"/>
              </w:rPr>
            </w:rPrChange>
          </w:rPr>
          <w:t>behavior</w:t>
        </w:r>
      </w:ins>
      <w:r w:rsidRPr="00975333">
        <w:rPr>
          <w:rFonts w:ascii="Arial" w:hAnsi="Arial" w:cs="Arial"/>
          <w:b/>
          <w:sz w:val="26"/>
          <w:szCs w:val="26"/>
          <w:u w:val="single"/>
          <w:lang w:eastAsia="en-GB"/>
          <w:rPrChange w:id="3227" w:author="Kola Akinwale" w:date="2021-11-22T10:48:00Z">
            <w:rPr>
              <w:rFonts w:ascii="Arial Unicode MS" w:hAnsi="Arial Unicode MS"/>
              <w:b/>
              <w:sz w:val="26"/>
              <w:szCs w:val="26"/>
              <w:u w:val="single"/>
              <w:lang w:eastAsia="en-GB"/>
            </w:rPr>
          </w:rPrChange>
        </w:rPr>
        <w:t xml:space="preserve">, indecent dressing, </w:t>
      </w:r>
      <w:del w:id="3228" w:author="Kola Akinwale" w:date="2021-11-22T09:16:00Z">
        <w:r w:rsidRPr="00975333" w:rsidDel="00C9713A">
          <w:rPr>
            <w:rFonts w:ascii="Arial" w:hAnsi="Arial" w:cs="Arial"/>
            <w:b/>
            <w:sz w:val="26"/>
            <w:szCs w:val="26"/>
            <w:u w:val="single"/>
            <w:lang w:eastAsia="en-GB"/>
            <w:rPrChange w:id="3229" w:author="Kola Akinwale" w:date="2021-11-22T10:48:00Z">
              <w:rPr>
                <w:rFonts w:ascii="Arial Unicode MS" w:hAnsi="Arial Unicode MS"/>
                <w:b/>
                <w:sz w:val="26"/>
                <w:szCs w:val="26"/>
                <w:u w:val="single"/>
                <w:lang w:eastAsia="en-GB"/>
              </w:rPr>
            </w:rPrChange>
          </w:rPr>
          <w:delText>etc</w:delText>
        </w:r>
      </w:del>
      <w:ins w:id="3230" w:author="Kola Akinwale" w:date="2021-11-22T09:16:00Z">
        <w:r w:rsidR="00C9713A" w:rsidRPr="00975333">
          <w:rPr>
            <w:rFonts w:ascii="Arial" w:hAnsi="Arial" w:cs="Arial"/>
            <w:b/>
            <w:sz w:val="26"/>
            <w:szCs w:val="26"/>
            <w:u w:val="single"/>
            <w:lang w:eastAsia="en-GB"/>
            <w:rPrChange w:id="3231" w:author="Kola Akinwale" w:date="2021-11-22T10:48:00Z">
              <w:rPr>
                <w:rFonts w:ascii="Arial Unicode MS" w:hAnsi="Arial Unicode MS"/>
                <w:b/>
                <w:sz w:val="26"/>
                <w:szCs w:val="26"/>
                <w:u w:val="single"/>
                <w:lang w:eastAsia="en-GB"/>
              </w:rPr>
            </w:rPrChange>
          </w:rPr>
          <w:t>etc.</w:t>
        </w:r>
      </w:ins>
      <w:r w:rsidRPr="00975333">
        <w:rPr>
          <w:rFonts w:ascii="Arial" w:hAnsi="Arial" w:cs="Arial"/>
          <w:b/>
          <w:sz w:val="26"/>
          <w:szCs w:val="26"/>
          <w:u w:val="single"/>
          <w:lang w:eastAsia="en-GB"/>
          <w:rPrChange w:id="3232" w:author="Kola Akinwale" w:date="2021-11-22T10:48:00Z">
            <w:rPr>
              <w:rFonts w:ascii="Arial Unicode MS" w:hAnsi="Arial Unicode MS"/>
              <w:b/>
              <w:sz w:val="26"/>
              <w:szCs w:val="26"/>
              <w:u w:val="single"/>
              <w:lang w:eastAsia="en-GB"/>
            </w:rPr>
          </w:rPrChange>
        </w:rPr>
        <w:t xml:space="preserve"> shall be similarly treated. </w:t>
      </w:r>
    </w:p>
    <w:p w14:paraId="51FED2CE" w14:textId="794792AE" w:rsidR="00AA30FD" w:rsidRPr="00975333" w:rsidRDefault="00AA30FD" w:rsidP="00AA30FD">
      <w:pPr>
        <w:pStyle w:val="ListParagraph"/>
        <w:numPr>
          <w:ilvl w:val="0"/>
          <w:numId w:val="76"/>
        </w:numPr>
        <w:autoSpaceDE w:val="0"/>
        <w:autoSpaceDN w:val="0"/>
        <w:adjustRightInd w:val="0"/>
        <w:spacing w:before="100" w:beforeAutospacing="1" w:after="100" w:afterAutospacing="1"/>
        <w:jc w:val="both"/>
        <w:rPr>
          <w:rFonts w:ascii="Arial" w:hAnsi="Arial" w:cs="Arial"/>
          <w:b/>
          <w:sz w:val="26"/>
          <w:szCs w:val="26"/>
          <w:u w:val="single"/>
          <w:lang w:eastAsia="en-GB"/>
          <w:rPrChange w:id="3233"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3234" w:author="Kola Akinwale" w:date="2021-11-22T10:48:00Z">
            <w:rPr>
              <w:rFonts w:ascii="Arial Unicode MS" w:hAnsi="Arial Unicode MS"/>
              <w:b/>
              <w:sz w:val="26"/>
              <w:szCs w:val="26"/>
              <w:u w:val="single"/>
              <w:lang w:eastAsia="en-GB"/>
            </w:rPr>
          </w:rPrChange>
        </w:rPr>
        <w:t xml:space="preserve">Any member deviating from these rules or from the </w:t>
      </w:r>
      <w:del w:id="3235" w:author="Kola Akinwale" w:date="2021-11-22T09:16:00Z">
        <w:r w:rsidRPr="00975333" w:rsidDel="00C9713A">
          <w:rPr>
            <w:rFonts w:ascii="Arial" w:hAnsi="Arial" w:cs="Arial"/>
            <w:b/>
            <w:sz w:val="26"/>
            <w:szCs w:val="26"/>
            <w:u w:val="single"/>
            <w:lang w:eastAsia="en-GB"/>
            <w:rPrChange w:id="3236" w:author="Kola Akinwale" w:date="2021-11-22T10:48:00Z">
              <w:rPr>
                <w:rFonts w:ascii="Arial Unicode MS" w:hAnsi="Arial Unicode MS"/>
                <w:b/>
                <w:sz w:val="26"/>
                <w:szCs w:val="26"/>
                <w:u w:val="single"/>
                <w:lang w:eastAsia="en-GB"/>
              </w:rPr>
            </w:rPrChange>
          </w:rPr>
          <w:delText>agenda .of</w:delText>
        </w:r>
      </w:del>
      <w:ins w:id="3237" w:author="Kola Akinwale" w:date="2021-11-22T09:16:00Z">
        <w:r w:rsidR="00C9713A" w:rsidRPr="00975333">
          <w:rPr>
            <w:rFonts w:ascii="Arial" w:hAnsi="Arial" w:cs="Arial"/>
            <w:b/>
            <w:sz w:val="26"/>
            <w:szCs w:val="26"/>
            <w:u w:val="single"/>
            <w:lang w:eastAsia="en-GB"/>
            <w:rPrChange w:id="3238" w:author="Kola Akinwale" w:date="2021-11-22T10:48:00Z">
              <w:rPr>
                <w:rFonts w:ascii="Arial Unicode MS" w:hAnsi="Arial Unicode MS"/>
                <w:b/>
                <w:sz w:val="26"/>
                <w:szCs w:val="26"/>
                <w:u w:val="single"/>
                <w:lang w:eastAsia="en-GB"/>
              </w:rPr>
            </w:rPrChange>
          </w:rPr>
          <w:t>agenda. of</w:t>
        </w:r>
      </w:ins>
      <w:r w:rsidRPr="00975333">
        <w:rPr>
          <w:rFonts w:ascii="Arial" w:hAnsi="Arial" w:cs="Arial"/>
          <w:b/>
          <w:sz w:val="26"/>
          <w:szCs w:val="26"/>
          <w:u w:val="single"/>
          <w:lang w:eastAsia="en-GB"/>
          <w:rPrChange w:id="3239" w:author="Kola Akinwale" w:date="2021-11-22T10:48:00Z">
            <w:rPr>
              <w:rFonts w:ascii="Arial Unicode MS" w:hAnsi="Arial Unicode MS"/>
              <w:b/>
              <w:sz w:val="26"/>
              <w:szCs w:val="26"/>
              <w:u w:val="single"/>
              <w:lang w:eastAsia="en-GB"/>
            </w:rPr>
          </w:rPrChange>
        </w:rPr>
        <w:t xml:space="preserve"> a meeting shall be immediately called to order by the Chairman or by another member raising a point of order.</w:t>
      </w:r>
    </w:p>
    <w:p w14:paraId="37EA11A9" w14:textId="6F05BEB5" w:rsidR="00AA30FD" w:rsidRDefault="00AA30FD" w:rsidP="00AA30FD">
      <w:pPr>
        <w:pStyle w:val="ListParagraph"/>
        <w:numPr>
          <w:ilvl w:val="0"/>
          <w:numId w:val="76"/>
        </w:numPr>
        <w:autoSpaceDE w:val="0"/>
        <w:autoSpaceDN w:val="0"/>
        <w:adjustRightInd w:val="0"/>
        <w:spacing w:before="100" w:beforeAutospacing="1" w:after="100" w:afterAutospacing="1"/>
        <w:jc w:val="both"/>
        <w:rPr>
          <w:ins w:id="3240" w:author="Kola Akinwale" w:date="2021-11-22T10:54:00Z"/>
          <w:rFonts w:ascii="Arial" w:hAnsi="Arial" w:cs="Arial"/>
          <w:b/>
          <w:sz w:val="26"/>
          <w:szCs w:val="26"/>
          <w:u w:val="single"/>
          <w:lang w:eastAsia="en-GB"/>
        </w:rPr>
      </w:pPr>
      <w:r w:rsidRPr="00975333">
        <w:rPr>
          <w:rFonts w:ascii="Arial" w:hAnsi="Arial" w:cs="Arial"/>
          <w:b/>
          <w:sz w:val="26"/>
          <w:szCs w:val="26"/>
          <w:u w:val="single"/>
          <w:lang w:eastAsia="en-GB"/>
          <w:rPrChange w:id="3241" w:author="Kola Akinwale" w:date="2021-11-22T10:48:00Z">
            <w:rPr>
              <w:rFonts w:ascii="Arial Unicode MS" w:hAnsi="Arial Unicode MS"/>
              <w:b/>
              <w:sz w:val="26"/>
              <w:szCs w:val="26"/>
              <w:u w:val="single"/>
              <w:lang w:eastAsia="en-GB"/>
            </w:rPr>
          </w:rPrChange>
        </w:rPr>
        <w:t>No meeting shall commence in the absence of the required quorum</w:t>
      </w:r>
    </w:p>
    <w:p w14:paraId="4A721FBD" w14:textId="77777777" w:rsidR="00B42B9A" w:rsidRPr="00975333" w:rsidRDefault="00B42B9A" w:rsidP="00B42B9A">
      <w:pPr>
        <w:pStyle w:val="ListParagraph"/>
        <w:autoSpaceDE w:val="0"/>
        <w:autoSpaceDN w:val="0"/>
        <w:adjustRightInd w:val="0"/>
        <w:spacing w:before="100" w:beforeAutospacing="1" w:after="100" w:afterAutospacing="1"/>
        <w:jc w:val="both"/>
        <w:rPr>
          <w:rFonts w:ascii="Arial" w:hAnsi="Arial" w:cs="Arial"/>
          <w:b/>
          <w:sz w:val="26"/>
          <w:szCs w:val="26"/>
          <w:u w:val="single"/>
          <w:lang w:eastAsia="en-GB"/>
          <w:rPrChange w:id="3242" w:author="Kola Akinwale" w:date="2021-11-22T10:48:00Z">
            <w:rPr>
              <w:rFonts w:ascii="Arial Unicode MS" w:hAnsi="Arial Unicode MS"/>
              <w:b/>
              <w:sz w:val="26"/>
              <w:szCs w:val="26"/>
              <w:u w:val="single"/>
              <w:lang w:eastAsia="en-GB"/>
            </w:rPr>
          </w:rPrChange>
        </w:rPr>
        <w:pPrChange w:id="3243" w:author="Kola Akinwale" w:date="2021-11-22T10:54:00Z">
          <w:pPr>
            <w:pStyle w:val="ListParagraph"/>
            <w:numPr>
              <w:numId w:val="76"/>
            </w:numPr>
            <w:autoSpaceDE w:val="0"/>
            <w:autoSpaceDN w:val="0"/>
            <w:adjustRightInd w:val="0"/>
            <w:spacing w:before="100" w:beforeAutospacing="1" w:after="100" w:afterAutospacing="1"/>
            <w:ind w:hanging="360"/>
            <w:jc w:val="both"/>
          </w:pPr>
        </w:pPrChange>
      </w:pPr>
    </w:p>
    <w:p w14:paraId="29B45EA8" w14:textId="77777777" w:rsidR="00AA30FD" w:rsidRPr="00975333" w:rsidRDefault="00AA30FD" w:rsidP="00AA30FD">
      <w:pPr>
        <w:jc w:val="both"/>
        <w:rPr>
          <w:rFonts w:ascii="Arial" w:hAnsi="Arial" w:cs="Arial"/>
          <w:b/>
          <w:sz w:val="2"/>
          <w:szCs w:val="26"/>
          <w:rPrChange w:id="3244" w:author="Kola Akinwale" w:date="2021-11-22T10:48:00Z">
            <w:rPr>
              <w:rFonts w:ascii="Arial Unicode MS" w:hAnsi="Arial Unicode MS"/>
              <w:b/>
              <w:sz w:val="2"/>
              <w:szCs w:val="26"/>
            </w:rPr>
          </w:rPrChange>
        </w:rPr>
      </w:pPr>
    </w:p>
    <w:p w14:paraId="07A019D8" w14:textId="77777777" w:rsidR="00AA30FD" w:rsidRPr="00B42B9A" w:rsidRDefault="00AA30FD" w:rsidP="00AA30FD">
      <w:pPr>
        <w:jc w:val="both"/>
        <w:rPr>
          <w:rFonts w:ascii="Arial" w:hAnsi="Arial" w:cs="Arial"/>
          <w:b/>
          <w:bCs/>
          <w:sz w:val="26"/>
          <w:szCs w:val="26"/>
          <w:rPrChange w:id="3245" w:author="Kola Akinwale" w:date="2021-11-22T10:54:00Z">
            <w:rPr>
              <w:rFonts w:ascii="Arial Unicode MS" w:hAnsi="Arial Unicode MS"/>
              <w:sz w:val="26"/>
              <w:szCs w:val="26"/>
            </w:rPr>
          </w:rPrChange>
        </w:rPr>
      </w:pPr>
      <w:r w:rsidRPr="00B42B9A">
        <w:rPr>
          <w:rFonts w:ascii="Arial" w:hAnsi="Arial" w:cs="Arial"/>
          <w:b/>
          <w:bCs/>
          <w:sz w:val="26"/>
          <w:szCs w:val="26"/>
          <w:rPrChange w:id="3246" w:author="Kola Akinwale" w:date="2021-11-22T10:54:00Z">
            <w:rPr>
              <w:rFonts w:ascii="Arial Unicode MS" w:hAnsi="Arial Unicode MS"/>
              <w:sz w:val="26"/>
              <w:szCs w:val="26"/>
            </w:rPr>
          </w:rPrChange>
        </w:rPr>
        <w:t>ARTICLE 19</w:t>
      </w:r>
    </w:p>
    <w:p w14:paraId="240C1989" w14:textId="77777777" w:rsidR="00AA30FD" w:rsidRPr="00B42B9A" w:rsidRDefault="00AA30FD" w:rsidP="00AA30FD">
      <w:pPr>
        <w:jc w:val="both"/>
        <w:rPr>
          <w:rFonts w:ascii="Arial" w:hAnsi="Arial" w:cs="Arial"/>
          <w:b/>
          <w:bCs/>
          <w:sz w:val="26"/>
          <w:szCs w:val="26"/>
          <w:rPrChange w:id="3247" w:author="Kola Akinwale" w:date="2021-11-22T10:54:00Z">
            <w:rPr>
              <w:rFonts w:ascii="Arial Unicode MS" w:hAnsi="Arial Unicode MS"/>
              <w:sz w:val="26"/>
              <w:szCs w:val="26"/>
            </w:rPr>
          </w:rPrChange>
        </w:rPr>
      </w:pPr>
      <w:r w:rsidRPr="00B42B9A">
        <w:rPr>
          <w:rFonts w:ascii="Arial" w:hAnsi="Arial" w:cs="Arial"/>
          <w:b/>
          <w:bCs/>
          <w:sz w:val="26"/>
          <w:szCs w:val="26"/>
          <w:rPrChange w:id="3248" w:author="Kola Akinwale" w:date="2021-11-22T10:54:00Z">
            <w:rPr>
              <w:rFonts w:ascii="Arial Unicode MS" w:hAnsi="Arial Unicode MS"/>
              <w:sz w:val="26"/>
              <w:szCs w:val="26"/>
            </w:rPr>
          </w:rPrChange>
        </w:rPr>
        <w:t>POWERS AND FUNCTIONS OF PARTY ORGANS</w:t>
      </w:r>
    </w:p>
    <w:p w14:paraId="7F3C5ABB" w14:textId="77777777" w:rsidR="00AA30FD" w:rsidRPr="00975333" w:rsidRDefault="00AA30FD" w:rsidP="00AA30FD">
      <w:pPr>
        <w:jc w:val="both"/>
        <w:rPr>
          <w:rFonts w:ascii="Arial" w:hAnsi="Arial" w:cs="Arial"/>
          <w:sz w:val="2"/>
          <w:szCs w:val="26"/>
          <w:rPrChange w:id="3249" w:author="Kola Akinwale" w:date="2021-11-22T10:48:00Z">
            <w:rPr>
              <w:rFonts w:ascii="Arial Unicode MS" w:hAnsi="Arial Unicode MS"/>
              <w:sz w:val="2"/>
              <w:szCs w:val="26"/>
            </w:rPr>
          </w:rPrChange>
        </w:rPr>
      </w:pPr>
    </w:p>
    <w:p w14:paraId="4971C074" w14:textId="77777777" w:rsidR="00AA30FD" w:rsidRPr="00975333" w:rsidRDefault="00AA30FD" w:rsidP="00AA30FD">
      <w:pPr>
        <w:pStyle w:val="ListParagraph"/>
        <w:numPr>
          <w:ilvl w:val="0"/>
          <w:numId w:val="78"/>
        </w:numPr>
        <w:jc w:val="both"/>
        <w:rPr>
          <w:rFonts w:ascii="Arial" w:hAnsi="Arial" w:cs="Arial"/>
          <w:sz w:val="26"/>
          <w:szCs w:val="26"/>
          <w:rPrChange w:id="3250" w:author="Kola Akinwale" w:date="2021-11-22T10:48:00Z">
            <w:rPr>
              <w:rFonts w:ascii="Arial Unicode MS" w:hAnsi="Arial Unicode MS"/>
              <w:sz w:val="26"/>
              <w:szCs w:val="26"/>
            </w:rPr>
          </w:rPrChange>
        </w:rPr>
      </w:pPr>
      <w:r w:rsidRPr="00975333">
        <w:rPr>
          <w:rFonts w:ascii="Arial" w:hAnsi="Arial" w:cs="Arial"/>
          <w:sz w:val="26"/>
          <w:szCs w:val="26"/>
          <w:rPrChange w:id="3251" w:author="Kola Akinwale" w:date="2021-11-22T10:48:00Z">
            <w:rPr>
              <w:rFonts w:ascii="Arial Unicode MS" w:hAnsi="Arial Unicode MS"/>
              <w:sz w:val="26"/>
              <w:szCs w:val="26"/>
            </w:rPr>
          </w:rPrChange>
        </w:rPr>
        <w:t xml:space="preserve">Polling Unit Executive </w:t>
      </w:r>
    </w:p>
    <w:p w14:paraId="2BF0FA2F" w14:textId="77777777" w:rsidR="00AA30FD" w:rsidRPr="00975333" w:rsidRDefault="00AA30FD" w:rsidP="00AA30FD">
      <w:pPr>
        <w:pStyle w:val="ListParagraph"/>
        <w:jc w:val="both"/>
        <w:rPr>
          <w:rFonts w:ascii="Arial" w:hAnsi="Arial" w:cs="Arial"/>
          <w:sz w:val="4"/>
          <w:szCs w:val="26"/>
          <w:rPrChange w:id="3252" w:author="Kola Akinwale" w:date="2021-11-22T10:48:00Z">
            <w:rPr>
              <w:rFonts w:ascii="Arial Unicode MS" w:hAnsi="Arial Unicode MS"/>
              <w:sz w:val="4"/>
              <w:szCs w:val="26"/>
            </w:rPr>
          </w:rPrChange>
        </w:rPr>
      </w:pPr>
    </w:p>
    <w:p w14:paraId="56BAA0F5" w14:textId="3F6A87E1" w:rsidR="00AA30FD" w:rsidRPr="00975333" w:rsidRDefault="00AA30FD" w:rsidP="00AA30FD">
      <w:pPr>
        <w:pStyle w:val="ListParagraph"/>
        <w:numPr>
          <w:ilvl w:val="0"/>
          <w:numId w:val="79"/>
        </w:numPr>
        <w:ind w:left="1418" w:hanging="425"/>
        <w:jc w:val="both"/>
        <w:rPr>
          <w:rFonts w:ascii="Arial" w:hAnsi="Arial" w:cs="Arial"/>
          <w:sz w:val="26"/>
          <w:szCs w:val="26"/>
          <w:rPrChange w:id="3253" w:author="Kola Akinwale" w:date="2021-11-22T10:48:00Z">
            <w:rPr>
              <w:rFonts w:ascii="Arial Unicode MS" w:hAnsi="Arial Unicode MS"/>
              <w:sz w:val="26"/>
              <w:szCs w:val="26"/>
            </w:rPr>
          </w:rPrChange>
        </w:rPr>
      </w:pPr>
      <w:r w:rsidRPr="00975333">
        <w:rPr>
          <w:rFonts w:ascii="Arial" w:hAnsi="Arial" w:cs="Arial"/>
          <w:sz w:val="26"/>
          <w:szCs w:val="26"/>
          <w:rPrChange w:id="3254" w:author="Kola Akinwale" w:date="2021-11-22T10:48:00Z">
            <w:rPr>
              <w:rFonts w:ascii="Arial Unicode MS" w:hAnsi="Arial Unicode MS"/>
              <w:sz w:val="26"/>
              <w:szCs w:val="26"/>
            </w:rPr>
          </w:rPrChange>
        </w:rPr>
        <w:t xml:space="preserve">Plan the house-to house campaign within the </w:t>
      </w:r>
      <w:del w:id="3255" w:author="Kola Akinwale" w:date="2021-11-22T09:16:00Z">
        <w:r w:rsidRPr="00975333" w:rsidDel="00C9713A">
          <w:rPr>
            <w:rFonts w:ascii="Arial" w:hAnsi="Arial" w:cs="Arial"/>
            <w:sz w:val="26"/>
            <w:szCs w:val="26"/>
            <w:rPrChange w:id="3256" w:author="Kola Akinwale" w:date="2021-11-22T10:48:00Z">
              <w:rPr>
                <w:rFonts w:ascii="Arial Unicode MS" w:hAnsi="Arial Unicode MS"/>
                <w:sz w:val="26"/>
                <w:szCs w:val="26"/>
              </w:rPr>
            </w:rPrChange>
          </w:rPr>
          <w:delText>neighbourhood</w:delText>
        </w:r>
      </w:del>
      <w:ins w:id="3257" w:author="Kola Akinwale" w:date="2021-11-22T09:16:00Z">
        <w:r w:rsidR="00C9713A" w:rsidRPr="00975333">
          <w:rPr>
            <w:rFonts w:ascii="Arial" w:hAnsi="Arial" w:cs="Arial"/>
            <w:sz w:val="26"/>
            <w:szCs w:val="26"/>
            <w:rPrChange w:id="3258" w:author="Kola Akinwale" w:date="2021-11-22T10:48:00Z">
              <w:rPr>
                <w:rFonts w:ascii="Arial Unicode MS" w:hAnsi="Arial Unicode MS"/>
                <w:sz w:val="26"/>
                <w:szCs w:val="26"/>
              </w:rPr>
            </w:rPrChange>
          </w:rPr>
          <w:t>neighborhood</w:t>
        </w:r>
      </w:ins>
      <w:r w:rsidRPr="00975333">
        <w:rPr>
          <w:rFonts w:ascii="Arial" w:hAnsi="Arial" w:cs="Arial"/>
          <w:sz w:val="26"/>
          <w:szCs w:val="26"/>
          <w:rPrChange w:id="3259" w:author="Kola Akinwale" w:date="2021-11-22T10:48:00Z">
            <w:rPr>
              <w:rFonts w:ascii="Arial Unicode MS" w:hAnsi="Arial Unicode MS"/>
              <w:sz w:val="26"/>
              <w:szCs w:val="26"/>
            </w:rPr>
          </w:rPrChange>
        </w:rPr>
        <w:t xml:space="preserve"> of the Polling Units</w:t>
      </w:r>
    </w:p>
    <w:p w14:paraId="50BDC692" w14:textId="77777777" w:rsidR="00AA30FD" w:rsidRPr="00975333" w:rsidRDefault="00AA30FD" w:rsidP="00AA30FD">
      <w:pPr>
        <w:pStyle w:val="ListParagraph"/>
        <w:numPr>
          <w:ilvl w:val="0"/>
          <w:numId w:val="79"/>
        </w:numPr>
        <w:ind w:left="1418" w:hanging="425"/>
        <w:jc w:val="both"/>
        <w:rPr>
          <w:rFonts w:ascii="Arial" w:hAnsi="Arial" w:cs="Arial"/>
          <w:sz w:val="26"/>
          <w:szCs w:val="26"/>
          <w:rPrChange w:id="3260" w:author="Kola Akinwale" w:date="2021-11-22T10:48:00Z">
            <w:rPr>
              <w:rFonts w:ascii="Arial Unicode MS" w:hAnsi="Arial Unicode MS"/>
              <w:sz w:val="26"/>
              <w:szCs w:val="26"/>
            </w:rPr>
          </w:rPrChange>
        </w:rPr>
      </w:pPr>
      <w:r w:rsidRPr="00975333">
        <w:rPr>
          <w:rFonts w:ascii="Arial" w:hAnsi="Arial" w:cs="Arial"/>
          <w:sz w:val="26"/>
          <w:szCs w:val="26"/>
          <w:rPrChange w:id="3261" w:author="Kola Akinwale" w:date="2021-11-22T10:48:00Z">
            <w:rPr>
              <w:rFonts w:ascii="Arial Unicode MS" w:hAnsi="Arial Unicode MS"/>
              <w:sz w:val="26"/>
              <w:szCs w:val="26"/>
            </w:rPr>
          </w:rPrChange>
        </w:rPr>
        <w:t xml:space="preserve">Develop effective strategies for protecting the votes cast for the Party during elections </w:t>
      </w:r>
    </w:p>
    <w:p w14:paraId="1B77BAA3" w14:textId="77777777" w:rsidR="00AA30FD" w:rsidRPr="00975333" w:rsidRDefault="00AA30FD" w:rsidP="00AA30FD">
      <w:pPr>
        <w:pStyle w:val="ListParagraph"/>
        <w:numPr>
          <w:ilvl w:val="0"/>
          <w:numId w:val="79"/>
        </w:numPr>
        <w:ind w:left="1418" w:hanging="425"/>
        <w:jc w:val="both"/>
        <w:rPr>
          <w:rFonts w:ascii="Arial" w:hAnsi="Arial" w:cs="Arial"/>
          <w:sz w:val="26"/>
          <w:szCs w:val="26"/>
          <w:rPrChange w:id="3262" w:author="Kola Akinwale" w:date="2021-11-22T10:48:00Z">
            <w:rPr>
              <w:rFonts w:ascii="Arial Unicode MS" w:hAnsi="Arial Unicode MS"/>
              <w:sz w:val="26"/>
              <w:szCs w:val="26"/>
            </w:rPr>
          </w:rPrChange>
        </w:rPr>
      </w:pPr>
      <w:r w:rsidRPr="00975333">
        <w:rPr>
          <w:rFonts w:ascii="Arial" w:hAnsi="Arial" w:cs="Arial"/>
          <w:sz w:val="26"/>
          <w:szCs w:val="26"/>
          <w:rPrChange w:id="3263" w:author="Kola Akinwale" w:date="2021-11-22T10:48:00Z">
            <w:rPr>
              <w:rFonts w:ascii="Arial Unicode MS" w:hAnsi="Arial Unicode MS"/>
              <w:sz w:val="26"/>
              <w:szCs w:val="26"/>
            </w:rPr>
          </w:rPrChange>
        </w:rPr>
        <w:t>Select committee members who will serve as polling unit agents during elections.</w:t>
      </w:r>
    </w:p>
    <w:p w14:paraId="5B3FD2C2" w14:textId="77777777" w:rsidR="00AA30FD" w:rsidRPr="00975333" w:rsidRDefault="00AA30FD" w:rsidP="00AA30FD">
      <w:pPr>
        <w:pStyle w:val="ListParagraph"/>
        <w:numPr>
          <w:ilvl w:val="0"/>
          <w:numId w:val="79"/>
        </w:numPr>
        <w:ind w:left="1418" w:hanging="425"/>
        <w:jc w:val="both"/>
        <w:rPr>
          <w:rFonts w:ascii="Arial" w:hAnsi="Arial" w:cs="Arial"/>
          <w:sz w:val="26"/>
          <w:szCs w:val="26"/>
          <w:rPrChange w:id="3264" w:author="Kola Akinwale" w:date="2021-11-22T10:48:00Z">
            <w:rPr>
              <w:rFonts w:ascii="Arial Unicode MS" w:hAnsi="Arial Unicode MS"/>
              <w:sz w:val="26"/>
              <w:szCs w:val="26"/>
            </w:rPr>
          </w:rPrChange>
        </w:rPr>
      </w:pPr>
      <w:r w:rsidRPr="00975333">
        <w:rPr>
          <w:rFonts w:ascii="Arial" w:hAnsi="Arial" w:cs="Arial"/>
          <w:sz w:val="26"/>
          <w:szCs w:val="26"/>
          <w:rPrChange w:id="3265" w:author="Kola Akinwale" w:date="2021-11-22T10:48:00Z">
            <w:rPr>
              <w:rFonts w:ascii="Arial Unicode MS" w:hAnsi="Arial Unicode MS"/>
              <w:sz w:val="26"/>
              <w:szCs w:val="26"/>
            </w:rPr>
          </w:rPrChange>
        </w:rPr>
        <w:t xml:space="preserve">Embark on membership drive for the Party </w:t>
      </w:r>
    </w:p>
    <w:p w14:paraId="3A854A9F" w14:textId="07ED9F68" w:rsidR="00AA30FD" w:rsidRDefault="00AA30FD" w:rsidP="00AA30FD">
      <w:pPr>
        <w:pStyle w:val="ListParagraph"/>
        <w:numPr>
          <w:ilvl w:val="0"/>
          <w:numId w:val="79"/>
        </w:numPr>
        <w:ind w:left="1418" w:hanging="425"/>
        <w:jc w:val="both"/>
        <w:rPr>
          <w:ins w:id="3266" w:author="Kola Akinwale" w:date="2021-11-22T10:54:00Z"/>
          <w:rFonts w:ascii="Arial" w:hAnsi="Arial" w:cs="Arial"/>
          <w:sz w:val="26"/>
          <w:szCs w:val="26"/>
        </w:rPr>
      </w:pPr>
      <w:r w:rsidRPr="00975333">
        <w:rPr>
          <w:rFonts w:ascii="Arial" w:hAnsi="Arial" w:cs="Arial"/>
          <w:sz w:val="26"/>
          <w:szCs w:val="26"/>
          <w:rPrChange w:id="3267" w:author="Kola Akinwale" w:date="2021-11-22T10:48:00Z">
            <w:rPr>
              <w:rFonts w:ascii="Arial Unicode MS" w:hAnsi="Arial Unicode MS"/>
              <w:sz w:val="26"/>
              <w:szCs w:val="26"/>
            </w:rPr>
          </w:rPrChange>
        </w:rPr>
        <w:t xml:space="preserve">Perform other duties as may be assigned to it from time to time by the Ward Executive Committee </w:t>
      </w:r>
    </w:p>
    <w:p w14:paraId="420904B0" w14:textId="77777777" w:rsidR="00B42B9A" w:rsidRPr="00975333" w:rsidRDefault="00B42B9A" w:rsidP="00B42B9A">
      <w:pPr>
        <w:pStyle w:val="ListParagraph"/>
        <w:ind w:left="1418"/>
        <w:jc w:val="both"/>
        <w:rPr>
          <w:rFonts w:ascii="Arial" w:hAnsi="Arial" w:cs="Arial"/>
          <w:sz w:val="26"/>
          <w:szCs w:val="26"/>
          <w:rPrChange w:id="3268" w:author="Kola Akinwale" w:date="2021-11-22T10:48:00Z">
            <w:rPr>
              <w:rFonts w:ascii="Arial Unicode MS" w:hAnsi="Arial Unicode MS"/>
              <w:sz w:val="26"/>
              <w:szCs w:val="26"/>
            </w:rPr>
          </w:rPrChange>
        </w:rPr>
        <w:pPrChange w:id="3269" w:author="Kola Akinwale" w:date="2021-11-22T10:54:00Z">
          <w:pPr>
            <w:pStyle w:val="ListParagraph"/>
            <w:numPr>
              <w:numId w:val="79"/>
            </w:numPr>
            <w:ind w:left="1418" w:hanging="425"/>
            <w:jc w:val="both"/>
          </w:pPr>
        </w:pPrChange>
      </w:pPr>
    </w:p>
    <w:p w14:paraId="268C900D" w14:textId="77777777" w:rsidR="00AA30FD" w:rsidRPr="00975333" w:rsidRDefault="00AA30FD" w:rsidP="00AA30FD">
      <w:pPr>
        <w:pStyle w:val="ListParagraph"/>
        <w:jc w:val="both"/>
        <w:rPr>
          <w:rFonts w:ascii="Arial" w:hAnsi="Arial" w:cs="Arial"/>
          <w:b/>
          <w:sz w:val="10"/>
          <w:szCs w:val="26"/>
          <w:rPrChange w:id="3270" w:author="Kola Akinwale" w:date="2021-11-22T10:48:00Z">
            <w:rPr>
              <w:rFonts w:ascii="Arial Unicode MS" w:hAnsi="Arial Unicode MS"/>
              <w:b/>
              <w:sz w:val="10"/>
              <w:szCs w:val="26"/>
            </w:rPr>
          </w:rPrChange>
        </w:rPr>
      </w:pPr>
    </w:p>
    <w:p w14:paraId="797F17D7" w14:textId="77777777" w:rsidR="00AA30FD" w:rsidRPr="00B42B9A" w:rsidRDefault="00AA30FD" w:rsidP="00AA30FD">
      <w:pPr>
        <w:pStyle w:val="ListParagraph"/>
        <w:numPr>
          <w:ilvl w:val="0"/>
          <w:numId w:val="78"/>
        </w:numPr>
        <w:jc w:val="both"/>
        <w:rPr>
          <w:rFonts w:ascii="Arial" w:hAnsi="Arial" w:cs="Arial"/>
          <w:b/>
          <w:bCs/>
          <w:sz w:val="26"/>
          <w:szCs w:val="26"/>
          <w:rPrChange w:id="3271" w:author="Kola Akinwale" w:date="2021-11-22T10:54:00Z">
            <w:rPr>
              <w:rFonts w:ascii="Arial Unicode MS" w:hAnsi="Arial Unicode MS"/>
              <w:sz w:val="26"/>
              <w:szCs w:val="26"/>
            </w:rPr>
          </w:rPrChange>
        </w:rPr>
      </w:pPr>
      <w:r w:rsidRPr="00B42B9A">
        <w:rPr>
          <w:rFonts w:ascii="Arial" w:hAnsi="Arial" w:cs="Arial"/>
          <w:b/>
          <w:bCs/>
          <w:sz w:val="26"/>
          <w:szCs w:val="26"/>
          <w:rPrChange w:id="3272" w:author="Kola Akinwale" w:date="2021-11-22T10:54:00Z">
            <w:rPr>
              <w:rFonts w:ascii="Arial Unicode MS" w:hAnsi="Arial Unicode MS"/>
              <w:sz w:val="26"/>
              <w:szCs w:val="26"/>
            </w:rPr>
          </w:rPrChange>
        </w:rPr>
        <w:t>Ward Executive Committee</w:t>
      </w:r>
    </w:p>
    <w:p w14:paraId="1BC27A22" w14:textId="77777777" w:rsidR="00AA30FD" w:rsidRPr="00975333" w:rsidRDefault="00AA30FD" w:rsidP="00AA30FD">
      <w:pPr>
        <w:pStyle w:val="ListParagraph"/>
        <w:numPr>
          <w:ilvl w:val="0"/>
          <w:numId w:val="80"/>
        </w:numPr>
        <w:ind w:left="1418" w:hanging="425"/>
        <w:jc w:val="both"/>
        <w:rPr>
          <w:rFonts w:ascii="Arial" w:hAnsi="Arial" w:cs="Arial"/>
          <w:sz w:val="26"/>
          <w:szCs w:val="26"/>
          <w:rPrChange w:id="3273" w:author="Kola Akinwale" w:date="2021-11-22T10:48:00Z">
            <w:rPr>
              <w:rFonts w:ascii="Arial Unicode MS" w:hAnsi="Arial Unicode MS"/>
              <w:sz w:val="26"/>
              <w:szCs w:val="26"/>
            </w:rPr>
          </w:rPrChange>
        </w:rPr>
      </w:pPr>
      <w:r w:rsidRPr="00975333">
        <w:rPr>
          <w:rFonts w:ascii="Arial" w:hAnsi="Arial" w:cs="Arial"/>
          <w:sz w:val="26"/>
          <w:szCs w:val="26"/>
          <w:rPrChange w:id="3274" w:author="Kola Akinwale" w:date="2021-11-22T10:48:00Z">
            <w:rPr>
              <w:rFonts w:ascii="Arial Unicode MS" w:hAnsi="Arial Unicode MS"/>
              <w:sz w:val="26"/>
              <w:szCs w:val="26"/>
            </w:rPr>
          </w:rPrChange>
        </w:rPr>
        <w:t>Day to day running of the Party at the Ward level</w:t>
      </w:r>
    </w:p>
    <w:p w14:paraId="0ED43AE7" w14:textId="77777777" w:rsidR="00AA30FD" w:rsidRPr="00975333" w:rsidRDefault="00AA30FD" w:rsidP="00AA30FD">
      <w:pPr>
        <w:pStyle w:val="ListParagraph"/>
        <w:numPr>
          <w:ilvl w:val="0"/>
          <w:numId w:val="80"/>
        </w:numPr>
        <w:ind w:left="1418" w:hanging="425"/>
        <w:jc w:val="both"/>
        <w:rPr>
          <w:rFonts w:ascii="Arial" w:hAnsi="Arial" w:cs="Arial"/>
          <w:sz w:val="26"/>
          <w:szCs w:val="26"/>
          <w:rPrChange w:id="3275" w:author="Kola Akinwale" w:date="2021-11-22T10:48:00Z">
            <w:rPr>
              <w:rFonts w:ascii="Arial Unicode MS" w:hAnsi="Arial Unicode MS"/>
              <w:sz w:val="26"/>
              <w:szCs w:val="26"/>
            </w:rPr>
          </w:rPrChange>
        </w:rPr>
      </w:pPr>
      <w:r w:rsidRPr="00975333">
        <w:rPr>
          <w:rFonts w:ascii="Arial" w:hAnsi="Arial" w:cs="Arial"/>
          <w:sz w:val="26"/>
          <w:szCs w:val="26"/>
          <w:rPrChange w:id="3276" w:author="Kola Akinwale" w:date="2021-11-22T10:48:00Z">
            <w:rPr>
              <w:rFonts w:ascii="Arial Unicode MS" w:hAnsi="Arial Unicode MS"/>
              <w:sz w:val="26"/>
              <w:szCs w:val="26"/>
            </w:rPr>
          </w:rPrChange>
        </w:rPr>
        <w:t>Raise funds for the day to day running of the Party and other functions.</w:t>
      </w:r>
    </w:p>
    <w:p w14:paraId="7EE46D81" w14:textId="77777777" w:rsidR="00AA30FD" w:rsidRPr="00975333" w:rsidRDefault="00AA30FD" w:rsidP="00AA30FD">
      <w:pPr>
        <w:pStyle w:val="ListParagraph"/>
        <w:numPr>
          <w:ilvl w:val="0"/>
          <w:numId w:val="80"/>
        </w:numPr>
        <w:ind w:left="1418" w:hanging="425"/>
        <w:jc w:val="both"/>
        <w:rPr>
          <w:rFonts w:ascii="Arial" w:hAnsi="Arial" w:cs="Arial"/>
          <w:sz w:val="26"/>
          <w:szCs w:val="26"/>
          <w:rPrChange w:id="3277" w:author="Kola Akinwale" w:date="2021-11-22T10:48:00Z">
            <w:rPr>
              <w:rFonts w:ascii="Arial Unicode MS" w:hAnsi="Arial Unicode MS"/>
              <w:sz w:val="26"/>
              <w:szCs w:val="26"/>
            </w:rPr>
          </w:rPrChange>
        </w:rPr>
      </w:pPr>
      <w:r w:rsidRPr="00975333">
        <w:rPr>
          <w:rFonts w:ascii="Arial" w:hAnsi="Arial" w:cs="Arial"/>
          <w:sz w:val="26"/>
          <w:szCs w:val="26"/>
          <w:rPrChange w:id="3278" w:author="Kola Akinwale" w:date="2021-11-22T10:48:00Z">
            <w:rPr>
              <w:rFonts w:ascii="Arial Unicode MS" w:hAnsi="Arial Unicode MS"/>
              <w:sz w:val="26"/>
              <w:szCs w:val="26"/>
            </w:rPr>
          </w:rPrChange>
        </w:rPr>
        <w:t xml:space="preserve">Membership drive </w:t>
      </w:r>
    </w:p>
    <w:p w14:paraId="1C49F9E8" w14:textId="77777777" w:rsidR="00AA30FD" w:rsidRPr="00975333" w:rsidRDefault="00AA30FD" w:rsidP="00AA30FD">
      <w:pPr>
        <w:pStyle w:val="ListParagraph"/>
        <w:numPr>
          <w:ilvl w:val="0"/>
          <w:numId w:val="80"/>
        </w:numPr>
        <w:ind w:left="1418" w:hanging="425"/>
        <w:jc w:val="both"/>
        <w:rPr>
          <w:rFonts w:ascii="Arial" w:hAnsi="Arial" w:cs="Arial"/>
          <w:sz w:val="26"/>
          <w:szCs w:val="26"/>
          <w:rPrChange w:id="3279" w:author="Kola Akinwale" w:date="2021-11-22T10:48:00Z">
            <w:rPr>
              <w:rFonts w:ascii="Arial Unicode MS" w:hAnsi="Arial Unicode MS"/>
              <w:sz w:val="26"/>
              <w:szCs w:val="26"/>
            </w:rPr>
          </w:rPrChange>
        </w:rPr>
      </w:pPr>
      <w:r w:rsidRPr="00975333">
        <w:rPr>
          <w:rFonts w:ascii="Arial" w:hAnsi="Arial" w:cs="Arial"/>
          <w:sz w:val="26"/>
          <w:szCs w:val="26"/>
          <w:rPrChange w:id="3280" w:author="Kola Akinwale" w:date="2021-11-22T10:48:00Z">
            <w:rPr>
              <w:rFonts w:ascii="Arial Unicode MS" w:hAnsi="Arial Unicode MS"/>
              <w:sz w:val="26"/>
              <w:szCs w:val="26"/>
            </w:rPr>
          </w:rPrChange>
        </w:rPr>
        <w:t xml:space="preserve">Draw up strategies for political campaigns </w:t>
      </w:r>
    </w:p>
    <w:p w14:paraId="5D04FF7D" w14:textId="77777777" w:rsidR="00AA30FD" w:rsidRPr="00975333" w:rsidRDefault="00AA30FD" w:rsidP="00AA30FD">
      <w:pPr>
        <w:pStyle w:val="ListParagraph"/>
        <w:numPr>
          <w:ilvl w:val="0"/>
          <w:numId w:val="80"/>
        </w:numPr>
        <w:ind w:left="1418" w:hanging="425"/>
        <w:jc w:val="both"/>
        <w:rPr>
          <w:rFonts w:ascii="Arial" w:hAnsi="Arial" w:cs="Arial"/>
          <w:sz w:val="26"/>
          <w:szCs w:val="26"/>
          <w:rPrChange w:id="3281" w:author="Kola Akinwale" w:date="2021-11-22T10:48:00Z">
            <w:rPr>
              <w:rFonts w:ascii="Arial Unicode MS" w:hAnsi="Arial Unicode MS"/>
              <w:sz w:val="26"/>
              <w:szCs w:val="26"/>
            </w:rPr>
          </w:rPrChange>
        </w:rPr>
      </w:pPr>
      <w:r w:rsidRPr="00975333">
        <w:rPr>
          <w:rFonts w:ascii="Arial" w:hAnsi="Arial" w:cs="Arial"/>
          <w:sz w:val="26"/>
          <w:szCs w:val="26"/>
          <w:rPrChange w:id="3282" w:author="Kola Akinwale" w:date="2021-11-22T10:48:00Z">
            <w:rPr>
              <w:rFonts w:ascii="Arial Unicode MS" w:hAnsi="Arial Unicode MS"/>
              <w:sz w:val="26"/>
              <w:szCs w:val="26"/>
            </w:rPr>
          </w:rPrChange>
        </w:rPr>
        <w:t>Mobilize voters</w:t>
      </w:r>
    </w:p>
    <w:p w14:paraId="23CA3FD2" w14:textId="77777777" w:rsidR="00AA30FD" w:rsidRPr="00975333" w:rsidRDefault="00AA30FD" w:rsidP="00AA30FD">
      <w:pPr>
        <w:pStyle w:val="ListParagraph"/>
        <w:numPr>
          <w:ilvl w:val="0"/>
          <w:numId w:val="80"/>
        </w:numPr>
        <w:ind w:left="1418" w:hanging="425"/>
        <w:jc w:val="both"/>
        <w:rPr>
          <w:rFonts w:ascii="Arial" w:hAnsi="Arial" w:cs="Arial"/>
          <w:sz w:val="26"/>
          <w:szCs w:val="26"/>
          <w:rPrChange w:id="3283" w:author="Kola Akinwale" w:date="2021-11-22T10:48:00Z">
            <w:rPr>
              <w:rFonts w:ascii="Arial Unicode MS" w:hAnsi="Arial Unicode MS"/>
              <w:sz w:val="26"/>
              <w:szCs w:val="26"/>
            </w:rPr>
          </w:rPrChange>
        </w:rPr>
      </w:pPr>
      <w:r w:rsidRPr="00975333">
        <w:rPr>
          <w:rFonts w:ascii="Arial" w:hAnsi="Arial" w:cs="Arial"/>
          <w:sz w:val="26"/>
          <w:szCs w:val="26"/>
          <w:rPrChange w:id="3284" w:author="Kola Akinwale" w:date="2021-11-22T10:48:00Z">
            <w:rPr>
              <w:rFonts w:ascii="Arial Unicode MS" w:hAnsi="Arial Unicode MS"/>
              <w:sz w:val="26"/>
              <w:szCs w:val="26"/>
            </w:rPr>
          </w:rPrChange>
        </w:rPr>
        <w:t xml:space="preserve">Execute the decisions of Ward Congresses and other Organs of the Party. </w:t>
      </w:r>
    </w:p>
    <w:p w14:paraId="20FF13DD" w14:textId="1CA0E43E" w:rsidR="00AA30FD" w:rsidRDefault="00AA30FD" w:rsidP="00AA30FD">
      <w:pPr>
        <w:pStyle w:val="ListParagraph"/>
        <w:numPr>
          <w:ilvl w:val="0"/>
          <w:numId w:val="80"/>
        </w:numPr>
        <w:ind w:left="1418" w:hanging="425"/>
        <w:jc w:val="both"/>
        <w:rPr>
          <w:ins w:id="3285" w:author="Kola Akinwale" w:date="2021-11-22T10:54:00Z"/>
          <w:rFonts w:ascii="Arial" w:hAnsi="Arial" w:cs="Arial"/>
          <w:sz w:val="26"/>
          <w:szCs w:val="26"/>
        </w:rPr>
      </w:pPr>
      <w:r w:rsidRPr="00975333">
        <w:rPr>
          <w:rFonts w:ascii="Arial" w:hAnsi="Arial" w:cs="Arial"/>
          <w:sz w:val="26"/>
          <w:szCs w:val="26"/>
          <w:rPrChange w:id="3286" w:author="Kola Akinwale" w:date="2021-11-22T10:48:00Z">
            <w:rPr>
              <w:rFonts w:ascii="Arial Unicode MS" w:hAnsi="Arial Unicode MS"/>
              <w:sz w:val="26"/>
              <w:szCs w:val="26"/>
            </w:rPr>
          </w:rPrChange>
        </w:rPr>
        <w:t>Performing such other functions that will advance the interest of the Party</w:t>
      </w:r>
    </w:p>
    <w:p w14:paraId="6360DC30" w14:textId="77777777" w:rsidR="00B42B9A" w:rsidRPr="00B42B9A" w:rsidRDefault="00B42B9A" w:rsidP="00B42B9A">
      <w:pPr>
        <w:jc w:val="both"/>
        <w:rPr>
          <w:rFonts w:ascii="Arial" w:hAnsi="Arial" w:cs="Arial"/>
          <w:sz w:val="26"/>
          <w:szCs w:val="26"/>
          <w:rPrChange w:id="3287" w:author="Kola Akinwale" w:date="2021-11-22T10:54:00Z">
            <w:rPr>
              <w:rFonts w:ascii="Arial Unicode MS" w:hAnsi="Arial Unicode MS"/>
              <w:sz w:val="26"/>
              <w:szCs w:val="26"/>
            </w:rPr>
          </w:rPrChange>
        </w:rPr>
        <w:pPrChange w:id="3288" w:author="Kola Akinwale" w:date="2021-11-22T10:54:00Z">
          <w:pPr>
            <w:pStyle w:val="ListParagraph"/>
            <w:numPr>
              <w:numId w:val="80"/>
            </w:numPr>
            <w:ind w:left="1418" w:hanging="425"/>
            <w:jc w:val="both"/>
          </w:pPr>
        </w:pPrChange>
      </w:pPr>
    </w:p>
    <w:p w14:paraId="74A9BE14" w14:textId="77777777" w:rsidR="00AA30FD" w:rsidRPr="00975333" w:rsidRDefault="00AA30FD" w:rsidP="00AA30FD">
      <w:pPr>
        <w:ind w:left="426" w:hanging="426"/>
        <w:jc w:val="both"/>
        <w:rPr>
          <w:rFonts w:ascii="Arial" w:hAnsi="Arial" w:cs="Arial"/>
          <w:sz w:val="10"/>
          <w:szCs w:val="26"/>
          <w:rPrChange w:id="3289" w:author="Kola Akinwale" w:date="2021-11-22T10:48:00Z">
            <w:rPr>
              <w:rFonts w:ascii="Arial Unicode MS" w:hAnsi="Arial Unicode MS"/>
              <w:sz w:val="10"/>
              <w:szCs w:val="26"/>
            </w:rPr>
          </w:rPrChange>
        </w:rPr>
      </w:pPr>
    </w:p>
    <w:p w14:paraId="2EEDF955" w14:textId="77777777" w:rsidR="00AA30FD" w:rsidRPr="00B42B9A" w:rsidRDefault="00AA30FD" w:rsidP="00AA30FD">
      <w:pPr>
        <w:pStyle w:val="ListParagraph"/>
        <w:numPr>
          <w:ilvl w:val="0"/>
          <w:numId w:val="78"/>
        </w:numPr>
        <w:jc w:val="both"/>
        <w:rPr>
          <w:rFonts w:ascii="Arial" w:hAnsi="Arial" w:cs="Arial"/>
          <w:b/>
          <w:bCs/>
          <w:sz w:val="26"/>
          <w:szCs w:val="26"/>
          <w:rPrChange w:id="3290" w:author="Kola Akinwale" w:date="2021-11-22T10:54:00Z">
            <w:rPr>
              <w:rFonts w:ascii="Arial Unicode MS" w:hAnsi="Arial Unicode MS"/>
              <w:sz w:val="26"/>
              <w:szCs w:val="26"/>
            </w:rPr>
          </w:rPrChange>
        </w:rPr>
      </w:pPr>
      <w:r w:rsidRPr="00B42B9A">
        <w:rPr>
          <w:rFonts w:ascii="Arial" w:hAnsi="Arial" w:cs="Arial"/>
          <w:b/>
          <w:bCs/>
          <w:sz w:val="26"/>
          <w:szCs w:val="26"/>
          <w:rPrChange w:id="3291" w:author="Kola Akinwale" w:date="2021-11-22T10:54:00Z">
            <w:rPr>
              <w:rFonts w:ascii="Arial Unicode MS" w:hAnsi="Arial Unicode MS"/>
              <w:sz w:val="26"/>
              <w:szCs w:val="26"/>
            </w:rPr>
          </w:rPrChange>
        </w:rPr>
        <w:t xml:space="preserve">The Ward Congress </w:t>
      </w:r>
    </w:p>
    <w:p w14:paraId="7A82F34A" w14:textId="77777777" w:rsidR="00AA30FD" w:rsidRPr="00975333" w:rsidRDefault="00AA30FD" w:rsidP="00AA30FD">
      <w:pPr>
        <w:pStyle w:val="ListParagraph"/>
        <w:numPr>
          <w:ilvl w:val="0"/>
          <w:numId w:val="81"/>
        </w:numPr>
        <w:ind w:left="1418" w:hanging="425"/>
        <w:jc w:val="both"/>
        <w:rPr>
          <w:rFonts w:ascii="Arial" w:hAnsi="Arial" w:cs="Arial"/>
          <w:sz w:val="26"/>
          <w:szCs w:val="26"/>
          <w:rPrChange w:id="3292" w:author="Kola Akinwale" w:date="2021-11-22T10:48:00Z">
            <w:rPr>
              <w:rFonts w:ascii="Arial Unicode MS" w:hAnsi="Arial Unicode MS"/>
              <w:sz w:val="26"/>
              <w:szCs w:val="26"/>
            </w:rPr>
          </w:rPrChange>
        </w:rPr>
      </w:pPr>
      <w:r w:rsidRPr="00975333">
        <w:rPr>
          <w:rFonts w:ascii="Arial" w:hAnsi="Arial" w:cs="Arial"/>
          <w:sz w:val="26"/>
          <w:szCs w:val="26"/>
          <w:rPrChange w:id="3293" w:author="Kola Akinwale" w:date="2021-11-22T10:48:00Z">
            <w:rPr>
              <w:rFonts w:ascii="Arial Unicode MS" w:hAnsi="Arial Unicode MS"/>
              <w:sz w:val="26"/>
              <w:szCs w:val="26"/>
            </w:rPr>
          </w:rPrChange>
        </w:rPr>
        <w:t>Approve the budget for the Ward</w:t>
      </w:r>
    </w:p>
    <w:p w14:paraId="0CBC4DAE" w14:textId="77777777" w:rsidR="00AA30FD" w:rsidRPr="00975333" w:rsidRDefault="00AA30FD" w:rsidP="00AA30FD">
      <w:pPr>
        <w:pStyle w:val="ListParagraph"/>
        <w:numPr>
          <w:ilvl w:val="0"/>
          <w:numId w:val="81"/>
        </w:numPr>
        <w:ind w:left="1418" w:hanging="425"/>
        <w:jc w:val="both"/>
        <w:rPr>
          <w:rFonts w:ascii="Arial" w:hAnsi="Arial" w:cs="Arial"/>
          <w:sz w:val="26"/>
          <w:szCs w:val="26"/>
          <w:rPrChange w:id="3294" w:author="Kola Akinwale" w:date="2021-11-22T10:48:00Z">
            <w:rPr>
              <w:rFonts w:ascii="Arial Unicode MS" w:hAnsi="Arial Unicode MS"/>
              <w:sz w:val="26"/>
              <w:szCs w:val="26"/>
            </w:rPr>
          </w:rPrChange>
        </w:rPr>
      </w:pPr>
      <w:r w:rsidRPr="00975333">
        <w:rPr>
          <w:rFonts w:ascii="Arial" w:hAnsi="Arial" w:cs="Arial"/>
          <w:sz w:val="26"/>
          <w:szCs w:val="26"/>
          <w:rPrChange w:id="3295" w:author="Kola Akinwale" w:date="2021-11-22T10:48:00Z">
            <w:rPr>
              <w:rFonts w:ascii="Arial Unicode MS" w:hAnsi="Arial Unicode MS"/>
              <w:sz w:val="26"/>
              <w:szCs w:val="26"/>
            </w:rPr>
          </w:rPrChange>
        </w:rPr>
        <w:t>Conduct Primaries for Wards elections and Councillorship candidates</w:t>
      </w:r>
    </w:p>
    <w:p w14:paraId="2EFCBFFD" w14:textId="77777777" w:rsidR="00AA30FD" w:rsidRPr="00975333" w:rsidRDefault="00AA30FD" w:rsidP="00AA30FD">
      <w:pPr>
        <w:pStyle w:val="ListParagraph"/>
        <w:numPr>
          <w:ilvl w:val="0"/>
          <w:numId w:val="81"/>
        </w:numPr>
        <w:ind w:left="1418" w:hanging="425"/>
        <w:jc w:val="both"/>
        <w:rPr>
          <w:rFonts w:ascii="Arial" w:hAnsi="Arial" w:cs="Arial"/>
          <w:sz w:val="26"/>
          <w:szCs w:val="26"/>
          <w:rPrChange w:id="3296" w:author="Kola Akinwale" w:date="2021-11-22T10:48:00Z">
            <w:rPr>
              <w:rFonts w:ascii="Arial Unicode MS" w:hAnsi="Arial Unicode MS"/>
              <w:sz w:val="26"/>
              <w:szCs w:val="26"/>
            </w:rPr>
          </w:rPrChange>
        </w:rPr>
      </w:pPr>
      <w:r w:rsidRPr="00975333">
        <w:rPr>
          <w:rFonts w:ascii="Arial" w:hAnsi="Arial" w:cs="Arial"/>
          <w:sz w:val="26"/>
          <w:szCs w:val="26"/>
          <w:rPrChange w:id="3297" w:author="Kola Akinwale" w:date="2021-11-22T10:48:00Z">
            <w:rPr>
              <w:rFonts w:ascii="Arial Unicode MS" w:hAnsi="Arial Unicode MS"/>
              <w:sz w:val="26"/>
              <w:szCs w:val="26"/>
            </w:rPr>
          </w:rPrChange>
        </w:rPr>
        <w:t>Elect members of the Ward Executive Committee</w:t>
      </w:r>
    </w:p>
    <w:p w14:paraId="315E1418" w14:textId="77777777" w:rsidR="00AA30FD" w:rsidRPr="00975333" w:rsidRDefault="00AA30FD" w:rsidP="00AA30FD">
      <w:pPr>
        <w:pStyle w:val="ListParagraph"/>
        <w:numPr>
          <w:ilvl w:val="0"/>
          <w:numId w:val="81"/>
        </w:numPr>
        <w:ind w:left="1418" w:hanging="425"/>
        <w:jc w:val="both"/>
        <w:rPr>
          <w:rFonts w:ascii="Arial" w:hAnsi="Arial" w:cs="Arial"/>
          <w:sz w:val="26"/>
          <w:szCs w:val="26"/>
          <w:rPrChange w:id="3298" w:author="Kola Akinwale" w:date="2021-11-22T10:48:00Z">
            <w:rPr>
              <w:rFonts w:ascii="Arial Unicode MS" w:hAnsi="Arial Unicode MS"/>
              <w:sz w:val="26"/>
              <w:szCs w:val="26"/>
            </w:rPr>
          </w:rPrChange>
        </w:rPr>
      </w:pPr>
      <w:r w:rsidRPr="00975333">
        <w:rPr>
          <w:rFonts w:ascii="Arial" w:hAnsi="Arial" w:cs="Arial"/>
          <w:sz w:val="26"/>
          <w:szCs w:val="26"/>
          <w:rPrChange w:id="3299" w:author="Kola Akinwale" w:date="2021-11-22T10:48:00Z">
            <w:rPr>
              <w:rFonts w:ascii="Arial Unicode MS" w:hAnsi="Arial Unicode MS"/>
              <w:sz w:val="26"/>
              <w:szCs w:val="26"/>
            </w:rPr>
          </w:rPrChange>
        </w:rPr>
        <w:t xml:space="preserve">Receive Ward delegates to Party Congresses </w:t>
      </w:r>
    </w:p>
    <w:p w14:paraId="0135A5A1" w14:textId="77777777" w:rsidR="00AA30FD" w:rsidRPr="00975333" w:rsidRDefault="00AA30FD" w:rsidP="00AA30FD">
      <w:pPr>
        <w:pStyle w:val="ListParagraph"/>
        <w:numPr>
          <w:ilvl w:val="0"/>
          <w:numId w:val="81"/>
        </w:numPr>
        <w:ind w:left="1418" w:hanging="425"/>
        <w:jc w:val="both"/>
        <w:rPr>
          <w:rFonts w:ascii="Arial" w:hAnsi="Arial" w:cs="Arial"/>
          <w:sz w:val="26"/>
          <w:szCs w:val="26"/>
          <w:rPrChange w:id="3300" w:author="Kola Akinwale" w:date="2021-11-22T10:48:00Z">
            <w:rPr>
              <w:rFonts w:ascii="Arial Unicode MS" w:hAnsi="Arial Unicode MS"/>
              <w:sz w:val="26"/>
              <w:szCs w:val="26"/>
            </w:rPr>
          </w:rPrChange>
        </w:rPr>
      </w:pPr>
      <w:r w:rsidRPr="00975333">
        <w:rPr>
          <w:rFonts w:ascii="Arial" w:hAnsi="Arial" w:cs="Arial"/>
          <w:sz w:val="26"/>
          <w:szCs w:val="26"/>
          <w:rPrChange w:id="3301" w:author="Kola Akinwale" w:date="2021-11-22T10:48:00Z">
            <w:rPr>
              <w:rFonts w:ascii="Arial Unicode MS" w:hAnsi="Arial Unicode MS"/>
              <w:sz w:val="26"/>
              <w:szCs w:val="26"/>
            </w:rPr>
          </w:rPrChange>
        </w:rPr>
        <w:t>Receive report of officers of the Ward</w:t>
      </w:r>
    </w:p>
    <w:p w14:paraId="021FBADA" w14:textId="77777777" w:rsidR="00AA30FD" w:rsidRPr="00975333" w:rsidRDefault="00AA30FD" w:rsidP="00AA30FD">
      <w:pPr>
        <w:pStyle w:val="ListParagraph"/>
        <w:numPr>
          <w:ilvl w:val="0"/>
          <w:numId w:val="81"/>
        </w:numPr>
        <w:ind w:left="1418" w:hanging="425"/>
        <w:jc w:val="both"/>
        <w:rPr>
          <w:rFonts w:ascii="Arial" w:hAnsi="Arial" w:cs="Arial"/>
          <w:sz w:val="26"/>
          <w:szCs w:val="26"/>
          <w:rPrChange w:id="3302" w:author="Kola Akinwale" w:date="2021-11-22T10:48:00Z">
            <w:rPr>
              <w:rFonts w:ascii="Arial Unicode MS" w:hAnsi="Arial Unicode MS"/>
              <w:sz w:val="26"/>
              <w:szCs w:val="26"/>
            </w:rPr>
          </w:rPrChange>
        </w:rPr>
      </w:pPr>
      <w:r w:rsidRPr="00975333">
        <w:rPr>
          <w:rFonts w:ascii="Arial" w:hAnsi="Arial" w:cs="Arial"/>
          <w:sz w:val="26"/>
          <w:szCs w:val="26"/>
          <w:rPrChange w:id="3303" w:author="Kola Akinwale" w:date="2021-11-22T10:48:00Z">
            <w:rPr>
              <w:rFonts w:ascii="Arial Unicode MS" w:hAnsi="Arial Unicode MS"/>
              <w:sz w:val="26"/>
              <w:szCs w:val="26"/>
            </w:rPr>
          </w:rPrChange>
        </w:rPr>
        <w:lastRenderedPageBreak/>
        <w:t xml:space="preserve">Receive Auditors Report and </w:t>
      </w:r>
    </w:p>
    <w:p w14:paraId="164FFADE" w14:textId="76CD0AA3" w:rsidR="00AA30FD" w:rsidRDefault="00AA30FD" w:rsidP="00AA30FD">
      <w:pPr>
        <w:pStyle w:val="ListParagraph"/>
        <w:numPr>
          <w:ilvl w:val="0"/>
          <w:numId w:val="81"/>
        </w:numPr>
        <w:ind w:left="1418" w:hanging="425"/>
        <w:jc w:val="both"/>
        <w:rPr>
          <w:ins w:id="3304" w:author="Kola Akinwale" w:date="2021-11-22T10:53:00Z"/>
          <w:rFonts w:ascii="Arial" w:hAnsi="Arial" w:cs="Arial"/>
          <w:sz w:val="26"/>
          <w:szCs w:val="26"/>
        </w:rPr>
      </w:pPr>
      <w:r w:rsidRPr="00975333">
        <w:rPr>
          <w:rFonts w:ascii="Arial" w:hAnsi="Arial" w:cs="Arial"/>
          <w:sz w:val="26"/>
          <w:szCs w:val="26"/>
          <w:rPrChange w:id="3305" w:author="Kola Akinwale" w:date="2021-11-22T10:48:00Z">
            <w:rPr>
              <w:rFonts w:ascii="Arial Unicode MS" w:hAnsi="Arial Unicode MS"/>
              <w:sz w:val="26"/>
              <w:szCs w:val="26"/>
            </w:rPr>
          </w:rPrChange>
        </w:rPr>
        <w:t>Any other business that is in the interest of the Party.</w:t>
      </w:r>
    </w:p>
    <w:p w14:paraId="331DF39F" w14:textId="77777777" w:rsidR="00B42B9A" w:rsidRPr="00975333" w:rsidRDefault="00B42B9A" w:rsidP="00B42B9A">
      <w:pPr>
        <w:pStyle w:val="ListParagraph"/>
        <w:ind w:left="1418"/>
        <w:jc w:val="both"/>
        <w:rPr>
          <w:rFonts w:ascii="Arial" w:hAnsi="Arial" w:cs="Arial"/>
          <w:sz w:val="26"/>
          <w:szCs w:val="26"/>
          <w:rPrChange w:id="3306" w:author="Kola Akinwale" w:date="2021-11-22T10:48:00Z">
            <w:rPr>
              <w:rFonts w:ascii="Arial Unicode MS" w:hAnsi="Arial Unicode MS"/>
              <w:sz w:val="26"/>
              <w:szCs w:val="26"/>
            </w:rPr>
          </w:rPrChange>
        </w:rPr>
        <w:pPrChange w:id="3307" w:author="Kola Akinwale" w:date="2021-11-22T10:53:00Z">
          <w:pPr>
            <w:pStyle w:val="ListParagraph"/>
            <w:numPr>
              <w:numId w:val="81"/>
            </w:numPr>
            <w:ind w:left="1418" w:hanging="425"/>
            <w:jc w:val="both"/>
          </w:pPr>
        </w:pPrChange>
      </w:pPr>
    </w:p>
    <w:p w14:paraId="1557C212" w14:textId="77777777" w:rsidR="00AA30FD" w:rsidRPr="00975333" w:rsidRDefault="00AA30FD" w:rsidP="00AA30FD">
      <w:pPr>
        <w:jc w:val="both"/>
        <w:rPr>
          <w:rFonts w:ascii="Arial" w:hAnsi="Arial" w:cs="Arial"/>
          <w:sz w:val="26"/>
          <w:szCs w:val="26"/>
          <w:rPrChange w:id="3308" w:author="Kola Akinwale" w:date="2021-11-22T10:48:00Z">
            <w:rPr>
              <w:rFonts w:ascii="Arial Unicode MS" w:hAnsi="Arial Unicode MS"/>
              <w:sz w:val="26"/>
              <w:szCs w:val="26"/>
            </w:rPr>
          </w:rPrChange>
        </w:rPr>
      </w:pPr>
      <w:r w:rsidRPr="00975333">
        <w:rPr>
          <w:rFonts w:ascii="Arial" w:hAnsi="Arial" w:cs="Arial"/>
          <w:sz w:val="26"/>
          <w:szCs w:val="26"/>
          <w:rPrChange w:id="3309" w:author="Kola Akinwale" w:date="2021-11-22T10:48:00Z">
            <w:rPr>
              <w:rFonts w:ascii="Arial Unicode MS" w:hAnsi="Arial Unicode MS"/>
              <w:sz w:val="26"/>
              <w:szCs w:val="26"/>
            </w:rPr>
          </w:rPrChange>
        </w:rPr>
        <w:t xml:space="preserve">4. </w:t>
      </w:r>
      <w:r w:rsidRPr="00B42B9A">
        <w:rPr>
          <w:rFonts w:ascii="Arial" w:hAnsi="Arial" w:cs="Arial"/>
          <w:b/>
          <w:bCs/>
          <w:sz w:val="26"/>
          <w:szCs w:val="26"/>
          <w:rPrChange w:id="3310" w:author="Kola Akinwale" w:date="2021-11-22T10:53:00Z">
            <w:rPr>
              <w:rFonts w:ascii="Arial Unicode MS" w:hAnsi="Arial Unicode MS"/>
              <w:sz w:val="26"/>
              <w:szCs w:val="26"/>
            </w:rPr>
          </w:rPrChange>
        </w:rPr>
        <w:t>Local Government Executive Committee</w:t>
      </w:r>
    </w:p>
    <w:p w14:paraId="62BCE632" w14:textId="77777777" w:rsidR="00AA30FD" w:rsidRPr="00975333" w:rsidRDefault="00AA30FD" w:rsidP="00AA30FD">
      <w:pPr>
        <w:pStyle w:val="ListParagraph"/>
        <w:numPr>
          <w:ilvl w:val="0"/>
          <w:numId w:val="82"/>
        </w:numPr>
        <w:ind w:left="1418" w:hanging="425"/>
        <w:jc w:val="both"/>
        <w:rPr>
          <w:rFonts w:ascii="Arial" w:hAnsi="Arial" w:cs="Arial"/>
          <w:sz w:val="26"/>
          <w:szCs w:val="26"/>
          <w:rPrChange w:id="3311" w:author="Kola Akinwale" w:date="2021-11-22T10:48:00Z">
            <w:rPr>
              <w:rFonts w:ascii="Arial Unicode MS" w:hAnsi="Arial Unicode MS"/>
              <w:sz w:val="26"/>
              <w:szCs w:val="26"/>
            </w:rPr>
          </w:rPrChange>
        </w:rPr>
      </w:pPr>
      <w:r w:rsidRPr="00975333">
        <w:rPr>
          <w:rFonts w:ascii="Arial" w:hAnsi="Arial" w:cs="Arial"/>
          <w:sz w:val="26"/>
          <w:szCs w:val="26"/>
          <w:rPrChange w:id="3312" w:author="Kola Akinwale" w:date="2021-11-22T10:48:00Z">
            <w:rPr>
              <w:rFonts w:ascii="Arial Unicode MS" w:hAnsi="Arial Unicode MS"/>
              <w:sz w:val="26"/>
              <w:szCs w:val="26"/>
            </w:rPr>
          </w:rPrChange>
        </w:rPr>
        <w:t>Identifying main issues, (political, social and economic) of concern in the Local Government:</w:t>
      </w:r>
    </w:p>
    <w:p w14:paraId="03D7F076" w14:textId="77777777" w:rsidR="00AA30FD" w:rsidRPr="00975333" w:rsidRDefault="00AA30FD" w:rsidP="00AA30FD">
      <w:pPr>
        <w:pStyle w:val="ListParagraph"/>
        <w:numPr>
          <w:ilvl w:val="0"/>
          <w:numId w:val="82"/>
        </w:numPr>
        <w:ind w:left="1418" w:hanging="425"/>
        <w:jc w:val="both"/>
        <w:rPr>
          <w:rFonts w:ascii="Arial" w:hAnsi="Arial" w:cs="Arial"/>
          <w:sz w:val="26"/>
          <w:szCs w:val="26"/>
          <w:rPrChange w:id="3313" w:author="Kola Akinwale" w:date="2021-11-22T10:48:00Z">
            <w:rPr>
              <w:rFonts w:ascii="Arial Unicode MS" w:hAnsi="Arial Unicode MS"/>
              <w:sz w:val="26"/>
              <w:szCs w:val="26"/>
            </w:rPr>
          </w:rPrChange>
        </w:rPr>
      </w:pPr>
      <w:r w:rsidRPr="00975333">
        <w:rPr>
          <w:rFonts w:ascii="Arial" w:hAnsi="Arial" w:cs="Arial"/>
          <w:sz w:val="26"/>
          <w:szCs w:val="26"/>
          <w:rPrChange w:id="3314" w:author="Kola Akinwale" w:date="2021-11-22T10:48:00Z">
            <w:rPr>
              <w:rFonts w:ascii="Arial Unicode MS" w:hAnsi="Arial Unicode MS"/>
              <w:sz w:val="26"/>
              <w:szCs w:val="26"/>
            </w:rPr>
          </w:rPrChange>
        </w:rPr>
        <w:t>Receiving report from the constituent Wards on:</w:t>
      </w:r>
    </w:p>
    <w:p w14:paraId="0E308409" w14:textId="77777777" w:rsidR="00AA30FD" w:rsidRPr="00975333" w:rsidRDefault="00AA30FD" w:rsidP="00AA30FD">
      <w:pPr>
        <w:pStyle w:val="ListParagraph"/>
        <w:numPr>
          <w:ilvl w:val="0"/>
          <w:numId w:val="83"/>
        </w:numPr>
        <w:ind w:left="1560" w:hanging="142"/>
        <w:jc w:val="both"/>
        <w:rPr>
          <w:rFonts w:ascii="Arial" w:hAnsi="Arial" w:cs="Arial"/>
          <w:sz w:val="26"/>
          <w:szCs w:val="26"/>
          <w:rPrChange w:id="3315" w:author="Kola Akinwale" w:date="2021-11-22T10:48:00Z">
            <w:rPr>
              <w:rFonts w:ascii="Arial Unicode MS" w:hAnsi="Arial Unicode MS"/>
              <w:sz w:val="26"/>
              <w:szCs w:val="26"/>
            </w:rPr>
          </w:rPrChange>
        </w:rPr>
      </w:pPr>
      <w:r w:rsidRPr="00975333">
        <w:rPr>
          <w:rFonts w:ascii="Arial" w:hAnsi="Arial" w:cs="Arial"/>
          <w:sz w:val="26"/>
          <w:szCs w:val="26"/>
          <w:rPrChange w:id="3316" w:author="Kola Akinwale" w:date="2021-11-22T10:48:00Z">
            <w:rPr>
              <w:rFonts w:ascii="Arial Unicode MS" w:hAnsi="Arial Unicode MS"/>
              <w:sz w:val="26"/>
              <w:szCs w:val="26"/>
            </w:rPr>
          </w:rPrChange>
        </w:rPr>
        <w:t xml:space="preserve">Membership drive </w:t>
      </w:r>
    </w:p>
    <w:p w14:paraId="76460457" w14:textId="77777777" w:rsidR="00AA30FD" w:rsidRPr="00975333" w:rsidRDefault="00AA30FD" w:rsidP="00AA30FD">
      <w:pPr>
        <w:pStyle w:val="ListParagraph"/>
        <w:numPr>
          <w:ilvl w:val="0"/>
          <w:numId w:val="83"/>
        </w:numPr>
        <w:ind w:left="1560" w:hanging="142"/>
        <w:jc w:val="both"/>
        <w:rPr>
          <w:rFonts w:ascii="Arial" w:hAnsi="Arial" w:cs="Arial"/>
          <w:sz w:val="26"/>
          <w:szCs w:val="26"/>
          <w:rPrChange w:id="3317" w:author="Kola Akinwale" w:date="2021-11-22T10:48:00Z">
            <w:rPr>
              <w:rFonts w:ascii="Arial Unicode MS" w:hAnsi="Arial Unicode MS"/>
              <w:sz w:val="26"/>
              <w:szCs w:val="26"/>
            </w:rPr>
          </w:rPrChange>
        </w:rPr>
      </w:pPr>
      <w:r w:rsidRPr="00975333">
        <w:rPr>
          <w:rFonts w:ascii="Arial" w:hAnsi="Arial" w:cs="Arial"/>
          <w:sz w:val="26"/>
          <w:szCs w:val="26"/>
          <w:rPrChange w:id="3318" w:author="Kola Akinwale" w:date="2021-11-22T10:48:00Z">
            <w:rPr>
              <w:rFonts w:ascii="Arial Unicode MS" w:hAnsi="Arial Unicode MS"/>
              <w:sz w:val="26"/>
              <w:szCs w:val="26"/>
            </w:rPr>
          </w:rPrChange>
        </w:rPr>
        <w:t xml:space="preserve">Fund raising activities </w:t>
      </w:r>
    </w:p>
    <w:p w14:paraId="719A3172" w14:textId="77777777" w:rsidR="00B42B9A" w:rsidRDefault="00AA30FD" w:rsidP="00AA30FD">
      <w:pPr>
        <w:pStyle w:val="ListParagraph"/>
        <w:numPr>
          <w:ilvl w:val="0"/>
          <w:numId w:val="83"/>
        </w:numPr>
        <w:ind w:left="1560" w:hanging="142"/>
        <w:jc w:val="both"/>
        <w:rPr>
          <w:ins w:id="3319" w:author="Kola Akinwale" w:date="2021-11-22T10:54:00Z"/>
          <w:rFonts w:ascii="Arial" w:hAnsi="Arial" w:cs="Arial"/>
          <w:sz w:val="26"/>
          <w:szCs w:val="26"/>
        </w:rPr>
      </w:pPr>
      <w:r w:rsidRPr="00975333">
        <w:rPr>
          <w:rFonts w:ascii="Arial" w:hAnsi="Arial" w:cs="Arial"/>
          <w:sz w:val="26"/>
          <w:szCs w:val="26"/>
          <w:rPrChange w:id="3320" w:author="Kola Akinwale" w:date="2021-11-22T10:48:00Z">
            <w:rPr>
              <w:rFonts w:ascii="Arial Unicode MS" w:hAnsi="Arial Unicode MS"/>
              <w:sz w:val="26"/>
              <w:szCs w:val="26"/>
            </w:rPr>
          </w:rPrChange>
        </w:rPr>
        <w:t>Strategies for political campaigns and electoral successes</w:t>
      </w:r>
    </w:p>
    <w:p w14:paraId="77216AD9" w14:textId="1F17DD86" w:rsidR="00AA30FD" w:rsidRPr="00975333" w:rsidRDefault="00AA30FD" w:rsidP="00B42B9A">
      <w:pPr>
        <w:pStyle w:val="ListParagraph"/>
        <w:ind w:left="1560"/>
        <w:jc w:val="both"/>
        <w:rPr>
          <w:rFonts w:ascii="Arial" w:hAnsi="Arial" w:cs="Arial"/>
          <w:sz w:val="26"/>
          <w:szCs w:val="26"/>
          <w:rPrChange w:id="3321" w:author="Kola Akinwale" w:date="2021-11-22T10:48:00Z">
            <w:rPr>
              <w:rFonts w:ascii="Arial Unicode MS" w:hAnsi="Arial Unicode MS"/>
              <w:sz w:val="26"/>
              <w:szCs w:val="26"/>
            </w:rPr>
          </w:rPrChange>
        </w:rPr>
        <w:pPrChange w:id="3322" w:author="Kola Akinwale" w:date="2021-11-22T10:54:00Z">
          <w:pPr>
            <w:pStyle w:val="ListParagraph"/>
            <w:numPr>
              <w:numId w:val="83"/>
            </w:numPr>
            <w:ind w:left="1560" w:hanging="142"/>
            <w:jc w:val="both"/>
          </w:pPr>
        </w:pPrChange>
      </w:pPr>
      <w:r w:rsidRPr="00975333">
        <w:rPr>
          <w:rFonts w:ascii="Arial" w:hAnsi="Arial" w:cs="Arial"/>
          <w:sz w:val="26"/>
          <w:szCs w:val="26"/>
          <w:rPrChange w:id="3323" w:author="Kola Akinwale" w:date="2021-11-22T10:48:00Z">
            <w:rPr>
              <w:rFonts w:ascii="Arial Unicode MS" w:hAnsi="Arial Unicode MS"/>
              <w:sz w:val="26"/>
              <w:szCs w:val="26"/>
            </w:rPr>
          </w:rPrChange>
        </w:rPr>
        <w:t xml:space="preserve"> </w:t>
      </w:r>
    </w:p>
    <w:p w14:paraId="580D00BD" w14:textId="77777777" w:rsidR="00AA30FD" w:rsidRPr="00B42B9A" w:rsidRDefault="00AA30FD" w:rsidP="00AA30FD">
      <w:pPr>
        <w:pStyle w:val="ListParagraph"/>
        <w:numPr>
          <w:ilvl w:val="0"/>
          <w:numId w:val="82"/>
        </w:numPr>
        <w:jc w:val="both"/>
        <w:rPr>
          <w:rFonts w:ascii="Arial" w:hAnsi="Arial" w:cs="Arial"/>
          <w:b/>
          <w:bCs/>
          <w:sz w:val="26"/>
          <w:szCs w:val="26"/>
          <w:rPrChange w:id="3324" w:author="Kola Akinwale" w:date="2021-11-22T10:54:00Z">
            <w:rPr>
              <w:rFonts w:ascii="Arial Unicode MS" w:hAnsi="Arial Unicode MS"/>
              <w:sz w:val="26"/>
              <w:szCs w:val="26"/>
            </w:rPr>
          </w:rPrChange>
        </w:rPr>
      </w:pPr>
      <w:r w:rsidRPr="00B42B9A">
        <w:rPr>
          <w:rFonts w:ascii="Arial" w:hAnsi="Arial" w:cs="Arial"/>
          <w:b/>
          <w:bCs/>
          <w:sz w:val="26"/>
          <w:szCs w:val="26"/>
          <w:rPrChange w:id="3325" w:author="Kola Akinwale" w:date="2021-11-22T10:54:00Z">
            <w:rPr>
              <w:rFonts w:ascii="Arial Unicode MS" w:hAnsi="Arial Unicode MS"/>
              <w:sz w:val="26"/>
              <w:szCs w:val="26"/>
            </w:rPr>
          </w:rPrChange>
        </w:rPr>
        <w:t xml:space="preserve">Mobilization of voters </w:t>
      </w:r>
    </w:p>
    <w:p w14:paraId="05E240E2" w14:textId="77777777" w:rsidR="00AA30FD" w:rsidRPr="00975333" w:rsidRDefault="00AA30FD" w:rsidP="00AA30FD">
      <w:pPr>
        <w:pStyle w:val="ListParagraph"/>
        <w:numPr>
          <w:ilvl w:val="0"/>
          <w:numId w:val="82"/>
        </w:numPr>
        <w:ind w:left="1560" w:hanging="142"/>
        <w:jc w:val="both"/>
        <w:rPr>
          <w:rFonts w:ascii="Arial" w:hAnsi="Arial" w:cs="Arial"/>
          <w:sz w:val="26"/>
          <w:szCs w:val="26"/>
          <w:rPrChange w:id="3326" w:author="Kola Akinwale" w:date="2021-11-22T10:48:00Z">
            <w:rPr>
              <w:rFonts w:ascii="Arial Unicode MS" w:hAnsi="Arial Unicode MS"/>
              <w:sz w:val="26"/>
              <w:szCs w:val="26"/>
            </w:rPr>
          </w:rPrChange>
        </w:rPr>
      </w:pPr>
      <w:r w:rsidRPr="00975333">
        <w:rPr>
          <w:rFonts w:ascii="Arial" w:hAnsi="Arial" w:cs="Arial"/>
          <w:sz w:val="26"/>
          <w:szCs w:val="26"/>
          <w:rPrChange w:id="3327" w:author="Kola Akinwale" w:date="2021-11-22T10:48:00Z">
            <w:rPr>
              <w:rFonts w:ascii="Arial Unicode MS" w:hAnsi="Arial Unicode MS"/>
              <w:sz w:val="26"/>
              <w:szCs w:val="26"/>
            </w:rPr>
          </w:rPrChange>
        </w:rPr>
        <w:t>Harmonizing reports and distributing same to all Wards and ensure their implementation.</w:t>
      </w:r>
    </w:p>
    <w:p w14:paraId="53DFD8FF" w14:textId="77777777" w:rsidR="00AA30FD" w:rsidRPr="00975333" w:rsidRDefault="00AA30FD" w:rsidP="00AA30FD">
      <w:pPr>
        <w:pStyle w:val="ListParagraph"/>
        <w:numPr>
          <w:ilvl w:val="0"/>
          <w:numId w:val="82"/>
        </w:numPr>
        <w:ind w:left="1560" w:hanging="142"/>
        <w:jc w:val="both"/>
        <w:rPr>
          <w:rFonts w:ascii="Arial" w:hAnsi="Arial" w:cs="Arial"/>
          <w:sz w:val="26"/>
          <w:szCs w:val="26"/>
          <w:rPrChange w:id="3328" w:author="Kola Akinwale" w:date="2021-11-22T10:48:00Z">
            <w:rPr>
              <w:rFonts w:ascii="Arial Unicode MS" w:hAnsi="Arial Unicode MS"/>
              <w:sz w:val="26"/>
              <w:szCs w:val="26"/>
            </w:rPr>
          </w:rPrChange>
        </w:rPr>
      </w:pPr>
      <w:r w:rsidRPr="00975333">
        <w:rPr>
          <w:rFonts w:ascii="Arial" w:hAnsi="Arial" w:cs="Arial"/>
          <w:sz w:val="26"/>
          <w:szCs w:val="26"/>
          <w:rPrChange w:id="3329" w:author="Kola Akinwale" w:date="2021-11-22T10:48:00Z">
            <w:rPr>
              <w:rFonts w:ascii="Arial Unicode MS" w:hAnsi="Arial Unicode MS"/>
              <w:sz w:val="26"/>
              <w:szCs w:val="26"/>
            </w:rPr>
          </w:rPrChange>
        </w:rPr>
        <w:t>Providing strategies for effective communication between the Wards and the Local Government.</w:t>
      </w:r>
    </w:p>
    <w:p w14:paraId="4D947FA2" w14:textId="77777777" w:rsidR="00AA30FD" w:rsidRPr="00975333" w:rsidRDefault="00AA30FD" w:rsidP="00AA30FD">
      <w:pPr>
        <w:pStyle w:val="ListParagraph"/>
        <w:numPr>
          <w:ilvl w:val="0"/>
          <w:numId w:val="82"/>
        </w:numPr>
        <w:ind w:left="1560" w:hanging="142"/>
        <w:jc w:val="both"/>
        <w:rPr>
          <w:rFonts w:ascii="Arial" w:hAnsi="Arial" w:cs="Arial"/>
          <w:sz w:val="26"/>
          <w:szCs w:val="26"/>
          <w:rPrChange w:id="3330" w:author="Kola Akinwale" w:date="2021-11-22T10:48:00Z">
            <w:rPr>
              <w:rFonts w:ascii="Arial Unicode MS" w:hAnsi="Arial Unicode MS"/>
              <w:sz w:val="26"/>
              <w:szCs w:val="26"/>
            </w:rPr>
          </w:rPrChange>
        </w:rPr>
      </w:pPr>
      <w:r w:rsidRPr="00975333">
        <w:rPr>
          <w:rFonts w:ascii="Arial" w:hAnsi="Arial" w:cs="Arial"/>
          <w:sz w:val="26"/>
          <w:szCs w:val="26"/>
          <w:rPrChange w:id="3331" w:author="Kola Akinwale" w:date="2021-11-22T10:48:00Z">
            <w:rPr>
              <w:rFonts w:ascii="Arial Unicode MS" w:hAnsi="Arial Unicode MS"/>
              <w:sz w:val="26"/>
              <w:szCs w:val="26"/>
            </w:rPr>
          </w:rPrChange>
        </w:rPr>
        <w:t>General administration of the Party in the Local Government.</w:t>
      </w:r>
    </w:p>
    <w:p w14:paraId="54F15140" w14:textId="77777777" w:rsidR="00AA30FD" w:rsidRPr="00975333" w:rsidRDefault="00AA30FD" w:rsidP="00AA30FD">
      <w:pPr>
        <w:pStyle w:val="ListParagraph"/>
        <w:numPr>
          <w:ilvl w:val="0"/>
          <w:numId w:val="82"/>
        </w:numPr>
        <w:ind w:left="1560" w:hanging="142"/>
        <w:jc w:val="both"/>
        <w:rPr>
          <w:rFonts w:ascii="Arial" w:hAnsi="Arial" w:cs="Arial"/>
          <w:sz w:val="26"/>
          <w:szCs w:val="26"/>
          <w:rPrChange w:id="3332" w:author="Kola Akinwale" w:date="2021-11-22T10:48:00Z">
            <w:rPr>
              <w:rFonts w:ascii="Arial Unicode MS" w:hAnsi="Arial Unicode MS"/>
              <w:sz w:val="26"/>
              <w:szCs w:val="26"/>
            </w:rPr>
          </w:rPrChange>
        </w:rPr>
      </w:pPr>
      <w:r w:rsidRPr="00975333">
        <w:rPr>
          <w:rFonts w:ascii="Arial" w:hAnsi="Arial" w:cs="Arial"/>
          <w:sz w:val="26"/>
          <w:szCs w:val="26"/>
          <w:rPrChange w:id="3333" w:author="Kola Akinwale" w:date="2021-11-22T10:48:00Z">
            <w:rPr>
              <w:rFonts w:ascii="Arial Unicode MS" w:hAnsi="Arial Unicode MS"/>
              <w:sz w:val="26"/>
              <w:szCs w:val="26"/>
            </w:rPr>
          </w:rPrChange>
        </w:rPr>
        <w:t>Putting into effect decisions of the Local Government Congress and other Organs of the Party.</w:t>
      </w:r>
    </w:p>
    <w:p w14:paraId="48C6F790" w14:textId="77777777" w:rsidR="00AA30FD" w:rsidRPr="00975333" w:rsidRDefault="00AA30FD" w:rsidP="00AA30FD">
      <w:pPr>
        <w:pStyle w:val="ListParagraph"/>
        <w:numPr>
          <w:ilvl w:val="0"/>
          <w:numId w:val="82"/>
        </w:numPr>
        <w:ind w:left="1560" w:hanging="142"/>
        <w:jc w:val="both"/>
        <w:rPr>
          <w:rFonts w:ascii="Arial" w:hAnsi="Arial" w:cs="Arial"/>
          <w:sz w:val="26"/>
          <w:szCs w:val="26"/>
          <w:rPrChange w:id="3334" w:author="Kola Akinwale" w:date="2021-11-22T10:48:00Z">
            <w:rPr>
              <w:rFonts w:ascii="Arial Unicode MS" w:hAnsi="Arial Unicode MS"/>
              <w:sz w:val="26"/>
              <w:szCs w:val="26"/>
            </w:rPr>
          </w:rPrChange>
        </w:rPr>
      </w:pPr>
      <w:r w:rsidRPr="00975333">
        <w:rPr>
          <w:rFonts w:ascii="Arial" w:hAnsi="Arial" w:cs="Arial"/>
          <w:sz w:val="26"/>
          <w:szCs w:val="26"/>
          <w:rPrChange w:id="3335" w:author="Kola Akinwale" w:date="2021-11-22T10:48:00Z">
            <w:rPr>
              <w:rFonts w:ascii="Arial Unicode MS" w:hAnsi="Arial Unicode MS"/>
              <w:sz w:val="26"/>
              <w:szCs w:val="26"/>
            </w:rPr>
          </w:rPrChange>
        </w:rPr>
        <w:t>Employing and determining the conditions of service (including discipline) of all secretariat staff of the Party in the Local Government Area.</w:t>
      </w:r>
    </w:p>
    <w:p w14:paraId="14143E0F" w14:textId="77777777" w:rsidR="00AA30FD" w:rsidRPr="00975333" w:rsidRDefault="00AA30FD" w:rsidP="00AA30FD">
      <w:pPr>
        <w:jc w:val="both"/>
        <w:rPr>
          <w:rFonts w:ascii="Arial" w:hAnsi="Arial" w:cs="Arial"/>
          <w:sz w:val="12"/>
          <w:szCs w:val="26"/>
          <w:rPrChange w:id="3336" w:author="Kola Akinwale" w:date="2021-11-22T10:48:00Z">
            <w:rPr>
              <w:rFonts w:ascii="Arial Unicode MS" w:hAnsi="Arial Unicode MS"/>
              <w:sz w:val="12"/>
              <w:szCs w:val="26"/>
            </w:rPr>
          </w:rPrChange>
        </w:rPr>
      </w:pPr>
    </w:p>
    <w:p w14:paraId="679D8AC1" w14:textId="77777777" w:rsidR="00AA30FD" w:rsidRPr="00975333" w:rsidRDefault="00AA30FD" w:rsidP="00AA30FD">
      <w:pPr>
        <w:jc w:val="both"/>
        <w:rPr>
          <w:rFonts w:ascii="Arial" w:hAnsi="Arial" w:cs="Arial"/>
          <w:sz w:val="26"/>
          <w:szCs w:val="26"/>
          <w:rPrChange w:id="3337" w:author="Kola Akinwale" w:date="2021-11-22T10:48:00Z">
            <w:rPr>
              <w:rFonts w:ascii="Arial Unicode MS" w:hAnsi="Arial Unicode MS"/>
              <w:sz w:val="26"/>
              <w:szCs w:val="26"/>
            </w:rPr>
          </w:rPrChange>
        </w:rPr>
      </w:pPr>
      <w:r w:rsidRPr="00975333">
        <w:rPr>
          <w:rFonts w:ascii="Arial" w:hAnsi="Arial" w:cs="Arial"/>
          <w:sz w:val="26"/>
          <w:szCs w:val="26"/>
          <w:rPrChange w:id="3338" w:author="Kola Akinwale" w:date="2021-11-22T10:48:00Z">
            <w:rPr>
              <w:rFonts w:ascii="Arial Unicode MS" w:hAnsi="Arial Unicode MS"/>
              <w:sz w:val="26"/>
              <w:szCs w:val="26"/>
            </w:rPr>
          </w:rPrChange>
        </w:rPr>
        <w:t xml:space="preserve">5. </w:t>
      </w:r>
      <w:r w:rsidRPr="001C0563">
        <w:rPr>
          <w:rFonts w:ascii="Arial" w:hAnsi="Arial" w:cs="Arial"/>
          <w:b/>
          <w:bCs/>
          <w:sz w:val="26"/>
          <w:szCs w:val="26"/>
          <w:rPrChange w:id="3339" w:author="Kola Akinwale" w:date="2021-11-23T09:51:00Z">
            <w:rPr>
              <w:rFonts w:ascii="Arial Unicode MS" w:hAnsi="Arial Unicode MS"/>
              <w:sz w:val="26"/>
              <w:szCs w:val="26"/>
            </w:rPr>
          </w:rPrChange>
        </w:rPr>
        <w:t>Local Government Area Congress</w:t>
      </w:r>
    </w:p>
    <w:p w14:paraId="21E10EFE" w14:textId="77777777" w:rsidR="00AA30FD" w:rsidRPr="00975333" w:rsidRDefault="00AA30FD" w:rsidP="00AA30FD">
      <w:pPr>
        <w:pStyle w:val="ListParagraph"/>
        <w:numPr>
          <w:ilvl w:val="0"/>
          <w:numId w:val="84"/>
        </w:numPr>
        <w:ind w:left="1418" w:hanging="425"/>
        <w:jc w:val="both"/>
        <w:rPr>
          <w:rFonts w:ascii="Arial" w:hAnsi="Arial" w:cs="Arial"/>
          <w:sz w:val="26"/>
          <w:szCs w:val="26"/>
          <w:rPrChange w:id="3340" w:author="Kola Akinwale" w:date="2021-11-22T10:48:00Z">
            <w:rPr>
              <w:rFonts w:ascii="Arial Unicode MS" w:hAnsi="Arial Unicode MS"/>
              <w:sz w:val="26"/>
              <w:szCs w:val="26"/>
            </w:rPr>
          </w:rPrChange>
        </w:rPr>
      </w:pPr>
      <w:r w:rsidRPr="00975333">
        <w:rPr>
          <w:rFonts w:ascii="Arial" w:hAnsi="Arial" w:cs="Arial"/>
          <w:sz w:val="26"/>
          <w:szCs w:val="26"/>
          <w:rPrChange w:id="3341" w:author="Kola Akinwale" w:date="2021-11-22T10:48:00Z">
            <w:rPr>
              <w:rFonts w:ascii="Arial Unicode MS" w:hAnsi="Arial Unicode MS"/>
              <w:sz w:val="26"/>
              <w:szCs w:val="26"/>
            </w:rPr>
          </w:rPrChange>
        </w:rPr>
        <w:t>Electing members to the Local Government Executive Committee of the Party.</w:t>
      </w:r>
    </w:p>
    <w:p w14:paraId="5208E9EF" w14:textId="77777777" w:rsidR="00AA30FD" w:rsidRPr="00975333" w:rsidRDefault="00AA30FD" w:rsidP="00AA30FD">
      <w:pPr>
        <w:pStyle w:val="ListParagraph"/>
        <w:numPr>
          <w:ilvl w:val="0"/>
          <w:numId w:val="84"/>
        </w:numPr>
        <w:ind w:left="1418" w:hanging="425"/>
        <w:jc w:val="both"/>
        <w:rPr>
          <w:rFonts w:ascii="Arial" w:hAnsi="Arial" w:cs="Arial"/>
          <w:sz w:val="26"/>
          <w:szCs w:val="26"/>
          <w:rPrChange w:id="3342" w:author="Kola Akinwale" w:date="2021-11-22T10:48:00Z">
            <w:rPr>
              <w:rFonts w:ascii="Arial Unicode MS" w:hAnsi="Arial Unicode MS"/>
              <w:sz w:val="26"/>
              <w:szCs w:val="26"/>
            </w:rPr>
          </w:rPrChange>
        </w:rPr>
      </w:pPr>
      <w:r w:rsidRPr="00975333">
        <w:rPr>
          <w:rFonts w:ascii="Arial" w:hAnsi="Arial" w:cs="Arial"/>
          <w:sz w:val="26"/>
          <w:szCs w:val="26"/>
          <w:rPrChange w:id="3343" w:author="Kola Akinwale" w:date="2021-11-22T10:48:00Z">
            <w:rPr>
              <w:rFonts w:ascii="Arial Unicode MS" w:hAnsi="Arial Unicode MS"/>
              <w:sz w:val="26"/>
              <w:szCs w:val="26"/>
            </w:rPr>
          </w:rPrChange>
        </w:rPr>
        <w:t>Participate in primaries for elective offices in the State</w:t>
      </w:r>
    </w:p>
    <w:p w14:paraId="3B03507D" w14:textId="77777777" w:rsidR="00AA30FD" w:rsidRPr="00975333" w:rsidRDefault="00AA30FD" w:rsidP="00AA30FD">
      <w:pPr>
        <w:pStyle w:val="ListParagraph"/>
        <w:numPr>
          <w:ilvl w:val="0"/>
          <w:numId w:val="84"/>
        </w:numPr>
        <w:ind w:left="1418" w:hanging="425"/>
        <w:jc w:val="both"/>
        <w:rPr>
          <w:rFonts w:ascii="Arial" w:hAnsi="Arial" w:cs="Arial"/>
          <w:sz w:val="26"/>
          <w:szCs w:val="26"/>
          <w:rPrChange w:id="3344" w:author="Kola Akinwale" w:date="2021-11-22T10:48:00Z">
            <w:rPr>
              <w:rFonts w:ascii="Arial Unicode MS" w:hAnsi="Arial Unicode MS"/>
              <w:sz w:val="26"/>
              <w:szCs w:val="26"/>
            </w:rPr>
          </w:rPrChange>
        </w:rPr>
      </w:pPr>
      <w:r w:rsidRPr="00975333">
        <w:rPr>
          <w:rFonts w:ascii="Arial" w:hAnsi="Arial" w:cs="Arial"/>
          <w:sz w:val="26"/>
          <w:szCs w:val="26"/>
          <w:rPrChange w:id="3345" w:author="Kola Akinwale" w:date="2021-11-22T10:48:00Z">
            <w:rPr>
              <w:rFonts w:ascii="Arial Unicode MS" w:hAnsi="Arial Unicode MS"/>
              <w:sz w:val="26"/>
              <w:szCs w:val="26"/>
            </w:rPr>
          </w:rPrChange>
        </w:rPr>
        <w:t>Electing Local Government Party delegates to State Congress and National Conventions.</w:t>
      </w:r>
    </w:p>
    <w:p w14:paraId="09339D03" w14:textId="77777777" w:rsidR="00AA30FD" w:rsidRPr="00975333" w:rsidRDefault="00AA30FD" w:rsidP="00AA30FD">
      <w:pPr>
        <w:pStyle w:val="ListParagraph"/>
        <w:numPr>
          <w:ilvl w:val="0"/>
          <w:numId w:val="84"/>
        </w:numPr>
        <w:ind w:left="1418" w:hanging="425"/>
        <w:jc w:val="both"/>
        <w:rPr>
          <w:rFonts w:ascii="Arial" w:hAnsi="Arial" w:cs="Arial"/>
          <w:sz w:val="26"/>
          <w:szCs w:val="26"/>
          <w:rPrChange w:id="3346" w:author="Kola Akinwale" w:date="2021-11-22T10:48:00Z">
            <w:rPr>
              <w:rFonts w:ascii="Arial Unicode MS" w:hAnsi="Arial Unicode MS"/>
              <w:sz w:val="26"/>
              <w:szCs w:val="26"/>
            </w:rPr>
          </w:rPrChange>
        </w:rPr>
      </w:pPr>
      <w:r w:rsidRPr="00975333">
        <w:rPr>
          <w:rFonts w:ascii="Arial" w:hAnsi="Arial" w:cs="Arial"/>
          <w:sz w:val="26"/>
          <w:szCs w:val="26"/>
          <w:rPrChange w:id="3347" w:author="Kola Akinwale" w:date="2021-11-22T10:48:00Z">
            <w:rPr>
              <w:rFonts w:ascii="Arial Unicode MS" w:hAnsi="Arial Unicode MS"/>
              <w:sz w:val="26"/>
              <w:szCs w:val="26"/>
            </w:rPr>
          </w:rPrChange>
        </w:rPr>
        <w:t>Approving budget for running of the Party at the Local Government level.</w:t>
      </w:r>
    </w:p>
    <w:p w14:paraId="1C1B2826" w14:textId="374CC5E1" w:rsidR="00AA30FD" w:rsidRDefault="00AA30FD" w:rsidP="00AA30FD">
      <w:pPr>
        <w:pStyle w:val="ListParagraph"/>
        <w:numPr>
          <w:ilvl w:val="0"/>
          <w:numId w:val="84"/>
        </w:numPr>
        <w:ind w:left="1418" w:hanging="425"/>
        <w:jc w:val="both"/>
        <w:rPr>
          <w:ins w:id="3348" w:author="Kola Akinwale" w:date="2021-11-22T10:53:00Z"/>
          <w:rFonts w:ascii="Arial" w:hAnsi="Arial" w:cs="Arial"/>
          <w:sz w:val="26"/>
          <w:szCs w:val="26"/>
        </w:rPr>
      </w:pPr>
      <w:r w:rsidRPr="00975333">
        <w:rPr>
          <w:rFonts w:ascii="Arial" w:hAnsi="Arial" w:cs="Arial"/>
          <w:sz w:val="26"/>
          <w:szCs w:val="26"/>
          <w:rPrChange w:id="3349" w:author="Kola Akinwale" w:date="2021-11-22T10:48:00Z">
            <w:rPr>
              <w:rFonts w:ascii="Arial Unicode MS" w:hAnsi="Arial Unicode MS"/>
              <w:sz w:val="26"/>
              <w:szCs w:val="26"/>
            </w:rPr>
          </w:rPrChange>
        </w:rPr>
        <w:t>Receiving Auditors report.</w:t>
      </w:r>
    </w:p>
    <w:p w14:paraId="1750189D" w14:textId="77777777" w:rsidR="00B42B9A" w:rsidRPr="00975333" w:rsidRDefault="00B42B9A" w:rsidP="00B42B9A">
      <w:pPr>
        <w:pStyle w:val="ListParagraph"/>
        <w:ind w:left="1418"/>
        <w:jc w:val="both"/>
        <w:rPr>
          <w:rFonts w:ascii="Arial" w:hAnsi="Arial" w:cs="Arial"/>
          <w:sz w:val="26"/>
          <w:szCs w:val="26"/>
          <w:rPrChange w:id="3350" w:author="Kola Akinwale" w:date="2021-11-22T10:48:00Z">
            <w:rPr>
              <w:rFonts w:ascii="Arial Unicode MS" w:hAnsi="Arial Unicode MS"/>
              <w:sz w:val="26"/>
              <w:szCs w:val="26"/>
            </w:rPr>
          </w:rPrChange>
        </w:rPr>
        <w:pPrChange w:id="3351" w:author="Kola Akinwale" w:date="2021-11-22T10:53:00Z">
          <w:pPr>
            <w:pStyle w:val="ListParagraph"/>
            <w:numPr>
              <w:numId w:val="84"/>
            </w:numPr>
            <w:ind w:left="1418" w:hanging="425"/>
            <w:jc w:val="both"/>
          </w:pPr>
        </w:pPrChange>
      </w:pPr>
    </w:p>
    <w:p w14:paraId="58E00C26" w14:textId="77777777" w:rsidR="00AA30FD" w:rsidRPr="00975333" w:rsidRDefault="00AA30FD" w:rsidP="00AA30FD">
      <w:pPr>
        <w:jc w:val="both"/>
        <w:rPr>
          <w:rFonts w:ascii="Arial" w:hAnsi="Arial" w:cs="Arial"/>
          <w:sz w:val="10"/>
          <w:szCs w:val="26"/>
          <w:rPrChange w:id="3352" w:author="Kola Akinwale" w:date="2021-11-22T10:48:00Z">
            <w:rPr>
              <w:rFonts w:ascii="Arial Unicode MS" w:hAnsi="Arial Unicode MS"/>
              <w:sz w:val="10"/>
              <w:szCs w:val="26"/>
            </w:rPr>
          </w:rPrChange>
        </w:rPr>
      </w:pPr>
    </w:p>
    <w:p w14:paraId="263EFF8C" w14:textId="77777777" w:rsidR="00AA30FD" w:rsidRPr="00975333" w:rsidRDefault="00AA30FD" w:rsidP="00AA30FD">
      <w:pPr>
        <w:jc w:val="both"/>
        <w:rPr>
          <w:rFonts w:ascii="Arial" w:hAnsi="Arial" w:cs="Arial"/>
          <w:sz w:val="26"/>
          <w:szCs w:val="26"/>
          <w:rPrChange w:id="3353" w:author="Kola Akinwale" w:date="2021-11-22T10:48:00Z">
            <w:rPr>
              <w:rFonts w:ascii="Arial Unicode MS" w:hAnsi="Arial Unicode MS"/>
              <w:sz w:val="26"/>
              <w:szCs w:val="26"/>
            </w:rPr>
          </w:rPrChange>
        </w:rPr>
      </w:pPr>
      <w:r w:rsidRPr="00975333">
        <w:rPr>
          <w:rFonts w:ascii="Arial" w:hAnsi="Arial" w:cs="Arial"/>
          <w:sz w:val="26"/>
          <w:szCs w:val="26"/>
          <w:rPrChange w:id="3354" w:author="Kola Akinwale" w:date="2021-11-22T10:48:00Z">
            <w:rPr>
              <w:rFonts w:ascii="Arial Unicode MS" w:hAnsi="Arial Unicode MS"/>
              <w:sz w:val="26"/>
              <w:szCs w:val="26"/>
            </w:rPr>
          </w:rPrChange>
        </w:rPr>
        <w:t xml:space="preserve">  6. </w:t>
      </w:r>
      <w:r w:rsidRPr="00B42B9A">
        <w:rPr>
          <w:rFonts w:ascii="Arial" w:hAnsi="Arial" w:cs="Arial"/>
          <w:b/>
          <w:bCs/>
          <w:sz w:val="26"/>
          <w:szCs w:val="26"/>
          <w:rPrChange w:id="3355" w:author="Kola Akinwale" w:date="2021-11-22T10:53:00Z">
            <w:rPr>
              <w:rFonts w:ascii="Arial Unicode MS" w:hAnsi="Arial Unicode MS"/>
              <w:sz w:val="26"/>
              <w:szCs w:val="26"/>
            </w:rPr>
          </w:rPrChange>
        </w:rPr>
        <w:t>Senatorial District Working Committee</w:t>
      </w:r>
    </w:p>
    <w:p w14:paraId="59DE6D5B" w14:textId="77777777" w:rsidR="00AA30FD" w:rsidRPr="00975333" w:rsidRDefault="00AA30FD" w:rsidP="00AA30FD">
      <w:pPr>
        <w:pStyle w:val="ListParagraph"/>
        <w:numPr>
          <w:ilvl w:val="0"/>
          <w:numId w:val="85"/>
        </w:numPr>
        <w:jc w:val="both"/>
        <w:rPr>
          <w:rFonts w:ascii="Arial" w:hAnsi="Arial" w:cs="Arial"/>
          <w:sz w:val="26"/>
          <w:szCs w:val="26"/>
          <w:rPrChange w:id="3356" w:author="Kola Akinwale" w:date="2021-11-22T10:48:00Z">
            <w:rPr>
              <w:rFonts w:ascii="Arial Unicode MS" w:hAnsi="Arial Unicode MS"/>
              <w:sz w:val="26"/>
              <w:szCs w:val="26"/>
            </w:rPr>
          </w:rPrChange>
        </w:rPr>
      </w:pPr>
      <w:r w:rsidRPr="00975333">
        <w:rPr>
          <w:rFonts w:ascii="Arial" w:hAnsi="Arial" w:cs="Arial"/>
          <w:sz w:val="26"/>
          <w:szCs w:val="26"/>
          <w:rPrChange w:id="3357" w:author="Kola Akinwale" w:date="2021-11-22T10:48:00Z">
            <w:rPr>
              <w:rFonts w:ascii="Arial Unicode MS" w:hAnsi="Arial Unicode MS"/>
              <w:sz w:val="26"/>
              <w:szCs w:val="26"/>
            </w:rPr>
          </w:rPrChange>
        </w:rPr>
        <w:t>Co-ordination of policies, programmes and operations of the Party within the Senatorial District:</w:t>
      </w:r>
    </w:p>
    <w:p w14:paraId="4516318C" w14:textId="100805A3" w:rsidR="00AA30FD" w:rsidRDefault="00AA30FD" w:rsidP="00AA30FD">
      <w:pPr>
        <w:pStyle w:val="ListParagraph"/>
        <w:numPr>
          <w:ilvl w:val="0"/>
          <w:numId w:val="85"/>
        </w:numPr>
        <w:jc w:val="both"/>
        <w:rPr>
          <w:ins w:id="3358" w:author="Kola Akinwale" w:date="2021-11-22T10:53:00Z"/>
          <w:rFonts w:ascii="Arial" w:hAnsi="Arial" w:cs="Arial"/>
          <w:sz w:val="26"/>
          <w:szCs w:val="26"/>
        </w:rPr>
      </w:pPr>
      <w:r w:rsidRPr="00975333">
        <w:rPr>
          <w:rFonts w:ascii="Arial" w:hAnsi="Arial" w:cs="Arial"/>
          <w:sz w:val="26"/>
          <w:szCs w:val="26"/>
          <w:rPrChange w:id="3359" w:author="Kola Akinwale" w:date="2021-11-22T10:48:00Z">
            <w:rPr>
              <w:rFonts w:ascii="Arial Unicode MS" w:hAnsi="Arial Unicode MS"/>
              <w:sz w:val="26"/>
              <w:szCs w:val="26"/>
            </w:rPr>
          </w:rPrChange>
        </w:rPr>
        <w:t>Liaising with the Local Government Areas within the District and State Headquarters</w:t>
      </w:r>
      <w:ins w:id="3360" w:author="Kola Akinwale" w:date="2021-11-22T10:53:00Z">
        <w:r w:rsidR="00B42B9A">
          <w:rPr>
            <w:rFonts w:ascii="Arial" w:hAnsi="Arial" w:cs="Arial"/>
            <w:sz w:val="26"/>
            <w:szCs w:val="26"/>
          </w:rPr>
          <w:t>.</w:t>
        </w:r>
      </w:ins>
      <w:del w:id="3361" w:author="Kola Akinwale" w:date="2021-11-22T10:53:00Z">
        <w:r w:rsidRPr="00975333" w:rsidDel="00B42B9A">
          <w:rPr>
            <w:rFonts w:ascii="Arial" w:hAnsi="Arial" w:cs="Arial"/>
            <w:sz w:val="26"/>
            <w:szCs w:val="26"/>
            <w:rPrChange w:id="3362" w:author="Kola Akinwale" w:date="2021-11-22T10:48:00Z">
              <w:rPr>
                <w:rFonts w:ascii="Arial Unicode MS" w:hAnsi="Arial Unicode MS"/>
                <w:sz w:val="26"/>
                <w:szCs w:val="26"/>
              </w:rPr>
            </w:rPrChange>
          </w:rPr>
          <w:delText>;</w:delText>
        </w:r>
      </w:del>
    </w:p>
    <w:p w14:paraId="1ECCF12B" w14:textId="77777777" w:rsidR="00B42B9A" w:rsidRPr="00975333" w:rsidRDefault="00B42B9A" w:rsidP="00B42B9A">
      <w:pPr>
        <w:pStyle w:val="ListParagraph"/>
        <w:ind w:left="1140"/>
        <w:jc w:val="both"/>
        <w:rPr>
          <w:rFonts w:ascii="Arial" w:hAnsi="Arial" w:cs="Arial"/>
          <w:sz w:val="26"/>
          <w:szCs w:val="26"/>
          <w:rPrChange w:id="3363" w:author="Kola Akinwale" w:date="2021-11-22T10:48:00Z">
            <w:rPr>
              <w:rFonts w:ascii="Arial Unicode MS" w:hAnsi="Arial Unicode MS"/>
              <w:sz w:val="26"/>
              <w:szCs w:val="26"/>
            </w:rPr>
          </w:rPrChange>
        </w:rPr>
        <w:pPrChange w:id="3364" w:author="Kola Akinwale" w:date="2021-11-22T10:53:00Z">
          <w:pPr>
            <w:pStyle w:val="ListParagraph"/>
            <w:numPr>
              <w:numId w:val="85"/>
            </w:numPr>
            <w:ind w:left="1140" w:hanging="360"/>
            <w:jc w:val="both"/>
          </w:pPr>
        </w:pPrChange>
      </w:pPr>
    </w:p>
    <w:p w14:paraId="7F779A80" w14:textId="77777777" w:rsidR="00AA30FD" w:rsidRPr="00975333" w:rsidRDefault="00AA30FD" w:rsidP="00AA30FD">
      <w:pPr>
        <w:jc w:val="both"/>
        <w:rPr>
          <w:rFonts w:ascii="Arial" w:hAnsi="Arial" w:cs="Arial"/>
          <w:sz w:val="26"/>
          <w:szCs w:val="26"/>
          <w:rPrChange w:id="3365" w:author="Kola Akinwale" w:date="2021-11-22T10:48:00Z">
            <w:rPr>
              <w:rFonts w:ascii="Arial Unicode MS" w:hAnsi="Arial Unicode MS"/>
              <w:sz w:val="26"/>
              <w:szCs w:val="26"/>
            </w:rPr>
          </w:rPrChange>
        </w:rPr>
      </w:pPr>
      <w:r w:rsidRPr="00975333">
        <w:rPr>
          <w:rFonts w:ascii="Arial" w:hAnsi="Arial" w:cs="Arial"/>
          <w:sz w:val="26"/>
          <w:szCs w:val="26"/>
          <w:rPrChange w:id="3366" w:author="Kola Akinwale" w:date="2021-11-22T10:48:00Z">
            <w:rPr>
              <w:rFonts w:ascii="Arial Unicode MS" w:hAnsi="Arial Unicode MS"/>
              <w:sz w:val="26"/>
              <w:szCs w:val="26"/>
            </w:rPr>
          </w:rPrChange>
        </w:rPr>
        <w:t xml:space="preserve">7.  </w:t>
      </w:r>
      <w:r w:rsidRPr="00B42B9A">
        <w:rPr>
          <w:rFonts w:ascii="Arial" w:hAnsi="Arial" w:cs="Arial"/>
          <w:b/>
          <w:bCs/>
          <w:sz w:val="26"/>
          <w:szCs w:val="26"/>
          <w:rPrChange w:id="3367" w:author="Kola Akinwale" w:date="2021-11-22T10:53:00Z">
            <w:rPr>
              <w:rFonts w:ascii="Arial Unicode MS" w:hAnsi="Arial Unicode MS"/>
              <w:sz w:val="26"/>
              <w:szCs w:val="26"/>
            </w:rPr>
          </w:rPrChange>
        </w:rPr>
        <w:t>State Working Committee</w:t>
      </w:r>
    </w:p>
    <w:p w14:paraId="2A6F2E1E" w14:textId="77777777" w:rsidR="00AA30FD" w:rsidRPr="00975333" w:rsidRDefault="00AA30FD" w:rsidP="00AA30FD">
      <w:pPr>
        <w:pStyle w:val="ListParagraph"/>
        <w:numPr>
          <w:ilvl w:val="0"/>
          <w:numId w:val="86"/>
        </w:numPr>
        <w:jc w:val="both"/>
        <w:rPr>
          <w:rFonts w:ascii="Arial" w:hAnsi="Arial" w:cs="Arial"/>
          <w:sz w:val="26"/>
          <w:szCs w:val="26"/>
          <w:rPrChange w:id="3368" w:author="Kola Akinwale" w:date="2021-11-22T10:48:00Z">
            <w:rPr>
              <w:rFonts w:ascii="Arial Unicode MS" w:hAnsi="Arial Unicode MS"/>
              <w:sz w:val="26"/>
              <w:szCs w:val="26"/>
            </w:rPr>
          </w:rPrChange>
        </w:rPr>
      </w:pPr>
      <w:r w:rsidRPr="00975333">
        <w:rPr>
          <w:rFonts w:ascii="Arial" w:hAnsi="Arial" w:cs="Arial"/>
          <w:sz w:val="26"/>
          <w:szCs w:val="26"/>
          <w:rPrChange w:id="3369" w:author="Kola Akinwale" w:date="2021-11-22T10:48:00Z">
            <w:rPr>
              <w:rFonts w:ascii="Arial Unicode MS" w:hAnsi="Arial Unicode MS"/>
              <w:sz w:val="26"/>
              <w:szCs w:val="26"/>
            </w:rPr>
          </w:rPrChange>
        </w:rPr>
        <w:t>Shall be responsible for the day-to-day Administration of the Party at the State level and shall be responsible to the State Executive Committee.</w:t>
      </w:r>
    </w:p>
    <w:p w14:paraId="0648F411" w14:textId="77777777" w:rsidR="00AA30FD" w:rsidRPr="00975333" w:rsidRDefault="00AA30FD" w:rsidP="00AA30FD">
      <w:pPr>
        <w:pStyle w:val="ListParagraph"/>
        <w:numPr>
          <w:ilvl w:val="0"/>
          <w:numId w:val="86"/>
        </w:numPr>
        <w:jc w:val="both"/>
        <w:rPr>
          <w:rFonts w:ascii="Arial" w:hAnsi="Arial" w:cs="Arial"/>
          <w:sz w:val="26"/>
          <w:szCs w:val="26"/>
          <w:rPrChange w:id="3370" w:author="Kola Akinwale" w:date="2021-11-22T10:48:00Z">
            <w:rPr>
              <w:rFonts w:ascii="Arial Unicode MS" w:hAnsi="Arial Unicode MS"/>
              <w:sz w:val="26"/>
              <w:szCs w:val="26"/>
            </w:rPr>
          </w:rPrChange>
        </w:rPr>
      </w:pPr>
      <w:r w:rsidRPr="00975333">
        <w:rPr>
          <w:rFonts w:ascii="Arial" w:hAnsi="Arial" w:cs="Arial"/>
          <w:sz w:val="26"/>
          <w:szCs w:val="26"/>
          <w:rPrChange w:id="3371" w:author="Kola Akinwale" w:date="2021-11-22T10:48:00Z">
            <w:rPr>
              <w:rFonts w:ascii="Arial Unicode MS" w:hAnsi="Arial Unicode MS"/>
              <w:sz w:val="26"/>
              <w:szCs w:val="26"/>
            </w:rPr>
          </w:rPrChange>
        </w:rPr>
        <w:t>Shall perform such other functions as may be assigned to it by the State Executive Committee.</w:t>
      </w:r>
    </w:p>
    <w:p w14:paraId="37C7E85F" w14:textId="77777777" w:rsidR="00AA30FD" w:rsidRPr="00975333" w:rsidRDefault="00AA30FD" w:rsidP="00AA30FD">
      <w:pPr>
        <w:pStyle w:val="ListParagraph"/>
        <w:numPr>
          <w:ilvl w:val="0"/>
          <w:numId w:val="86"/>
        </w:numPr>
        <w:jc w:val="both"/>
        <w:rPr>
          <w:rFonts w:ascii="Arial" w:hAnsi="Arial" w:cs="Arial"/>
          <w:sz w:val="26"/>
          <w:szCs w:val="26"/>
          <w:rPrChange w:id="3372" w:author="Kola Akinwale" w:date="2021-11-22T10:48:00Z">
            <w:rPr>
              <w:rFonts w:ascii="Arial Unicode MS" w:hAnsi="Arial Unicode MS"/>
              <w:sz w:val="26"/>
              <w:szCs w:val="26"/>
            </w:rPr>
          </w:rPrChange>
        </w:rPr>
      </w:pPr>
      <w:r w:rsidRPr="00975333">
        <w:rPr>
          <w:rFonts w:ascii="Arial" w:hAnsi="Arial" w:cs="Arial"/>
          <w:sz w:val="26"/>
          <w:szCs w:val="26"/>
          <w:rPrChange w:id="3373" w:author="Kola Akinwale" w:date="2021-11-22T10:48:00Z">
            <w:rPr>
              <w:rFonts w:ascii="Arial Unicode MS" w:hAnsi="Arial Unicode MS"/>
              <w:sz w:val="26"/>
              <w:szCs w:val="26"/>
            </w:rPr>
          </w:rPrChange>
        </w:rPr>
        <w:t xml:space="preserve">Shall meet once in a week or at such interval as may be necessary </w:t>
      </w:r>
    </w:p>
    <w:p w14:paraId="20E8B40D" w14:textId="56C91D34" w:rsidR="00B42B9A" w:rsidRPr="00A254D4" w:rsidRDefault="00AA30FD" w:rsidP="00A254D4">
      <w:pPr>
        <w:pStyle w:val="ListParagraph"/>
        <w:numPr>
          <w:ilvl w:val="0"/>
          <w:numId w:val="86"/>
        </w:numPr>
        <w:jc w:val="both"/>
        <w:rPr>
          <w:rFonts w:ascii="Arial" w:hAnsi="Arial" w:cs="Arial"/>
          <w:sz w:val="26"/>
          <w:szCs w:val="26"/>
          <w:rPrChange w:id="3374" w:author="Kola Akinwale" w:date="2021-11-23T09:55:00Z">
            <w:rPr>
              <w:rFonts w:ascii="Arial Unicode MS" w:hAnsi="Arial Unicode MS"/>
              <w:sz w:val="26"/>
              <w:szCs w:val="26"/>
            </w:rPr>
          </w:rPrChange>
        </w:rPr>
        <w:pPrChange w:id="3375" w:author="Kola Akinwale" w:date="2021-11-23T09:55:00Z">
          <w:pPr>
            <w:pStyle w:val="ListParagraph"/>
            <w:numPr>
              <w:numId w:val="86"/>
            </w:numPr>
            <w:ind w:hanging="360"/>
            <w:jc w:val="both"/>
          </w:pPr>
        </w:pPrChange>
      </w:pPr>
      <w:r w:rsidRPr="00975333">
        <w:rPr>
          <w:rFonts w:ascii="Arial" w:hAnsi="Arial" w:cs="Arial"/>
          <w:sz w:val="26"/>
          <w:szCs w:val="26"/>
          <w:rPrChange w:id="3376" w:author="Kola Akinwale" w:date="2021-11-22T10:48:00Z">
            <w:rPr>
              <w:rFonts w:ascii="Arial Unicode MS" w:hAnsi="Arial Unicode MS"/>
              <w:sz w:val="26"/>
              <w:szCs w:val="26"/>
            </w:rPr>
          </w:rPrChange>
        </w:rPr>
        <w:t xml:space="preserve">Shall be summoned by the State Chairman </w:t>
      </w:r>
    </w:p>
    <w:p w14:paraId="74C5A51B" w14:textId="77777777" w:rsidR="00AA30FD" w:rsidRPr="00975333" w:rsidRDefault="00AA30FD" w:rsidP="00AA30FD">
      <w:pPr>
        <w:pStyle w:val="ListParagraph"/>
        <w:jc w:val="both"/>
        <w:rPr>
          <w:rFonts w:ascii="Arial" w:hAnsi="Arial" w:cs="Arial"/>
          <w:sz w:val="10"/>
          <w:szCs w:val="26"/>
          <w:rPrChange w:id="3377" w:author="Kola Akinwale" w:date="2021-11-22T10:48:00Z">
            <w:rPr>
              <w:rFonts w:ascii="Arial Unicode MS" w:hAnsi="Arial Unicode MS"/>
              <w:sz w:val="10"/>
              <w:szCs w:val="26"/>
            </w:rPr>
          </w:rPrChange>
        </w:rPr>
      </w:pPr>
    </w:p>
    <w:p w14:paraId="5D5BE2A2" w14:textId="77777777" w:rsidR="00AA30FD" w:rsidRPr="00975333" w:rsidRDefault="00AA30FD" w:rsidP="00AA30FD">
      <w:pPr>
        <w:jc w:val="both"/>
        <w:rPr>
          <w:rFonts w:ascii="Arial" w:hAnsi="Arial" w:cs="Arial"/>
          <w:sz w:val="26"/>
          <w:szCs w:val="26"/>
          <w:rPrChange w:id="3378" w:author="Kola Akinwale" w:date="2021-11-22T10:48:00Z">
            <w:rPr>
              <w:rFonts w:ascii="Arial Unicode MS" w:hAnsi="Arial Unicode MS"/>
              <w:sz w:val="26"/>
              <w:szCs w:val="26"/>
            </w:rPr>
          </w:rPrChange>
        </w:rPr>
      </w:pPr>
      <w:r w:rsidRPr="00975333">
        <w:rPr>
          <w:rFonts w:ascii="Arial" w:hAnsi="Arial" w:cs="Arial"/>
          <w:sz w:val="26"/>
          <w:szCs w:val="26"/>
          <w:rPrChange w:id="3379" w:author="Kola Akinwale" w:date="2021-11-22T10:48:00Z">
            <w:rPr>
              <w:rFonts w:ascii="Arial Unicode MS" w:hAnsi="Arial Unicode MS"/>
              <w:sz w:val="26"/>
              <w:szCs w:val="26"/>
            </w:rPr>
          </w:rPrChange>
        </w:rPr>
        <w:lastRenderedPageBreak/>
        <w:t xml:space="preserve">8.  </w:t>
      </w:r>
      <w:r w:rsidRPr="00B42B9A">
        <w:rPr>
          <w:rFonts w:ascii="Arial" w:hAnsi="Arial" w:cs="Arial"/>
          <w:b/>
          <w:bCs/>
          <w:sz w:val="26"/>
          <w:szCs w:val="26"/>
          <w:rPrChange w:id="3380" w:author="Kola Akinwale" w:date="2021-11-22T10:53:00Z">
            <w:rPr>
              <w:rFonts w:ascii="Arial Unicode MS" w:hAnsi="Arial Unicode MS"/>
              <w:sz w:val="26"/>
              <w:szCs w:val="26"/>
            </w:rPr>
          </w:rPrChange>
        </w:rPr>
        <w:t>State Caucus</w:t>
      </w:r>
    </w:p>
    <w:p w14:paraId="29125B5C" w14:textId="77777777" w:rsidR="00AA30FD" w:rsidRPr="00975333" w:rsidRDefault="00AA30FD" w:rsidP="00AA30FD">
      <w:pPr>
        <w:pStyle w:val="ListParagraph"/>
        <w:numPr>
          <w:ilvl w:val="0"/>
          <w:numId w:val="87"/>
        </w:numPr>
        <w:jc w:val="both"/>
        <w:rPr>
          <w:rFonts w:ascii="Arial" w:hAnsi="Arial" w:cs="Arial"/>
          <w:sz w:val="26"/>
          <w:szCs w:val="26"/>
          <w:rPrChange w:id="3381" w:author="Kola Akinwale" w:date="2021-11-22T10:48:00Z">
            <w:rPr>
              <w:rFonts w:ascii="Arial Unicode MS" w:hAnsi="Arial Unicode MS"/>
              <w:sz w:val="26"/>
              <w:szCs w:val="26"/>
            </w:rPr>
          </w:rPrChange>
        </w:rPr>
      </w:pPr>
      <w:r w:rsidRPr="00975333">
        <w:rPr>
          <w:rFonts w:ascii="Arial" w:hAnsi="Arial" w:cs="Arial"/>
          <w:sz w:val="26"/>
          <w:szCs w:val="26"/>
          <w:rPrChange w:id="3382" w:author="Kola Akinwale" w:date="2021-11-22T10:48:00Z">
            <w:rPr>
              <w:rFonts w:ascii="Arial Unicode MS" w:hAnsi="Arial Unicode MS"/>
              <w:sz w:val="26"/>
              <w:szCs w:val="26"/>
            </w:rPr>
          </w:rPrChange>
        </w:rPr>
        <w:t>Shall meet from time to time to consider urgent and critical issues affecting the Party both at the State and the National level.</w:t>
      </w:r>
    </w:p>
    <w:p w14:paraId="4047B196" w14:textId="77777777" w:rsidR="00AA30FD" w:rsidRPr="00975333" w:rsidRDefault="00AA30FD" w:rsidP="00AA30FD">
      <w:pPr>
        <w:ind w:left="360"/>
        <w:jc w:val="both"/>
        <w:rPr>
          <w:rFonts w:ascii="Arial" w:hAnsi="Arial" w:cs="Arial"/>
          <w:sz w:val="10"/>
          <w:szCs w:val="26"/>
          <w:rPrChange w:id="3383" w:author="Kola Akinwale" w:date="2021-11-22T10:48:00Z">
            <w:rPr>
              <w:rFonts w:ascii="Arial Unicode MS" w:hAnsi="Arial Unicode MS"/>
              <w:sz w:val="10"/>
              <w:szCs w:val="26"/>
            </w:rPr>
          </w:rPrChange>
        </w:rPr>
      </w:pPr>
    </w:p>
    <w:p w14:paraId="1974A72E" w14:textId="77777777" w:rsidR="00AA30FD" w:rsidRPr="00B42B9A" w:rsidRDefault="00AA30FD" w:rsidP="00AA30FD">
      <w:pPr>
        <w:pStyle w:val="ListParagraph"/>
        <w:numPr>
          <w:ilvl w:val="0"/>
          <w:numId w:val="6"/>
        </w:numPr>
        <w:jc w:val="both"/>
        <w:rPr>
          <w:rFonts w:ascii="Arial" w:hAnsi="Arial" w:cs="Arial"/>
          <w:b/>
          <w:bCs/>
          <w:sz w:val="26"/>
          <w:szCs w:val="26"/>
          <w:rPrChange w:id="3384" w:author="Kola Akinwale" w:date="2021-11-22T10:53:00Z">
            <w:rPr>
              <w:rFonts w:ascii="Arial Unicode MS" w:hAnsi="Arial Unicode MS"/>
              <w:sz w:val="26"/>
              <w:szCs w:val="26"/>
            </w:rPr>
          </w:rPrChange>
        </w:rPr>
      </w:pPr>
      <w:r w:rsidRPr="00B42B9A">
        <w:rPr>
          <w:rFonts w:ascii="Arial" w:hAnsi="Arial" w:cs="Arial"/>
          <w:b/>
          <w:bCs/>
          <w:sz w:val="26"/>
          <w:szCs w:val="26"/>
          <w:rPrChange w:id="3385" w:author="Kola Akinwale" w:date="2021-11-22T10:53:00Z">
            <w:rPr>
              <w:rFonts w:ascii="Arial Unicode MS" w:hAnsi="Arial Unicode MS"/>
              <w:sz w:val="26"/>
              <w:szCs w:val="26"/>
            </w:rPr>
          </w:rPrChange>
        </w:rPr>
        <w:t>State Executive Committee</w:t>
      </w:r>
    </w:p>
    <w:p w14:paraId="2B3E4177" w14:textId="77777777" w:rsidR="00AA30FD" w:rsidRPr="00975333" w:rsidRDefault="00AA30FD" w:rsidP="00AA30FD">
      <w:pPr>
        <w:pStyle w:val="ListParagraph"/>
        <w:numPr>
          <w:ilvl w:val="0"/>
          <w:numId w:val="88"/>
        </w:numPr>
        <w:jc w:val="both"/>
        <w:rPr>
          <w:rFonts w:ascii="Arial" w:hAnsi="Arial" w:cs="Arial"/>
          <w:sz w:val="26"/>
          <w:szCs w:val="26"/>
          <w:rPrChange w:id="3386" w:author="Kola Akinwale" w:date="2021-11-22T10:48:00Z">
            <w:rPr>
              <w:rFonts w:ascii="Arial Unicode MS" w:hAnsi="Arial Unicode MS"/>
              <w:sz w:val="26"/>
              <w:szCs w:val="26"/>
            </w:rPr>
          </w:rPrChange>
        </w:rPr>
      </w:pPr>
      <w:r w:rsidRPr="00975333">
        <w:rPr>
          <w:rFonts w:ascii="Arial" w:hAnsi="Arial" w:cs="Arial"/>
          <w:sz w:val="26"/>
          <w:szCs w:val="26"/>
          <w:rPrChange w:id="3387" w:author="Kola Akinwale" w:date="2021-11-22T10:48:00Z">
            <w:rPr>
              <w:rFonts w:ascii="Arial Unicode MS" w:hAnsi="Arial Unicode MS"/>
              <w:sz w:val="26"/>
              <w:szCs w:val="26"/>
            </w:rPr>
          </w:rPrChange>
        </w:rPr>
        <w:t>Identifying main issues, (political, social and economic) of concern to the state.</w:t>
      </w:r>
    </w:p>
    <w:p w14:paraId="0E623D16" w14:textId="77777777" w:rsidR="00AA30FD" w:rsidRPr="00975333" w:rsidRDefault="00AA30FD" w:rsidP="00AA30FD">
      <w:pPr>
        <w:pStyle w:val="ListParagraph"/>
        <w:numPr>
          <w:ilvl w:val="0"/>
          <w:numId w:val="88"/>
        </w:numPr>
        <w:ind w:left="1418" w:hanging="425"/>
        <w:jc w:val="both"/>
        <w:rPr>
          <w:rFonts w:ascii="Arial" w:hAnsi="Arial" w:cs="Arial"/>
          <w:sz w:val="26"/>
          <w:szCs w:val="26"/>
          <w:rPrChange w:id="3388" w:author="Kola Akinwale" w:date="2021-11-22T10:48:00Z">
            <w:rPr>
              <w:rFonts w:ascii="Arial Unicode MS" w:hAnsi="Arial Unicode MS"/>
              <w:sz w:val="26"/>
              <w:szCs w:val="26"/>
            </w:rPr>
          </w:rPrChange>
        </w:rPr>
      </w:pPr>
      <w:r w:rsidRPr="00975333">
        <w:rPr>
          <w:rFonts w:ascii="Arial" w:hAnsi="Arial" w:cs="Arial"/>
          <w:sz w:val="26"/>
          <w:szCs w:val="26"/>
          <w:rPrChange w:id="3389" w:author="Kola Akinwale" w:date="2021-11-22T10:48:00Z">
            <w:rPr>
              <w:rFonts w:ascii="Arial Unicode MS" w:hAnsi="Arial Unicode MS"/>
              <w:sz w:val="26"/>
              <w:szCs w:val="26"/>
            </w:rPr>
          </w:rPrChange>
        </w:rPr>
        <w:t>General administration of the Party in the State and putting into effect the decisions of the State Congress or directives from the National Executive Committee or the National Convention.</w:t>
      </w:r>
    </w:p>
    <w:p w14:paraId="69CE3A13" w14:textId="77777777" w:rsidR="00AA30FD" w:rsidRPr="00975333" w:rsidRDefault="00AA30FD" w:rsidP="00AA30FD">
      <w:pPr>
        <w:pStyle w:val="ListParagraph"/>
        <w:numPr>
          <w:ilvl w:val="0"/>
          <w:numId w:val="88"/>
        </w:numPr>
        <w:ind w:left="1418" w:hanging="425"/>
        <w:jc w:val="both"/>
        <w:rPr>
          <w:rFonts w:ascii="Arial" w:hAnsi="Arial" w:cs="Arial"/>
          <w:sz w:val="26"/>
          <w:szCs w:val="26"/>
          <w:rPrChange w:id="3390" w:author="Kola Akinwale" w:date="2021-11-22T10:48:00Z">
            <w:rPr>
              <w:rFonts w:ascii="Arial Unicode MS" w:hAnsi="Arial Unicode MS"/>
              <w:sz w:val="26"/>
              <w:szCs w:val="26"/>
            </w:rPr>
          </w:rPrChange>
        </w:rPr>
      </w:pPr>
      <w:r w:rsidRPr="00975333">
        <w:rPr>
          <w:rFonts w:ascii="Arial" w:hAnsi="Arial" w:cs="Arial"/>
          <w:sz w:val="26"/>
          <w:szCs w:val="26"/>
          <w:rPrChange w:id="3391" w:author="Kola Akinwale" w:date="2021-11-22T10:48:00Z">
            <w:rPr>
              <w:rFonts w:ascii="Arial Unicode MS" w:hAnsi="Arial Unicode MS"/>
              <w:sz w:val="26"/>
              <w:szCs w:val="26"/>
            </w:rPr>
          </w:rPrChange>
        </w:rPr>
        <w:t xml:space="preserve">Preparation of Annual Budgets </w:t>
      </w:r>
    </w:p>
    <w:p w14:paraId="2796D6E0" w14:textId="0E16006C" w:rsidR="00AA30FD" w:rsidRDefault="00AA30FD" w:rsidP="00AA30FD">
      <w:pPr>
        <w:pStyle w:val="ListParagraph"/>
        <w:numPr>
          <w:ilvl w:val="0"/>
          <w:numId w:val="88"/>
        </w:numPr>
        <w:ind w:left="1418" w:hanging="425"/>
        <w:jc w:val="both"/>
        <w:rPr>
          <w:ins w:id="3392" w:author="Kola Akinwale" w:date="2021-11-22T10:52:00Z"/>
          <w:rFonts w:ascii="Arial" w:hAnsi="Arial" w:cs="Arial"/>
          <w:sz w:val="26"/>
          <w:szCs w:val="26"/>
        </w:rPr>
      </w:pPr>
      <w:r w:rsidRPr="00975333">
        <w:rPr>
          <w:rFonts w:ascii="Arial" w:hAnsi="Arial" w:cs="Arial"/>
          <w:sz w:val="26"/>
          <w:szCs w:val="26"/>
          <w:rPrChange w:id="3393" w:author="Kola Akinwale" w:date="2021-11-22T10:48:00Z">
            <w:rPr>
              <w:rFonts w:ascii="Arial Unicode MS" w:hAnsi="Arial Unicode MS"/>
              <w:sz w:val="26"/>
              <w:szCs w:val="26"/>
            </w:rPr>
          </w:rPrChange>
        </w:rPr>
        <w:t>Preparation of Agenda for State Congress</w:t>
      </w:r>
    </w:p>
    <w:p w14:paraId="7D1AE81A" w14:textId="77777777" w:rsidR="00B42B9A" w:rsidRPr="00975333" w:rsidRDefault="00B42B9A" w:rsidP="00B42B9A">
      <w:pPr>
        <w:pStyle w:val="ListParagraph"/>
        <w:ind w:left="1418"/>
        <w:jc w:val="both"/>
        <w:rPr>
          <w:rFonts w:ascii="Arial" w:hAnsi="Arial" w:cs="Arial"/>
          <w:sz w:val="26"/>
          <w:szCs w:val="26"/>
          <w:rPrChange w:id="3394" w:author="Kola Akinwale" w:date="2021-11-22T10:48:00Z">
            <w:rPr>
              <w:rFonts w:ascii="Arial Unicode MS" w:hAnsi="Arial Unicode MS"/>
              <w:sz w:val="26"/>
              <w:szCs w:val="26"/>
            </w:rPr>
          </w:rPrChange>
        </w:rPr>
        <w:pPrChange w:id="3395" w:author="Kola Akinwale" w:date="2021-11-22T10:52:00Z">
          <w:pPr>
            <w:pStyle w:val="ListParagraph"/>
            <w:numPr>
              <w:numId w:val="88"/>
            </w:numPr>
            <w:ind w:left="1418" w:hanging="425"/>
            <w:jc w:val="both"/>
          </w:pPr>
        </w:pPrChange>
      </w:pPr>
    </w:p>
    <w:p w14:paraId="60BE1F66" w14:textId="77777777" w:rsidR="00AA30FD" w:rsidRPr="00975333" w:rsidRDefault="00AA30FD" w:rsidP="00AA30FD">
      <w:pPr>
        <w:jc w:val="both"/>
        <w:rPr>
          <w:rFonts w:ascii="Arial" w:hAnsi="Arial" w:cs="Arial"/>
          <w:sz w:val="26"/>
          <w:szCs w:val="26"/>
          <w:rPrChange w:id="3396" w:author="Kola Akinwale" w:date="2021-11-22T10:48:00Z">
            <w:rPr>
              <w:rFonts w:ascii="Arial Unicode MS" w:hAnsi="Arial Unicode MS"/>
              <w:sz w:val="26"/>
              <w:szCs w:val="26"/>
            </w:rPr>
          </w:rPrChange>
        </w:rPr>
      </w:pPr>
      <w:r w:rsidRPr="00975333">
        <w:rPr>
          <w:rFonts w:ascii="Arial" w:hAnsi="Arial" w:cs="Arial"/>
          <w:sz w:val="26"/>
          <w:szCs w:val="26"/>
          <w:rPrChange w:id="3397" w:author="Kola Akinwale" w:date="2021-11-22T10:48:00Z">
            <w:rPr>
              <w:rFonts w:ascii="Arial Unicode MS" w:hAnsi="Arial Unicode MS"/>
              <w:sz w:val="26"/>
              <w:szCs w:val="26"/>
            </w:rPr>
          </w:rPrChange>
        </w:rPr>
        <w:t>10</w:t>
      </w:r>
      <w:r w:rsidRPr="00B42B9A">
        <w:rPr>
          <w:rFonts w:ascii="Arial" w:hAnsi="Arial" w:cs="Arial"/>
          <w:b/>
          <w:bCs/>
          <w:sz w:val="26"/>
          <w:szCs w:val="26"/>
          <w:rPrChange w:id="3398" w:author="Kola Akinwale" w:date="2021-11-22T10:52:00Z">
            <w:rPr>
              <w:rFonts w:ascii="Arial Unicode MS" w:hAnsi="Arial Unicode MS"/>
              <w:sz w:val="26"/>
              <w:szCs w:val="26"/>
            </w:rPr>
          </w:rPrChange>
        </w:rPr>
        <w:t>.  State Congress</w:t>
      </w:r>
    </w:p>
    <w:p w14:paraId="78C76597" w14:textId="77777777" w:rsidR="00AA30FD" w:rsidRPr="00975333" w:rsidRDefault="00AA30FD" w:rsidP="00AA30FD">
      <w:pPr>
        <w:ind w:left="720" w:hanging="720"/>
        <w:jc w:val="both"/>
        <w:rPr>
          <w:rFonts w:ascii="Arial" w:hAnsi="Arial" w:cs="Arial"/>
          <w:sz w:val="10"/>
          <w:szCs w:val="26"/>
          <w:rPrChange w:id="3399" w:author="Kola Akinwale" w:date="2021-11-22T10:48:00Z">
            <w:rPr>
              <w:rFonts w:ascii="Arial Unicode MS" w:hAnsi="Arial Unicode MS"/>
              <w:sz w:val="10"/>
              <w:szCs w:val="26"/>
            </w:rPr>
          </w:rPrChange>
        </w:rPr>
      </w:pPr>
    </w:p>
    <w:p w14:paraId="14915462" w14:textId="77777777" w:rsidR="00AA30FD" w:rsidRPr="00975333" w:rsidRDefault="00AA30FD" w:rsidP="00AA30FD">
      <w:pPr>
        <w:pStyle w:val="ListParagraph"/>
        <w:numPr>
          <w:ilvl w:val="0"/>
          <w:numId w:val="89"/>
        </w:numPr>
        <w:ind w:left="1418" w:hanging="425"/>
        <w:jc w:val="both"/>
        <w:rPr>
          <w:rFonts w:ascii="Arial" w:hAnsi="Arial" w:cs="Arial"/>
          <w:sz w:val="26"/>
          <w:szCs w:val="26"/>
          <w:rPrChange w:id="3400" w:author="Kola Akinwale" w:date="2021-11-22T10:48:00Z">
            <w:rPr>
              <w:rFonts w:ascii="Arial Unicode MS" w:hAnsi="Arial Unicode MS"/>
              <w:sz w:val="26"/>
              <w:szCs w:val="26"/>
            </w:rPr>
          </w:rPrChange>
        </w:rPr>
      </w:pPr>
      <w:r w:rsidRPr="00975333">
        <w:rPr>
          <w:rFonts w:ascii="Arial" w:hAnsi="Arial" w:cs="Arial"/>
          <w:sz w:val="26"/>
          <w:szCs w:val="26"/>
          <w:rPrChange w:id="3401" w:author="Kola Akinwale" w:date="2021-11-22T10:48:00Z">
            <w:rPr>
              <w:rFonts w:ascii="Arial Unicode MS" w:hAnsi="Arial Unicode MS"/>
              <w:sz w:val="26"/>
              <w:szCs w:val="26"/>
            </w:rPr>
          </w:rPrChange>
        </w:rPr>
        <w:t>Approve budget of the Party in the State</w:t>
      </w:r>
    </w:p>
    <w:p w14:paraId="265EF744" w14:textId="77777777" w:rsidR="00AA30FD" w:rsidRPr="00975333" w:rsidRDefault="00AA30FD" w:rsidP="00AA30FD">
      <w:pPr>
        <w:pStyle w:val="ListParagraph"/>
        <w:numPr>
          <w:ilvl w:val="0"/>
          <w:numId w:val="89"/>
        </w:numPr>
        <w:ind w:left="1418" w:hanging="425"/>
        <w:jc w:val="both"/>
        <w:rPr>
          <w:rFonts w:ascii="Arial" w:hAnsi="Arial" w:cs="Arial"/>
          <w:sz w:val="26"/>
          <w:szCs w:val="26"/>
          <w:rPrChange w:id="3402" w:author="Kola Akinwale" w:date="2021-11-22T10:48:00Z">
            <w:rPr>
              <w:rFonts w:ascii="Arial Unicode MS" w:hAnsi="Arial Unicode MS"/>
              <w:sz w:val="26"/>
              <w:szCs w:val="26"/>
            </w:rPr>
          </w:rPrChange>
        </w:rPr>
      </w:pPr>
      <w:r w:rsidRPr="00975333">
        <w:rPr>
          <w:rFonts w:ascii="Arial" w:hAnsi="Arial" w:cs="Arial"/>
          <w:sz w:val="26"/>
          <w:szCs w:val="26"/>
          <w:rPrChange w:id="3403" w:author="Kola Akinwale" w:date="2021-11-22T10:48:00Z">
            <w:rPr>
              <w:rFonts w:ascii="Arial Unicode MS" w:hAnsi="Arial Unicode MS"/>
              <w:sz w:val="26"/>
              <w:szCs w:val="26"/>
            </w:rPr>
          </w:rPrChange>
        </w:rPr>
        <w:t>Elect Officers of the State executive Committee</w:t>
      </w:r>
    </w:p>
    <w:p w14:paraId="2440A001" w14:textId="77777777" w:rsidR="00AA30FD" w:rsidRPr="00975333" w:rsidRDefault="00AA30FD" w:rsidP="00AA30FD">
      <w:pPr>
        <w:pStyle w:val="ListParagraph"/>
        <w:numPr>
          <w:ilvl w:val="0"/>
          <w:numId w:val="89"/>
        </w:numPr>
        <w:ind w:left="1418" w:hanging="425"/>
        <w:jc w:val="both"/>
        <w:rPr>
          <w:rFonts w:ascii="Arial" w:hAnsi="Arial" w:cs="Arial"/>
          <w:sz w:val="26"/>
          <w:szCs w:val="26"/>
          <w:rPrChange w:id="3404" w:author="Kola Akinwale" w:date="2021-11-22T10:48:00Z">
            <w:rPr>
              <w:rFonts w:ascii="Arial Unicode MS" w:hAnsi="Arial Unicode MS"/>
              <w:sz w:val="26"/>
              <w:szCs w:val="26"/>
            </w:rPr>
          </w:rPrChange>
        </w:rPr>
      </w:pPr>
      <w:r w:rsidRPr="00975333">
        <w:rPr>
          <w:rFonts w:ascii="Arial" w:hAnsi="Arial" w:cs="Arial"/>
          <w:sz w:val="26"/>
          <w:szCs w:val="26"/>
          <w:rPrChange w:id="3405" w:author="Kola Akinwale" w:date="2021-11-22T10:48:00Z">
            <w:rPr>
              <w:rFonts w:ascii="Arial Unicode MS" w:hAnsi="Arial Unicode MS"/>
              <w:sz w:val="26"/>
              <w:szCs w:val="26"/>
            </w:rPr>
          </w:rPrChange>
        </w:rPr>
        <w:t>Organize Primaries for Gubernatorial elections</w:t>
      </w:r>
    </w:p>
    <w:p w14:paraId="5E4717F5" w14:textId="77777777" w:rsidR="00AA30FD" w:rsidRPr="00975333" w:rsidRDefault="00AA30FD" w:rsidP="00AA30FD">
      <w:pPr>
        <w:pStyle w:val="ListParagraph"/>
        <w:numPr>
          <w:ilvl w:val="0"/>
          <w:numId w:val="89"/>
        </w:numPr>
        <w:ind w:left="1418" w:hanging="425"/>
        <w:jc w:val="both"/>
        <w:rPr>
          <w:rFonts w:ascii="Arial" w:hAnsi="Arial" w:cs="Arial"/>
          <w:sz w:val="26"/>
          <w:szCs w:val="26"/>
          <w:rPrChange w:id="3406" w:author="Kola Akinwale" w:date="2021-11-22T10:48:00Z">
            <w:rPr>
              <w:rFonts w:ascii="Arial Unicode MS" w:hAnsi="Arial Unicode MS"/>
              <w:sz w:val="26"/>
              <w:szCs w:val="26"/>
            </w:rPr>
          </w:rPrChange>
        </w:rPr>
      </w:pPr>
      <w:r w:rsidRPr="00975333">
        <w:rPr>
          <w:rFonts w:ascii="Arial" w:hAnsi="Arial" w:cs="Arial"/>
          <w:sz w:val="26"/>
          <w:szCs w:val="26"/>
          <w:rPrChange w:id="3407" w:author="Kola Akinwale" w:date="2021-11-22T10:48:00Z">
            <w:rPr>
              <w:rFonts w:ascii="Arial Unicode MS" w:hAnsi="Arial Unicode MS"/>
              <w:sz w:val="26"/>
              <w:szCs w:val="26"/>
            </w:rPr>
          </w:rPrChange>
        </w:rPr>
        <w:t>Receive reports of officers of the Party</w:t>
      </w:r>
    </w:p>
    <w:p w14:paraId="686F0AC9" w14:textId="77777777" w:rsidR="00AA30FD" w:rsidRPr="00975333" w:rsidRDefault="00AA30FD" w:rsidP="00AA30FD">
      <w:pPr>
        <w:pStyle w:val="ListParagraph"/>
        <w:numPr>
          <w:ilvl w:val="0"/>
          <w:numId w:val="89"/>
        </w:numPr>
        <w:ind w:left="1418" w:hanging="425"/>
        <w:jc w:val="both"/>
        <w:rPr>
          <w:rFonts w:ascii="Arial" w:hAnsi="Arial" w:cs="Arial"/>
          <w:sz w:val="26"/>
          <w:szCs w:val="26"/>
          <w:rPrChange w:id="3408" w:author="Kola Akinwale" w:date="2021-11-22T10:48:00Z">
            <w:rPr>
              <w:rFonts w:ascii="Arial Unicode MS" w:hAnsi="Arial Unicode MS"/>
              <w:sz w:val="26"/>
              <w:szCs w:val="26"/>
            </w:rPr>
          </w:rPrChange>
        </w:rPr>
      </w:pPr>
      <w:r w:rsidRPr="00975333">
        <w:rPr>
          <w:rFonts w:ascii="Arial" w:hAnsi="Arial" w:cs="Arial"/>
          <w:sz w:val="26"/>
          <w:szCs w:val="26"/>
          <w:rPrChange w:id="3409" w:author="Kola Akinwale" w:date="2021-11-22T10:48:00Z">
            <w:rPr>
              <w:rFonts w:ascii="Arial Unicode MS" w:hAnsi="Arial Unicode MS"/>
              <w:sz w:val="26"/>
              <w:szCs w:val="26"/>
            </w:rPr>
          </w:rPrChange>
        </w:rPr>
        <w:t xml:space="preserve">Receive Auditor’s Report </w:t>
      </w:r>
    </w:p>
    <w:p w14:paraId="06FDB9BC" w14:textId="00119E7D" w:rsidR="00AA30FD" w:rsidRDefault="00AA30FD" w:rsidP="00AA30FD">
      <w:pPr>
        <w:pStyle w:val="ListParagraph"/>
        <w:numPr>
          <w:ilvl w:val="0"/>
          <w:numId w:val="89"/>
        </w:numPr>
        <w:ind w:left="1418" w:hanging="425"/>
        <w:jc w:val="both"/>
        <w:rPr>
          <w:ins w:id="3410" w:author="Kola Akinwale" w:date="2021-11-22T10:52:00Z"/>
          <w:rFonts w:ascii="Arial" w:hAnsi="Arial" w:cs="Arial"/>
          <w:sz w:val="26"/>
          <w:szCs w:val="26"/>
        </w:rPr>
      </w:pPr>
      <w:r w:rsidRPr="00975333">
        <w:rPr>
          <w:rFonts w:ascii="Arial" w:hAnsi="Arial" w:cs="Arial"/>
          <w:sz w:val="26"/>
          <w:szCs w:val="26"/>
          <w:rPrChange w:id="3411" w:author="Kola Akinwale" w:date="2021-11-22T10:48:00Z">
            <w:rPr>
              <w:rFonts w:ascii="Arial Unicode MS" w:hAnsi="Arial Unicode MS"/>
              <w:sz w:val="26"/>
              <w:szCs w:val="26"/>
            </w:rPr>
          </w:rPrChange>
        </w:rPr>
        <w:t xml:space="preserve">Implement the resolutions of the National Convention. </w:t>
      </w:r>
    </w:p>
    <w:p w14:paraId="3EF9BEB5" w14:textId="77777777" w:rsidR="00B42B9A" w:rsidRPr="00975333" w:rsidRDefault="00B42B9A" w:rsidP="00B42B9A">
      <w:pPr>
        <w:pStyle w:val="ListParagraph"/>
        <w:ind w:left="1418"/>
        <w:jc w:val="both"/>
        <w:rPr>
          <w:rFonts w:ascii="Arial" w:hAnsi="Arial" w:cs="Arial"/>
          <w:sz w:val="26"/>
          <w:szCs w:val="26"/>
          <w:rPrChange w:id="3412" w:author="Kola Akinwale" w:date="2021-11-22T10:48:00Z">
            <w:rPr>
              <w:rFonts w:ascii="Arial Unicode MS" w:hAnsi="Arial Unicode MS"/>
              <w:sz w:val="26"/>
              <w:szCs w:val="26"/>
            </w:rPr>
          </w:rPrChange>
        </w:rPr>
        <w:pPrChange w:id="3413" w:author="Kola Akinwale" w:date="2021-11-22T10:52:00Z">
          <w:pPr>
            <w:pStyle w:val="ListParagraph"/>
            <w:numPr>
              <w:numId w:val="89"/>
            </w:numPr>
            <w:ind w:left="1418" w:hanging="425"/>
            <w:jc w:val="both"/>
          </w:pPr>
        </w:pPrChange>
      </w:pPr>
    </w:p>
    <w:p w14:paraId="4ECB0650" w14:textId="77777777" w:rsidR="00AA30FD" w:rsidRPr="00975333" w:rsidRDefault="00AA30FD" w:rsidP="00AA30FD">
      <w:pPr>
        <w:ind w:left="720" w:hanging="720"/>
        <w:jc w:val="both"/>
        <w:rPr>
          <w:rFonts w:ascii="Arial" w:hAnsi="Arial" w:cs="Arial"/>
          <w:sz w:val="8"/>
          <w:szCs w:val="26"/>
          <w:rPrChange w:id="3414" w:author="Kola Akinwale" w:date="2021-11-22T10:48:00Z">
            <w:rPr>
              <w:rFonts w:ascii="Arial Unicode MS" w:hAnsi="Arial Unicode MS"/>
              <w:sz w:val="8"/>
              <w:szCs w:val="26"/>
            </w:rPr>
          </w:rPrChange>
        </w:rPr>
      </w:pPr>
    </w:p>
    <w:p w14:paraId="5DBDFA8F" w14:textId="77777777" w:rsidR="00AA30FD" w:rsidRPr="00975333" w:rsidRDefault="00AA30FD" w:rsidP="00AA30FD">
      <w:pPr>
        <w:jc w:val="both"/>
        <w:rPr>
          <w:rFonts w:ascii="Arial" w:hAnsi="Arial" w:cs="Arial"/>
          <w:sz w:val="26"/>
          <w:szCs w:val="26"/>
          <w:rPrChange w:id="3415" w:author="Kola Akinwale" w:date="2021-11-22T10:48:00Z">
            <w:rPr>
              <w:rFonts w:ascii="Arial Unicode MS" w:hAnsi="Arial Unicode MS"/>
              <w:sz w:val="26"/>
              <w:szCs w:val="26"/>
            </w:rPr>
          </w:rPrChange>
        </w:rPr>
      </w:pPr>
      <w:r w:rsidRPr="00975333">
        <w:rPr>
          <w:rFonts w:ascii="Arial" w:hAnsi="Arial" w:cs="Arial"/>
          <w:sz w:val="26"/>
          <w:szCs w:val="26"/>
          <w:rPrChange w:id="3416" w:author="Kola Akinwale" w:date="2021-11-22T10:48:00Z">
            <w:rPr>
              <w:rFonts w:ascii="Arial Unicode MS" w:hAnsi="Arial Unicode MS"/>
              <w:sz w:val="26"/>
              <w:szCs w:val="26"/>
            </w:rPr>
          </w:rPrChange>
        </w:rPr>
        <w:t xml:space="preserve">11.  </w:t>
      </w:r>
      <w:r w:rsidRPr="00B42B9A">
        <w:rPr>
          <w:rFonts w:ascii="Arial" w:hAnsi="Arial" w:cs="Arial"/>
          <w:b/>
          <w:bCs/>
          <w:sz w:val="26"/>
          <w:szCs w:val="26"/>
          <w:rPrChange w:id="3417" w:author="Kola Akinwale" w:date="2021-11-22T10:52:00Z">
            <w:rPr>
              <w:rFonts w:ascii="Arial Unicode MS" w:hAnsi="Arial Unicode MS"/>
              <w:sz w:val="26"/>
              <w:szCs w:val="26"/>
            </w:rPr>
          </w:rPrChange>
        </w:rPr>
        <w:t>Zonal Working Committee</w:t>
      </w:r>
    </w:p>
    <w:p w14:paraId="5C42356F" w14:textId="77777777" w:rsidR="00AA30FD" w:rsidRPr="00975333" w:rsidRDefault="00AA30FD" w:rsidP="00AA30FD">
      <w:pPr>
        <w:jc w:val="both"/>
        <w:rPr>
          <w:rFonts w:ascii="Arial" w:hAnsi="Arial" w:cs="Arial"/>
          <w:sz w:val="26"/>
          <w:szCs w:val="26"/>
          <w:rPrChange w:id="3418" w:author="Kola Akinwale" w:date="2021-11-22T10:48:00Z">
            <w:rPr>
              <w:rFonts w:ascii="Arial Unicode MS" w:hAnsi="Arial Unicode MS"/>
              <w:sz w:val="26"/>
              <w:szCs w:val="26"/>
            </w:rPr>
          </w:rPrChange>
        </w:rPr>
      </w:pPr>
      <w:r w:rsidRPr="00975333">
        <w:rPr>
          <w:rFonts w:ascii="Arial" w:hAnsi="Arial" w:cs="Arial"/>
          <w:sz w:val="26"/>
          <w:szCs w:val="26"/>
          <w:rPrChange w:id="3419" w:author="Kola Akinwale" w:date="2021-11-22T10:48:00Z">
            <w:rPr>
              <w:rFonts w:ascii="Arial Unicode MS" w:hAnsi="Arial Unicode MS"/>
              <w:sz w:val="26"/>
              <w:szCs w:val="26"/>
            </w:rPr>
          </w:rPrChange>
        </w:rPr>
        <w:tab/>
        <w:t>a. Co-ordination of policies and operations of the Party within the Zone</w:t>
      </w:r>
    </w:p>
    <w:p w14:paraId="7308DC55" w14:textId="77777777" w:rsidR="00AA30FD" w:rsidRPr="00975333" w:rsidRDefault="00AA30FD" w:rsidP="00AA30FD">
      <w:pPr>
        <w:jc w:val="both"/>
        <w:rPr>
          <w:rFonts w:ascii="Arial" w:hAnsi="Arial" w:cs="Arial"/>
          <w:sz w:val="26"/>
          <w:szCs w:val="26"/>
          <w:rPrChange w:id="3420" w:author="Kola Akinwale" w:date="2021-11-22T10:48:00Z">
            <w:rPr>
              <w:rFonts w:ascii="Arial Unicode MS" w:hAnsi="Arial Unicode MS"/>
              <w:sz w:val="26"/>
              <w:szCs w:val="26"/>
            </w:rPr>
          </w:rPrChange>
        </w:rPr>
      </w:pPr>
      <w:r w:rsidRPr="00975333">
        <w:rPr>
          <w:rFonts w:ascii="Arial" w:hAnsi="Arial" w:cs="Arial"/>
          <w:sz w:val="26"/>
          <w:szCs w:val="26"/>
          <w:rPrChange w:id="3421" w:author="Kola Akinwale" w:date="2021-11-22T10:48:00Z">
            <w:rPr>
              <w:rFonts w:ascii="Arial Unicode MS" w:hAnsi="Arial Unicode MS"/>
              <w:sz w:val="26"/>
              <w:szCs w:val="26"/>
            </w:rPr>
          </w:rPrChange>
        </w:rPr>
        <w:t xml:space="preserve">b. Liaising with the State and National Headquarters </w:t>
      </w:r>
    </w:p>
    <w:p w14:paraId="661DA65E" w14:textId="621C389C" w:rsidR="00B42B9A" w:rsidRDefault="00AA30FD" w:rsidP="00AA30FD">
      <w:pPr>
        <w:jc w:val="both"/>
        <w:rPr>
          <w:ins w:id="3422" w:author="Kola Akinwale" w:date="2021-11-22T10:52:00Z"/>
          <w:rFonts w:ascii="Arial" w:hAnsi="Arial" w:cs="Arial"/>
          <w:sz w:val="26"/>
          <w:szCs w:val="26"/>
        </w:rPr>
      </w:pPr>
      <w:r w:rsidRPr="00975333">
        <w:rPr>
          <w:rFonts w:ascii="Arial" w:hAnsi="Arial" w:cs="Arial"/>
          <w:sz w:val="26"/>
          <w:szCs w:val="26"/>
          <w:rPrChange w:id="3423" w:author="Kola Akinwale" w:date="2021-11-22T10:48:00Z">
            <w:rPr>
              <w:rFonts w:ascii="Arial Unicode MS" w:hAnsi="Arial Unicode MS"/>
              <w:sz w:val="26"/>
              <w:szCs w:val="26"/>
            </w:rPr>
          </w:rPrChange>
        </w:rPr>
        <w:t>c. The Zonal meeting shall be summoned by the Zonal Chairman</w:t>
      </w:r>
    </w:p>
    <w:p w14:paraId="6FB4A457" w14:textId="77777777" w:rsidR="00B42B9A" w:rsidRPr="00975333" w:rsidRDefault="00B42B9A" w:rsidP="00AA30FD">
      <w:pPr>
        <w:jc w:val="both"/>
        <w:rPr>
          <w:rFonts w:ascii="Arial" w:hAnsi="Arial" w:cs="Arial"/>
          <w:sz w:val="26"/>
          <w:szCs w:val="26"/>
          <w:rPrChange w:id="3424" w:author="Kola Akinwale" w:date="2021-11-22T10:48:00Z">
            <w:rPr>
              <w:rFonts w:ascii="Arial Unicode MS" w:hAnsi="Arial Unicode MS"/>
              <w:sz w:val="26"/>
              <w:szCs w:val="26"/>
            </w:rPr>
          </w:rPrChange>
        </w:rPr>
      </w:pPr>
    </w:p>
    <w:p w14:paraId="421B2784" w14:textId="77777777" w:rsidR="00AA30FD" w:rsidRPr="00975333" w:rsidRDefault="00AA30FD" w:rsidP="00AA30FD">
      <w:pPr>
        <w:pStyle w:val="ListParagraph"/>
        <w:ind w:left="1418" w:hanging="425"/>
        <w:jc w:val="both"/>
        <w:rPr>
          <w:rFonts w:ascii="Arial" w:hAnsi="Arial" w:cs="Arial"/>
          <w:sz w:val="8"/>
          <w:szCs w:val="26"/>
          <w:rPrChange w:id="3425" w:author="Kola Akinwale" w:date="2021-11-22T10:48:00Z">
            <w:rPr>
              <w:rFonts w:ascii="Arial Unicode MS" w:hAnsi="Arial Unicode MS"/>
              <w:sz w:val="8"/>
              <w:szCs w:val="26"/>
            </w:rPr>
          </w:rPrChange>
        </w:rPr>
      </w:pPr>
    </w:p>
    <w:p w14:paraId="26C7D184" w14:textId="77777777" w:rsidR="00AA30FD" w:rsidRPr="00975333" w:rsidRDefault="00AA30FD" w:rsidP="00AA30FD">
      <w:pPr>
        <w:jc w:val="both"/>
        <w:rPr>
          <w:rFonts w:ascii="Arial" w:hAnsi="Arial" w:cs="Arial"/>
          <w:sz w:val="26"/>
          <w:szCs w:val="26"/>
          <w:rPrChange w:id="3426" w:author="Kola Akinwale" w:date="2021-11-22T10:48:00Z">
            <w:rPr>
              <w:rFonts w:ascii="Arial Unicode MS" w:hAnsi="Arial Unicode MS"/>
              <w:sz w:val="26"/>
              <w:szCs w:val="26"/>
            </w:rPr>
          </w:rPrChange>
        </w:rPr>
      </w:pPr>
      <w:r w:rsidRPr="00975333">
        <w:rPr>
          <w:rFonts w:ascii="Arial" w:hAnsi="Arial" w:cs="Arial"/>
          <w:sz w:val="26"/>
          <w:szCs w:val="26"/>
          <w:rPrChange w:id="3427" w:author="Kola Akinwale" w:date="2021-11-22T10:48:00Z">
            <w:rPr>
              <w:rFonts w:ascii="Arial Unicode MS" w:hAnsi="Arial Unicode MS"/>
              <w:sz w:val="26"/>
              <w:szCs w:val="26"/>
            </w:rPr>
          </w:rPrChange>
        </w:rPr>
        <w:t xml:space="preserve">12.  </w:t>
      </w:r>
      <w:r w:rsidRPr="00B42B9A">
        <w:rPr>
          <w:rFonts w:ascii="Arial" w:hAnsi="Arial" w:cs="Arial"/>
          <w:b/>
          <w:bCs/>
          <w:sz w:val="26"/>
          <w:szCs w:val="26"/>
          <w:rPrChange w:id="3428" w:author="Kola Akinwale" w:date="2021-11-22T10:52:00Z">
            <w:rPr>
              <w:rFonts w:ascii="Arial Unicode MS" w:hAnsi="Arial Unicode MS"/>
              <w:sz w:val="26"/>
              <w:szCs w:val="26"/>
            </w:rPr>
          </w:rPrChange>
        </w:rPr>
        <w:t>National Working Committee</w:t>
      </w:r>
    </w:p>
    <w:p w14:paraId="5ABD7145" w14:textId="77777777" w:rsidR="00AA30FD" w:rsidRPr="00975333" w:rsidRDefault="00AA30FD" w:rsidP="00AA30FD">
      <w:pPr>
        <w:pStyle w:val="ListParagraph"/>
        <w:numPr>
          <w:ilvl w:val="0"/>
          <w:numId w:val="90"/>
        </w:numPr>
        <w:ind w:left="1418" w:hanging="425"/>
        <w:jc w:val="both"/>
        <w:rPr>
          <w:rFonts w:ascii="Arial" w:hAnsi="Arial" w:cs="Arial"/>
          <w:sz w:val="26"/>
          <w:szCs w:val="26"/>
          <w:rPrChange w:id="3429" w:author="Kola Akinwale" w:date="2021-11-22T10:48:00Z">
            <w:rPr>
              <w:rFonts w:ascii="Arial Unicode MS" w:hAnsi="Arial Unicode MS"/>
              <w:sz w:val="26"/>
              <w:szCs w:val="26"/>
            </w:rPr>
          </w:rPrChange>
        </w:rPr>
      </w:pPr>
      <w:r w:rsidRPr="00975333">
        <w:rPr>
          <w:rFonts w:ascii="Arial" w:hAnsi="Arial" w:cs="Arial"/>
          <w:sz w:val="26"/>
          <w:szCs w:val="26"/>
          <w:rPrChange w:id="3430" w:author="Kola Akinwale" w:date="2021-11-22T10:48:00Z">
            <w:rPr>
              <w:rFonts w:ascii="Arial Unicode MS" w:hAnsi="Arial Unicode MS"/>
              <w:sz w:val="26"/>
              <w:szCs w:val="26"/>
            </w:rPr>
          </w:rPrChange>
        </w:rPr>
        <w:t>Be responsible for the day-today administration of the Party and shall be responsible to the National Executive Committee,</w:t>
      </w:r>
    </w:p>
    <w:p w14:paraId="30AF4660" w14:textId="77777777" w:rsidR="00AA30FD" w:rsidRPr="00975333" w:rsidRDefault="00AA30FD" w:rsidP="00AA30FD">
      <w:pPr>
        <w:pStyle w:val="ListParagraph"/>
        <w:numPr>
          <w:ilvl w:val="0"/>
          <w:numId w:val="90"/>
        </w:numPr>
        <w:ind w:left="1418" w:hanging="425"/>
        <w:jc w:val="both"/>
        <w:rPr>
          <w:rFonts w:ascii="Arial" w:hAnsi="Arial" w:cs="Arial"/>
          <w:sz w:val="26"/>
          <w:szCs w:val="26"/>
          <w:rPrChange w:id="3431" w:author="Kola Akinwale" w:date="2021-11-22T10:48:00Z">
            <w:rPr>
              <w:rFonts w:ascii="Arial Unicode MS" w:hAnsi="Arial Unicode MS"/>
              <w:sz w:val="26"/>
              <w:szCs w:val="26"/>
            </w:rPr>
          </w:rPrChange>
        </w:rPr>
      </w:pPr>
      <w:r w:rsidRPr="00975333">
        <w:rPr>
          <w:rFonts w:ascii="Arial" w:hAnsi="Arial" w:cs="Arial"/>
          <w:sz w:val="26"/>
          <w:szCs w:val="26"/>
          <w:rPrChange w:id="3432" w:author="Kola Akinwale" w:date="2021-11-22T10:48:00Z">
            <w:rPr>
              <w:rFonts w:ascii="Arial Unicode MS" w:hAnsi="Arial Unicode MS"/>
              <w:sz w:val="26"/>
              <w:szCs w:val="26"/>
            </w:rPr>
          </w:rPrChange>
        </w:rPr>
        <w:t xml:space="preserve">Perform any other function assigned to it by the National Executive Committee, </w:t>
      </w:r>
    </w:p>
    <w:p w14:paraId="4F2B9057" w14:textId="77777777" w:rsidR="00AA30FD" w:rsidRPr="00975333" w:rsidRDefault="00AA30FD" w:rsidP="00AA30FD">
      <w:pPr>
        <w:pStyle w:val="ListParagraph"/>
        <w:numPr>
          <w:ilvl w:val="0"/>
          <w:numId w:val="90"/>
        </w:numPr>
        <w:ind w:left="1418" w:hanging="425"/>
        <w:jc w:val="both"/>
        <w:rPr>
          <w:rFonts w:ascii="Arial" w:hAnsi="Arial" w:cs="Arial"/>
          <w:sz w:val="26"/>
          <w:szCs w:val="26"/>
          <w:rPrChange w:id="3433" w:author="Kola Akinwale" w:date="2021-11-22T10:48:00Z">
            <w:rPr>
              <w:rFonts w:ascii="Arial Unicode MS" w:hAnsi="Arial Unicode MS"/>
              <w:sz w:val="26"/>
              <w:szCs w:val="26"/>
            </w:rPr>
          </w:rPrChange>
        </w:rPr>
      </w:pPr>
      <w:r w:rsidRPr="00975333">
        <w:rPr>
          <w:rFonts w:ascii="Arial" w:hAnsi="Arial" w:cs="Arial"/>
          <w:sz w:val="26"/>
          <w:szCs w:val="26"/>
          <w:rPrChange w:id="3434" w:author="Kola Akinwale" w:date="2021-11-22T10:48:00Z">
            <w:rPr>
              <w:rFonts w:ascii="Arial Unicode MS" w:hAnsi="Arial Unicode MS"/>
              <w:sz w:val="26"/>
              <w:szCs w:val="26"/>
            </w:rPr>
          </w:rPrChange>
        </w:rPr>
        <w:t>In emergency situations, the National Working Committee shall act for and on behalf of the National Executive Council and such decisions shall be presented and ratified at the next National Executive Council meeting</w:t>
      </w:r>
    </w:p>
    <w:p w14:paraId="554D2DAD" w14:textId="77777777" w:rsidR="00AA30FD" w:rsidRPr="00975333" w:rsidRDefault="00AA30FD" w:rsidP="00AA30FD">
      <w:pPr>
        <w:pStyle w:val="ListParagraph"/>
        <w:numPr>
          <w:ilvl w:val="0"/>
          <w:numId w:val="90"/>
        </w:numPr>
        <w:ind w:left="1418" w:hanging="425"/>
        <w:jc w:val="both"/>
        <w:rPr>
          <w:rFonts w:ascii="Arial" w:hAnsi="Arial" w:cs="Arial"/>
          <w:sz w:val="26"/>
          <w:szCs w:val="26"/>
          <w:rPrChange w:id="3435" w:author="Kola Akinwale" w:date="2021-11-22T10:48:00Z">
            <w:rPr>
              <w:rFonts w:ascii="Arial Unicode MS" w:hAnsi="Arial Unicode MS"/>
              <w:sz w:val="26"/>
              <w:szCs w:val="26"/>
            </w:rPr>
          </w:rPrChange>
        </w:rPr>
      </w:pPr>
      <w:r w:rsidRPr="00975333">
        <w:rPr>
          <w:rFonts w:ascii="Arial" w:hAnsi="Arial" w:cs="Arial"/>
          <w:sz w:val="26"/>
          <w:szCs w:val="26"/>
          <w:rPrChange w:id="3436" w:author="Kola Akinwale" w:date="2021-11-22T10:48:00Z">
            <w:rPr>
              <w:rFonts w:ascii="Arial Unicode MS" w:hAnsi="Arial Unicode MS"/>
              <w:sz w:val="26"/>
              <w:szCs w:val="26"/>
            </w:rPr>
          </w:rPrChange>
        </w:rPr>
        <w:t xml:space="preserve">Have power to receive periodic reports from zonal and State Executive Committees and when necessary to dissolve zonal or State Executive Committees and reconstitute the same pending the next zonal or State congress as applicable </w:t>
      </w:r>
    </w:p>
    <w:p w14:paraId="0CDE180C" w14:textId="7E94AE42" w:rsidR="00AA30FD" w:rsidRDefault="00AA30FD" w:rsidP="00AA30FD">
      <w:pPr>
        <w:pStyle w:val="ListParagraph"/>
        <w:numPr>
          <w:ilvl w:val="0"/>
          <w:numId w:val="90"/>
        </w:numPr>
        <w:ind w:left="1418" w:hanging="425"/>
        <w:jc w:val="both"/>
        <w:rPr>
          <w:ins w:id="3437" w:author="Kola Akinwale" w:date="2021-11-23T10:52:00Z"/>
          <w:rFonts w:ascii="Arial" w:hAnsi="Arial" w:cs="Arial"/>
          <w:sz w:val="26"/>
          <w:szCs w:val="26"/>
        </w:rPr>
      </w:pPr>
      <w:r w:rsidRPr="00975333">
        <w:rPr>
          <w:rFonts w:ascii="Arial" w:hAnsi="Arial" w:cs="Arial"/>
          <w:sz w:val="26"/>
          <w:szCs w:val="26"/>
          <w:rPrChange w:id="3438" w:author="Kola Akinwale" w:date="2021-11-22T10:48:00Z">
            <w:rPr>
              <w:rFonts w:ascii="Arial Unicode MS" w:hAnsi="Arial Unicode MS"/>
              <w:sz w:val="26"/>
              <w:szCs w:val="26"/>
            </w:rPr>
          </w:rPrChange>
        </w:rPr>
        <w:t>All meetings of the National Working Committee shall be convened by the National Chairman or by a resolution of 2/3 of its members provided notice of such resolution is communicated in writing to the National chairman thirty (30) days before such meeting.</w:t>
      </w:r>
    </w:p>
    <w:p w14:paraId="28EE250C" w14:textId="18FFCD23" w:rsidR="004E1DE8" w:rsidRDefault="004E1DE8" w:rsidP="004E1DE8">
      <w:pPr>
        <w:jc w:val="both"/>
        <w:rPr>
          <w:ins w:id="3439" w:author="Kola Akinwale" w:date="2021-11-23T10:52:00Z"/>
          <w:rFonts w:ascii="Arial" w:hAnsi="Arial" w:cs="Arial"/>
          <w:sz w:val="26"/>
          <w:szCs w:val="26"/>
        </w:rPr>
      </w:pPr>
    </w:p>
    <w:p w14:paraId="59E53E12" w14:textId="77777777" w:rsidR="004E1DE8" w:rsidRPr="004E1DE8" w:rsidRDefault="004E1DE8" w:rsidP="004E1DE8">
      <w:pPr>
        <w:jc w:val="both"/>
        <w:rPr>
          <w:ins w:id="3440" w:author="Kola Akinwale" w:date="2021-11-22T10:52:00Z"/>
          <w:rFonts w:ascii="Arial" w:hAnsi="Arial" w:cs="Arial"/>
          <w:sz w:val="26"/>
          <w:szCs w:val="26"/>
          <w:rPrChange w:id="3441" w:author="Kola Akinwale" w:date="2021-11-23T10:52:00Z">
            <w:rPr>
              <w:ins w:id="3442" w:author="Kola Akinwale" w:date="2021-11-22T10:52:00Z"/>
            </w:rPr>
          </w:rPrChange>
        </w:rPr>
        <w:pPrChange w:id="3443" w:author="Kola Akinwale" w:date="2021-11-23T10:52:00Z">
          <w:pPr>
            <w:pStyle w:val="ListParagraph"/>
            <w:numPr>
              <w:numId w:val="90"/>
            </w:numPr>
            <w:ind w:left="1418" w:hanging="425"/>
            <w:jc w:val="both"/>
          </w:pPr>
        </w:pPrChange>
      </w:pPr>
    </w:p>
    <w:p w14:paraId="4757BC2D" w14:textId="77777777" w:rsidR="00B42B9A" w:rsidRPr="00B42B9A" w:rsidRDefault="00B42B9A" w:rsidP="00B42B9A">
      <w:pPr>
        <w:jc w:val="both"/>
        <w:rPr>
          <w:rFonts w:ascii="Arial" w:hAnsi="Arial" w:cs="Arial"/>
          <w:sz w:val="26"/>
          <w:szCs w:val="26"/>
          <w:rPrChange w:id="3444" w:author="Kola Akinwale" w:date="2021-11-22T10:52:00Z">
            <w:rPr>
              <w:rFonts w:ascii="Arial Unicode MS" w:hAnsi="Arial Unicode MS"/>
              <w:sz w:val="26"/>
              <w:szCs w:val="26"/>
            </w:rPr>
          </w:rPrChange>
        </w:rPr>
        <w:pPrChange w:id="3445" w:author="Kola Akinwale" w:date="2021-11-22T10:52:00Z">
          <w:pPr>
            <w:pStyle w:val="ListParagraph"/>
            <w:numPr>
              <w:numId w:val="90"/>
            </w:numPr>
            <w:ind w:left="1418" w:hanging="425"/>
            <w:jc w:val="both"/>
          </w:pPr>
        </w:pPrChange>
      </w:pPr>
    </w:p>
    <w:p w14:paraId="3F4D41CD" w14:textId="77777777" w:rsidR="00AA30FD" w:rsidRPr="00975333" w:rsidRDefault="00AA30FD" w:rsidP="00AA30FD">
      <w:pPr>
        <w:jc w:val="both"/>
        <w:rPr>
          <w:rFonts w:ascii="Arial" w:hAnsi="Arial" w:cs="Arial"/>
          <w:sz w:val="26"/>
          <w:szCs w:val="26"/>
          <w:rPrChange w:id="3446" w:author="Kola Akinwale" w:date="2021-11-22T10:48:00Z">
            <w:rPr>
              <w:rFonts w:ascii="Arial Unicode MS" w:hAnsi="Arial Unicode MS"/>
              <w:sz w:val="26"/>
              <w:szCs w:val="26"/>
            </w:rPr>
          </w:rPrChange>
        </w:rPr>
      </w:pPr>
      <w:r w:rsidRPr="00975333">
        <w:rPr>
          <w:rFonts w:ascii="Arial" w:hAnsi="Arial" w:cs="Arial"/>
          <w:sz w:val="26"/>
          <w:szCs w:val="26"/>
          <w:rPrChange w:id="3447" w:author="Kola Akinwale" w:date="2021-11-22T10:48:00Z">
            <w:rPr>
              <w:rFonts w:ascii="Arial Unicode MS" w:hAnsi="Arial Unicode MS"/>
              <w:sz w:val="26"/>
              <w:szCs w:val="26"/>
            </w:rPr>
          </w:rPrChange>
        </w:rPr>
        <w:lastRenderedPageBreak/>
        <w:t xml:space="preserve">13.  </w:t>
      </w:r>
      <w:r w:rsidRPr="00B42B9A">
        <w:rPr>
          <w:rFonts w:ascii="Arial" w:hAnsi="Arial" w:cs="Arial"/>
          <w:b/>
          <w:bCs/>
          <w:sz w:val="26"/>
          <w:szCs w:val="26"/>
          <w:rPrChange w:id="3448" w:author="Kola Akinwale" w:date="2021-11-22T10:52:00Z">
            <w:rPr>
              <w:rFonts w:ascii="Arial Unicode MS" w:hAnsi="Arial Unicode MS"/>
              <w:sz w:val="26"/>
              <w:szCs w:val="26"/>
            </w:rPr>
          </w:rPrChange>
        </w:rPr>
        <w:t>National Caucus</w:t>
      </w:r>
      <w:r w:rsidRPr="00975333">
        <w:rPr>
          <w:rFonts w:ascii="Arial" w:hAnsi="Arial" w:cs="Arial"/>
          <w:sz w:val="26"/>
          <w:szCs w:val="26"/>
          <w:rPrChange w:id="3449" w:author="Kola Akinwale" w:date="2021-11-22T10:48:00Z">
            <w:rPr>
              <w:rFonts w:ascii="Arial Unicode MS" w:hAnsi="Arial Unicode MS"/>
              <w:sz w:val="26"/>
              <w:szCs w:val="26"/>
            </w:rPr>
          </w:rPrChange>
        </w:rPr>
        <w:t xml:space="preserve"> </w:t>
      </w:r>
    </w:p>
    <w:p w14:paraId="11E22D38" w14:textId="77777777" w:rsidR="00AA30FD" w:rsidRPr="00975333" w:rsidRDefault="00AA30FD" w:rsidP="00AA30FD">
      <w:pPr>
        <w:jc w:val="both"/>
        <w:rPr>
          <w:rFonts w:ascii="Arial" w:hAnsi="Arial" w:cs="Arial"/>
          <w:sz w:val="26"/>
          <w:szCs w:val="26"/>
          <w:rPrChange w:id="3450" w:author="Kola Akinwale" w:date="2021-11-22T10:48:00Z">
            <w:rPr>
              <w:rFonts w:ascii="Arial Unicode MS" w:hAnsi="Arial Unicode MS"/>
              <w:sz w:val="26"/>
              <w:szCs w:val="26"/>
            </w:rPr>
          </w:rPrChange>
        </w:rPr>
      </w:pPr>
      <w:r w:rsidRPr="00975333">
        <w:rPr>
          <w:rFonts w:ascii="Arial" w:hAnsi="Arial" w:cs="Arial"/>
          <w:sz w:val="26"/>
          <w:szCs w:val="26"/>
          <w:rPrChange w:id="3451" w:author="Kola Akinwale" w:date="2021-11-22T10:48:00Z">
            <w:rPr>
              <w:rFonts w:ascii="Arial Unicode MS" w:hAnsi="Arial Unicode MS"/>
              <w:sz w:val="26"/>
              <w:szCs w:val="26"/>
            </w:rPr>
          </w:rPrChange>
        </w:rPr>
        <w:tab/>
        <w:t>The National Caucus:</w:t>
      </w:r>
    </w:p>
    <w:p w14:paraId="2CED655B" w14:textId="77777777" w:rsidR="00AA30FD" w:rsidRPr="00975333" w:rsidRDefault="00AA30FD" w:rsidP="00AA30FD">
      <w:pPr>
        <w:pStyle w:val="ListParagraph"/>
        <w:numPr>
          <w:ilvl w:val="0"/>
          <w:numId w:val="91"/>
        </w:numPr>
        <w:ind w:hanging="76"/>
        <w:jc w:val="both"/>
        <w:rPr>
          <w:rFonts w:ascii="Arial" w:hAnsi="Arial" w:cs="Arial"/>
          <w:sz w:val="26"/>
          <w:szCs w:val="26"/>
          <w:rPrChange w:id="3452" w:author="Kola Akinwale" w:date="2021-11-22T10:48:00Z">
            <w:rPr>
              <w:rFonts w:ascii="Arial Unicode MS" w:hAnsi="Arial Unicode MS"/>
              <w:sz w:val="26"/>
              <w:szCs w:val="26"/>
            </w:rPr>
          </w:rPrChange>
        </w:rPr>
      </w:pPr>
      <w:r w:rsidRPr="00975333">
        <w:rPr>
          <w:rFonts w:ascii="Arial" w:hAnsi="Arial" w:cs="Arial"/>
          <w:sz w:val="26"/>
          <w:szCs w:val="26"/>
          <w:rPrChange w:id="3453" w:author="Kola Akinwale" w:date="2021-11-22T10:48:00Z">
            <w:rPr>
              <w:rFonts w:ascii="Arial Unicode MS" w:hAnsi="Arial Unicode MS"/>
              <w:sz w:val="26"/>
              <w:szCs w:val="26"/>
            </w:rPr>
          </w:rPrChange>
        </w:rPr>
        <w:t xml:space="preserve">Shall meet from time to time to consider urgent and critical issues affecting </w:t>
      </w:r>
      <w:r w:rsidRPr="00975333">
        <w:rPr>
          <w:rFonts w:ascii="Arial" w:hAnsi="Arial" w:cs="Arial"/>
          <w:sz w:val="26"/>
          <w:szCs w:val="26"/>
          <w:rPrChange w:id="3454" w:author="Kola Akinwale" w:date="2021-11-22T10:48:00Z">
            <w:rPr>
              <w:rFonts w:ascii="Arial Unicode MS" w:hAnsi="Arial Unicode MS"/>
              <w:sz w:val="26"/>
              <w:szCs w:val="26"/>
            </w:rPr>
          </w:rPrChange>
        </w:rPr>
        <w:tab/>
        <w:t xml:space="preserve">the party </w:t>
      </w:r>
    </w:p>
    <w:p w14:paraId="2A562DC0" w14:textId="3A164C9C" w:rsidR="00AA30FD" w:rsidRDefault="00AA30FD" w:rsidP="00AA30FD">
      <w:pPr>
        <w:pStyle w:val="ListParagraph"/>
        <w:numPr>
          <w:ilvl w:val="0"/>
          <w:numId w:val="91"/>
        </w:numPr>
        <w:ind w:hanging="76"/>
        <w:jc w:val="both"/>
        <w:rPr>
          <w:ins w:id="3455" w:author="Kola Akinwale" w:date="2021-11-22T10:51:00Z"/>
          <w:rFonts w:ascii="Arial" w:hAnsi="Arial" w:cs="Arial"/>
          <w:sz w:val="26"/>
          <w:szCs w:val="26"/>
        </w:rPr>
      </w:pPr>
      <w:r w:rsidRPr="00975333">
        <w:rPr>
          <w:rFonts w:ascii="Arial" w:hAnsi="Arial" w:cs="Arial"/>
          <w:sz w:val="26"/>
          <w:szCs w:val="26"/>
          <w:rPrChange w:id="3456" w:author="Kola Akinwale" w:date="2021-11-22T10:48:00Z">
            <w:rPr>
              <w:rFonts w:ascii="Arial Unicode MS" w:hAnsi="Arial Unicode MS"/>
              <w:sz w:val="26"/>
              <w:szCs w:val="26"/>
            </w:rPr>
          </w:rPrChange>
        </w:rPr>
        <w:t xml:space="preserve">Co-ordinate and harmonize the activities of the executive and legislative </w:t>
      </w:r>
      <w:r w:rsidRPr="00975333">
        <w:rPr>
          <w:rFonts w:ascii="Arial" w:hAnsi="Arial" w:cs="Arial"/>
          <w:sz w:val="26"/>
          <w:szCs w:val="26"/>
          <w:rPrChange w:id="3457" w:author="Kola Akinwale" w:date="2021-11-22T10:48:00Z">
            <w:rPr>
              <w:rFonts w:ascii="Arial Unicode MS" w:hAnsi="Arial Unicode MS"/>
              <w:sz w:val="26"/>
              <w:szCs w:val="26"/>
            </w:rPr>
          </w:rPrChange>
        </w:rPr>
        <w:tab/>
        <w:t>arms of the Government and the Party.</w:t>
      </w:r>
    </w:p>
    <w:p w14:paraId="0485BDB7" w14:textId="77777777" w:rsidR="00B42B9A" w:rsidRPr="00975333" w:rsidRDefault="00B42B9A" w:rsidP="00B42B9A">
      <w:pPr>
        <w:pStyle w:val="ListParagraph"/>
        <w:ind w:left="360"/>
        <w:jc w:val="both"/>
        <w:rPr>
          <w:rFonts w:ascii="Arial" w:hAnsi="Arial" w:cs="Arial"/>
          <w:sz w:val="26"/>
          <w:szCs w:val="26"/>
          <w:rPrChange w:id="3458" w:author="Kola Akinwale" w:date="2021-11-22T10:48:00Z">
            <w:rPr>
              <w:rFonts w:ascii="Arial Unicode MS" w:hAnsi="Arial Unicode MS"/>
              <w:sz w:val="26"/>
              <w:szCs w:val="26"/>
            </w:rPr>
          </w:rPrChange>
        </w:rPr>
        <w:pPrChange w:id="3459" w:author="Kola Akinwale" w:date="2021-11-22T10:51:00Z">
          <w:pPr>
            <w:pStyle w:val="ListParagraph"/>
            <w:numPr>
              <w:numId w:val="91"/>
            </w:numPr>
            <w:ind w:left="360" w:hanging="76"/>
            <w:jc w:val="both"/>
          </w:pPr>
        </w:pPrChange>
      </w:pPr>
    </w:p>
    <w:p w14:paraId="4725E27C" w14:textId="77777777" w:rsidR="00AA30FD" w:rsidRPr="00975333" w:rsidRDefault="00AA30FD" w:rsidP="00AA30FD">
      <w:pPr>
        <w:pStyle w:val="ListParagraph"/>
        <w:ind w:left="360"/>
        <w:jc w:val="both"/>
        <w:rPr>
          <w:rFonts w:ascii="Arial" w:hAnsi="Arial" w:cs="Arial"/>
          <w:sz w:val="6"/>
          <w:szCs w:val="26"/>
          <w:rPrChange w:id="3460" w:author="Kola Akinwale" w:date="2021-11-22T10:48:00Z">
            <w:rPr>
              <w:rFonts w:ascii="Arial Unicode MS" w:hAnsi="Arial Unicode MS"/>
              <w:sz w:val="6"/>
              <w:szCs w:val="26"/>
            </w:rPr>
          </w:rPrChange>
        </w:rPr>
      </w:pPr>
    </w:p>
    <w:p w14:paraId="136E90AE" w14:textId="77777777" w:rsidR="00AA30FD" w:rsidRPr="00975333" w:rsidRDefault="00AA30FD" w:rsidP="00AA30FD">
      <w:pPr>
        <w:jc w:val="both"/>
        <w:rPr>
          <w:rFonts w:ascii="Arial" w:hAnsi="Arial" w:cs="Arial"/>
          <w:sz w:val="26"/>
          <w:szCs w:val="26"/>
          <w:rPrChange w:id="3461" w:author="Kola Akinwale" w:date="2021-11-22T10:48:00Z">
            <w:rPr>
              <w:rFonts w:ascii="Arial Unicode MS" w:hAnsi="Arial Unicode MS"/>
              <w:sz w:val="26"/>
              <w:szCs w:val="26"/>
            </w:rPr>
          </w:rPrChange>
        </w:rPr>
      </w:pPr>
      <w:r w:rsidRPr="00975333">
        <w:rPr>
          <w:rFonts w:ascii="Arial" w:hAnsi="Arial" w:cs="Arial"/>
          <w:sz w:val="26"/>
          <w:szCs w:val="26"/>
          <w:rPrChange w:id="3462" w:author="Kola Akinwale" w:date="2021-11-22T10:48:00Z">
            <w:rPr>
              <w:rFonts w:ascii="Arial Unicode MS" w:hAnsi="Arial Unicode MS"/>
              <w:sz w:val="26"/>
              <w:szCs w:val="26"/>
            </w:rPr>
          </w:rPrChange>
        </w:rPr>
        <w:t xml:space="preserve">14.  </w:t>
      </w:r>
      <w:r w:rsidRPr="00B42B9A">
        <w:rPr>
          <w:rFonts w:ascii="Arial" w:hAnsi="Arial" w:cs="Arial"/>
          <w:b/>
          <w:bCs/>
          <w:sz w:val="26"/>
          <w:szCs w:val="26"/>
          <w:rPrChange w:id="3463" w:author="Kola Akinwale" w:date="2021-11-22T10:51:00Z">
            <w:rPr>
              <w:rFonts w:ascii="Arial Unicode MS" w:hAnsi="Arial Unicode MS"/>
              <w:sz w:val="26"/>
              <w:szCs w:val="26"/>
            </w:rPr>
          </w:rPrChange>
        </w:rPr>
        <w:t>National Executive Committee</w:t>
      </w:r>
    </w:p>
    <w:p w14:paraId="13B130B1" w14:textId="77777777" w:rsidR="00AA30FD" w:rsidRPr="00975333" w:rsidRDefault="00AA30FD" w:rsidP="00AA30FD">
      <w:pPr>
        <w:pStyle w:val="ListParagraph"/>
        <w:numPr>
          <w:ilvl w:val="0"/>
          <w:numId w:val="92"/>
        </w:numPr>
        <w:jc w:val="both"/>
        <w:rPr>
          <w:rFonts w:ascii="Arial" w:hAnsi="Arial" w:cs="Arial"/>
          <w:sz w:val="26"/>
          <w:szCs w:val="26"/>
          <w:rPrChange w:id="3464" w:author="Kola Akinwale" w:date="2021-11-22T10:48:00Z">
            <w:rPr>
              <w:rFonts w:ascii="Arial Unicode MS" w:hAnsi="Arial Unicode MS"/>
              <w:sz w:val="26"/>
              <w:szCs w:val="26"/>
            </w:rPr>
          </w:rPrChange>
        </w:rPr>
      </w:pPr>
      <w:r w:rsidRPr="00975333">
        <w:rPr>
          <w:rFonts w:ascii="Arial" w:hAnsi="Arial" w:cs="Arial"/>
          <w:sz w:val="26"/>
          <w:szCs w:val="26"/>
          <w:rPrChange w:id="3465" w:author="Kola Akinwale" w:date="2021-11-22T10:48:00Z">
            <w:rPr>
              <w:rFonts w:ascii="Arial Unicode MS" w:hAnsi="Arial Unicode MS"/>
              <w:sz w:val="26"/>
              <w:szCs w:val="26"/>
            </w:rPr>
          </w:rPrChange>
        </w:rPr>
        <w:t>The National Executive Committee shall be responsible for the administration of the Party and putting into effect the decisions of the National Convention:</w:t>
      </w:r>
    </w:p>
    <w:p w14:paraId="0FA5A2BD" w14:textId="77777777" w:rsidR="00AA30FD" w:rsidRPr="00975333" w:rsidRDefault="00AA30FD" w:rsidP="00AA30FD">
      <w:pPr>
        <w:pStyle w:val="ListParagraph"/>
        <w:numPr>
          <w:ilvl w:val="0"/>
          <w:numId w:val="92"/>
        </w:numPr>
        <w:jc w:val="both"/>
        <w:rPr>
          <w:rFonts w:ascii="Arial" w:hAnsi="Arial" w:cs="Arial"/>
          <w:sz w:val="26"/>
          <w:szCs w:val="26"/>
          <w:rPrChange w:id="3466" w:author="Kola Akinwale" w:date="2021-11-22T10:48:00Z">
            <w:rPr>
              <w:rFonts w:ascii="Arial Unicode MS" w:hAnsi="Arial Unicode MS"/>
              <w:sz w:val="26"/>
              <w:szCs w:val="26"/>
            </w:rPr>
          </w:rPrChange>
        </w:rPr>
      </w:pPr>
      <w:r w:rsidRPr="00975333">
        <w:rPr>
          <w:rFonts w:ascii="Arial" w:hAnsi="Arial" w:cs="Arial"/>
          <w:sz w:val="26"/>
          <w:szCs w:val="26"/>
          <w:rPrChange w:id="3467" w:author="Kola Akinwale" w:date="2021-11-22T10:48:00Z">
            <w:rPr>
              <w:rFonts w:ascii="Arial Unicode MS" w:hAnsi="Arial Unicode MS"/>
              <w:sz w:val="26"/>
              <w:szCs w:val="26"/>
            </w:rPr>
          </w:rPrChange>
        </w:rPr>
        <w:t xml:space="preserve"> Summon and prepare the agenda for the National Convention</w:t>
      </w:r>
    </w:p>
    <w:p w14:paraId="6060D51F" w14:textId="77777777" w:rsidR="00AA30FD" w:rsidRPr="00975333" w:rsidRDefault="00AA30FD" w:rsidP="00AA30FD">
      <w:pPr>
        <w:pStyle w:val="ListParagraph"/>
        <w:numPr>
          <w:ilvl w:val="0"/>
          <w:numId w:val="92"/>
        </w:numPr>
        <w:jc w:val="both"/>
        <w:rPr>
          <w:rFonts w:ascii="Arial" w:hAnsi="Arial" w:cs="Arial"/>
          <w:sz w:val="26"/>
          <w:szCs w:val="26"/>
          <w:rPrChange w:id="3468" w:author="Kola Akinwale" w:date="2021-11-22T10:48:00Z">
            <w:rPr>
              <w:rFonts w:ascii="Arial Unicode MS" w:hAnsi="Arial Unicode MS"/>
              <w:sz w:val="26"/>
              <w:szCs w:val="26"/>
            </w:rPr>
          </w:rPrChange>
        </w:rPr>
      </w:pPr>
      <w:r w:rsidRPr="00975333">
        <w:rPr>
          <w:rFonts w:ascii="Arial" w:hAnsi="Arial" w:cs="Arial"/>
          <w:sz w:val="26"/>
          <w:szCs w:val="26"/>
          <w:rPrChange w:id="3469" w:author="Kola Akinwale" w:date="2021-11-22T10:48:00Z">
            <w:rPr>
              <w:rFonts w:ascii="Arial Unicode MS" w:hAnsi="Arial Unicode MS"/>
              <w:sz w:val="26"/>
              <w:szCs w:val="26"/>
            </w:rPr>
          </w:rPrChange>
        </w:rPr>
        <w:t xml:space="preserve">Prepare and submit reports and budget for the consideration of the national Convention </w:t>
      </w:r>
    </w:p>
    <w:p w14:paraId="7DDCE365" w14:textId="77777777" w:rsidR="00AA30FD" w:rsidRPr="00975333" w:rsidRDefault="00AA30FD" w:rsidP="00AA30FD">
      <w:pPr>
        <w:pStyle w:val="ListParagraph"/>
        <w:numPr>
          <w:ilvl w:val="0"/>
          <w:numId w:val="92"/>
        </w:numPr>
        <w:jc w:val="both"/>
        <w:rPr>
          <w:rFonts w:ascii="Arial" w:hAnsi="Arial" w:cs="Arial"/>
          <w:sz w:val="26"/>
          <w:szCs w:val="26"/>
          <w:rPrChange w:id="3470" w:author="Kola Akinwale" w:date="2021-11-22T10:48:00Z">
            <w:rPr>
              <w:rFonts w:ascii="Arial Unicode MS" w:hAnsi="Arial Unicode MS"/>
              <w:sz w:val="26"/>
              <w:szCs w:val="26"/>
            </w:rPr>
          </w:rPrChange>
        </w:rPr>
      </w:pPr>
      <w:r w:rsidRPr="00975333">
        <w:rPr>
          <w:rFonts w:ascii="Arial" w:hAnsi="Arial" w:cs="Arial"/>
          <w:sz w:val="26"/>
          <w:szCs w:val="26"/>
          <w:rPrChange w:id="3471" w:author="Kola Akinwale" w:date="2021-11-22T10:48:00Z">
            <w:rPr>
              <w:rFonts w:ascii="Arial Unicode MS" w:hAnsi="Arial Unicode MS"/>
              <w:sz w:val="26"/>
              <w:szCs w:val="26"/>
            </w:rPr>
          </w:rPrChange>
        </w:rPr>
        <w:t xml:space="preserve">Provide Guidelines for approval by the National Convention </w:t>
      </w:r>
    </w:p>
    <w:p w14:paraId="1E0C916E" w14:textId="77777777" w:rsidR="00AA30FD" w:rsidRPr="00975333" w:rsidRDefault="00AA30FD" w:rsidP="00AA30FD">
      <w:pPr>
        <w:pStyle w:val="ListParagraph"/>
        <w:numPr>
          <w:ilvl w:val="0"/>
          <w:numId w:val="92"/>
        </w:numPr>
        <w:jc w:val="both"/>
        <w:rPr>
          <w:rFonts w:ascii="Arial" w:hAnsi="Arial" w:cs="Arial"/>
          <w:sz w:val="26"/>
          <w:szCs w:val="26"/>
          <w:rPrChange w:id="3472" w:author="Kola Akinwale" w:date="2021-11-22T10:48:00Z">
            <w:rPr>
              <w:rFonts w:ascii="Arial Unicode MS" w:hAnsi="Arial Unicode MS"/>
              <w:sz w:val="26"/>
              <w:szCs w:val="26"/>
            </w:rPr>
          </w:rPrChange>
        </w:rPr>
      </w:pPr>
      <w:r w:rsidRPr="00975333">
        <w:rPr>
          <w:rFonts w:ascii="Arial" w:hAnsi="Arial" w:cs="Arial"/>
          <w:sz w:val="26"/>
          <w:szCs w:val="26"/>
          <w:rPrChange w:id="3473" w:author="Kola Akinwale" w:date="2021-11-22T10:48:00Z">
            <w:rPr>
              <w:rFonts w:ascii="Arial Unicode MS" w:hAnsi="Arial Unicode MS"/>
              <w:sz w:val="26"/>
              <w:szCs w:val="26"/>
            </w:rPr>
          </w:rPrChange>
        </w:rPr>
        <w:t>Initiate policies and Programmes for the consideration of the National Convention.</w:t>
      </w:r>
    </w:p>
    <w:p w14:paraId="6333E6A0" w14:textId="77777777" w:rsidR="00AA30FD" w:rsidRPr="00975333" w:rsidRDefault="00AA30FD" w:rsidP="00AA30FD">
      <w:pPr>
        <w:pStyle w:val="ListParagraph"/>
        <w:numPr>
          <w:ilvl w:val="0"/>
          <w:numId w:val="92"/>
        </w:numPr>
        <w:jc w:val="both"/>
        <w:rPr>
          <w:rFonts w:ascii="Arial" w:hAnsi="Arial" w:cs="Arial"/>
          <w:sz w:val="26"/>
          <w:szCs w:val="26"/>
          <w:rPrChange w:id="3474" w:author="Kola Akinwale" w:date="2021-11-22T10:48:00Z">
            <w:rPr>
              <w:rFonts w:ascii="Arial Unicode MS" w:hAnsi="Arial Unicode MS"/>
              <w:sz w:val="26"/>
              <w:szCs w:val="26"/>
            </w:rPr>
          </w:rPrChange>
        </w:rPr>
      </w:pPr>
      <w:r w:rsidRPr="00975333">
        <w:rPr>
          <w:rFonts w:ascii="Arial" w:hAnsi="Arial" w:cs="Arial"/>
          <w:sz w:val="26"/>
          <w:szCs w:val="26"/>
          <w:rPrChange w:id="3475" w:author="Kola Akinwale" w:date="2021-11-22T10:48:00Z">
            <w:rPr>
              <w:rFonts w:ascii="Arial Unicode MS" w:hAnsi="Arial Unicode MS"/>
              <w:sz w:val="26"/>
              <w:szCs w:val="26"/>
            </w:rPr>
          </w:rPrChange>
        </w:rPr>
        <w:t>Approve Rules for Party discipline and loyalty,</w:t>
      </w:r>
    </w:p>
    <w:p w14:paraId="592374C5" w14:textId="2AA8D052" w:rsidR="00AA30FD" w:rsidRPr="00975333" w:rsidRDefault="00AA30FD" w:rsidP="00AA30FD">
      <w:pPr>
        <w:pStyle w:val="ListParagraph"/>
        <w:numPr>
          <w:ilvl w:val="0"/>
          <w:numId w:val="92"/>
        </w:numPr>
        <w:jc w:val="both"/>
        <w:rPr>
          <w:rFonts w:ascii="Arial" w:hAnsi="Arial" w:cs="Arial"/>
          <w:sz w:val="26"/>
          <w:szCs w:val="26"/>
          <w:rPrChange w:id="3476" w:author="Kola Akinwale" w:date="2021-11-22T10:48:00Z">
            <w:rPr>
              <w:rFonts w:ascii="Arial Unicode MS" w:hAnsi="Arial Unicode MS"/>
              <w:sz w:val="26"/>
              <w:szCs w:val="26"/>
            </w:rPr>
          </w:rPrChange>
        </w:rPr>
      </w:pPr>
      <w:r w:rsidRPr="00975333">
        <w:rPr>
          <w:rFonts w:ascii="Arial" w:hAnsi="Arial" w:cs="Arial"/>
          <w:sz w:val="26"/>
          <w:szCs w:val="26"/>
          <w:rPrChange w:id="3477" w:author="Kola Akinwale" w:date="2021-11-22T10:48:00Z">
            <w:rPr>
              <w:rFonts w:ascii="Arial Unicode MS" w:hAnsi="Arial Unicode MS"/>
              <w:sz w:val="26"/>
              <w:szCs w:val="26"/>
            </w:rPr>
          </w:rPrChange>
        </w:rPr>
        <w:t xml:space="preserve">Approve Regulations, Policies and Guidelines for conduct of intra party elections. Such Regulations, Policies and Guidelines shall not </w:t>
      </w:r>
      <w:del w:id="3478" w:author="Kola Akinwale" w:date="2021-11-22T09:16:00Z">
        <w:r w:rsidRPr="00975333" w:rsidDel="00C9713A">
          <w:rPr>
            <w:rFonts w:ascii="Arial" w:hAnsi="Arial" w:cs="Arial"/>
            <w:sz w:val="26"/>
            <w:szCs w:val="26"/>
            <w:rPrChange w:id="3479" w:author="Kola Akinwale" w:date="2021-11-22T10:48:00Z">
              <w:rPr>
                <w:rFonts w:ascii="Arial Unicode MS" w:hAnsi="Arial Unicode MS"/>
                <w:sz w:val="26"/>
                <w:szCs w:val="26"/>
              </w:rPr>
            </w:rPrChange>
          </w:rPr>
          <w:delText>contraven</w:delText>
        </w:r>
      </w:del>
      <w:ins w:id="3480" w:author="Kola Akinwale" w:date="2021-11-22T09:16:00Z">
        <w:r w:rsidR="00C9713A" w:rsidRPr="00975333">
          <w:rPr>
            <w:rFonts w:ascii="Arial" w:hAnsi="Arial" w:cs="Arial"/>
            <w:sz w:val="26"/>
            <w:szCs w:val="26"/>
            <w:rPrChange w:id="3481" w:author="Kola Akinwale" w:date="2021-11-22T10:48:00Z">
              <w:rPr>
                <w:rFonts w:ascii="Arial Unicode MS" w:hAnsi="Arial Unicode MS"/>
                <w:sz w:val="26"/>
                <w:szCs w:val="26"/>
              </w:rPr>
            </w:rPrChange>
          </w:rPr>
          <w:t>contravene</w:t>
        </w:r>
      </w:ins>
      <w:r w:rsidRPr="00975333">
        <w:rPr>
          <w:rFonts w:ascii="Arial" w:hAnsi="Arial" w:cs="Arial"/>
          <w:sz w:val="26"/>
          <w:szCs w:val="26"/>
          <w:rPrChange w:id="3482" w:author="Kola Akinwale" w:date="2021-11-22T10:48:00Z">
            <w:rPr>
              <w:rFonts w:ascii="Arial Unicode MS" w:hAnsi="Arial Unicode MS"/>
              <w:sz w:val="26"/>
              <w:szCs w:val="26"/>
            </w:rPr>
          </w:rPrChange>
        </w:rPr>
        <w:t xml:space="preserve"> the provisions of this constitution but be complimentary to it. </w:t>
      </w:r>
    </w:p>
    <w:p w14:paraId="404391F1" w14:textId="77777777" w:rsidR="00AA30FD" w:rsidRPr="00975333" w:rsidRDefault="00AA30FD" w:rsidP="00AA30FD">
      <w:pPr>
        <w:pStyle w:val="ListParagraph"/>
        <w:numPr>
          <w:ilvl w:val="0"/>
          <w:numId w:val="92"/>
        </w:numPr>
        <w:jc w:val="both"/>
        <w:rPr>
          <w:rFonts w:ascii="Arial" w:hAnsi="Arial" w:cs="Arial"/>
          <w:sz w:val="26"/>
          <w:szCs w:val="26"/>
          <w:rPrChange w:id="3483" w:author="Kola Akinwale" w:date="2021-11-22T10:48:00Z">
            <w:rPr>
              <w:rFonts w:ascii="Arial Unicode MS" w:hAnsi="Arial Unicode MS"/>
              <w:sz w:val="26"/>
              <w:szCs w:val="26"/>
            </w:rPr>
          </w:rPrChange>
        </w:rPr>
      </w:pPr>
      <w:r w:rsidRPr="00975333">
        <w:rPr>
          <w:rFonts w:ascii="Arial" w:hAnsi="Arial" w:cs="Arial"/>
          <w:sz w:val="26"/>
          <w:szCs w:val="26"/>
          <w:rPrChange w:id="3484" w:author="Kola Akinwale" w:date="2021-11-22T10:48:00Z">
            <w:rPr>
              <w:rFonts w:ascii="Arial Unicode MS" w:hAnsi="Arial Unicode MS"/>
              <w:sz w:val="26"/>
              <w:szCs w:val="26"/>
            </w:rPr>
          </w:rPrChange>
        </w:rPr>
        <w:t>Ratify conditions of service of the Secretariat Staff of the Party.</w:t>
      </w:r>
    </w:p>
    <w:p w14:paraId="7B42A55C" w14:textId="77777777" w:rsidR="00AA30FD" w:rsidRPr="00975333" w:rsidRDefault="00AA30FD" w:rsidP="00AA30FD">
      <w:pPr>
        <w:pStyle w:val="ListParagraph"/>
        <w:numPr>
          <w:ilvl w:val="0"/>
          <w:numId w:val="92"/>
        </w:numPr>
        <w:jc w:val="both"/>
        <w:rPr>
          <w:rFonts w:ascii="Arial" w:hAnsi="Arial" w:cs="Arial"/>
          <w:sz w:val="26"/>
          <w:szCs w:val="26"/>
          <w:rPrChange w:id="3485" w:author="Kola Akinwale" w:date="2021-11-22T10:48:00Z">
            <w:rPr>
              <w:rFonts w:ascii="Arial Unicode MS" w:hAnsi="Arial Unicode MS"/>
              <w:sz w:val="26"/>
              <w:szCs w:val="26"/>
            </w:rPr>
          </w:rPrChange>
        </w:rPr>
      </w:pPr>
      <w:r w:rsidRPr="00975333">
        <w:rPr>
          <w:rFonts w:ascii="Arial" w:hAnsi="Arial" w:cs="Arial"/>
          <w:sz w:val="26"/>
          <w:szCs w:val="26"/>
          <w:rPrChange w:id="3486" w:author="Kola Akinwale" w:date="2021-11-22T10:48:00Z">
            <w:rPr>
              <w:rFonts w:ascii="Arial Unicode MS" w:hAnsi="Arial Unicode MS"/>
              <w:sz w:val="26"/>
              <w:szCs w:val="26"/>
            </w:rPr>
          </w:rPrChange>
        </w:rPr>
        <w:t>Co-opt such persons as it may deem necessary to attend its meetings and take part in its deliberations provided that such co-opted persons shall have no voting right.</w:t>
      </w:r>
    </w:p>
    <w:p w14:paraId="46CEC052" w14:textId="77777777" w:rsidR="00AA30FD" w:rsidRPr="00975333" w:rsidRDefault="00AA30FD" w:rsidP="00AA30FD">
      <w:pPr>
        <w:pStyle w:val="ListParagraph"/>
        <w:numPr>
          <w:ilvl w:val="0"/>
          <w:numId w:val="92"/>
        </w:numPr>
        <w:jc w:val="both"/>
        <w:rPr>
          <w:rFonts w:ascii="Arial" w:hAnsi="Arial" w:cs="Arial"/>
          <w:sz w:val="26"/>
          <w:szCs w:val="26"/>
          <w:rPrChange w:id="3487" w:author="Kola Akinwale" w:date="2021-11-22T10:48:00Z">
            <w:rPr>
              <w:rFonts w:ascii="Arial Unicode MS" w:hAnsi="Arial Unicode MS"/>
              <w:sz w:val="26"/>
              <w:szCs w:val="26"/>
            </w:rPr>
          </w:rPrChange>
        </w:rPr>
      </w:pPr>
      <w:r w:rsidRPr="00975333">
        <w:rPr>
          <w:rFonts w:ascii="Arial" w:hAnsi="Arial" w:cs="Arial"/>
          <w:sz w:val="26"/>
          <w:szCs w:val="26"/>
          <w:rPrChange w:id="3488" w:author="Kola Akinwale" w:date="2021-11-22T10:48:00Z">
            <w:rPr>
              <w:rFonts w:ascii="Arial Unicode MS" w:hAnsi="Arial Unicode MS"/>
              <w:sz w:val="26"/>
              <w:szCs w:val="26"/>
            </w:rPr>
          </w:rPrChange>
        </w:rPr>
        <w:t>Have the power to make standing orders for approval by the National Convention.</w:t>
      </w:r>
    </w:p>
    <w:p w14:paraId="04B4D40C" w14:textId="77777777" w:rsidR="00AA30FD" w:rsidRPr="00975333" w:rsidRDefault="00AA30FD" w:rsidP="00AA30FD">
      <w:pPr>
        <w:pStyle w:val="ListParagraph"/>
        <w:numPr>
          <w:ilvl w:val="0"/>
          <w:numId w:val="92"/>
        </w:numPr>
        <w:jc w:val="both"/>
        <w:rPr>
          <w:rFonts w:ascii="Arial" w:hAnsi="Arial" w:cs="Arial"/>
          <w:sz w:val="26"/>
          <w:szCs w:val="26"/>
          <w:rPrChange w:id="3489" w:author="Kola Akinwale" w:date="2021-11-22T10:48:00Z">
            <w:rPr>
              <w:rFonts w:ascii="Arial Unicode MS" w:hAnsi="Arial Unicode MS"/>
              <w:sz w:val="26"/>
              <w:szCs w:val="26"/>
            </w:rPr>
          </w:rPrChange>
        </w:rPr>
      </w:pPr>
      <w:r w:rsidRPr="00975333">
        <w:rPr>
          <w:rFonts w:ascii="Arial" w:hAnsi="Arial" w:cs="Arial"/>
          <w:sz w:val="26"/>
          <w:szCs w:val="26"/>
          <w:rPrChange w:id="3490" w:author="Kola Akinwale" w:date="2021-11-22T10:48:00Z">
            <w:rPr>
              <w:rFonts w:ascii="Arial Unicode MS" w:hAnsi="Arial Unicode MS"/>
              <w:sz w:val="26"/>
              <w:szCs w:val="26"/>
            </w:rPr>
          </w:rPrChange>
        </w:rPr>
        <w:t>Deal with any other matters referred to it by the National Convention or the Board of Trustees.</w:t>
      </w:r>
    </w:p>
    <w:p w14:paraId="28378410" w14:textId="77777777" w:rsidR="00AA30FD" w:rsidRPr="00975333" w:rsidRDefault="00AA30FD" w:rsidP="00AA30FD">
      <w:pPr>
        <w:pStyle w:val="ListParagraph"/>
        <w:numPr>
          <w:ilvl w:val="0"/>
          <w:numId w:val="92"/>
        </w:numPr>
        <w:jc w:val="both"/>
        <w:rPr>
          <w:rFonts w:ascii="Arial" w:hAnsi="Arial" w:cs="Arial"/>
          <w:sz w:val="26"/>
          <w:szCs w:val="26"/>
          <w:rPrChange w:id="3491" w:author="Kola Akinwale" w:date="2021-11-22T10:48:00Z">
            <w:rPr>
              <w:rFonts w:ascii="Arial Unicode MS" w:hAnsi="Arial Unicode MS"/>
              <w:sz w:val="26"/>
              <w:szCs w:val="26"/>
            </w:rPr>
          </w:rPrChange>
        </w:rPr>
      </w:pPr>
      <w:r w:rsidRPr="00975333">
        <w:rPr>
          <w:rFonts w:ascii="Arial" w:hAnsi="Arial" w:cs="Arial"/>
          <w:sz w:val="26"/>
          <w:szCs w:val="26"/>
          <w:rPrChange w:id="3492" w:author="Kola Akinwale" w:date="2021-11-22T10:48:00Z">
            <w:rPr>
              <w:rFonts w:ascii="Arial Unicode MS" w:hAnsi="Arial Unicode MS"/>
              <w:sz w:val="26"/>
              <w:szCs w:val="26"/>
            </w:rPr>
          </w:rPrChange>
        </w:rPr>
        <w:t>Established ad-hoc and/or standing committees and appoint members to such committees.</w:t>
      </w:r>
    </w:p>
    <w:p w14:paraId="74D21A06" w14:textId="77777777" w:rsidR="00AA30FD" w:rsidRPr="00975333" w:rsidRDefault="00AA30FD" w:rsidP="00AA30FD">
      <w:pPr>
        <w:pStyle w:val="ListParagraph"/>
        <w:numPr>
          <w:ilvl w:val="0"/>
          <w:numId w:val="92"/>
        </w:numPr>
        <w:jc w:val="both"/>
        <w:rPr>
          <w:rFonts w:ascii="Arial" w:hAnsi="Arial" w:cs="Arial"/>
          <w:sz w:val="26"/>
          <w:szCs w:val="26"/>
          <w:rPrChange w:id="3493" w:author="Kola Akinwale" w:date="2021-11-22T10:48:00Z">
            <w:rPr>
              <w:rFonts w:ascii="Arial Unicode MS" w:hAnsi="Arial Unicode MS"/>
              <w:sz w:val="26"/>
              <w:szCs w:val="26"/>
            </w:rPr>
          </w:rPrChange>
        </w:rPr>
      </w:pPr>
      <w:r w:rsidRPr="00975333">
        <w:rPr>
          <w:rFonts w:ascii="Arial" w:hAnsi="Arial" w:cs="Arial"/>
          <w:sz w:val="26"/>
          <w:szCs w:val="26"/>
          <w:rPrChange w:id="3494" w:author="Kola Akinwale" w:date="2021-11-22T10:48:00Z">
            <w:rPr>
              <w:rFonts w:ascii="Arial Unicode MS" w:hAnsi="Arial Unicode MS"/>
              <w:sz w:val="26"/>
              <w:szCs w:val="26"/>
            </w:rPr>
          </w:rPrChange>
        </w:rPr>
        <w:t>Exercise such other powers and functions as may be vested in it by the National Convention.</w:t>
      </w:r>
    </w:p>
    <w:p w14:paraId="3B3D4B92" w14:textId="77777777" w:rsidR="00AA30FD" w:rsidRPr="00975333" w:rsidRDefault="00AA30FD" w:rsidP="00AA30FD">
      <w:pPr>
        <w:pStyle w:val="ListParagraph"/>
        <w:numPr>
          <w:ilvl w:val="0"/>
          <w:numId w:val="92"/>
        </w:numPr>
        <w:jc w:val="both"/>
        <w:rPr>
          <w:rFonts w:ascii="Arial" w:hAnsi="Arial" w:cs="Arial"/>
          <w:sz w:val="26"/>
          <w:szCs w:val="26"/>
          <w:rPrChange w:id="3495" w:author="Kola Akinwale" w:date="2021-11-22T10:48:00Z">
            <w:rPr>
              <w:rFonts w:ascii="Arial Unicode MS" w:hAnsi="Arial Unicode MS"/>
              <w:sz w:val="26"/>
              <w:szCs w:val="26"/>
            </w:rPr>
          </w:rPrChange>
        </w:rPr>
      </w:pPr>
      <w:r w:rsidRPr="00975333">
        <w:rPr>
          <w:rFonts w:ascii="Arial" w:hAnsi="Arial" w:cs="Arial"/>
          <w:sz w:val="26"/>
          <w:szCs w:val="26"/>
          <w:rPrChange w:id="3496" w:author="Kola Akinwale" w:date="2021-11-22T10:48:00Z">
            <w:rPr>
              <w:rFonts w:ascii="Arial Unicode MS" w:hAnsi="Arial Unicode MS"/>
              <w:sz w:val="26"/>
              <w:szCs w:val="26"/>
            </w:rPr>
          </w:rPrChange>
        </w:rPr>
        <w:t>Shall in consultation with the Board of Trustees, appoint eminent and outstanding party leaders into the position of Patriarchs or life Members. The people so appointed shall have the right of attendance at all meetings of all Party Organs.</w:t>
      </w:r>
    </w:p>
    <w:p w14:paraId="3988EF64" w14:textId="77777777" w:rsidR="00AA30FD" w:rsidRPr="00975333" w:rsidRDefault="00AA30FD" w:rsidP="00AA30FD">
      <w:pPr>
        <w:pStyle w:val="ListParagraph"/>
        <w:numPr>
          <w:ilvl w:val="0"/>
          <w:numId w:val="92"/>
        </w:numPr>
        <w:jc w:val="both"/>
        <w:rPr>
          <w:rFonts w:ascii="Arial" w:hAnsi="Arial" w:cs="Arial"/>
          <w:sz w:val="26"/>
          <w:szCs w:val="26"/>
          <w:rPrChange w:id="3497" w:author="Kola Akinwale" w:date="2021-11-22T10:48:00Z">
            <w:rPr>
              <w:rFonts w:ascii="Arial Unicode MS" w:hAnsi="Arial Unicode MS"/>
              <w:sz w:val="26"/>
              <w:szCs w:val="26"/>
            </w:rPr>
          </w:rPrChange>
        </w:rPr>
      </w:pPr>
      <w:r w:rsidRPr="00975333">
        <w:rPr>
          <w:rFonts w:ascii="Arial" w:hAnsi="Arial" w:cs="Arial"/>
          <w:sz w:val="26"/>
          <w:szCs w:val="26"/>
          <w:rPrChange w:id="3498" w:author="Kola Akinwale" w:date="2021-11-22T10:48:00Z">
            <w:rPr>
              <w:rFonts w:ascii="Arial Unicode MS" w:hAnsi="Arial Unicode MS"/>
              <w:sz w:val="26"/>
              <w:szCs w:val="26"/>
            </w:rPr>
          </w:rPrChange>
        </w:rPr>
        <w:t>The National Executive Committee shall examine the actions, policies and programmes pursued by the Government from time to time with a view to determining whether or not they are in conformity with the principles, policies, programmes, aims and objectives of the Constitution of the Federal Republic of Nigeria and that of the Party. It shall also have power to make appropriate recommendation to the National Convention as may be necessary.</w:t>
      </w:r>
    </w:p>
    <w:p w14:paraId="55549084" w14:textId="77777777" w:rsidR="00AA30FD" w:rsidRPr="00975333" w:rsidRDefault="00AA30FD" w:rsidP="00AA30FD">
      <w:pPr>
        <w:pStyle w:val="ListParagraph"/>
        <w:numPr>
          <w:ilvl w:val="0"/>
          <w:numId w:val="92"/>
        </w:numPr>
        <w:jc w:val="both"/>
        <w:rPr>
          <w:rFonts w:ascii="Arial" w:hAnsi="Arial" w:cs="Arial"/>
          <w:sz w:val="26"/>
          <w:szCs w:val="26"/>
          <w:rPrChange w:id="3499" w:author="Kola Akinwale" w:date="2021-11-22T10:48:00Z">
            <w:rPr>
              <w:rFonts w:ascii="Arial Unicode MS" w:hAnsi="Arial Unicode MS"/>
              <w:sz w:val="26"/>
              <w:szCs w:val="26"/>
            </w:rPr>
          </w:rPrChange>
        </w:rPr>
      </w:pPr>
      <w:r w:rsidRPr="00975333">
        <w:rPr>
          <w:rFonts w:ascii="Arial" w:hAnsi="Arial" w:cs="Arial"/>
          <w:sz w:val="26"/>
          <w:szCs w:val="26"/>
          <w:rPrChange w:id="3500" w:author="Kola Akinwale" w:date="2021-11-22T10:48:00Z">
            <w:rPr>
              <w:rFonts w:ascii="Arial Unicode MS" w:hAnsi="Arial Unicode MS"/>
              <w:sz w:val="26"/>
              <w:szCs w:val="26"/>
            </w:rPr>
          </w:rPrChange>
        </w:rPr>
        <w:t xml:space="preserve"> Raise adequate funds for the management and sustenance of the Party</w:t>
      </w:r>
    </w:p>
    <w:p w14:paraId="2838F2D8" w14:textId="77777777" w:rsidR="00AA30FD" w:rsidRPr="00975333" w:rsidRDefault="00AA30FD" w:rsidP="00AA30FD">
      <w:pPr>
        <w:pStyle w:val="ListParagraph"/>
        <w:numPr>
          <w:ilvl w:val="0"/>
          <w:numId w:val="92"/>
        </w:numPr>
        <w:jc w:val="both"/>
        <w:rPr>
          <w:rFonts w:ascii="Arial" w:hAnsi="Arial" w:cs="Arial"/>
          <w:sz w:val="26"/>
          <w:szCs w:val="26"/>
          <w:rPrChange w:id="3501" w:author="Kola Akinwale" w:date="2021-11-22T10:48:00Z">
            <w:rPr>
              <w:rFonts w:ascii="Arial Unicode MS" w:hAnsi="Arial Unicode MS"/>
              <w:sz w:val="26"/>
              <w:szCs w:val="26"/>
            </w:rPr>
          </w:rPrChange>
        </w:rPr>
      </w:pPr>
      <w:r w:rsidRPr="00975333">
        <w:rPr>
          <w:rFonts w:ascii="Arial" w:hAnsi="Arial" w:cs="Arial"/>
          <w:sz w:val="26"/>
          <w:szCs w:val="26"/>
          <w:rPrChange w:id="3502" w:author="Kola Akinwale" w:date="2021-11-22T10:48:00Z">
            <w:rPr>
              <w:rFonts w:ascii="Arial Unicode MS" w:hAnsi="Arial Unicode MS"/>
              <w:sz w:val="26"/>
              <w:szCs w:val="26"/>
            </w:rPr>
          </w:rPrChange>
        </w:rPr>
        <w:lastRenderedPageBreak/>
        <w:t>Recommend the minimum rates of annual subscription payable by members</w:t>
      </w:r>
    </w:p>
    <w:p w14:paraId="2BC9089C" w14:textId="77777777" w:rsidR="00AA30FD" w:rsidRPr="00975333" w:rsidRDefault="00AA30FD" w:rsidP="00AA30FD">
      <w:pPr>
        <w:pStyle w:val="ListParagraph"/>
        <w:numPr>
          <w:ilvl w:val="0"/>
          <w:numId w:val="92"/>
        </w:numPr>
        <w:jc w:val="both"/>
        <w:rPr>
          <w:rFonts w:ascii="Arial" w:hAnsi="Arial" w:cs="Arial"/>
          <w:sz w:val="26"/>
          <w:szCs w:val="26"/>
          <w:rPrChange w:id="3503" w:author="Kola Akinwale" w:date="2021-11-22T10:48:00Z">
            <w:rPr>
              <w:rFonts w:ascii="Arial Unicode MS" w:hAnsi="Arial Unicode MS"/>
              <w:sz w:val="26"/>
              <w:szCs w:val="26"/>
            </w:rPr>
          </w:rPrChange>
        </w:rPr>
      </w:pPr>
      <w:r w:rsidRPr="00975333">
        <w:rPr>
          <w:rFonts w:ascii="Arial" w:hAnsi="Arial" w:cs="Arial"/>
          <w:sz w:val="26"/>
          <w:szCs w:val="26"/>
          <w:rPrChange w:id="3504" w:author="Kola Akinwale" w:date="2021-11-22T10:48:00Z">
            <w:rPr>
              <w:rFonts w:ascii="Arial Unicode MS" w:hAnsi="Arial Unicode MS"/>
              <w:sz w:val="26"/>
              <w:szCs w:val="26"/>
            </w:rPr>
          </w:rPrChange>
        </w:rPr>
        <w:t>Recommend the proportion of income from subscription by each Ward, Local Government, and State for remittance to the National Secretariat.</w:t>
      </w:r>
    </w:p>
    <w:p w14:paraId="5A5C0EBB" w14:textId="587BAE92" w:rsidR="00AA30FD" w:rsidRDefault="00AA30FD" w:rsidP="00AA30FD">
      <w:pPr>
        <w:pStyle w:val="ListParagraph"/>
        <w:numPr>
          <w:ilvl w:val="0"/>
          <w:numId w:val="92"/>
        </w:numPr>
        <w:jc w:val="both"/>
        <w:rPr>
          <w:ins w:id="3505" w:author="Kola Akinwale" w:date="2021-11-22T10:51:00Z"/>
          <w:rFonts w:ascii="Arial" w:hAnsi="Arial" w:cs="Arial"/>
          <w:sz w:val="26"/>
          <w:szCs w:val="26"/>
        </w:rPr>
      </w:pPr>
      <w:r w:rsidRPr="00975333">
        <w:rPr>
          <w:rFonts w:ascii="Arial" w:hAnsi="Arial" w:cs="Arial"/>
          <w:sz w:val="26"/>
          <w:szCs w:val="26"/>
          <w:rPrChange w:id="3506" w:author="Kola Akinwale" w:date="2021-11-22T10:48:00Z">
            <w:rPr>
              <w:rFonts w:ascii="Arial Unicode MS" w:hAnsi="Arial Unicode MS"/>
              <w:sz w:val="26"/>
              <w:szCs w:val="26"/>
            </w:rPr>
          </w:rPrChange>
        </w:rPr>
        <w:t xml:space="preserve">The decision of the National Executive Committee shall be binding on all Organs and members of the Party. </w:t>
      </w:r>
    </w:p>
    <w:p w14:paraId="1BE4F84C" w14:textId="77777777" w:rsidR="00B42B9A" w:rsidRPr="00975333" w:rsidRDefault="00B42B9A" w:rsidP="00B42B9A">
      <w:pPr>
        <w:pStyle w:val="ListParagraph"/>
        <w:jc w:val="both"/>
        <w:rPr>
          <w:rFonts w:ascii="Arial" w:hAnsi="Arial" w:cs="Arial"/>
          <w:sz w:val="26"/>
          <w:szCs w:val="26"/>
          <w:rPrChange w:id="3507" w:author="Kola Akinwale" w:date="2021-11-22T10:48:00Z">
            <w:rPr>
              <w:rFonts w:ascii="Arial Unicode MS" w:hAnsi="Arial Unicode MS"/>
              <w:sz w:val="26"/>
              <w:szCs w:val="26"/>
            </w:rPr>
          </w:rPrChange>
        </w:rPr>
        <w:pPrChange w:id="3508" w:author="Kola Akinwale" w:date="2021-11-22T10:51:00Z">
          <w:pPr>
            <w:pStyle w:val="ListParagraph"/>
            <w:numPr>
              <w:numId w:val="92"/>
            </w:numPr>
            <w:ind w:hanging="360"/>
            <w:jc w:val="both"/>
          </w:pPr>
        </w:pPrChange>
      </w:pPr>
    </w:p>
    <w:p w14:paraId="18ADEF68" w14:textId="77777777" w:rsidR="00AA30FD" w:rsidRPr="00975333" w:rsidRDefault="00AA30FD" w:rsidP="00AA30FD">
      <w:pPr>
        <w:jc w:val="both"/>
        <w:rPr>
          <w:rFonts w:ascii="Arial" w:hAnsi="Arial" w:cs="Arial"/>
          <w:b/>
          <w:sz w:val="26"/>
          <w:szCs w:val="26"/>
          <w:rPrChange w:id="3509" w:author="Kola Akinwale" w:date="2021-11-22T10:48:00Z">
            <w:rPr>
              <w:rFonts w:ascii="Arial Unicode MS" w:hAnsi="Arial Unicode MS"/>
              <w:b/>
              <w:sz w:val="26"/>
              <w:szCs w:val="26"/>
            </w:rPr>
          </w:rPrChange>
        </w:rPr>
      </w:pPr>
      <w:r w:rsidRPr="00975333">
        <w:rPr>
          <w:rFonts w:ascii="Arial" w:hAnsi="Arial" w:cs="Arial"/>
          <w:sz w:val="26"/>
          <w:szCs w:val="26"/>
          <w:rPrChange w:id="3510" w:author="Kola Akinwale" w:date="2021-11-22T10:48:00Z">
            <w:rPr>
              <w:rFonts w:ascii="Arial Unicode MS" w:hAnsi="Arial Unicode MS"/>
              <w:sz w:val="26"/>
              <w:szCs w:val="26"/>
            </w:rPr>
          </w:rPrChange>
        </w:rPr>
        <w:t>15.</w:t>
      </w:r>
      <w:r w:rsidRPr="00975333">
        <w:rPr>
          <w:rFonts w:ascii="Arial" w:hAnsi="Arial" w:cs="Arial"/>
          <w:sz w:val="26"/>
          <w:szCs w:val="26"/>
          <w:rPrChange w:id="3511" w:author="Kola Akinwale" w:date="2021-11-22T10:48:00Z">
            <w:rPr>
              <w:rFonts w:ascii="Arial Unicode MS" w:hAnsi="Arial Unicode MS"/>
              <w:sz w:val="26"/>
              <w:szCs w:val="26"/>
            </w:rPr>
          </w:rPrChange>
        </w:rPr>
        <w:tab/>
      </w:r>
      <w:r w:rsidRPr="00B42B9A">
        <w:rPr>
          <w:rFonts w:ascii="Arial" w:hAnsi="Arial" w:cs="Arial"/>
          <w:b/>
          <w:bCs/>
          <w:sz w:val="26"/>
          <w:szCs w:val="26"/>
          <w:rPrChange w:id="3512" w:author="Kola Akinwale" w:date="2021-11-22T10:51:00Z">
            <w:rPr>
              <w:rFonts w:ascii="Arial Unicode MS" w:hAnsi="Arial Unicode MS"/>
              <w:sz w:val="26"/>
              <w:szCs w:val="26"/>
            </w:rPr>
          </w:rPrChange>
        </w:rPr>
        <w:t>National Board of Patrons</w:t>
      </w:r>
    </w:p>
    <w:p w14:paraId="63C62998" w14:textId="77777777" w:rsidR="00AA30FD" w:rsidRPr="00975333" w:rsidRDefault="00AA30FD" w:rsidP="00AA30FD">
      <w:pPr>
        <w:pStyle w:val="ListParagraph"/>
        <w:numPr>
          <w:ilvl w:val="0"/>
          <w:numId w:val="93"/>
        </w:numPr>
        <w:jc w:val="both"/>
        <w:rPr>
          <w:rFonts w:ascii="Arial" w:hAnsi="Arial" w:cs="Arial"/>
          <w:sz w:val="26"/>
          <w:szCs w:val="26"/>
          <w:rPrChange w:id="3513" w:author="Kola Akinwale" w:date="2021-11-22T10:48:00Z">
            <w:rPr>
              <w:rFonts w:ascii="Arial Unicode MS" w:hAnsi="Arial Unicode MS"/>
              <w:sz w:val="26"/>
              <w:szCs w:val="26"/>
            </w:rPr>
          </w:rPrChange>
        </w:rPr>
      </w:pPr>
      <w:r w:rsidRPr="00975333">
        <w:rPr>
          <w:rFonts w:ascii="Arial" w:hAnsi="Arial" w:cs="Arial"/>
          <w:sz w:val="26"/>
          <w:szCs w:val="26"/>
          <w:rPrChange w:id="3514" w:author="Kola Akinwale" w:date="2021-11-22T10:48:00Z">
            <w:rPr>
              <w:rFonts w:ascii="Arial Unicode MS" w:hAnsi="Arial Unicode MS"/>
              <w:sz w:val="26"/>
              <w:szCs w:val="26"/>
            </w:rPr>
          </w:rPrChange>
        </w:rPr>
        <w:t>The Board of Patrons shall be the conscience of the Party in ensuring that the highest standard of morality is maintained at all levels of the Party, and shall have power to call to order any officer of the party whose conduct falls below the norms.</w:t>
      </w:r>
    </w:p>
    <w:p w14:paraId="44368AA1" w14:textId="7AD1047B" w:rsidR="00AA30FD" w:rsidRPr="00975333" w:rsidRDefault="00AA30FD" w:rsidP="00AA30FD">
      <w:pPr>
        <w:pStyle w:val="ListParagraph"/>
        <w:numPr>
          <w:ilvl w:val="0"/>
          <w:numId w:val="93"/>
        </w:numPr>
        <w:jc w:val="both"/>
        <w:rPr>
          <w:rFonts w:ascii="Arial" w:hAnsi="Arial" w:cs="Arial"/>
          <w:sz w:val="26"/>
          <w:szCs w:val="26"/>
          <w:rPrChange w:id="3515" w:author="Kola Akinwale" w:date="2021-11-22T10:48:00Z">
            <w:rPr>
              <w:rFonts w:ascii="Arial Unicode MS" w:hAnsi="Arial Unicode MS"/>
              <w:sz w:val="26"/>
              <w:szCs w:val="26"/>
            </w:rPr>
          </w:rPrChange>
        </w:rPr>
      </w:pPr>
      <w:r w:rsidRPr="00975333">
        <w:rPr>
          <w:rFonts w:ascii="Arial" w:hAnsi="Arial" w:cs="Arial"/>
          <w:sz w:val="26"/>
          <w:szCs w:val="26"/>
          <w:rPrChange w:id="3516" w:author="Kola Akinwale" w:date="2021-11-22T10:48:00Z">
            <w:rPr>
              <w:rFonts w:ascii="Arial Unicode MS" w:hAnsi="Arial Unicode MS"/>
              <w:sz w:val="26"/>
              <w:szCs w:val="26"/>
            </w:rPr>
          </w:rPrChange>
        </w:rPr>
        <w:t xml:space="preserve">The Board of Patrons shall ensure the maintenance of high morale of members and a </w:t>
      </w:r>
      <w:del w:id="3517" w:author="Kola Akinwale" w:date="2021-11-22T09:16:00Z">
        <w:r w:rsidRPr="00975333" w:rsidDel="00C9713A">
          <w:rPr>
            <w:rFonts w:ascii="Arial" w:hAnsi="Arial" w:cs="Arial"/>
            <w:sz w:val="26"/>
            <w:szCs w:val="26"/>
            <w:rPrChange w:id="3518" w:author="Kola Akinwale" w:date="2021-11-22T10:48:00Z">
              <w:rPr>
                <w:rFonts w:ascii="Arial Unicode MS" w:hAnsi="Arial Unicode MS"/>
                <w:sz w:val="26"/>
                <w:szCs w:val="26"/>
              </w:rPr>
            </w:rPrChange>
          </w:rPr>
          <w:delText>favourable</w:delText>
        </w:r>
      </w:del>
      <w:ins w:id="3519" w:author="Kola Akinwale" w:date="2021-11-22T09:16:00Z">
        <w:r w:rsidR="00C9713A" w:rsidRPr="00975333">
          <w:rPr>
            <w:rFonts w:ascii="Arial" w:hAnsi="Arial" w:cs="Arial"/>
            <w:sz w:val="26"/>
            <w:szCs w:val="26"/>
            <w:rPrChange w:id="3520" w:author="Kola Akinwale" w:date="2021-11-22T10:48:00Z">
              <w:rPr>
                <w:rFonts w:ascii="Arial Unicode MS" w:hAnsi="Arial Unicode MS"/>
                <w:sz w:val="26"/>
                <w:szCs w:val="26"/>
              </w:rPr>
            </w:rPrChange>
          </w:rPr>
          <w:t>favorable</w:t>
        </w:r>
      </w:ins>
      <w:r w:rsidRPr="00975333">
        <w:rPr>
          <w:rFonts w:ascii="Arial" w:hAnsi="Arial" w:cs="Arial"/>
          <w:sz w:val="26"/>
          <w:szCs w:val="26"/>
          <w:rPrChange w:id="3521" w:author="Kola Akinwale" w:date="2021-11-22T10:48:00Z">
            <w:rPr>
              <w:rFonts w:ascii="Arial Unicode MS" w:hAnsi="Arial Unicode MS"/>
              <w:sz w:val="26"/>
              <w:szCs w:val="26"/>
            </w:rPr>
          </w:rPrChange>
        </w:rPr>
        <w:t xml:space="preserve"> image in the eyes of the Nigerian populace.</w:t>
      </w:r>
    </w:p>
    <w:p w14:paraId="7B71173B" w14:textId="77777777" w:rsidR="00AA30FD" w:rsidRPr="00975333" w:rsidRDefault="00AA30FD" w:rsidP="00AA30FD">
      <w:pPr>
        <w:pStyle w:val="ListParagraph"/>
        <w:numPr>
          <w:ilvl w:val="0"/>
          <w:numId w:val="93"/>
        </w:numPr>
        <w:jc w:val="both"/>
        <w:rPr>
          <w:rFonts w:ascii="Arial" w:hAnsi="Arial" w:cs="Arial"/>
          <w:sz w:val="26"/>
          <w:szCs w:val="26"/>
          <w:rPrChange w:id="3522" w:author="Kola Akinwale" w:date="2021-11-22T10:48:00Z">
            <w:rPr>
              <w:rFonts w:ascii="Arial Unicode MS" w:hAnsi="Arial Unicode MS"/>
              <w:sz w:val="26"/>
              <w:szCs w:val="26"/>
            </w:rPr>
          </w:rPrChange>
        </w:rPr>
      </w:pPr>
      <w:r w:rsidRPr="00975333">
        <w:rPr>
          <w:rFonts w:ascii="Arial" w:hAnsi="Arial" w:cs="Arial"/>
          <w:sz w:val="26"/>
          <w:szCs w:val="26"/>
          <w:rPrChange w:id="3523" w:author="Kola Akinwale" w:date="2021-11-22T10:48:00Z">
            <w:rPr>
              <w:rFonts w:ascii="Arial Unicode MS" w:hAnsi="Arial Unicode MS"/>
              <w:sz w:val="26"/>
              <w:szCs w:val="26"/>
            </w:rPr>
          </w:rPrChange>
        </w:rPr>
        <w:t>The Board of Patrons shall harmonize, co-ordinate, review and advise on policies, programmes and activities of the Party.</w:t>
      </w:r>
    </w:p>
    <w:p w14:paraId="3C951CFB" w14:textId="77777777" w:rsidR="00AA30FD" w:rsidRPr="00975333" w:rsidRDefault="00AA30FD" w:rsidP="00AA30FD">
      <w:pPr>
        <w:pStyle w:val="ListParagraph"/>
        <w:numPr>
          <w:ilvl w:val="0"/>
          <w:numId w:val="93"/>
        </w:numPr>
        <w:jc w:val="both"/>
        <w:rPr>
          <w:rFonts w:ascii="Arial" w:hAnsi="Arial" w:cs="Arial"/>
          <w:sz w:val="26"/>
          <w:szCs w:val="26"/>
          <w:rPrChange w:id="3524" w:author="Kola Akinwale" w:date="2021-11-22T10:48:00Z">
            <w:rPr>
              <w:rFonts w:ascii="Arial Unicode MS" w:hAnsi="Arial Unicode MS"/>
              <w:sz w:val="26"/>
              <w:szCs w:val="26"/>
            </w:rPr>
          </w:rPrChange>
        </w:rPr>
      </w:pPr>
      <w:r w:rsidRPr="00975333">
        <w:rPr>
          <w:rFonts w:ascii="Arial" w:hAnsi="Arial" w:cs="Arial"/>
          <w:sz w:val="26"/>
          <w:szCs w:val="26"/>
          <w:rPrChange w:id="3525" w:author="Kola Akinwale" w:date="2021-11-22T10:48:00Z">
            <w:rPr>
              <w:rFonts w:ascii="Arial Unicode MS" w:hAnsi="Arial Unicode MS"/>
              <w:sz w:val="26"/>
              <w:szCs w:val="26"/>
            </w:rPr>
          </w:rPrChange>
        </w:rPr>
        <w:t>The Board shall also assist in sourcing funds for the Party</w:t>
      </w:r>
    </w:p>
    <w:p w14:paraId="3F85AE69" w14:textId="77777777" w:rsidR="00AA30FD" w:rsidRPr="00975333" w:rsidRDefault="00AA30FD" w:rsidP="00AA30FD">
      <w:pPr>
        <w:pStyle w:val="ListParagraph"/>
        <w:numPr>
          <w:ilvl w:val="0"/>
          <w:numId w:val="93"/>
        </w:numPr>
        <w:jc w:val="both"/>
        <w:rPr>
          <w:rFonts w:ascii="Arial" w:hAnsi="Arial" w:cs="Arial"/>
          <w:sz w:val="26"/>
          <w:szCs w:val="26"/>
          <w:rPrChange w:id="3526" w:author="Kola Akinwale" w:date="2021-11-22T10:48:00Z">
            <w:rPr>
              <w:rFonts w:ascii="Arial Unicode MS" w:hAnsi="Arial Unicode MS"/>
              <w:sz w:val="26"/>
              <w:szCs w:val="26"/>
            </w:rPr>
          </w:rPrChange>
        </w:rPr>
      </w:pPr>
      <w:r w:rsidRPr="00975333">
        <w:rPr>
          <w:rFonts w:ascii="Arial" w:hAnsi="Arial" w:cs="Arial"/>
          <w:sz w:val="26"/>
          <w:szCs w:val="26"/>
          <w:rPrChange w:id="3527" w:author="Kola Akinwale" w:date="2021-11-22T10:48:00Z">
            <w:rPr>
              <w:rFonts w:ascii="Arial Unicode MS" w:hAnsi="Arial Unicode MS"/>
              <w:sz w:val="26"/>
              <w:szCs w:val="26"/>
            </w:rPr>
          </w:rPrChange>
        </w:rPr>
        <w:t>The Board of Patrons shall give to the National Executive Committee of the Party, general advice on particular matters and it shall be the duty of the National Executive Committee to consider the advice.</w:t>
      </w:r>
    </w:p>
    <w:p w14:paraId="0680DB33" w14:textId="77777777" w:rsidR="00AA30FD" w:rsidRPr="00975333" w:rsidRDefault="00AA30FD" w:rsidP="00AA30FD">
      <w:pPr>
        <w:pStyle w:val="ListParagraph"/>
        <w:numPr>
          <w:ilvl w:val="0"/>
          <w:numId w:val="93"/>
        </w:numPr>
        <w:jc w:val="both"/>
        <w:rPr>
          <w:rFonts w:ascii="Arial" w:hAnsi="Arial" w:cs="Arial"/>
          <w:sz w:val="26"/>
          <w:szCs w:val="26"/>
          <w:rPrChange w:id="3528" w:author="Kola Akinwale" w:date="2021-11-22T10:48:00Z">
            <w:rPr>
              <w:rFonts w:ascii="Arial Unicode MS" w:hAnsi="Arial Unicode MS"/>
              <w:sz w:val="26"/>
              <w:szCs w:val="26"/>
            </w:rPr>
          </w:rPrChange>
        </w:rPr>
      </w:pPr>
      <w:r w:rsidRPr="00975333">
        <w:rPr>
          <w:rFonts w:ascii="Arial" w:hAnsi="Arial" w:cs="Arial"/>
          <w:sz w:val="26"/>
          <w:szCs w:val="26"/>
          <w:rPrChange w:id="3529" w:author="Kola Akinwale" w:date="2021-11-22T10:48:00Z">
            <w:rPr>
              <w:rFonts w:ascii="Arial Unicode MS" w:hAnsi="Arial Unicode MS"/>
              <w:sz w:val="26"/>
              <w:szCs w:val="26"/>
            </w:rPr>
          </w:rPrChange>
        </w:rPr>
        <w:t>Notwithstanding the above, the Board shall not take part in the day-to-day activities of the Party at any level.</w:t>
      </w:r>
    </w:p>
    <w:p w14:paraId="1865D9F8" w14:textId="77777777" w:rsidR="00AA30FD" w:rsidRPr="00975333" w:rsidRDefault="00AA30FD" w:rsidP="00AA30FD">
      <w:pPr>
        <w:pStyle w:val="ListParagraph"/>
        <w:numPr>
          <w:ilvl w:val="0"/>
          <w:numId w:val="93"/>
        </w:numPr>
        <w:jc w:val="both"/>
        <w:rPr>
          <w:rFonts w:ascii="Arial" w:hAnsi="Arial" w:cs="Arial"/>
          <w:sz w:val="26"/>
          <w:szCs w:val="26"/>
          <w:rPrChange w:id="3530" w:author="Kola Akinwale" w:date="2021-11-22T10:48:00Z">
            <w:rPr>
              <w:rFonts w:ascii="Arial Unicode MS" w:hAnsi="Arial Unicode MS"/>
              <w:sz w:val="26"/>
              <w:szCs w:val="26"/>
            </w:rPr>
          </w:rPrChange>
        </w:rPr>
      </w:pPr>
      <w:r w:rsidRPr="00975333">
        <w:rPr>
          <w:rFonts w:ascii="Arial" w:hAnsi="Arial" w:cs="Arial"/>
          <w:sz w:val="26"/>
          <w:szCs w:val="26"/>
          <w:rPrChange w:id="3531" w:author="Kola Akinwale" w:date="2021-11-22T10:48:00Z">
            <w:rPr>
              <w:rFonts w:ascii="Arial Unicode MS" w:hAnsi="Arial Unicode MS"/>
              <w:sz w:val="26"/>
              <w:szCs w:val="26"/>
            </w:rPr>
          </w:rPrChange>
        </w:rPr>
        <w:t>Members of the Board of Patrons can attend any meeting of any Organ of the Party except the National Caucus, but shall have no voting right at any meeting except in the Board of Patrons’ meeting and the National Convention.</w:t>
      </w:r>
    </w:p>
    <w:p w14:paraId="1667B98A" w14:textId="77777777" w:rsidR="00AA30FD" w:rsidRPr="00975333" w:rsidRDefault="00AA30FD" w:rsidP="00AA30FD">
      <w:pPr>
        <w:pStyle w:val="ListParagraph"/>
        <w:numPr>
          <w:ilvl w:val="0"/>
          <w:numId w:val="93"/>
        </w:numPr>
        <w:jc w:val="both"/>
        <w:rPr>
          <w:rFonts w:ascii="Arial" w:hAnsi="Arial" w:cs="Arial"/>
          <w:sz w:val="26"/>
          <w:szCs w:val="26"/>
          <w:rPrChange w:id="3532" w:author="Kola Akinwale" w:date="2021-11-22T10:48:00Z">
            <w:rPr>
              <w:rFonts w:ascii="Arial Unicode MS" w:hAnsi="Arial Unicode MS"/>
              <w:sz w:val="26"/>
              <w:szCs w:val="26"/>
            </w:rPr>
          </w:rPrChange>
        </w:rPr>
      </w:pPr>
      <w:r w:rsidRPr="00975333">
        <w:rPr>
          <w:rFonts w:ascii="Arial" w:hAnsi="Arial" w:cs="Arial"/>
          <w:sz w:val="26"/>
          <w:szCs w:val="26"/>
          <w:rPrChange w:id="3533" w:author="Kola Akinwale" w:date="2021-11-22T10:48:00Z">
            <w:rPr>
              <w:rFonts w:ascii="Arial Unicode MS" w:hAnsi="Arial Unicode MS"/>
              <w:sz w:val="26"/>
              <w:szCs w:val="26"/>
            </w:rPr>
          </w:rPrChange>
        </w:rPr>
        <w:t>The Chairman and Secretary of the Board shall be members of the National Executive Committee.</w:t>
      </w:r>
    </w:p>
    <w:p w14:paraId="2445B0B0" w14:textId="77777777" w:rsidR="00AA30FD" w:rsidRPr="00975333" w:rsidRDefault="00AA30FD" w:rsidP="00AA30FD">
      <w:pPr>
        <w:pStyle w:val="ListParagraph"/>
        <w:numPr>
          <w:ilvl w:val="0"/>
          <w:numId w:val="93"/>
        </w:numPr>
        <w:jc w:val="both"/>
        <w:rPr>
          <w:rFonts w:ascii="Arial" w:hAnsi="Arial" w:cs="Arial"/>
          <w:sz w:val="26"/>
          <w:szCs w:val="26"/>
          <w:rPrChange w:id="3534" w:author="Kola Akinwale" w:date="2021-11-22T10:48:00Z">
            <w:rPr>
              <w:rFonts w:ascii="Arial Unicode MS" w:hAnsi="Arial Unicode MS"/>
              <w:sz w:val="26"/>
              <w:szCs w:val="26"/>
            </w:rPr>
          </w:rPrChange>
        </w:rPr>
      </w:pPr>
      <w:r w:rsidRPr="00975333">
        <w:rPr>
          <w:rFonts w:ascii="Arial" w:hAnsi="Arial" w:cs="Arial"/>
          <w:sz w:val="26"/>
          <w:szCs w:val="26"/>
          <w:rPrChange w:id="3535" w:author="Kola Akinwale" w:date="2021-11-22T10:48:00Z">
            <w:rPr>
              <w:rFonts w:ascii="Arial Unicode MS" w:hAnsi="Arial Unicode MS"/>
              <w:sz w:val="26"/>
              <w:szCs w:val="26"/>
            </w:rPr>
          </w:rPrChange>
        </w:rPr>
        <w:t>A Patron may be removed from office by a resolution at the National Convention on the ground of infirmity or grievous misconduct.</w:t>
      </w:r>
    </w:p>
    <w:p w14:paraId="20980357" w14:textId="77777777" w:rsidR="00AA30FD" w:rsidRPr="00975333" w:rsidRDefault="00AA30FD" w:rsidP="00AA30FD">
      <w:pPr>
        <w:pStyle w:val="ListParagraph"/>
        <w:numPr>
          <w:ilvl w:val="0"/>
          <w:numId w:val="93"/>
        </w:numPr>
        <w:jc w:val="both"/>
        <w:rPr>
          <w:rFonts w:ascii="Arial" w:hAnsi="Arial" w:cs="Arial"/>
          <w:sz w:val="26"/>
          <w:szCs w:val="26"/>
          <w:rPrChange w:id="3536" w:author="Kola Akinwale" w:date="2021-11-22T10:48:00Z">
            <w:rPr>
              <w:rFonts w:ascii="Arial Unicode MS" w:hAnsi="Arial Unicode MS"/>
              <w:sz w:val="26"/>
              <w:szCs w:val="26"/>
            </w:rPr>
          </w:rPrChange>
        </w:rPr>
      </w:pPr>
      <w:r w:rsidRPr="00975333">
        <w:rPr>
          <w:rFonts w:ascii="Arial" w:hAnsi="Arial" w:cs="Arial"/>
          <w:sz w:val="26"/>
          <w:szCs w:val="26"/>
          <w:rPrChange w:id="3537" w:author="Kola Akinwale" w:date="2021-11-22T10:48:00Z">
            <w:rPr>
              <w:rFonts w:ascii="Arial Unicode MS" w:hAnsi="Arial Unicode MS"/>
              <w:sz w:val="26"/>
              <w:szCs w:val="26"/>
            </w:rPr>
          </w:rPrChange>
        </w:rPr>
        <w:t>A Patron may resign his membership of the Board by tendering a letter to that effect to the Chairman.</w:t>
      </w:r>
    </w:p>
    <w:p w14:paraId="02C4EB50" w14:textId="77777777" w:rsidR="00AA30FD" w:rsidRPr="00975333" w:rsidRDefault="00AA30FD" w:rsidP="00AA30FD">
      <w:pPr>
        <w:pStyle w:val="ListParagraph"/>
        <w:numPr>
          <w:ilvl w:val="0"/>
          <w:numId w:val="93"/>
        </w:numPr>
        <w:jc w:val="both"/>
        <w:rPr>
          <w:rFonts w:ascii="Arial" w:hAnsi="Arial" w:cs="Arial"/>
          <w:sz w:val="26"/>
          <w:szCs w:val="26"/>
          <w:rPrChange w:id="3538" w:author="Kola Akinwale" w:date="2021-11-22T10:48:00Z">
            <w:rPr>
              <w:rFonts w:ascii="Arial Unicode MS" w:hAnsi="Arial Unicode MS"/>
              <w:sz w:val="26"/>
              <w:szCs w:val="26"/>
            </w:rPr>
          </w:rPrChange>
        </w:rPr>
      </w:pPr>
      <w:r w:rsidRPr="00975333">
        <w:rPr>
          <w:rFonts w:ascii="Arial" w:hAnsi="Arial" w:cs="Arial"/>
          <w:sz w:val="26"/>
          <w:szCs w:val="26"/>
          <w:rPrChange w:id="3539" w:author="Kola Akinwale" w:date="2021-11-22T10:48:00Z">
            <w:rPr>
              <w:rFonts w:ascii="Arial Unicode MS" w:hAnsi="Arial Unicode MS"/>
              <w:sz w:val="26"/>
              <w:szCs w:val="26"/>
            </w:rPr>
          </w:rPrChange>
        </w:rPr>
        <w:t>In the event of any vacancy in the Board, such vacancy shall be filled by the Board of Patrons in consultation with the National Chairman subject to ratification by the National Convention.</w:t>
      </w:r>
    </w:p>
    <w:p w14:paraId="57841335" w14:textId="50E96072" w:rsidR="00AA30FD" w:rsidRDefault="00AA30FD" w:rsidP="00AA30FD">
      <w:pPr>
        <w:pStyle w:val="ListParagraph"/>
        <w:numPr>
          <w:ilvl w:val="0"/>
          <w:numId w:val="93"/>
        </w:numPr>
        <w:jc w:val="both"/>
        <w:rPr>
          <w:ins w:id="3540" w:author="Kola Akinwale" w:date="2021-11-22T10:51:00Z"/>
          <w:rFonts w:ascii="Arial" w:hAnsi="Arial" w:cs="Arial"/>
          <w:sz w:val="26"/>
          <w:szCs w:val="26"/>
        </w:rPr>
      </w:pPr>
      <w:r w:rsidRPr="00975333">
        <w:rPr>
          <w:rFonts w:ascii="Arial" w:hAnsi="Arial" w:cs="Arial"/>
          <w:sz w:val="26"/>
          <w:szCs w:val="26"/>
          <w:rPrChange w:id="3541" w:author="Kola Akinwale" w:date="2021-11-22T10:48:00Z">
            <w:rPr>
              <w:rFonts w:ascii="Arial Unicode MS" w:hAnsi="Arial Unicode MS"/>
              <w:sz w:val="26"/>
              <w:szCs w:val="26"/>
            </w:rPr>
          </w:rPrChange>
        </w:rPr>
        <w:t>The Board of Patrons shall regulate its own proceedings and shall draw up a Code of Conduct for its members.</w:t>
      </w:r>
    </w:p>
    <w:p w14:paraId="2425C823" w14:textId="77777777" w:rsidR="00B42B9A" w:rsidRPr="00975333" w:rsidRDefault="00B42B9A" w:rsidP="00B42B9A">
      <w:pPr>
        <w:pStyle w:val="ListParagraph"/>
        <w:ind w:left="788"/>
        <w:jc w:val="both"/>
        <w:rPr>
          <w:rFonts w:ascii="Arial" w:hAnsi="Arial" w:cs="Arial"/>
          <w:sz w:val="26"/>
          <w:szCs w:val="26"/>
          <w:rPrChange w:id="3542" w:author="Kola Akinwale" w:date="2021-11-22T10:48:00Z">
            <w:rPr>
              <w:rFonts w:ascii="Arial Unicode MS" w:hAnsi="Arial Unicode MS"/>
              <w:sz w:val="26"/>
              <w:szCs w:val="26"/>
            </w:rPr>
          </w:rPrChange>
        </w:rPr>
        <w:pPrChange w:id="3543" w:author="Kola Akinwale" w:date="2021-11-22T10:51:00Z">
          <w:pPr>
            <w:pStyle w:val="ListParagraph"/>
            <w:numPr>
              <w:numId w:val="93"/>
            </w:numPr>
            <w:ind w:left="788" w:hanging="360"/>
            <w:jc w:val="both"/>
          </w:pPr>
        </w:pPrChange>
      </w:pPr>
    </w:p>
    <w:p w14:paraId="00E1CC79" w14:textId="77777777" w:rsidR="00AA30FD" w:rsidRPr="00975333" w:rsidRDefault="00AA30FD" w:rsidP="00AA30FD">
      <w:pPr>
        <w:pStyle w:val="ListParagraph"/>
        <w:ind w:left="788"/>
        <w:jc w:val="both"/>
        <w:rPr>
          <w:rFonts w:ascii="Arial" w:hAnsi="Arial" w:cs="Arial"/>
          <w:sz w:val="10"/>
          <w:szCs w:val="26"/>
          <w:rPrChange w:id="3544" w:author="Kola Akinwale" w:date="2021-11-22T10:48:00Z">
            <w:rPr>
              <w:rFonts w:ascii="Arial Unicode MS" w:hAnsi="Arial Unicode MS"/>
              <w:sz w:val="10"/>
              <w:szCs w:val="26"/>
            </w:rPr>
          </w:rPrChange>
        </w:rPr>
      </w:pPr>
    </w:p>
    <w:p w14:paraId="716DFDDE" w14:textId="77777777" w:rsidR="00AA30FD" w:rsidRPr="00975333" w:rsidRDefault="00AA30FD" w:rsidP="00AA30FD">
      <w:pPr>
        <w:jc w:val="both"/>
        <w:rPr>
          <w:rFonts w:ascii="Arial" w:hAnsi="Arial" w:cs="Arial"/>
          <w:sz w:val="26"/>
          <w:szCs w:val="26"/>
          <w:rPrChange w:id="3545" w:author="Kola Akinwale" w:date="2021-11-22T10:48:00Z">
            <w:rPr>
              <w:rFonts w:ascii="Arial Unicode MS" w:hAnsi="Arial Unicode MS"/>
              <w:sz w:val="26"/>
              <w:szCs w:val="26"/>
            </w:rPr>
          </w:rPrChange>
        </w:rPr>
      </w:pPr>
      <w:r w:rsidRPr="00975333">
        <w:rPr>
          <w:rFonts w:ascii="Arial" w:hAnsi="Arial" w:cs="Arial"/>
          <w:sz w:val="26"/>
          <w:szCs w:val="26"/>
          <w:rPrChange w:id="3546" w:author="Kola Akinwale" w:date="2021-11-22T10:48:00Z">
            <w:rPr>
              <w:rFonts w:ascii="Arial Unicode MS" w:hAnsi="Arial Unicode MS"/>
              <w:sz w:val="26"/>
              <w:szCs w:val="26"/>
            </w:rPr>
          </w:rPrChange>
        </w:rPr>
        <w:t>16.</w:t>
      </w:r>
      <w:r w:rsidRPr="00975333">
        <w:rPr>
          <w:rFonts w:ascii="Arial" w:hAnsi="Arial" w:cs="Arial"/>
          <w:sz w:val="26"/>
          <w:szCs w:val="26"/>
          <w:rPrChange w:id="3547" w:author="Kola Akinwale" w:date="2021-11-22T10:48:00Z">
            <w:rPr>
              <w:rFonts w:ascii="Arial Unicode MS" w:hAnsi="Arial Unicode MS"/>
              <w:sz w:val="26"/>
              <w:szCs w:val="26"/>
            </w:rPr>
          </w:rPrChange>
        </w:rPr>
        <w:tab/>
      </w:r>
      <w:r w:rsidRPr="00B42B9A">
        <w:rPr>
          <w:rFonts w:ascii="Arial" w:hAnsi="Arial" w:cs="Arial"/>
          <w:b/>
          <w:bCs/>
          <w:sz w:val="26"/>
          <w:szCs w:val="26"/>
          <w:rPrChange w:id="3548" w:author="Kola Akinwale" w:date="2021-11-22T10:51:00Z">
            <w:rPr>
              <w:rFonts w:ascii="Arial Unicode MS" w:hAnsi="Arial Unicode MS"/>
              <w:sz w:val="26"/>
              <w:szCs w:val="26"/>
            </w:rPr>
          </w:rPrChange>
        </w:rPr>
        <w:t>Board of Trustees</w:t>
      </w:r>
    </w:p>
    <w:p w14:paraId="23B12B88" w14:textId="77777777" w:rsidR="00AA30FD" w:rsidRPr="00975333" w:rsidRDefault="00AA30FD" w:rsidP="00AA30FD">
      <w:pPr>
        <w:pStyle w:val="ListParagraph"/>
        <w:numPr>
          <w:ilvl w:val="0"/>
          <w:numId w:val="94"/>
        </w:numPr>
        <w:jc w:val="both"/>
        <w:rPr>
          <w:rFonts w:ascii="Arial" w:hAnsi="Arial" w:cs="Arial"/>
          <w:sz w:val="26"/>
          <w:szCs w:val="26"/>
          <w:rPrChange w:id="3549" w:author="Kola Akinwale" w:date="2021-11-22T10:48:00Z">
            <w:rPr>
              <w:rFonts w:ascii="Arial Unicode MS" w:hAnsi="Arial Unicode MS"/>
              <w:sz w:val="26"/>
              <w:szCs w:val="26"/>
            </w:rPr>
          </w:rPrChange>
        </w:rPr>
      </w:pPr>
      <w:r w:rsidRPr="00975333">
        <w:rPr>
          <w:rFonts w:ascii="Arial" w:hAnsi="Arial" w:cs="Arial"/>
          <w:sz w:val="26"/>
          <w:szCs w:val="26"/>
          <w:rPrChange w:id="3550" w:author="Kola Akinwale" w:date="2021-11-22T10:48:00Z">
            <w:rPr>
              <w:rFonts w:ascii="Arial Unicode MS" w:hAnsi="Arial Unicode MS"/>
              <w:sz w:val="26"/>
              <w:szCs w:val="26"/>
            </w:rPr>
          </w:rPrChange>
        </w:rPr>
        <w:t xml:space="preserve">The Board of Trustees shall play advisory role to the Party </w:t>
      </w:r>
    </w:p>
    <w:p w14:paraId="5EDFC56A" w14:textId="77777777" w:rsidR="00AA30FD" w:rsidRPr="00975333" w:rsidRDefault="00AA30FD" w:rsidP="00AA30FD">
      <w:pPr>
        <w:pStyle w:val="ListParagraph"/>
        <w:numPr>
          <w:ilvl w:val="0"/>
          <w:numId w:val="94"/>
        </w:numPr>
        <w:jc w:val="both"/>
        <w:rPr>
          <w:rFonts w:ascii="Arial" w:hAnsi="Arial" w:cs="Arial"/>
          <w:sz w:val="26"/>
          <w:szCs w:val="26"/>
          <w:rPrChange w:id="3551" w:author="Kola Akinwale" w:date="2021-11-22T10:48:00Z">
            <w:rPr>
              <w:rFonts w:ascii="Arial Unicode MS" w:hAnsi="Arial Unicode MS"/>
              <w:sz w:val="26"/>
              <w:szCs w:val="26"/>
            </w:rPr>
          </w:rPrChange>
        </w:rPr>
      </w:pPr>
      <w:r w:rsidRPr="00975333">
        <w:rPr>
          <w:rFonts w:ascii="Arial" w:hAnsi="Arial" w:cs="Arial"/>
          <w:sz w:val="26"/>
          <w:szCs w:val="26"/>
          <w:rPrChange w:id="3552" w:author="Kola Akinwale" w:date="2021-11-22T10:48:00Z">
            <w:rPr>
              <w:rFonts w:ascii="Arial Unicode MS" w:hAnsi="Arial Unicode MS"/>
              <w:sz w:val="26"/>
              <w:szCs w:val="26"/>
            </w:rPr>
          </w:rPrChange>
        </w:rPr>
        <w:t>The assets of the Party shall be vested in the Board who shall serve as the custodian of such assets.</w:t>
      </w:r>
    </w:p>
    <w:p w14:paraId="49A55883" w14:textId="77777777" w:rsidR="00AA30FD" w:rsidRPr="00975333" w:rsidRDefault="00AA30FD" w:rsidP="00AA30FD">
      <w:pPr>
        <w:pStyle w:val="ListParagraph"/>
        <w:numPr>
          <w:ilvl w:val="0"/>
          <w:numId w:val="94"/>
        </w:numPr>
        <w:jc w:val="both"/>
        <w:rPr>
          <w:rFonts w:ascii="Arial" w:hAnsi="Arial" w:cs="Arial"/>
          <w:sz w:val="26"/>
          <w:szCs w:val="26"/>
          <w:rPrChange w:id="3553" w:author="Kola Akinwale" w:date="2021-11-22T10:48:00Z">
            <w:rPr>
              <w:rFonts w:ascii="Arial Unicode MS" w:hAnsi="Arial Unicode MS"/>
              <w:sz w:val="26"/>
              <w:szCs w:val="26"/>
            </w:rPr>
          </w:rPrChange>
        </w:rPr>
      </w:pPr>
      <w:r w:rsidRPr="00975333">
        <w:rPr>
          <w:rFonts w:ascii="Arial" w:hAnsi="Arial" w:cs="Arial"/>
          <w:sz w:val="26"/>
          <w:szCs w:val="26"/>
          <w:rPrChange w:id="3554" w:author="Kola Akinwale" w:date="2021-11-22T10:48:00Z">
            <w:rPr>
              <w:rFonts w:ascii="Arial Unicode MS" w:hAnsi="Arial Unicode MS"/>
              <w:sz w:val="26"/>
              <w:szCs w:val="26"/>
            </w:rPr>
          </w:rPrChange>
        </w:rPr>
        <w:t>The Board shall have power to mediate in any intra or inter party dispute that can be resolved through alternative dispute resolution.</w:t>
      </w:r>
    </w:p>
    <w:p w14:paraId="67416DBB" w14:textId="77777777" w:rsidR="00AA30FD" w:rsidRPr="00975333" w:rsidRDefault="00AA30FD" w:rsidP="00AA30FD">
      <w:pPr>
        <w:pStyle w:val="ListParagraph"/>
        <w:numPr>
          <w:ilvl w:val="0"/>
          <w:numId w:val="94"/>
        </w:numPr>
        <w:jc w:val="both"/>
        <w:rPr>
          <w:rFonts w:ascii="Arial" w:hAnsi="Arial" w:cs="Arial"/>
          <w:sz w:val="26"/>
          <w:szCs w:val="26"/>
          <w:rPrChange w:id="3555" w:author="Kola Akinwale" w:date="2021-11-22T10:48:00Z">
            <w:rPr>
              <w:rFonts w:ascii="Arial Unicode MS" w:hAnsi="Arial Unicode MS"/>
              <w:sz w:val="26"/>
              <w:szCs w:val="26"/>
            </w:rPr>
          </w:rPrChange>
        </w:rPr>
      </w:pPr>
      <w:r w:rsidRPr="00975333">
        <w:rPr>
          <w:rFonts w:ascii="Arial" w:hAnsi="Arial" w:cs="Arial"/>
          <w:sz w:val="26"/>
          <w:szCs w:val="26"/>
          <w:rPrChange w:id="3556" w:author="Kola Akinwale" w:date="2021-11-22T10:48:00Z">
            <w:rPr>
              <w:rFonts w:ascii="Arial Unicode MS" w:hAnsi="Arial Unicode MS"/>
              <w:sz w:val="26"/>
              <w:szCs w:val="26"/>
            </w:rPr>
          </w:rPrChange>
        </w:rPr>
        <w:t>The Board shall carry out all such activities as may be referred to it by the National Convention.</w:t>
      </w:r>
    </w:p>
    <w:p w14:paraId="541B9E76" w14:textId="77777777" w:rsidR="00AA30FD" w:rsidRPr="00975333" w:rsidRDefault="00AA30FD" w:rsidP="00AA30FD">
      <w:pPr>
        <w:pStyle w:val="ListParagraph"/>
        <w:jc w:val="both"/>
        <w:rPr>
          <w:rFonts w:ascii="Arial" w:hAnsi="Arial" w:cs="Arial"/>
          <w:sz w:val="14"/>
          <w:szCs w:val="26"/>
          <w:rPrChange w:id="3557" w:author="Kola Akinwale" w:date="2021-11-22T10:48:00Z">
            <w:rPr>
              <w:rFonts w:ascii="Arial Unicode MS" w:hAnsi="Arial Unicode MS"/>
              <w:sz w:val="14"/>
              <w:szCs w:val="26"/>
            </w:rPr>
          </w:rPrChange>
        </w:rPr>
      </w:pPr>
    </w:p>
    <w:p w14:paraId="429AF48D" w14:textId="77777777" w:rsidR="00AA30FD" w:rsidRPr="00975333" w:rsidRDefault="00AA30FD" w:rsidP="00AA30FD">
      <w:pPr>
        <w:pStyle w:val="ListParagraph"/>
        <w:numPr>
          <w:ilvl w:val="0"/>
          <w:numId w:val="94"/>
        </w:numPr>
        <w:jc w:val="both"/>
        <w:rPr>
          <w:rFonts w:ascii="Arial" w:hAnsi="Arial" w:cs="Arial"/>
          <w:b/>
          <w:sz w:val="26"/>
          <w:szCs w:val="26"/>
          <w:rPrChange w:id="3558" w:author="Kola Akinwale" w:date="2021-11-22T10:48:00Z">
            <w:rPr>
              <w:rFonts w:ascii="Arial Unicode MS" w:hAnsi="Arial Unicode MS"/>
              <w:b/>
              <w:sz w:val="26"/>
              <w:szCs w:val="26"/>
            </w:rPr>
          </w:rPrChange>
        </w:rPr>
      </w:pPr>
      <w:r w:rsidRPr="00975333">
        <w:rPr>
          <w:rFonts w:ascii="Arial" w:hAnsi="Arial" w:cs="Arial"/>
          <w:b/>
          <w:sz w:val="26"/>
          <w:szCs w:val="26"/>
          <w:rPrChange w:id="3559" w:author="Kola Akinwale" w:date="2021-11-22T10:48:00Z">
            <w:rPr>
              <w:rFonts w:ascii="Arial Unicode MS" w:hAnsi="Arial Unicode MS"/>
              <w:b/>
              <w:sz w:val="26"/>
              <w:szCs w:val="26"/>
            </w:rPr>
          </w:rPrChange>
        </w:rPr>
        <w:t>The Board of Trustees shall:</w:t>
      </w:r>
    </w:p>
    <w:p w14:paraId="4DA49D56" w14:textId="77777777" w:rsidR="00AA30FD" w:rsidRPr="00975333" w:rsidRDefault="00AA30FD" w:rsidP="00AA30FD">
      <w:pPr>
        <w:pStyle w:val="ListParagraph"/>
        <w:numPr>
          <w:ilvl w:val="2"/>
          <w:numId w:val="68"/>
        </w:numPr>
        <w:autoSpaceDE w:val="0"/>
        <w:autoSpaceDN w:val="0"/>
        <w:adjustRightInd w:val="0"/>
        <w:ind w:left="1418" w:hanging="425"/>
        <w:jc w:val="both"/>
        <w:rPr>
          <w:rFonts w:ascii="Arial" w:hAnsi="Arial" w:cs="Arial"/>
          <w:b/>
          <w:sz w:val="26"/>
          <w:szCs w:val="26"/>
          <w:rPrChange w:id="3560" w:author="Kola Akinwale" w:date="2021-11-22T10:48:00Z">
            <w:rPr>
              <w:rFonts w:ascii="Arial Unicode MS" w:hAnsi="Arial Unicode MS"/>
              <w:b/>
              <w:sz w:val="26"/>
              <w:szCs w:val="26"/>
            </w:rPr>
          </w:rPrChange>
        </w:rPr>
      </w:pPr>
      <w:r w:rsidRPr="00975333">
        <w:rPr>
          <w:rFonts w:ascii="Arial" w:hAnsi="Arial" w:cs="Arial"/>
          <w:b/>
          <w:sz w:val="26"/>
          <w:szCs w:val="26"/>
          <w:rPrChange w:id="3561" w:author="Kola Akinwale" w:date="2021-11-22T10:48:00Z">
            <w:rPr>
              <w:rFonts w:ascii="Arial Unicode MS" w:hAnsi="Arial Unicode MS"/>
              <w:b/>
              <w:sz w:val="26"/>
              <w:szCs w:val="26"/>
            </w:rPr>
          </w:rPrChange>
        </w:rPr>
        <w:t>Be the embodiment of the conscience, the soul and the sanctity of the Party and shall be the mirror of the highest standard of morality in the Party,</w:t>
      </w:r>
    </w:p>
    <w:p w14:paraId="3F34DD76" w14:textId="77777777" w:rsidR="00AA30FD" w:rsidRPr="00975333" w:rsidRDefault="00AA30FD" w:rsidP="00AA30FD">
      <w:pPr>
        <w:pStyle w:val="ListParagraph"/>
        <w:numPr>
          <w:ilvl w:val="2"/>
          <w:numId w:val="68"/>
        </w:numPr>
        <w:autoSpaceDE w:val="0"/>
        <w:autoSpaceDN w:val="0"/>
        <w:adjustRightInd w:val="0"/>
        <w:ind w:left="1418" w:hanging="425"/>
        <w:jc w:val="both"/>
        <w:rPr>
          <w:rFonts w:ascii="Arial" w:hAnsi="Arial" w:cs="Arial"/>
          <w:b/>
          <w:sz w:val="26"/>
          <w:szCs w:val="26"/>
          <w:rPrChange w:id="3562" w:author="Kola Akinwale" w:date="2021-11-22T10:48:00Z">
            <w:rPr>
              <w:rFonts w:ascii="Arial Unicode MS" w:hAnsi="Arial Unicode MS"/>
              <w:b/>
              <w:sz w:val="26"/>
              <w:szCs w:val="26"/>
            </w:rPr>
          </w:rPrChange>
        </w:rPr>
      </w:pPr>
      <w:r w:rsidRPr="00975333">
        <w:rPr>
          <w:rFonts w:ascii="Arial" w:hAnsi="Arial" w:cs="Arial"/>
          <w:b/>
          <w:sz w:val="26"/>
          <w:szCs w:val="26"/>
          <w:rPrChange w:id="3563" w:author="Kola Akinwale" w:date="2021-11-22T10:48:00Z">
            <w:rPr>
              <w:rFonts w:ascii="Arial Unicode MS" w:hAnsi="Arial Unicode MS"/>
              <w:b/>
              <w:sz w:val="26"/>
              <w:szCs w:val="26"/>
            </w:rPr>
          </w:rPrChange>
        </w:rPr>
        <w:t>Shall intervene in all disputes and crisis in the Party to ensure its stability at all times.</w:t>
      </w:r>
    </w:p>
    <w:p w14:paraId="6A20BCF3" w14:textId="77777777" w:rsidR="00AA30FD" w:rsidRPr="00975333" w:rsidRDefault="00AA30FD" w:rsidP="00AA30FD">
      <w:pPr>
        <w:pStyle w:val="ListParagraph"/>
        <w:numPr>
          <w:ilvl w:val="2"/>
          <w:numId w:val="68"/>
        </w:numPr>
        <w:autoSpaceDE w:val="0"/>
        <w:autoSpaceDN w:val="0"/>
        <w:adjustRightInd w:val="0"/>
        <w:ind w:left="1418" w:hanging="425"/>
        <w:jc w:val="both"/>
        <w:rPr>
          <w:rFonts w:ascii="Arial" w:hAnsi="Arial" w:cs="Arial"/>
          <w:b/>
          <w:sz w:val="26"/>
          <w:szCs w:val="26"/>
          <w:rPrChange w:id="3564" w:author="Kola Akinwale" w:date="2021-11-22T10:48:00Z">
            <w:rPr>
              <w:rFonts w:ascii="Arial Unicode MS" w:hAnsi="Arial Unicode MS"/>
              <w:b/>
              <w:sz w:val="26"/>
              <w:szCs w:val="26"/>
            </w:rPr>
          </w:rPrChange>
        </w:rPr>
      </w:pPr>
      <w:r w:rsidRPr="00975333">
        <w:rPr>
          <w:rFonts w:ascii="Arial" w:hAnsi="Arial" w:cs="Arial"/>
          <w:b/>
          <w:sz w:val="26"/>
          <w:szCs w:val="26"/>
          <w:rPrChange w:id="3565" w:author="Kola Akinwale" w:date="2021-11-22T10:48:00Z">
            <w:rPr>
              <w:rFonts w:ascii="Arial Unicode MS" w:hAnsi="Arial Unicode MS"/>
              <w:b/>
              <w:sz w:val="26"/>
              <w:szCs w:val="26"/>
            </w:rPr>
          </w:rPrChange>
        </w:rPr>
        <w:t>Hold all the properties of the Party in trust for the Party and shall serve as custodian of such assets.</w:t>
      </w:r>
    </w:p>
    <w:p w14:paraId="04FDA241" w14:textId="77777777" w:rsidR="00AA30FD" w:rsidRPr="00975333" w:rsidRDefault="00AA30FD" w:rsidP="00AA30FD">
      <w:pPr>
        <w:pStyle w:val="ListParagraph"/>
        <w:numPr>
          <w:ilvl w:val="2"/>
          <w:numId w:val="68"/>
        </w:numPr>
        <w:autoSpaceDE w:val="0"/>
        <w:autoSpaceDN w:val="0"/>
        <w:adjustRightInd w:val="0"/>
        <w:ind w:left="1418" w:hanging="425"/>
        <w:jc w:val="both"/>
        <w:rPr>
          <w:rFonts w:ascii="Arial" w:hAnsi="Arial" w:cs="Arial"/>
          <w:b/>
          <w:sz w:val="26"/>
          <w:szCs w:val="26"/>
          <w:rPrChange w:id="3566" w:author="Kola Akinwale" w:date="2021-11-22T10:48:00Z">
            <w:rPr>
              <w:rFonts w:ascii="Arial Unicode MS" w:hAnsi="Arial Unicode MS"/>
              <w:b/>
              <w:sz w:val="26"/>
              <w:szCs w:val="26"/>
            </w:rPr>
          </w:rPrChange>
        </w:rPr>
      </w:pPr>
      <w:r w:rsidRPr="00975333">
        <w:rPr>
          <w:rFonts w:ascii="Arial" w:hAnsi="Arial" w:cs="Arial"/>
          <w:b/>
          <w:sz w:val="26"/>
          <w:szCs w:val="26"/>
          <w:rPrChange w:id="3567" w:author="Kola Akinwale" w:date="2021-11-22T10:48:00Z">
            <w:rPr>
              <w:rFonts w:ascii="Arial Unicode MS" w:hAnsi="Arial Unicode MS"/>
              <w:b/>
              <w:sz w:val="26"/>
              <w:szCs w:val="26"/>
            </w:rPr>
          </w:rPrChange>
        </w:rPr>
        <w:t>Raise fund for the Party</w:t>
      </w:r>
    </w:p>
    <w:p w14:paraId="11464147" w14:textId="77777777" w:rsidR="00AA30FD" w:rsidRPr="00975333" w:rsidRDefault="00AA30FD" w:rsidP="00AA30FD">
      <w:pPr>
        <w:pStyle w:val="ListParagraph"/>
        <w:numPr>
          <w:ilvl w:val="2"/>
          <w:numId w:val="68"/>
        </w:numPr>
        <w:autoSpaceDE w:val="0"/>
        <w:autoSpaceDN w:val="0"/>
        <w:adjustRightInd w:val="0"/>
        <w:ind w:left="1418" w:hanging="425"/>
        <w:jc w:val="both"/>
        <w:rPr>
          <w:rFonts w:ascii="Arial" w:hAnsi="Arial" w:cs="Arial"/>
          <w:b/>
          <w:sz w:val="26"/>
          <w:szCs w:val="26"/>
          <w:rPrChange w:id="3568" w:author="Kola Akinwale" w:date="2021-11-22T10:48:00Z">
            <w:rPr>
              <w:rFonts w:ascii="Arial Unicode MS" w:hAnsi="Arial Unicode MS"/>
              <w:b/>
              <w:sz w:val="26"/>
              <w:szCs w:val="26"/>
            </w:rPr>
          </w:rPrChange>
        </w:rPr>
      </w:pPr>
      <w:r w:rsidRPr="00975333">
        <w:rPr>
          <w:rFonts w:ascii="Arial" w:hAnsi="Arial" w:cs="Arial"/>
          <w:b/>
          <w:sz w:val="26"/>
          <w:szCs w:val="26"/>
          <w:rPrChange w:id="3569" w:author="Kola Akinwale" w:date="2021-11-22T10:48:00Z">
            <w:rPr>
              <w:rFonts w:ascii="Arial Unicode MS" w:hAnsi="Arial Unicode MS"/>
              <w:b/>
              <w:sz w:val="26"/>
              <w:szCs w:val="26"/>
            </w:rPr>
          </w:rPrChange>
        </w:rPr>
        <w:t>Render advice and initiate policies for the Party.</w:t>
      </w:r>
    </w:p>
    <w:p w14:paraId="4F42F3F8" w14:textId="77777777" w:rsidR="00AA30FD" w:rsidRPr="00975333" w:rsidRDefault="00AA30FD" w:rsidP="00AA30FD">
      <w:pPr>
        <w:pStyle w:val="ListParagraph"/>
        <w:numPr>
          <w:ilvl w:val="2"/>
          <w:numId w:val="68"/>
        </w:numPr>
        <w:autoSpaceDE w:val="0"/>
        <w:autoSpaceDN w:val="0"/>
        <w:adjustRightInd w:val="0"/>
        <w:ind w:left="1418" w:hanging="425"/>
        <w:jc w:val="both"/>
        <w:rPr>
          <w:rFonts w:ascii="Arial" w:hAnsi="Arial" w:cs="Arial"/>
          <w:b/>
          <w:sz w:val="26"/>
          <w:szCs w:val="26"/>
          <w:rPrChange w:id="3570" w:author="Kola Akinwale" w:date="2021-11-22T10:48:00Z">
            <w:rPr>
              <w:rFonts w:ascii="Arial Unicode MS" w:hAnsi="Arial Unicode MS"/>
              <w:b/>
              <w:sz w:val="26"/>
              <w:szCs w:val="26"/>
            </w:rPr>
          </w:rPrChange>
        </w:rPr>
      </w:pPr>
      <w:r w:rsidRPr="00975333">
        <w:rPr>
          <w:rFonts w:ascii="Arial" w:hAnsi="Arial" w:cs="Arial"/>
          <w:b/>
          <w:sz w:val="26"/>
          <w:szCs w:val="26"/>
          <w:rPrChange w:id="3571" w:author="Kola Akinwale" w:date="2021-11-22T10:48:00Z">
            <w:rPr>
              <w:rFonts w:ascii="Arial Unicode MS" w:hAnsi="Arial Unicode MS"/>
              <w:b/>
              <w:sz w:val="26"/>
              <w:szCs w:val="26"/>
            </w:rPr>
          </w:rPrChange>
        </w:rPr>
        <w:t>Act as Mediators when called upon by the Executive.</w:t>
      </w:r>
    </w:p>
    <w:p w14:paraId="56964D41" w14:textId="77777777" w:rsidR="00AA30FD" w:rsidRPr="00975333" w:rsidRDefault="00AA30FD" w:rsidP="00AA30FD">
      <w:pPr>
        <w:pStyle w:val="ListParagraph"/>
        <w:numPr>
          <w:ilvl w:val="2"/>
          <w:numId w:val="68"/>
        </w:numPr>
        <w:autoSpaceDE w:val="0"/>
        <w:autoSpaceDN w:val="0"/>
        <w:adjustRightInd w:val="0"/>
        <w:ind w:left="1418" w:hanging="425"/>
        <w:jc w:val="both"/>
        <w:rPr>
          <w:rFonts w:ascii="Arial" w:hAnsi="Arial" w:cs="Arial"/>
          <w:b/>
          <w:sz w:val="26"/>
          <w:szCs w:val="26"/>
          <w:rPrChange w:id="3572" w:author="Kola Akinwale" w:date="2021-11-22T10:48:00Z">
            <w:rPr>
              <w:rFonts w:ascii="Arial Unicode MS" w:hAnsi="Arial Unicode MS"/>
              <w:b/>
              <w:sz w:val="26"/>
              <w:szCs w:val="26"/>
            </w:rPr>
          </w:rPrChange>
        </w:rPr>
      </w:pPr>
      <w:r w:rsidRPr="00975333">
        <w:rPr>
          <w:rFonts w:ascii="Arial" w:hAnsi="Arial" w:cs="Arial"/>
          <w:b/>
          <w:sz w:val="26"/>
          <w:szCs w:val="26"/>
          <w:rPrChange w:id="3573" w:author="Kola Akinwale" w:date="2021-11-22T10:48:00Z">
            <w:rPr>
              <w:rFonts w:ascii="Arial Unicode MS" w:hAnsi="Arial Unicode MS"/>
              <w:b/>
              <w:sz w:val="26"/>
              <w:szCs w:val="26"/>
            </w:rPr>
          </w:rPrChange>
        </w:rPr>
        <w:t>Promote reconciliation, encourage and facilitate the settlement of disputes in an amicable manner among members of the Party.</w:t>
      </w:r>
    </w:p>
    <w:p w14:paraId="5F1EA07C" w14:textId="77777777" w:rsidR="00AA30FD" w:rsidRPr="00975333" w:rsidRDefault="00AA30FD" w:rsidP="00AA30FD">
      <w:pPr>
        <w:pStyle w:val="ListParagraph"/>
        <w:numPr>
          <w:ilvl w:val="2"/>
          <w:numId w:val="68"/>
        </w:numPr>
        <w:autoSpaceDE w:val="0"/>
        <w:autoSpaceDN w:val="0"/>
        <w:adjustRightInd w:val="0"/>
        <w:ind w:left="1418" w:hanging="425"/>
        <w:jc w:val="both"/>
        <w:rPr>
          <w:rFonts w:ascii="Arial" w:hAnsi="Arial" w:cs="Arial"/>
          <w:b/>
          <w:sz w:val="26"/>
          <w:szCs w:val="26"/>
          <w:rPrChange w:id="3574" w:author="Kola Akinwale" w:date="2021-11-22T10:48:00Z">
            <w:rPr>
              <w:rFonts w:ascii="Arial Unicode MS" w:hAnsi="Arial Unicode MS"/>
              <w:b/>
              <w:sz w:val="26"/>
              <w:szCs w:val="26"/>
            </w:rPr>
          </w:rPrChange>
        </w:rPr>
      </w:pPr>
      <w:r w:rsidRPr="00975333">
        <w:rPr>
          <w:rFonts w:ascii="Arial" w:hAnsi="Arial" w:cs="Arial"/>
          <w:b/>
          <w:sz w:val="26"/>
          <w:szCs w:val="26"/>
          <w:rPrChange w:id="3575" w:author="Kola Akinwale" w:date="2021-11-22T10:48:00Z">
            <w:rPr>
              <w:rFonts w:ascii="Arial Unicode MS" w:hAnsi="Arial Unicode MS"/>
              <w:b/>
              <w:sz w:val="26"/>
              <w:szCs w:val="26"/>
            </w:rPr>
          </w:rPrChange>
        </w:rPr>
        <w:t>The Board of Trustees shall be at liberty to elect its Chairman, Secretary and other executives to serve for a period of only 5 years.</w:t>
      </w:r>
    </w:p>
    <w:p w14:paraId="34FFA823" w14:textId="77777777" w:rsidR="00AA30FD" w:rsidRPr="00975333" w:rsidRDefault="00AA30FD" w:rsidP="00AA30FD">
      <w:pPr>
        <w:pStyle w:val="ListParagraph"/>
        <w:numPr>
          <w:ilvl w:val="2"/>
          <w:numId w:val="68"/>
        </w:numPr>
        <w:autoSpaceDE w:val="0"/>
        <w:autoSpaceDN w:val="0"/>
        <w:adjustRightInd w:val="0"/>
        <w:ind w:left="1418" w:hanging="425"/>
        <w:jc w:val="both"/>
        <w:rPr>
          <w:rFonts w:ascii="Arial" w:hAnsi="Arial" w:cs="Arial"/>
          <w:b/>
          <w:sz w:val="26"/>
          <w:szCs w:val="26"/>
          <w:rPrChange w:id="3576" w:author="Kola Akinwale" w:date="2021-11-22T10:48:00Z">
            <w:rPr>
              <w:rFonts w:ascii="Arial Unicode MS" w:hAnsi="Arial Unicode MS"/>
              <w:b/>
              <w:sz w:val="26"/>
              <w:szCs w:val="26"/>
            </w:rPr>
          </w:rPrChange>
        </w:rPr>
      </w:pPr>
      <w:r w:rsidRPr="00975333">
        <w:rPr>
          <w:rFonts w:ascii="Arial" w:hAnsi="Arial" w:cs="Arial"/>
          <w:b/>
          <w:sz w:val="26"/>
          <w:szCs w:val="26"/>
          <w:rPrChange w:id="3577" w:author="Kola Akinwale" w:date="2021-11-22T10:48:00Z">
            <w:rPr>
              <w:rFonts w:ascii="Arial Unicode MS" w:hAnsi="Arial Unicode MS"/>
              <w:b/>
              <w:sz w:val="26"/>
              <w:szCs w:val="26"/>
            </w:rPr>
          </w:rPrChange>
        </w:rPr>
        <w:t>A Trustee shall hold office for a period of five years and shall be eligible for re-election for another period of five years.</w:t>
      </w:r>
    </w:p>
    <w:p w14:paraId="4EE2208E" w14:textId="120BBFB9" w:rsidR="00AA30FD" w:rsidRDefault="00AA30FD" w:rsidP="00AA30FD">
      <w:pPr>
        <w:pStyle w:val="ListParagraph"/>
        <w:numPr>
          <w:ilvl w:val="2"/>
          <w:numId w:val="68"/>
        </w:numPr>
        <w:autoSpaceDE w:val="0"/>
        <w:autoSpaceDN w:val="0"/>
        <w:adjustRightInd w:val="0"/>
        <w:ind w:left="1418" w:hanging="425"/>
        <w:jc w:val="both"/>
        <w:rPr>
          <w:ins w:id="3578" w:author="Kola Akinwale" w:date="2021-11-22T10:50:00Z"/>
          <w:rFonts w:ascii="Arial" w:hAnsi="Arial" w:cs="Arial"/>
          <w:b/>
          <w:sz w:val="26"/>
          <w:szCs w:val="26"/>
        </w:rPr>
      </w:pPr>
      <w:r w:rsidRPr="00975333">
        <w:rPr>
          <w:rFonts w:ascii="Arial" w:hAnsi="Arial" w:cs="Arial"/>
          <w:b/>
          <w:sz w:val="26"/>
          <w:szCs w:val="26"/>
          <w:rPrChange w:id="3579" w:author="Kola Akinwale" w:date="2021-11-22T10:48:00Z">
            <w:rPr>
              <w:rFonts w:ascii="Arial Unicode MS" w:hAnsi="Arial Unicode MS"/>
              <w:b/>
              <w:sz w:val="26"/>
              <w:szCs w:val="26"/>
            </w:rPr>
          </w:rPrChange>
        </w:rPr>
        <w:t>The Board shall regulate its own proceedings and shall draw up its code of conduct to be observed by its members.</w:t>
      </w:r>
    </w:p>
    <w:p w14:paraId="67C6CE68" w14:textId="77777777" w:rsidR="00B42B9A" w:rsidRPr="00975333" w:rsidRDefault="00B42B9A" w:rsidP="00B42B9A">
      <w:pPr>
        <w:pStyle w:val="ListParagraph"/>
        <w:autoSpaceDE w:val="0"/>
        <w:autoSpaceDN w:val="0"/>
        <w:adjustRightInd w:val="0"/>
        <w:ind w:left="1418"/>
        <w:jc w:val="both"/>
        <w:rPr>
          <w:rFonts w:ascii="Arial" w:hAnsi="Arial" w:cs="Arial"/>
          <w:b/>
          <w:sz w:val="26"/>
          <w:szCs w:val="26"/>
          <w:rPrChange w:id="3580" w:author="Kola Akinwale" w:date="2021-11-22T10:48:00Z">
            <w:rPr>
              <w:rFonts w:ascii="Arial Unicode MS" w:hAnsi="Arial Unicode MS"/>
              <w:b/>
              <w:sz w:val="26"/>
              <w:szCs w:val="26"/>
            </w:rPr>
          </w:rPrChange>
        </w:rPr>
        <w:pPrChange w:id="3581" w:author="Kola Akinwale" w:date="2021-11-22T10:51:00Z">
          <w:pPr>
            <w:pStyle w:val="ListParagraph"/>
            <w:numPr>
              <w:ilvl w:val="2"/>
              <w:numId w:val="68"/>
            </w:numPr>
            <w:autoSpaceDE w:val="0"/>
            <w:autoSpaceDN w:val="0"/>
            <w:adjustRightInd w:val="0"/>
            <w:ind w:left="1418" w:hanging="425"/>
            <w:jc w:val="both"/>
          </w:pPr>
        </w:pPrChange>
      </w:pPr>
    </w:p>
    <w:p w14:paraId="5407B942" w14:textId="77777777" w:rsidR="00AA30FD" w:rsidRPr="00975333" w:rsidRDefault="00AA30FD" w:rsidP="00AA30FD">
      <w:pPr>
        <w:pStyle w:val="ListParagraph"/>
        <w:jc w:val="both"/>
        <w:rPr>
          <w:rFonts w:ascii="Arial" w:hAnsi="Arial" w:cs="Arial"/>
          <w:sz w:val="10"/>
          <w:szCs w:val="26"/>
          <w:rPrChange w:id="3582" w:author="Kola Akinwale" w:date="2021-11-22T10:48:00Z">
            <w:rPr>
              <w:rFonts w:ascii="Arial Unicode MS" w:hAnsi="Arial Unicode MS"/>
              <w:sz w:val="10"/>
              <w:szCs w:val="26"/>
            </w:rPr>
          </w:rPrChange>
        </w:rPr>
      </w:pPr>
    </w:p>
    <w:p w14:paraId="475AF25E" w14:textId="77777777" w:rsidR="00AA30FD" w:rsidRPr="00975333" w:rsidRDefault="00AA30FD" w:rsidP="00AA30FD">
      <w:pPr>
        <w:jc w:val="both"/>
        <w:rPr>
          <w:rFonts w:ascii="Arial" w:hAnsi="Arial" w:cs="Arial"/>
          <w:b/>
          <w:sz w:val="26"/>
          <w:szCs w:val="26"/>
          <w:rPrChange w:id="3583" w:author="Kola Akinwale" w:date="2021-11-22T10:48:00Z">
            <w:rPr>
              <w:rFonts w:ascii="Arial Unicode MS" w:hAnsi="Arial Unicode MS"/>
              <w:b/>
              <w:sz w:val="26"/>
              <w:szCs w:val="26"/>
            </w:rPr>
          </w:rPrChange>
        </w:rPr>
      </w:pPr>
      <w:r w:rsidRPr="00975333">
        <w:rPr>
          <w:rFonts w:ascii="Arial" w:hAnsi="Arial" w:cs="Arial"/>
          <w:sz w:val="26"/>
          <w:szCs w:val="26"/>
          <w:rPrChange w:id="3584" w:author="Kola Akinwale" w:date="2021-11-22T10:48:00Z">
            <w:rPr>
              <w:rFonts w:ascii="Arial Unicode MS" w:hAnsi="Arial Unicode MS"/>
              <w:sz w:val="26"/>
              <w:szCs w:val="26"/>
            </w:rPr>
          </w:rPrChange>
        </w:rPr>
        <w:t>17.</w:t>
      </w:r>
      <w:r w:rsidRPr="00975333">
        <w:rPr>
          <w:rFonts w:ascii="Arial" w:hAnsi="Arial" w:cs="Arial"/>
          <w:sz w:val="26"/>
          <w:szCs w:val="26"/>
          <w:rPrChange w:id="3585" w:author="Kola Akinwale" w:date="2021-11-22T10:48:00Z">
            <w:rPr>
              <w:rFonts w:ascii="Arial Unicode MS" w:hAnsi="Arial Unicode MS"/>
              <w:sz w:val="26"/>
              <w:szCs w:val="26"/>
            </w:rPr>
          </w:rPrChange>
        </w:rPr>
        <w:tab/>
      </w:r>
      <w:r w:rsidRPr="00B42B9A">
        <w:rPr>
          <w:rFonts w:ascii="Arial" w:hAnsi="Arial" w:cs="Arial"/>
          <w:b/>
          <w:bCs/>
          <w:sz w:val="26"/>
          <w:szCs w:val="26"/>
          <w:rPrChange w:id="3586" w:author="Kola Akinwale" w:date="2021-11-22T10:51:00Z">
            <w:rPr>
              <w:rFonts w:ascii="Arial Unicode MS" w:hAnsi="Arial Unicode MS"/>
              <w:sz w:val="26"/>
              <w:szCs w:val="26"/>
            </w:rPr>
          </w:rPrChange>
        </w:rPr>
        <w:t>National Convention</w:t>
      </w:r>
    </w:p>
    <w:p w14:paraId="0710CE61" w14:textId="77777777" w:rsidR="00AA30FD" w:rsidRPr="00975333" w:rsidRDefault="00AA30FD" w:rsidP="00AA30FD">
      <w:pPr>
        <w:pStyle w:val="ListParagraph"/>
        <w:numPr>
          <w:ilvl w:val="0"/>
          <w:numId w:val="95"/>
        </w:numPr>
        <w:jc w:val="both"/>
        <w:rPr>
          <w:rFonts w:ascii="Arial" w:hAnsi="Arial" w:cs="Arial"/>
          <w:sz w:val="26"/>
          <w:szCs w:val="26"/>
          <w:rPrChange w:id="3587" w:author="Kola Akinwale" w:date="2021-11-22T10:48:00Z">
            <w:rPr>
              <w:rFonts w:ascii="Arial Unicode MS" w:hAnsi="Arial Unicode MS"/>
              <w:sz w:val="26"/>
              <w:szCs w:val="26"/>
            </w:rPr>
          </w:rPrChange>
        </w:rPr>
      </w:pPr>
      <w:r w:rsidRPr="00975333">
        <w:rPr>
          <w:rFonts w:ascii="Arial" w:hAnsi="Arial" w:cs="Arial"/>
          <w:sz w:val="26"/>
          <w:szCs w:val="26"/>
          <w:rPrChange w:id="3588" w:author="Kola Akinwale" w:date="2021-11-22T10:48:00Z">
            <w:rPr>
              <w:rFonts w:ascii="Arial Unicode MS" w:hAnsi="Arial Unicode MS"/>
              <w:sz w:val="26"/>
              <w:szCs w:val="26"/>
            </w:rPr>
          </w:rPrChange>
        </w:rPr>
        <w:t xml:space="preserve">The final authority of the Party shall vest in the National Convention. </w:t>
      </w:r>
      <w:r w:rsidRPr="00975333">
        <w:rPr>
          <w:rFonts w:ascii="Arial" w:hAnsi="Arial" w:cs="Arial"/>
          <w:sz w:val="26"/>
          <w:szCs w:val="26"/>
          <w:rPrChange w:id="3589" w:author="Kola Akinwale" w:date="2021-11-22T10:48:00Z">
            <w:rPr>
              <w:rFonts w:ascii="Arial Unicode MS" w:hAnsi="Arial Unicode MS"/>
              <w:sz w:val="26"/>
              <w:szCs w:val="26"/>
            </w:rPr>
          </w:rPrChange>
        </w:rPr>
        <w:tab/>
      </w:r>
    </w:p>
    <w:p w14:paraId="2ACA04A1" w14:textId="77777777" w:rsidR="00AA30FD" w:rsidRPr="00975333" w:rsidRDefault="00AA30FD" w:rsidP="00AA30FD">
      <w:pPr>
        <w:pStyle w:val="ListParagraph"/>
        <w:numPr>
          <w:ilvl w:val="0"/>
          <w:numId w:val="95"/>
        </w:numPr>
        <w:jc w:val="both"/>
        <w:rPr>
          <w:rFonts w:ascii="Arial" w:hAnsi="Arial" w:cs="Arial"/>
          <w:sz w:val="26"/>
          <w:szCs w:val="26"/>
          <w:rPrChange w:id="3590" w:author="Kola Akinwale" w:date="2021-11-22T10:48:00Z">
            <w:rPr>
              <w:rFonts w:ascii="Arial Unicode MS" w:hAnsi="Arial Unicode MS"/>
              <w:sz w:val="26"/>
              <w:szCs w:val="26"/>
            </w:rPr>
          </w:rPrChange>
        </w:rPr>
      </w:pPr>
      <w:r w:rsidRPr="00975333">
        <w:rPr>
          <w:rFonts w:ascii="Arial" w:hAnsi="Arial" w:cs="Arial"/>
          <w:sz w:val="26"/>
          <w:szCs w:val="26"/>
          <w:rPrChange w:id="3591" w:author="Kola Akinwale" w:date="2021-11-22T10:48:00Z">
            <w:rPr>
              <w:rFonts w:ascii="Arial Unicode MS" w:hAnsi="Arial Unicode MS"/>
              <w:sz w:val="26"/>
              <w:szCs w:val="26"/>
            </w:rPr>
          </w:rPrChange>
        </w:rPr>
        <w:t>Formulate policies and programmes for the Party</w:t>
      </w:r>
    </w:p>
    <w:p w14:paraId="23206078" w14:textId="77777777" w:rsidR="00AA30FD" w:rsidRPr="00975333" w:rsidRDefault="00AA30FD" w:rsidP="00AA30FD">
      <w:pPr>
        <w:pStyle w:val="ListParagraph"/>
        <w:numPr>
          <w:ilvl w:val="0"/>
          <w:numId w:val="95"/>
        </w:numPr>
        <w:jc w:val="both"/>
        <w:rPr>
          <w:rFonts w:ascii="Arial" w:hAnsi="Arial" w:cs="Arial"/>
          <w:sz w:val="26"/>
          <w:szCs w:val="26"/>
          <w:rPrChange w:id="3592" w:author="Kola Akinwale" w:date="2021-11-22T10:48:00Z">
            <w:rPr>
              <w:rFonts w:ascii="Arial Unicode MS" w:hAnsi="Arial Unicode MS"/>
              <w:sz w:val="26"/>
              <w:szCs w:val="26"/>
            </w:rPr>
          </w:rPrChange>
        </w:rPr>
      </w:pPr>
      <w:r w:rsidRPr="00975333">
        <w:rPr>
          <w:rFonts w:ascii="Arial" w:hAnsi="Arial" w:cs="Arial"/>
          <w:sz w:val="26"/>
          <w:szCs w:val="26"/>
          <w:rPrChange w:id="3593" w:author="Kola Akinwale" w:date="2021-11-22T10:48:00Z">
            <w:rPr>
              <w:rFonts w:ascii="Arial Unicode MS" w:hAnsi="Arial Unicode MS"/>
              <w:sz w:val="26"/>
              <w:szCs w:val="26"/>
            </w:rPr>
          </w:rPrChange>
        </w:rPr>
        <w:t>Elect or remove the National Officers of the Party</w:t>
      </w:r>
    </w:p>
    <w:p w14:paraId="2C21961D" w14:textId="77777777" w:rsidR="00AA30FD" w:rsidRPr="00975333" w:rsidRDefault="00AA30FD" w:rsidP="00AA30FD">
      <w:pPr>
        <w:pStyle w:val="ListParagraph"/>
        <w:numPr>
          <w:ilvl w:val="0"/>
          <w:numId w:val="95"/>
        </w:numPr>
        <w:jc w:val="both"/>
        <w:rPr>
          <w:rFonts w:ascii="Arial" w:hAnsi="Arial" w:cs="Arial"/>
          <w:sz w:val="26"/>
          <w:szCs w:val="26"/>
          <w:rPrChange w:id="3594" w:author="Kola Akinwale" w:date="2021-11-22T10:48:00Z">
            <w:rPr>
              <w:rFonts w:ascii="Arial Unicode MS" w:hAnsi="Arial Unicode MS"/>
              <w:sz w:val="26"/>
              <w:szCs w:val="26"/>
            </w:rPr>
          </w:rPrChange>
        </w:rPr>
      </w:pPr>
      <w:r w:rsidRPr="00975333">
        <w:rPr>
          <w:rFonts w:ascii="Arial" w:hAnsi="Arial" w:cs="Arial"/>
          <w:sz w:val="26"/>
          <w:szCs w:val="26"/>
          <w:rPrChange w:id="3595" w:author="Kola Akinwale" w:date="2021-11-22T10:48:00Z">
            <w:rPr>
              <w:rFonts w:ascii="Arial Unicode MS" w:hAnsi="Arial Unicode MS"/>
              <w:sz w:val="26"/>
              <w:szCs w:val="26"/>
            </w:rPr>
          </w:rPrChange>
        </w:rPr>
        <w:t>Receive and ratify reports from the National Executive Committee and any other Committee or organ of the Party, and shall take appropriate decisions thereon.</w:t>
      </w:r>
    </w:p>
    <w:p w14:paraId="1F88AB0E" w14:textId="77777777" w:rsidR="00AA30FD" w:rsidRPr="00975333" w:rsidRDefault="00AA30FD" w:rsidP="00AA30FD">
      <w:pPr>
        <w:pStyle w:val="ListParagraph"/>
        <w:numPr>
          <w:ilvl w:val="0"/>
          <w:numId w:val="95"/>
        </w:numPr>
        <w:jc w:val="both"/>
        <w:rPr>
          <w:rFonts w:ascii="Arial" w:hAnsi="Arial" w:cs="Arial"/>
          <w:sz w:val="26"/>
          <w:szCs w:val="26"/>
          <w:rPrChange w:id="3596" w:author="Kola Akinwale" w:date="2021-11-22T10:48:00Z">
            <w:rPr>
              <w:rFonts w:ascii="Arial Unicode MS" w:hAnsi="Arial Unicode MS"/>
              <w:sz w:val="26"/>
              <w:szCs w:val="26"/>
            </w:rPr>
          </w:rPrChange>
        </w:rPr>
      </w:pPr>
      <w:r w:rsidRPr="00975333">
        <w:rPr>
          <w:rFonts w:ascii="Arial" w:hAnsi="Arial" w:cs="Arial"/>
          <w:sz w:val="26"/>
          <w:szCs w:val="26"/>
          <w:rPrChange w:id="3597" w:author="Kola Akinwale" w:date="2021-11-22T10:48:00Z">
            <w:rPr>
              <w:rFonts w:ascii="Arial Unicode MS" w:hAnsi="Arial Unicode MS"/>
              <w:sz w:val="26"/>
              <w:szCs w:val="26"/>
            </w:rPr>
          </w:rPrChange>
        </w:rPr>
        <w:t>Elect the Presidential candidate of the Party.</w:t>
      </w:r>
    </w:p>
    <w:p w14:paraId="59170DBA" w14:textId="77777777" w:rsidR="00AA30FD" w:rsidRPr="00975333" w:rsidRDefault="00AA30FD" w:rsidP="00AA30FD">
      <w:pPr>
        <w:pStyle w:val="ListParagraph"/>
        <w:numPr>
          <w:ilvl w:val="0"/>
          <w:numId w:val="95"/>
        </w:numPr>
        <w:jc w:val="both"/>
        <w:rPr>
          <w:rFonts w:ascii="Arial" w:hAnsi="Arial" w:cs="Arial"/>
          <w:sz w:val="26"/>
          <w:szCs w:val="26"/>
          <w:rPrChange w:id="3598" w:author="Kola Akinwale" w:date="2021-11-22T10:48:00Z">
            <w:rPr>
              <w:rFonts w:ascii="Arial Unicode MS" w:hAnsi="Arial Unicode MS"/>
              <w:sz w:val="26"/>
              <w:szCs w:val="26"/>
            </w:rPr>
          </w:rPrChange>
        </w:rPr>
      </w:pPr>
      <w:r w:rsidRPr="00975333">
        <w:rPr>
          <w:rFonts w:ascii="Arial" w:hAnsi="Arial" w:cs="Arial"/>
          <w:sz w:val="26"/>
          <w:szCs w:val="26"/>
          <w:rPrChange w:id="3599" w:author="Kola Akinwale" w:date="2021-11-22T10:48:00Z">
            <w:rPr>
              <w:rFonts w:ascii="Arial Unicode MS" w:hAnsi="Arial Unicode MS"/>
              <w:sz w:val="26"/>
              <w:szCs w:val="26"/>
            </w:rPr>
          </w:rPrChange>
        </w:rPr>
        <w:t>Create, elect and appoint any committee it may deem necessary and assign to them such powers and functions as it may deem fit.</w:t>
      </w:r>
    </w:p>
    <w:p w14:paraId="64768A03" w14:textId="77777777" w:rsidR="00AA30FD" w:rsidRPr="00975333" w:rsidRDefault="00AA30FD" w:rsidP="00AA30FD">
      <w:pPr>
        <w:pStyle w:val="ListParagraph"/>
        <w:numPr>
          <w:ilvl w:val="0"/>
          <w:numId w:val="95"/>
        </w:numPr>
        <w:jc w:val="both"/>
        <w:rPr>
          <w:rFonts w:ascii="Arial" w:hAnsi="Arial" w:cs="Arial"/>
          <w:sz w:val="26"/>
          <w:szCs w:val="26"/>
          <w:rPrChange w:id="3600" w:author="Kola Akinwale" w:date="2021-11-22T10:48:00Z">
            <w:rPr>
              <w:rFonts w:ascii="Arial Unicode MS" w:hAnsi="Arial Unicode MS"/>
              <w:sz w:val="26"/>
              <w:szCs w:val="26"/>
            </w:rPr>
          </w:rPrChange>
        </w:rPr>
      </w:pPr>
      <w:r w:rsidRPr="00975333">
        <w:rPr>
          <w:rFonts w:ascii="Arial" w:hAnsi="Arial" w:cs="Arial"/>
          <w:sz w:val="26"/>
          <w:szCs w:val="26"/>
          <w:rPrChange w:id="3601" w:author="Kola Akinwale" w:date="2021-11-22T10:48:00Z">
            <w:rPr>
              <w:rFonts w:ascii="Arial Unicode MS" w:hAnsi="Arial Unicode MS"/>
              <w:sz w:val="26"/>
              <w:szCs w:val="26"/>
            </w:rPr>
          </w:rPrChange>
        </w:rPr>
        <w:t>Examine the actions taken or legislations proposed or passed by any Government, Legislative House, or Local Government Council and determine what further actions the Party should take.</w:t>
      </w:r>
    </w:p>
    <w:p w14:paraId="32996F14" w14:textId="77777777" w:rsidR="00AA30FD" w:rsidRPr="00975333" w:rsidRDefault="00AA30FD" w:rsidP="00AA30FD">
      <w:pPr>
        <w:pStyle w:val="ListParagraph"/>
        <w:numPr>
          <w:ilvl w:val="0"/>
          <w:numId w:val="95"/>
        </w:numPr>
        <w:jc w:val="both"/>
        <w:rPr>
          <w:rFonts w:ascii="Arial" w:hAnsi="Arial" w:cs="Arial"/>
          <w:sz w:val="26"/>
          <w:szCs w:val="26"/>
          <w:rPrChange w:id="3602" w:author="Kola Akinwale" w:date="2021-11-22T10:48:00Z">
            <w:rPr>
              <w:rFonts w:ascii="Arial Unicode MS" w:hAnsi="Arial Unicode MS"/>
              <w:sz w:val="26"/>
              <w:szCs w:val="26"/>
            </w:rPr>
          </w:rPrChange>
        </w:rPr>
      </w:pPr>
      <w:r w:rsidRPr="00975333">
        <w:rPr>
          <w:rFonts w:ascii="Arial" w:hAnsi="Arial" w:cs="Arial"/>
          <w:sz w:val="26"/>
          <w:szCs w:val="26"/>
          <w:rPrChange w:id="3603" w:author="Kola Akinwale" w:date="2021-11-22T10:48:00Z">
            <w:rPr>
              <w:rFonts w:ascii="Arial Unicode MS" w:hAnsi="Arial Unicode MS"/>
              <w:sz w:val="26"/>
              <w:szCs w:val="26"/>
            </w:rPr>
          </w:rPrChange>
        </w:rPr>
        <w:t>Secure at all elections the return of as many Party candidates as possible, so as to generally have control of the legislative and executive arms of Governments in the Federation.</w:t>
      </w:r>
    </w:p>
    <w:p w14:paraId="434731E0" w14:textId="77777777" w:rsidR="00AA30FD" w:rsidRPr="00975333" w:rsidRDefault="00AA30FD" w:rsidP="00AA30FD">
      <w:pPr>
        <w:pStyle w:val="ListParagraph"/>
        <w:numPr>
          <w:ilvl w:val="0"/>
          <w:numId w:val="95"/>
        </w:numPr>
        <w:jc w:val="both"/>
        <w:rPr>
          <w:rFonts w:ascii="Arial" w:hAnsi="Arial" w:cs="Arial"/>
          <w:sz w:val="26"/>
          <w:szCs w:val="26"/>
          <w:rPrChange w:id="3604" w:author="Kola Akinwale" w:date="2021-11-22T10:48:00Z">
            <w:rPr>
              <w:rFonts w:ascii="Arial Unicode MS" w:hAnsi="Arial Unicode MS"/>
              <w:sz w:val="26"/>
              <w:szCs w:val="26"/>
            </w:rPr>
          </w:rPrChange>
        </w:rPr>
      </w:pPr>
      <w:r w:rsidRPr="00975333">
        <w:rPr>
          <w:rFonts w:ascii="Arial" w:hAnsi="Arial" w:cs="Arial"/>
          <w:sz w:val="26"/>
          <w:szCs w:val="26"/>
          <w:rPrChange w:id="3605" w:author="Kola Akinwale" w:date="2021-11-22T10:48:00Z">
            <w:rPr>
              <w:rFonts w:ascii="Arial Unicode MS" w:hAnsi="Arial Unicode MS"/>
              <w:sz w:val="26"/>
              <w:szCs w:val="26"/>
            </w:rPr>
          </w:rPrChange>
        </w:rPr>
        <w:t>Consider reports from the National, State and Local Government branches of the Party and take such decisions as are necessary to protect, advance, and consolidate the gains and interest of the Party.</w:t>
      </w:r>
    </w:p>
    <w:p w14:paraId="1D512F86" w14:textId="77777777" w:rsidR="00AA30FD" w:rsidRPr="00975333" w:rsidRDefault="00AA30FD" w:rsidP="00AA30FD">
      <w:pPr>
        <w:pStyle w:val="ListParagraph"/>
        <w:numPr>
          <w:ilvl w:val="0"/>
          <w:numId w:val="95"/>
        </w:numPr>
        <w:jc w:val="both"/>
        <w:rPr>
          <w:rFonts w:ascii="Arial" w:hAnsi="Arial" w:cs="Arial"/>
          <w:sz w:val="26"/>
          <w:szCs w:val="26"/>
          <w:rPrChange w:id="3606" w:author="Kola Akinwale" w:date="2021-11-22T10:48:00Z">
            <w:rPr>
              <w:rFonts w:ascii="Arial Unicode MS" w:hAnsi="Arial Unicode MS"/>
              <w:sz w:val="26"/>
              <w:szCs w:val="26"/>
            </w:rPr>
          </w:rPrChange>
        </w:rPr>
      </w:pPr>
      <w:r w:rsidRPr="00975333">
        <w:rPr>
          <w:rFonts w:ascii="Arial" w:hAnsi="Arial" w:cs="Arial"/>
          <w:sz w:val="26"/>
          <w:szCs w:val="26"/>
          <w:rPrChange w:id="3607" w:author="Kola Akinwale" w:date="2021-11-22T10:48:00Z">
            <w:rPr>
              <w:rFonts w:ascii="Arial Unicode MS" w:hAnsi="Arial Unicode MS"/>
              <w:sz w:val="26"/>
              <w:szCs w:val="26"/>
            </w:rPr>
          </w:rPrChange>
        </w:rPr>
        <w:t>Raise adequate funds for the management and sustenance of the Party.</w:t>
      </w:r>
    </w:p>
    <w:p w14:paraId="4E98F6A7" w14:textId="77777777" w:rsidR="00AA30FD" w:rsidRPr="00975333" w:rsidRDefault="00AA30FD" w:rsidP="00AA30FD">
      <w:pPr>
        <w:pStyle w:val="ListParagraph"/>
        <w:numPr>
          <w:ilvl w:val="0"/>
          <w:numId w:val="95"/>
        </w:numPr>
        <w:jc w:val="both"/>
        <w:rPr>
          <w:rFonts w:ascii="Arial" w:hAnsi="Arial" w:cs="Arial"/>
          <w:sz w:val="26"/>
          <w:szCs w:val="26"/>
          <w:rPrChange w:id="3608" w:author="Kola Akinwale" w:date="2021-11-22T10:48:00Z">
            <w:rPr>
              <w:rFonts w:ascii="Arial Unicode MS" w:hAnsi="Arial Unicode MS"/>
              <w:sz w:val="26"/>
              <w:szCs w:val="26"/>
            </w:rPr>
          </w:rPrChange>
        </w:rPr>
      </w:pPr>
      <w:r w:rsidRPr="00975333">
        <w:rPr>
          <w:rFonts w:ascii="Arial" w:hAnsi="Arial" w:cs="Arial"/>
          <w:sz w:val="26"/>
          <w:szCs w:val="26"/>
          <w:rPrChange w:id="3609" w:author="Kola Akinwale" w:date="2021-11-22T10:48:00Z">
            <w:rPr>
              <w:rFonts w:ascii="Arial Unicode MS" w:hAnsi="Arial Unicode MS"/>
              <w:sz w:val="26"/>
              <w:szCs w:val="26"/>
            </w:rPr>
          </w:rPrChange>
        </w:rPr>
        <w:lastRenderedPageBreak/>
        <w:t>Exercise control and take disciplinary actions on all organs, officers and members of the Party and determine appeals brought before it by any member or Organ of the Party.</w:t>
      </w:r>
    </w:p>
    <w:p w14:paraId="5D3B4FBD" w14:textId="77777777" w:rsidR="00AA30FD" w:rsidRPr="00975333" w:rsidRDefault="00AA30FD" w:rsidP="00AA30FD">
      <w:pPr>
        <w:pStyle w:val="ListParagraph"/>
        <w:numPr>
          <w:ilvl w:val="0"/>
          <w:numId w:val="95"/>
        </w:numPr>
        <w:jc w:val="both"/>
        <w:rPr>
          <w:rFonts w:ascii="Arial" w:hAnsi="Arial" w:cs="Arial"/>
          <w:sz w:val="26"/>
          <w:szCs w:val="26"/>
          <w:rPrChange w:id="3610" w:author="Kola Akinwale" w:date="2021-11-22T10:48:00Z">
            <w:rPr>
              <w:rFonts w:ascii="Arial Unicode MS" w:hAnsi="Arial Unicode MS"/>
              <w:sz w:val="26"/>
              <w:szCs w:val="26"/>
            </w:rPr>
          </w:rPrChange>
        </w:rPr>
      </w:pPr>
      <w:r w:rsidRPr="00975333">
        <w:rPr>
          <w:rFonts w:ascii="Arial" w:hAnsi="Arial" w:cs="Arial"/>
          <w:sz w:val="26"/>
          <w:szCs w:val="26"/>
          <w:rPrChange w:id="3611" w:author="Kola Akinwale" w:date="2021-11-22T10:48:00Z">
            <w:rPr>
              <w:rFonts w:ascii="Arial Unicode MS" w:hAnsi="Arial Unicode MS"/>
              <w:sz w:val="26"/>
              <w:szCs w:val="26"/>
            </w:rPr>
          </w:rPrChange>
        </w:rPr>
        <w:t>Ratify the report of any standing committee set up by the National Executive Committee.</w:t>
      </w:r>
    </w:p>
    <w:p w14:paraId="476EF527" w14:textId="77777777" w:rsidR="00AA30FD" w:rsidRPr="00975333" w:rsidRDefault="00AA30FD" w:rsidP="00AA30FD">
      <w:pPr>
        <w:pStyle w:val="ListParagraph"/>
        <w:numPr>
          <w:ilvl w:val="0"/>
          <w:numId w:val="95"/>
        </w:numPr>
        <w:jc w:val="both"/>
        <w:rPr>
          <w:rFonts w:ascii="Arial" w:hAnsi="Arial" w:cs="Arial"/>
          <w:sz w:val="26"/>
          <w:szCs w:val="26"/>
          <w:rPrChange w:id="3612" w:author="Kola Akinwale" w:date="2021-11-22T10:48:00Z">
            <w:rPr>
              <w:rFonts w:ascii="Arial Unicode MS" w:hAnsi="Arial Unicode MS"/>
              <w:sz w:val="26"/>
              <w:szCs w:val="26"/>
            </w:rPr>
          </w:rPrChange>
        </w:rPr>
      </w:pPr>
      <w:r w:rsidRPr="00975333">
        <w:rPr>
          <w:rFonts w:ascii="Arial" w:hAnsi="Arial" w:cs="Arial"/>
          <w:sz w:val="26"/>
          <w:szCs w:val="26"/>
          <w:rPrChange w:id="3613" w:author="Kola Akinwale" w:date="2021-11-22T10:48:00Z">
            <w:rPr>
              <w:rFonts w:ascii="Arial Unicode MS" w:hAnsi="Arial Unicode MS"/>
              <w:sz w:val="26"/>
              <w:szCs w:val="26"/>
            </w:rPr>
          </w:rPrChange>
        </w:rPr>
        <w:t xml:space="preserve">Review or amend the Constitution of the Party from time to time as the need arises </w:t>
      </w:r>
    </w:p>
    <w:p w14:paraId="06BFBDCD" w14:textId="77777777" w:rsidR="00AA30FD" w:rsidRPr="00975333" w:rsidRDefault="00AA30FD" w:rsidP="00AA30FD">
      <w:pPr>
        <w:pStyle w:val="ListParagraph"/>
        <w:numPr>
          <w:ilvl w:val="0"/>
          <w:numId w:val="95"/>
        </w:numPr>
        <w:jc w:val="both"/>
        <w:rPr>
          <w:rFonts w:ascii="Arial" w:hAnsi="Arial" w:cs="Arial"/>
          <w:sz w:val="26"/>
          <w:szCs w:val="26"/>
          <w:rPrChange w:id="3614" w:author="Kola Akinwale" w:date="2021-11-22T10:48:00Z">
            <w:rPr>
              <w:rFonts w:ascii="Arial Unicode MS" w:hAnsi="Arial Unicode MS"/>
              <w:sz w:val="26"/>
              <w:szCs w:val="26"/>
            </w:rPr>
          </w:rPrChange>
        </w:rPr>
      </w:pPr>
      <w:r w:rsidRPr="00975333">
        <w:rPr>
          <w:rFonts w:ascii="Arial" w:hAnsi="Arial" w:cs="Arial"/>
          <w:sz w:val="26"/>
          <w:szCs w:val="26"/>
          <w:rPrChange w:id="3615" w:author="Kola Akinwale" w:date="2021-11-22T10:48:00Z">
            <w:rPr>
              <w:rFonts w:ascii="Arial Unicode MS" w:hAnsi="Arial Unicode MS"/>
              <w:sz w:val="26"/>
              <w:szCs w:val="26"/>
            </w:rPr>
          </w:rPrChange>
        </w:rPr>
        <w:t>Delegate any of its powers to the National Executive Committee or to any other Organ of the Party.</w:t>
      </w:r>
    </w:p>
    <w:p w14:paraId="04E112C8" w14:textId="77777777" w:rsidR="00AA30FD" w:rsidRPr="00975333" w:rsidRDefault="00AA30FD" w:rsidP="00AA30FD">
      <w:pPr>
        <w:pStyle w:val="ListParagraph"/>
        <w:numPr>
          <w:ilvl w:val="0"/>
          <w:numId w:val="95"/>
        </w:numPr>
        <w:jc w:val="both"/>
        <w:rPr>
          <w:rFonts w:ascii="Arial" w:hAnsi="Arial" w:cs="Arial"/>
          <w:sz w:val="26"/>
          <w:szCs w:val="26"/>
          <w:rPrChange w:id="3616" w:author="Kola Akinwale" w:date="2021-11-22T10:48:00Z">
            <w:rPr>
              <w:rFonts w:ascii="Arial Unicode MS" w:hAnsi="Arial Unicode MS"/>
              <w:sz w:val="26"/>
              <w:szCs w:val="26"/>
            </w:rPr>
          </w:rPrChange>
        </w:rPr>
      </w:pPr>
      <w:r w:rsidRPr="00975333">
        <w:rPr>
          <w:rFonts w:ascii="Arial" w:hAnsi="Arial" w:cs="Arial"/>
          <w:sz w:val="26"/>
          <w:szCs w:val="26"/>
          <w:rPrChange w:id="3617" w:author="Kola Akinwale" w:date="2021-11-22T10:48:00Z">
            <w:rPr>
              <w:rFonts w:ascii="Arial Unicode MS" w:hAnsi="Arial Unicode MS"/>
              <w:sz w:val="26"/>
              <w:szCs w:val="26"/>
            </w:rPr>
          </w:rPrChange>
        </w:rPr>
        <w:t>Take any action as may be conducive for the promotion of the aims and objectives of the Party as laid down in this Constitution.</w:t>
      </w:r>
    </w:p>
    <w:p w14:paraId="499A23B3" w14:textId="77777777" w:rsidR="00AA30FD" w:rsidRPr="00975333" w:rsidRDefault="00AA30FD" w:rsidP="00AA30FD">
      <w:pPr>
        <w:pStyle w:val="ListParagraph"/>
        <w:numPr>
          <w:ilvl w:val="0"/>
          <w:numId w:val="95"/>
        </w:numPr>
        <w:jc w:val="both"/>
        <w:rPr>
          <w:rFonts w:ascii="Arial" w:hAnsi="Arial" w:cs="Arial"/>
          <w:sz w:val="26"/>
          <w:szCs w:val="26"/>
          <w:rPrChange w:id="3618" w:author="Kola Akinwale" w:date="2021-11-22T10:48:00Z">
            <w:rPr>
              <w:rFonts w:ascii="Arial Unicode MS" w:hAnsi="Arial Unicode MS"/>
              <w:sz w:val="26"/>
              <w:szCs w:val="26"/>
            </w:rPr>
          </w:rPrChange>
        </w:rPr>
      </w:pPr>
      <w:r w:rsidRPr="00975333">
        <w:rPr>
          <w:rFonts w:ascii="Arial" w:hAnsi="Arial" w:cs="Arial"/>
          <w:sz w:val="26"/>
          <w:szCs w:val="26"/>
          <w:rPrChange w:id="3619" w:author="Kola Akinwale" w:date="2021-11-22T10:48:00Z">
            <w:rPr>
              <w:rFonts w:ascii="Arial Unicode MS" w:hAnsi="Arial Unicode MS"/>
              <w:sz w:val="26"/>
              <w:szCs w:val="26"/>
            </w:rPr>
          </w:rPrChange>
        </w:rPr>
        <w:t>Appoint External Auditors to audit the Party’s Account.</w:t>
      </w:r>
    </w:p>
    <w:p w14:paraId="395867D7" w14:textId="77777777" w:rsidR="00AA30FD" w:rsidRPr="00975333" w:rsidRDefault="00AA30FD" w:rsidP="00AA30FD">
      <w:pPr>
        <w:pStyle w:val="ListParagraph"/>
        <w:numPr>
          <w:ilvl w:val="0"/>
          <w:numId w:val="95"/>
        </w:numPr>
        <w:jc w:val="both"/>
        <w:rPr>
          <w:rFonts w:ascii="Arial" w:hAnsi="Arial" w:cs="Arial"/>
          <w:sz w:val="26"/>
          <w:szCs w:val="26"/>
          <w:rPrChange w:id="3620" w:author="Kola Akinwale" w:date="2021-11-22T10:48:00Z">
            <w:rPr>
              <w:rFonts w:ascii="Arial Unicode MS" w:hAnsi="Arial Unicode MS"/>
              <w:sz w:val="26"/>
              <w:szCs w:val="26"/>
            </w:rPr>
          </w:rPrChange>
        </w:rPr>
      </w:pPr>
      <w:r w:rsidRPr="00975333">
        <w:rPr>
          <w:rFonts w:ascii="Arial" w:hAnsi="Arial" w:cs="Arial"/>
          <w:sz w:val="26"/>
          <w:szCs w:val="26"/>
          <w:rPrChange w:id="3621" w:author="Kola Akinwale" w:date="2021-11-22T10:48:00Z">
            <w:rPr>
              <w:rFonts w:ascii="Arial Unicode MS" w:hAnsi="Arial Unicode MS"/>
              <w:sz w:val="26"/>
              <w:szCs w:val="26"/>
            </w:rPr>
          </w:rPrChange>
        </w:rPr>
        <w:t>Exercise such other powers and authority as may be vested in it by this Constitution.</w:t>
      </w:r>
    </w:p>
    <w:p w14:paraId="0F946678" w14:textId="77777777" w:rsidR="00AA30FD" w:rsidRPr="00975333" w:rsidRDefault="00AA30FD" w:rsidP="00AA30FD">
      <w:pPr>
        <w:pStyle w:val="ListParagraph"/>
        <w:numPr>
          <w:ilvl w:val="0"/>
          <w:numId w:val="95"/>
        </w:numPr>
        <w:jc w:val="both"/>
        <w:rPr>
          <w:rFonts w:ascii="Arial" w:hAnsi="Arial" w:cs="Arial"/>
          <w:sz w:val="26"/>
          <w:szCs w:val="26"/>
          <w:rPrChange w:id="3622" w:author="Kola Akinwale" w:date="2021-11-22T10:48:00Z">
            <w:rPr>
              <w:rFonts w:ascii="Arial Unicode MS" w:hAnsi="Arial Unicode MS"/>
              <w:sz w:val="26"/>
              <w:szCs w:val="26"/>
            </w:rPr>
          </w:rPrChange>
        </w:rPr>
      </w:pPr>
      <w:r w:rsidRPr="00975333">
        <w:rPr>
          <w:rFonts w:ascii="Arial" w:hAnsi="Arial" w:cs="Arial"/>
          <w:sz w:val="26"/>
          <w:szCs w:val="26"/>
          <w:rPrChange w:id="3623" w:author="Kola Akinwale" w:date="2021-11-22T10:48:00Z">
            <w:rPr>
              <w:rFonts w:ascii="Arial Unicode MS" w:hAnsi="Arial Unicode MS"/>
              <w:sz w:val="26"/>
              <w:szCs w:val="26"/>
            </w:rPr>
          </w:rPrChange>
        </w:rPr>
        <w:t xml:space="preserve">Ratify the minimum rate of annual subscription to be paid by members and the proportion of income from such subscription to be remitted to the National Secretariat. </w:t>
      </w:r>
    </w:p>
    <w:p w14:paraId="4B2BC862" w14:textId="77777777" w:rsidR="00AA30FD" w:rsidRPr="00975333" w:rsidRDefault="00AA30FD" w:rsidP="00AA30FD">
      <w:pPr>
        <w:jc w:val="both"/>
        <w:rPr>
          <w:rFonts w:ascii="Arial" w:hAnsi="Arial" w:cs="Arial"/>
          <w:sz w:val="26"/>
          <w:szCs w:val="26"/>
          <w:rPrChange w:id="3624" w:author="Kola Akinwale" w:date="2021-11-22T10:48:00Z">
            <w:rPr>
              <w:rFonts w:ascii="Arial Unicode MS" w:hAnsi="Arial Unicode MS"/>
              <w:sz w:val="26"/>
              <w:szCs w:val="26"/>
            </w:rPr>
          </w:rPrChange>
        </w:rPr>
      </w:pPr>
    </w:p>
    <w:p w14:paraId="69B339AE" w14:textId="77777777" w:rsidR="00AA30FD" w:rsidRPr="00B42B9A" w:rsidRDefault="00AA30FD" w:rsidP="00B42B9A">
      <w:pPr>
        <w:jc w:val="both"/>
        <w:rPr>
          <w:rFonts w:ascii="Arial" w:hAnsi="Arial" w:cs="Arial"/>
          <w:b/>
          <w:bCs/>
          <w:sz w:val="26"/>
          <w:szCs w:val="26"/>
          <w:rPrChange w:id="3625" w:author="Kola Akinwale" w:date="2021-11-22T10:50:00Z">
            <w:rPr>
              <w:rFonts w:ascii="Arial Unicode MS" w:hAnsi="Arial Unicode MS"/>
              <w:sz w:val="26"/>
              <w:szCs w:val="26"/>
            </w:rPr>
          </w:rPrChange>
        </w:rPr>
        <w:pPrChange w:id="3626" w:author="Kola Akinwale" w:date="2021-11-22T10:50:00Z">
          <w:pPr>
            <w:ind w:firstLine="720"/>
            <w:jc w:val="both"/>
          </w:pPr>
        </w:pPrChange>
      </w:pPr>
      <w:del w:id="3627" w:author="Kola Akinwale" w:date="2021-11-22T10:50:00Z">
        <w:r w:rsidRPr="00B42B9A" w:rsidDel="00B42B9A">
          <w:rPr>
            <w:rFonts w:ascii="Arial" w:hAnsi="Arial" w:cs="Arial"/>
            <w:b/>
            <w:bCs/>
            <w:sz w:val="26"/>
            <w:szCs w:val="26"/>
            <w:rPrChange w:id="3628" w:author="Kola Akinwale" w:date="2021-11-22T10:50:00Z">
              <w:rPr>
                <w:rFonts w:ascii="Arial Unicode MS" w:hAnsi="Arial Unicode MS"/>
                <w:b/>
                <w:sz w:val="26"/>
                <w:szCs w:val="26"/>
              </w:rPr>
            </w:rPrChange>
          </w:rPr>
          <w:tab/>
        </w:r>
        <w:r w:rsidRPr="00B42B9A" w:rsidDel="00B42B9A">
          <w:rPr>
            <w:rFonts w:ascii="Arial" w:hAnsi="Arial" w:cs="Arial"/>
            <w:b/>
            <w:bCs/>
            <w:sz w:val="26"/>
            <w:szCs w:val="26"/>
            <w:rPrChange w:id="3629" w:author="Kola Akinwale" w:date="2021-11-22T10:50:00Z">
              <w:rPr>
                <w:rFonts w:ascii="Arial Unicode MS" w:hAnsi="Arial Unicode MS"/>
                <w:b/>
                <w:sz w:val="26"/>
                <w:szCs w:val="26"/>
              </w:rPr>
            </w:rPrChange>
          </w:rPr>
          <w:tab/>
        </w:r>
        <w:r w:rsidRPr="00B42B9A" w:rsidDel="00B42B9A">
          <w:rPr>
            <w:rFonts w:ascii="Arial" w:hAnsi="Arial" w:cs="Arial"/>
            <w:b/>
            <w:bCs/>
            <w:sz w:val="26"/>
            <w:szCs w:val="26"/>
            <w:rPrChange w:id="3630" w:author="Kola Akinwale" w:date="2021-11-22T10:50:00Z">
              <w:rPr>
                <w:rFonts w:ascii="Arial Unicode MS" w:hAnsi="Arial Unicode MS"/>
                <w:b/>
                <w:sz w:val="26"/>
                <w:szCs w:val="26"/>
              </w:rPr>
            </w:rPrChange>
          </w:rPr>
          <w:tab/>
        </w:r>
        <w:r w:rsidRPr="00B42B9A" w:rsidDel="00B42B9A">
          <w:rPr>
            <w:rFonts w:ascii="Arial" w:hAnsi="Arial" w:cs="Arial"/>
            <w:b/>
            <w:bCs/>
            <w:sz w:val="26"/>
            <w:szCs w:val="26"/>
            <w:rPrChange w:id="3631" w:author="Kola Akinwale" w:date="2021-11-22T10:50:00Z">
              <w:rPr>
                <w:rFonts w:ascii="Arial Unicode MS" w:hAnsi="Arial Unicode MS"/>
                <w:b/>
                <w:sz w:val="26"/>
                <w:szCs w:val="26"/>
              </w:rPr>
            </w:rPrChange>
          </w:rPr>
          <w:tab/>
        </w:r>
      </w:del>
      <w:r w:rsidRPr="00B42B9A">
        <w:rPr>
          <w:rFonts w:ascii="Arial" w:hAnsi="Arial" w:cs="Arial"/>
          <w:b/>
          <w:bCs/>
          <w:sz w:val="26"/>
          <w:szCs w:val="26"/>
          <w:rPrChange w:id="3632" w:author="Kola Akinwale" w:date="2021-11-22T10:50:00Z">
            <w:rPr>
              <w:rFonts w:ascii="Arial Unicode MS" w:hAnsi="Arial Unicode MS"/>
              <w:sz w:val="26"/>
              <w:szCs w:val="26"/>
            </w:rPr>
          </w:rPrChange>
        </w:rPr>
        <w:t>ARTICLE 20</w:t>
      </w:r>
      <w:r w:rsidRPr="00B42B9A">
        <w:rPr>
          <w:rFonts w:ascii="Arial" w:hAnsi="Arial" w:cs="Arial"/>
          <w:b/>
          <w:bCs/>
          <w:sz w:val="26"/>
          <w:szCs w:val="26"/>
          <w:rPrChange w:id="3633" w:author="Kola Akinwale" w:date="2021-11-22T10:50:00Z">
            <w:rPr>
              <w:rFonts w:ascii="Arial Unicode MS" w:hAnsi="Arial Unicode MS"/>
              <w:sz w:val="26"/>
              <w:szCs w:val="26"/>
            </w:rPr>
          </w:rPrChange>
        </w:rPr>
        <w:tab/>
      </w:r>
    </w:p>
    <w:p w14:paraId="1BB8BF80" w14:textId="77777777" w:rsidR="00AA30FD" w:rsidRPr="00B42B9A" w:rsidRDefault="00AA30FD" w:rsidP="00AA30FD">
      <w:pPr>
        <w:jc w:val="both"/>
        <w:rPr>
          <w:rFonts w:ascii="Arial" w:hAnsi="Arial" w:cs="Arial"/>
          <w:b/>
          <w:bCs/>
          <w:sz w:val="8"/>
          <w:szCs w:val="26"/>
          <w:rPrChange w:id="3634" w:author="Kola Akinwale" w:date="2021-11-22T10:50:00Z">
            <w:rPr>
              <w:rFonts w:ascii="Arial Unicode MS" w:hAnsi="Arial Unicode MS"/>
              <w:sz w:val="8"/>
              <w:szCs w:val="26"/>
            </w:rPr>
          </w:rPrChange>
        </w:rPr>
      </w:pPr>
    </w:p>
    <w:p w14:paraId="19974B92" w14:textId="6D6678E5" w:rsidR="00AA30FD" w:rsidRPr="00B42B9A" w:rsidRDefault="00AA30FD" w:rsidP="00AA30FD">
      <w:pPr>
        <w:jc w:val="both"/>
        <w:rPr>
          <w:ins w:id="3635" w:author="Kola Akinwale" w:date="2021-11-22T10:50:00Z"/>
          <w:rFonts w:ascii="Arial" w:hAnsi="Arial" w:cs="Arial"/>
          <w:b/>
          <w:bCs/>
          <w:sz w:val="26"/>
          <w:szCs w:val="26"/>
          <w:rPrChange w:id="3636" w:author="Kola Akinwale" w:date="2021-11-22T10:50:00Z">
            <w:rPr>
              <w:ins w:id="3637" w:author="Kola Akinwale" w:date="2021-11-22T10:50:00Z"/>
              <w:rFonts w:ascii="Arial" w:hAnsi="Arial" w:cs="Arial"/>
              <w:sz w:val="26"/>
              <w:szCs w:val="26"/>
            </w:rPr>
          </w:rPrChange>
        </w:rPr>
      </w:pPr>
      <w:del w:id="3638" w:author="Kola Akinwale" w:date="2021-11-22T10:50:00Z">
        <w:r w:rsidRPr="00B42B9A" w:rsidDel="00B42B9A">
          <w:rPr>
            <w:rFonts w:ascii="Arial" w:hAnsi="Arial" w:cs="Arial"/>
            <w:b/>
            <w:bCs/>
            <w:sz w:val="26"/>
            <w:szCs w:val="26"/>
            <w:rPrChange w:id="3639" w:author="Kola Akinwale" w:date="2021-11-22T10:50:00Z">
              <w:rPr>
                <w:rFonts w:ascii="Arial Unicode MS" w:hAnsi="Arial Unicode MS"/>
                <w:sz w:val="26"/>
                <w:szCs w:val="26"/>
              </w:rPr>
            </w:rPrChange>
          </w:rPr>
          <w:tab/>
        </w:r>
        <w:r w:rsidRPr="00B42B9A" w:rsidDel="00B42B9A">
          <w:rPr>
            <w:rFonts w:ascii="Arial" w:hAnsi="Arial" w:cs="Arial"/>
            <w:b/>
            <w:bCs/>
            <w:sz w:val="26"/>
            <w:szCs w:val="26"/>
            <w:rPrChange w:id="3640" w:author="Kola Akinwale" w:date="2021-11-22T10:50:00Z">
              <w:rPr>
                <w:rFonts w:ascii="Arial Unicode MS" w:hAnsi="Arial Unicode MS"/>
                <w:sz w:val="26"/>
                <w:szCs w:val="26"/>
              </w:rPr>
            </w:rPrChange>
          </w:rPr>
          <w:tab/>
        </w:r>
      </w:del>
      <w:r w:rsidRPr="00B42B9A">
        <w:rPr>
          <w:rFonts w:ascii="Arial" w:hAnsi="Arial" w:cs="Arial"/>
          <w:b/>
          <w:bCs/>
          <w:sz w:val="26"/>
          <w:szCs w:val="26"/>
          <w:rPrChange w:id="3641" w:author="Kola Akinwale" w:date="2021-11-22T10:50:00Z">
            <w:rPr>
              <w:rFonts w:ascii="Arial Unicode MS" w:hAnsi="Arial Unicode MS"/>
              <w:sz w:val="26"/>
              <w:szCs w:val="26"/>
            </w:rPr>
          </w:rPrChange>
        </w:rPr>
        <w:t xml:space="preserve">POWERS AND FUNCTIONS OF OFFICERS </w:t>
      </w:r>
    </w:p>
    <w:p w14:paraId="0F38D338" w14:textId="77777777" w:rsidR="00B42B9A" w:rsidRPr="002A69AA" w:rsidRDefault="00B42B9A" w:rsidP="00AA30FD">
      <w:pPr>
        <w:jc w:val="both"/>
        <w:rPr>
          <w:rFonts w:ascii="Arial" w:hAnsi="Arial" w:cs="Arial"/>
          <w:b/>
          <w:bCs/>
          <w:sz w:val="26"/>
          <w:szCs w:val="26"/>
          <w:rPrChange w:id="3642" w:author="Kola Akinwale" w:date="2021-11-23T12:50:00Z">
            <w:rPr>
              <w:rFonts w:ascii="Arial Unicode MS" w:hAnsi="Arial Unicode MS"/>
              <w:sz w:val="26"/>
              <w:szCs w:val="26"/>
            </w:rPr>
          </w:rPrChange>
        </w:rPr>
      </w:pPr>
    </w:p>
    <w:p w14:paraId="5C3AF11C" w14:textId="77777777" w:rsidR="00AA30FD" w:rsidRPr="002A69AA" w:rsidRDefault="00AA30FD" w:rsidP="00AA30FD">
      <w:pPr>
        <w:jc w:val="both"/>
        <w:rPr>
          <w:rFonts w:ascii="Arial" w:hAnsi="Arial" w:cs="Arial"/>
          <w:b/>
          <w:bCs/>
          <w:sz w:val="26"/>
          <w:szCs w:val="26"/>
          <w:rPrChange w:id="3643" w:author="Kola Akinwale" w:date="2021-11-23T12:50:00Z">
            <w:rPr>
              <w:rFonts w:ascii="Arial Unicode MS" w:hAnsi="Arial Unicode MS"/>
              <w:sz w:val="26"/>
              <w:szCs w:val="26"/>
            </w:rPr>
          </w:rPrChange>
        </w:rPr>
      </w:pPr>
      <w:r w:rsidRPr="002A69AA">
        <w:rPr>
          <w:rFonts w:ascii="Arial" w:hAnsi="Arial" w:cs="Arial"/>
          <w:b/>
          <w:bCs/>
          <w:sz w:val="26"/>
          <w:szCs w:val="26"/>
          <w:rPrChange w:id="3644" w:author="Kola Akinwale" w:date="2021-11-23T12:50:00Z">
            <w:rPr>
              <w:rFonts w:ascii="Arial Unicode MS" w:hAnsi="Arial Unicode MS"/>
              <w:sz w:val="26"/>
              <w:szCs w:val="26"/>
            </w:rPr>
          </w:rPrChange>
        </w:rPr>
        <w:t>1. National Chairman</w:t>
      </w:r>
    </w:p>
    <w:p w14:paraId="5C40AD8A" w14:textId="59D891F7" w:rsidR="00AA30FD" w:rsidRPr="00975333" w:rsidRDefault="00AA30FD" w:rsidP="001D4967">
      <w:pPr>
        <w:spacing w:after="200"/>
        <w:jc w:val="both"/>
        <w:rPr>
          <w:rFonts w:ascii="Arial" w:hAnsi="Arial" w:cs="Arial"/>
          <w:sz w:val="26"/>
          <w:szCs w:val="26"/>
          <w:rPrChange w:id="3645" w:author="Kola Akinwale" w:date="2021-11-22T10:48:00Z">
            <w:rPr>
              <w:rFonts w:ascii="Arial Unicode MS" w:hAnsi="Arial Unicode MS"/>
              <w:sz w:val="26"/>
              <w:szCs w:val="26"/>
            </w:rPr>
          </w:rPrChange>
        </w:rPr>
        <w:pPrChange w:id="3646" w:author="Kola Akinwale" w:date="2021-11-23T12:57:00Z">
          <w:pPr>
            <w:spacing w:after="200"/>
            <w:jc w:val="both"/>
          </w:pPr>
        </w:pPrChange>
      </w:pPr>
      <w:r w:rsidRPr="00975333">
        <w:rPr>
          <w:rFonts w:ascii="Arial" w:hAnsi="Arial" w:cs="Arial"/>
          <w:sz w:val="26"/>
          <w:szCs w:val="26"/>
          <w:rPrChange w:id="3647" w:author="Kola Akinwale" w:date="2021-11-22T10:48:00Z">
            <w:rPr>
              <w:rFonts w:ascii="Arial Unicode MS" w:hAnsi="Arial Unicode MS"/>
              <w:sz w:val="26"/>
              <w:szCs w:val="26"/>
            </w:rPr>
          </w:rPrChange>
        </w:rPr>
        <w:t xml:space="preserve">The National Chairman of the Party shall be the Chief Executive Officer of the Party, and shall have power </w:t>
      </w:r>
      <w:del w:id="3648" w:author="Kola Akinwale" w:date="2021-11-22T09:16:00Z">
        <w:r w:rsidRPr="00975333" w:rsidDel="00C9713A">
          <w:rPr>
            <w:rFonts w:ascii="Arial" w:hAnsi="Arial" w:cs="Arial"/>
            <w:sz w:val="26"/>
            <w:szCs w:val="26"/>
            <w:rPrChange w:id="3649" w:author="Kola Akinwale" w:date="2021-11-22T10:48:00Z">
              <w:rPr>
                <w:rFonts w:ascii="Arial Unicode MS" w:hAnsi="Arial Unicode MS"/>
                <w:sz w:val="26"/>
                <w:szCs w:val="26"/>
              </w:rPr>
            </w:rPrChange>
          </w:rPr>
          <w:delText>to:.</w:delText>
        </w:r>
      </w:del>
      <w:ins w:id="3650" w:author="Kola Akinwale" w:date="2021-11-22T09:16:00Z">
        <w:r w:rsidR="00C9713A" w:rsidRPr="00975333">
          <w:rPr>
            <w:rFonts w:ascii="Arial" w:hAnsi="Arial" w:cs="Arial"/>
            <w:sz w:val="26"/>
            <w:szCs w:val="26"/>
            <w:rPrChange w:id="3651" w:author="Kola Akinwale" w:date="2021-11-22T10:48:00Z">
              <w:rPr>
                <w:rFonts w:ascii="Arial Unicode MS" w:hAnsi="Arial Unicode MS"/>
                <w:sz w:val="26"/>
                <w:szCs w:val="26"/>
              </w:rPr>
            </w:rPrChange>
          </w:rPr>
          <w:t>to:</w:t>
        </w:r>
      </w:ins>
    </w:p>
    <w:p w14:paraId="384E7654" w14:textId="77777777" w:rsidR="00AA30FD" w:rsidRPr="00975333" w:rsidRDefault="00AA30FD" w:rsidP="001D4967">
      <w:pPr>
        <w:pStyle w:val="ListParagraph"/>
        <w:numPr>
          <w:ilvl w:val="0"/>
          <w:numId w:val="96"/>
        </w:numPr>
        <w:spacing w:after="200"/>
        <w:ind w:left="1440"/>
        <w:jc w:val="both"/>
        <w:rPr>
          <w:rFonts w:ascii="Arial" w:hAnsi="Arial" w:cs="Arial"/>
          <w:sz w:val="26"/>
          <w:szCs w:val="26"/>
          <w:rPrChange w:id="3652" w:author="Kola Akinwale" w:date="2021-11-22T10:48:00Z">
            <w:rPr>
              <w:rFonts w:ascii="Arial Unicode MS" w:hAnsi="Arial Unicode MS"/>
              <w:sz w:val="26"/>
              <w:szCs w:val="26"/>
            </w:rPr>
          </w:rPrChange>
        </w:rPr>
        <w:pPrChange w:id="3653" w:author="Kola Akinwale" w:date="2021-11-23T12:57:00Z">
          <w:pPr>
            <w:pStyle w:val="ListParagraph"/>
            <w:numPr>
              <w:numId w:val="96"/>
            </w:numPr>
            <w:spacing w:after="200"/>
            <w:ind w:left="1080" w:hanging="720"/>
            <w:jc w:val="both"/>
          </w:pPr>
        </w:pPrChange>
      </w:pPr>
      <w:r w:rsidRPr="00975333">
        <w:rPr>
          <w:rFonts w:ascii="Arial" w:hAnsi="Arial" w:cs="Arial"/>
          <w:sz w:val="26"/>
          <w:szCs w:val="26"/>
          <w:rPrChange w:id="3654" w:author="Kola Akinwale" w:date="2021-11-22T10:48:00Z">
            <w:rPr>
              <w:rFonts w:ascii="Arial Unicode MS" w:hAnsi="Arial Unicode MS"/>
              <w:sz w:val="26"/>
              <w:szCs w:val="26"/>
            </w:rPr>
          </w:rPrChange>
        </w:rPr>
        <w:t xml:space="preserve">Summon and preside over the meetings of the National Convention, the National Executive Committee, the National Caucus, and the National Working Committee of the party. </w:t>
      </w:r>
    </w:p>
    <w:p w14:paraId="351E3D46" w14:textId="77777777" w:rsidR="00AA30FD" w:rsidRPr="00975333" w:rsidRDefault="00AA30FD" w:rsidP="001D4967">
      <w:pPr>
        <w:pStyle w:val="ListParagraph"/>
        <w:numPr>
          <w:ilvl w:val="0"/>
          <w:numId w:val="96"/>
        </w:numPr>
        <w:spacing w:after="200"/>
        <w:ind w:left="1440"/>
        <w:jc w:val="both"/>
        <w:rPr>
          <w:rFonts w:ascii="Arial" w:hAnsi="Arial" w:cs="Arial"/>
          <w:sz w:val="26"/>
          <w:szCs w:val="26"/>
          <w:rPrChange w:id="3655" w:author="Kola Akinwale" w:date="2021-11-22T10:48:00Z">
            <w:rPr>
              <w:rFonts w:ascii="Arial Unicode MS" w:hAnsi="Arial Unicode MS"/>
              <w:sz w:val="26"/>
              <w:szCs w:val="26"/>
            </w:rPr>
          </w:rPrChange>
        </w:rPr>
        <w:pPrChange w:id="3656" w:author="Kola Akinwale" w:date="2021-11-23T12:57:00Z">
          <w:pPr>
            <w:pStyle w:val="ListParagraph"/>
            <w:numPr>
              <w:numId w:val="96"/>
            </w:numPr>
            <w:spacing w:after="200"/>
            <w:ind w:left="1080" w:hanging="720"/>
            <w:jc w:val="both"/>
          </w:pPr>
        </w:pPrChange>
      </w:pPr>
      <w:r w:rsidRPr="00975333">
        <w:rPr>
          <w:rFonts w:ascii="Arial" w:hAnsi="Arial" w:cs="Arial"/>
          <w:sz w:val="26"/>
          <w:szCs w:val="26"/>
          <w:rPrChange w:id="3657" w:author="Kola Akinwale" w:date="2021-11-22T10:48:00Z">
            <w:rPr>
              <w:rFonts w:ascii="Arial Unicode MS" w:hAnsi="Arial Unicode MS"/>
              <w:sz w:val="26"/>
              <w:szCs w:val="26"/>
            </w:rPr>
          </w:rPrChange>
        </w:rPr>
        <w:t>Provide good, effective leadership and direction for the Party.</w:t>
      </w:r>
    </w:p>
    <w:p w14:paraId="64216837" w14:textId="77777777" w:rsidR="00AA30FD" w:rsidRPr="00975333" w:rsidRDefault="00AA30FD" w:rsidP="001D4967">
      <w:pPr>
        <w:pStyle w:val="ListParagraph"/>
        <w:numPr>
          <w:ilvl w:val="0"/>
          <w:numId w:val="96"/>
        </w:numPr>
        <w:spacing w:after="200"/>
        <w:ind w:left="1440"/>
        <w:jc w:val="both"/>
        <w:rPr>
          <w:rFonts w:ascii="Arial" w:hAnsi="Arial" w:cs="Arial"/>
          <w:sz w:val="26"/>
          <w:szCs w:val="26"/>
          <w:rPrChange w:id="3658" w:author="Kola Akinwale" w:date="2021-11-22T10:48:00Z">
            <w:rPr>
              <w:rFonts w:ascii="Arial Unicode MS" w:hAnsi="Arial Unicode MS"/>
              <w:sz w:val="26"/>
              <w:szCs w:val="26"/>
            </w:rPr>
          </w:rPrChange>
        </w:rPr>
        <w:pPrChange w:id="3659" w:author="Kola Akinwale" w:date="2021-11-23T12:57:00Z">
          <w:pPr>
            <w:pStyle w:val="ListParagraph"/>
            <w:numPr>
              <w:numId w:val="96"/>
            </w:numPr>
            <w:spacing w:after="200"/>
            <w:ind w:left="1080" w:hanging="720"/>
            <w:jc w:val="both"/>
          </w:pPr>
        </w:pPrChange>
      </w:pPr>
      <w:r w:rsidRPr="00975333">
        <w:rPr>
          <w:rFonts w:ascii="Arial" w:hAnsi="Arial" w:cs="Arial"/>
          <w:sz w:val="26"/>
          <w:szCs w:val="26"/>
          <w:rPrChange w:id="3660" w:author="Kola Akinwale" w:date="2021-11-22T10:48:00Z">
            <w:rPr>
              <w:rFonts w:ascii="Arial Unicode MS" w:hAnsi="Arial Unicode MS"/>
              <w:sz w:val="26"/>
              <w:szCs w:val="26"/>
            </w:rPr>
          </w:rPrChange>
        </w:rPr>
        <w:t>Promote and defend the aims, policies and Programmes of the Party.</w:t>
      </w:r>
    </w:p>
    <w:p w14:paraId="70A7F240" w14:textId="77777777" w:rsidR="00AA30FD" w:rsidRPr="00975333" w:rsidRDefault="00AA30FD" w:rsidP="001D4967">
      <w:pPr>
        <w:pStyle w:val="ListParagraph"/>
        <w:numPr>
          <w:ilvl w:val="0"/>
          <w:numId w:val="96"/>
        </w:numPr>
        <w:spacing w:after="200"/>
        <w:ind w:left="1440"/>
        <w:jc w:val="both"/>
        <w:rPr>
          <w:rFonts w:ascii="Arial" w:hAnsi="Arial" w:cs="Arial"/>
          <w:sz w:val="26"/>
          <w:szCs w:val="26"/>
          <w:rPrChange w:id="3661" w:author="Kola Akinwale" w:date="2021-11-22T10:48:00Z">
            <w:rPr>
              <w:rFonts w:ascii="Arial Unicode MS" w:hAnsi="Arial Unicode MS"/>
              <w:sz w:val="26"/>
              <w:szCs w:val="26"/>
            </w:rPr>
          </w:rPrChange>
        </w:rPr>
        <w:pPrChange w:id="3662" w:author="Kola Akinwale" w:date="2021-11-23T12:57:00Z">
          <w:pPr>
            <w:pStyle w:val="ListParagraph"/>
            <w:numPr>
              <w:numId w:val="96"/>
            </w:numPr>
            <w:spacing w:after="200"/>
            <w:ind w:left="1080" w:hanging="720"/>
            <w:jc w:val="both"/>
          </w:pPr>
        </w:pPrChange>
      </w:pPr>
      <w:r w:rsidRPr="00975333">
        <w:rPr>
          <w:rFonts w:ascii="Arial" w:hAnsi="Arial" w:cs="Arial"/>
          <w:sz w:val="26"/>
          <w:szCs w:val="26"/>
          <w:rPrChange w:id="3663" w:author="Kola Akinwale" w:date="2021-11-22T10:48:00Z">
            <w:rPr>
              <w:rFonts w:ascii="Arial Unicode MS" w:hAnsi="Arial Unicode MS"/>
              <w:sz w:val="26"/>
              <w:szCs w:val="26"/>
            </w:rPr>
          </w:rPrChange>
        </w:rPr>
        <w:t>Exercise all powers vested in him by this constitution as well as ensuring strict compliance with the provisions of this constitution.</w:t>
      </w:r>
    </w:p>
    <w:p w14:paraId="76056D25" w14:textId="77777777" w:rsidR="00AA30FD" w:rsidRPr="00975333" w:rsidRDefault="00AA30FD" w:rsidP="001D4967">
      <w:pPr>
        <w:pStyle w:val="ListParagraph"/>
        <w:numPr>
          <w:ilvl w:val="0"/>
          <w:numId w:val="96"/>
        </w:numPr>
        <w:spacing w:after="200"/>
        <w:ind w:left="1440"/>
        <w:jc w:val="both"/>
        <w:rPr>
          <w:rFonts w:ascii="Arial" w:hAnsi="Arial" w:cs="Arial"/>
          <w:sz w:val="26"/>
          <w:szCs w:val="26"/>
          <w:rPrChange w:id="3664" w:author="Kola Akinwale" w:date="2021-11-22T10:48:00Z">
            <w:rPr>
              <w:rFonts w:ascii="Arial Unicode MS" w:hAnsi="Arial Unicode MS"/>
              <w:sz w:val="26"/>
              <w:szCs w:val="26"/>
            </w:rPr>
          </w:rPrChange>
        </w:rPr>
        <w:pPrChange w:id="3665" w:author="Kola Akinwale" w:date="2021-11-23T12:57:00Z">
          <w:pPr>
            <w:pStyle w:val="ListParagraph"/>
            <w:numPr>
              <w:numId w:val="96"/>
            </w:numPr>
            <w:spacing w:after="200"/>
            <w:ind w:left="1080" w:hanging="720"/>
            <w:jc w:val="both"/>
          </w:pPr>
        </w:pPrChange>
      </w:pPr>
      <w:r w:rsidRPr="00975333">
        <w:rPr>
          <w:rFonts w:ascii="Arial" w:hAnsi="Arial" w:cs="Arial"/>
          <w:sz w:val="26"/>
          <w:szCs w:val="26"/>
          <w:rPrChange w:id="3666" w:author="Kola Akinwale" w:date="2021-11-22T10:48:00Z">
            <w:rPr>
              <w:rFonts w:ascii="Arial Unicode MS" w:hAnsi="Arial Unicode MS"/>
              <w:sz w:val="26"/>
              <w:szCs w:val="26"/>
            </w:rPr>
          </w:rPrChange>
        </w:rPr>
        <w:t>Assign specific functions to any member or officer of the Party.</w:t>
      </w:r>
    </w:p>
    <w:p w14:paraId="493913DC" w14:textId="77777777" w:rsidR="00AA30FD" w:rsidRPr="00975333" w:rsidRDefault="00AA30FD" w:rsidP="001D4967">
      <w:pPr>
        <w:pStyle w:val="ListParagraph"/>
        <w:numPr>
          <w:ilvl w:val="0"/>
          <w:numId w:val="96"/>
        </w:numPr>
        <w:spacing w:after="200"/>
        <w:ind w:left="1440"/>
        <w:jc w:val="both"/>
        <w:rPr>
          <w:rFonts w:ascii="Arial" w:hAnsi="Arial" w:cs="Arial"/>
          <w:sz w:val="26"/>
          <w:szCs w:val="26"/>
          <w:rPrChange w:id="3667" w:author="Kola Akinwale" w:date="2021-11-22T10:48:00Z">
            <w:rPr>
              <w:rFonts w:ascii="Arial Unicode MS" w:hAnsi="Arial Unicode MS"/>
              <w:sz w:val="26"/>
              <w:szCs w:val="26"/>
            </w:rPr>
          </w:rPrChange>
        </w:rPr>
        <w:pPrChange w:id="3668" w:author="Kola Akinwale" w:date="2021-11-23T12:57:00Z">
          <w:pPr>
            <w:pStyle w:val="ListParagraph"/>
            <w:numPr>
              <w:numId w:val="96"/>
            </w:numPr>
            <w:spacing w:after="200"/>
            <w:ind w:left="1080" w:hanging="720"/>
            <w:jc w:val="both"/>
          </w:pPr>
        </w:pPrChange>
      </w:pPr>
      <w:r w:rsidRPr="00975333">
        <w:rPr>
          <w:rFonts w:ascii="Arial" w:hAnsi="Arial" w:cs="Arial"/>
          <w:sz w:val="26"/>
          <w:szCs w:val="26"/>
          <w:rPrChange w:id="3669" w:author="Kola Akinwale" w:date="2021-11-22T10:48:00Z">
            <w:rPr>
              <w:rFonts w:ascii="Arial Unicode MS" w:hAnsi="Arial Unicode MS"/>
              <w:sz w:val="26"/>
              <w:szCs w:val="26"/>
            </w:rPr>
          </w:rPrChange>
        </w:rPr>
        <w:t>Delegate his powers to the Deputy National Chairman and Vice Chairman or any officer of the Party subject to the provisions of this constitution</w:t>
      </w:r>
    </w:p>
    <w:p w14:paraId="2DBBBCA9" w14:textId="77777777" w:rsidR="00AA30FD" w:rsidRPr="00975333" w:rsidRDefault="00AA30FD" w:rsidP="001D4967">
      <w:pPr>
        <w:pStyle w:val="ListParagraph"/>
        <w:numPr>
          <w:ilvl w:val="0"/>
          <w:numId w:val="96"/>
        </w:numPr>
        <w:spacing w:after="200"/>
        <w:ind w:left="1440"/>
        <w:jc w:val="both"/>
        <w:rPr>
          <w:rFonts w:ascii="Arial" w:hAnsi="Arial" w:cs="Arial"/>
          <w:sz w:val="26"/>
          <w:szCs w:val="26"/>
          <w:rPrChange w:id="3670" w:author="Kola Akinwale" w:date="2021-11-22T10:48:00Z">
            <w:rPr>
              <w:rFonts w:ascii="Arial Unicode MS" w:hAnsi="Arial Unicode MS"/>
              <w:sz w:val="26"/>
              <w:szCs w:val="26"/>
            </w:rPr>
          </w:rPrChange>
        </w:rPr>
        <w:pPrChange w:id="3671" w:author="Kola Akinwale" w:date="2021-11-23T12:57:00Z">
          <w:pPr>
            <w:pStyle w:val="ListParagraph"/>
            <w:numPr>
              <w:numId w:val="96"/>
            </w:numPr>
            <w:spacing w:after="200"/>
            <w:ind w:left="1080" w:hanging="720"/>
            <w:jc w:val="both"/>
          </w:pPr>
        </w:pPrChange>
      </w:pPr>
      <w:r w:rsidRPr="00975333">
        <w:rPr>
          <w:rFonts w:ascii="Arial" w:hAnsi="Arial" w:cs="Arial"/>
          <w:sz w:val="26"/>
          <w:szCs w:val="26"/>
          <w:rPrChange w:id="3672" w:author="Kola Akinwale" w:date="2021-11-22T10:48:00Z">
            <w:rPr>
              <w:rFonts w:ascii="Arial Unicode MS" w:hAnsi="Arial Unicode MS"/>
              <w:sz w:val="26"/>
              <w:szCs w:val="26"/>
            </w:rPr>
          </w:rPrChange>
        </w:rPr>
        <w:t>Shall have a casting vote if and when necessary.</w:t>
      </w:r>
    </w:p>
    <w:p w14:paraId="16415BCA" w14:textId="77777777" w:rsidR="00AA30FD" w:rsidRPr="00975333" w:rsidRDefault="00AA30FD" w:rsidP="001D4967">
      <w:pPr>
        <w:pStyle w:val="ListParagraph"/>
        <w:numPr>
          <w:ilvl w:val="0"/>
          <w:numId w:val="96"/>
        </w:numPr>
        <w:spacing w:after="200"/>
        <w:ind w:left="1440"/>
        <w:jc w:val="both"/>
        <w:rPr>
          <w:rFonts w:ascii="Arial" w:hAnsi="Arial" w:cs="Arial"/>
          <w:sz w:val="26"/>
          <w:szCs w:val="26"/>
          <w:rPrChange w:id="3673" w:author="Kola Akinwale" w:date="2021-11-22T10:48:00Z">
            <w:rPr>
              <w:rFonts w:ascii="Arial Unicode MS" w:hAnsi="Arial Unicode MS"/>
              <w:sz w:val="26"/>
              <w:szCs w:val="26"/>
            </w:rPr>
          </w:rPrChange>
        </w:rPr>
        <w:pPrChange w:id="3674" w:author="Kola Akinwale" w:date="2021-11-23T12:57:00Z">
          <w:pPr>
            <w:pStyle w:val="ListParagraph"/>
            <w:numPr>
              <w:numId w:val="96"/>
            </w:numPr>
            <w:spacing w:after="200"/>
            <w:ind w:left="1080" w:hanging="720"/>
            <w:jc w:val="both"/>
          </w:pPr>
        </w:pPrChange>
      </w:pPr>
      <w:r w:rsidRPr="00975333">
        <w:rPr>
          <w:rFonts w:ascii="Arial" w:hAnsi="Arial" w:cs="Arial"/>
          <w:sz w:val="26"/>
          <w:szCs w:val="26"/>
          <w:rPrChange w:id="3675" w:author="Kola Akinwale" w:date="2021-11-22T10:48:00Z">
            <w:rPr>
              <w:rFonts w:ascii="Arial Unicode MS" w:hAnsi="Arial Unicode MS"/>
              <w:sz w:val="26"/>
              <w:szCs w:val="26"/>
            </w:rPr>
          </w:rPrChange>
        </w:rPr>
        <w:t>Shall be the main signatory to the Party’s bank accounts.</w:t>
      </w:r>
    </w:p>
    <w:p w14:paraId="646B174B" w14:textId="77777777" w:rsidR="00AA30FD" w:rsidRPr="00975333" w:rsidRDefault="00AA30FD" w:rsidP="001D4967">
      <w:pPr>
        <w:pStyle w:val="ListParagraph"/>
        <w:numPr>
          <w:ilvl w:val="0"/>
          <w:numId w:val="96"/>
        </w:numPr>
        <w:spacing w:after="200"/>
        <w:ind w:left="1440"/>
        <w:jc w:val="both"/>
        <w:rPr>
          <w:rFonts w:ascii="Arial" w:hAnsi="Arial" w:cs="Arial"/>
          <w:sz w:val="26"/>
          <w:szCs w:val="26"/>
          <w:rPrChange w:id="3676" w:author="Kola Akinwale" w:date="2021-11-22T10:48:00Z">
            <w:rPr>
              <w:rFonts w:ascii="Arial Unicode MS" w:hAnsi="Arial Unicode MS"/>
              <w:sz w:val="26"/>
              <w:szCs w:val="26"/>
            </w:rPr>
          </w:rPrChange>
        </w:rPr>
        <w:pPrChange w:id="3677" w:author="Kola Akinwale" w:date="2021-11-23T12:57:00Z">
          <w:pPr>
            <w:pStyle w:val="ListParagraph"/>
            <w:numPr>
              <w:numId w:val="96"/>
            </w:numPr>
            <w:spacing w:after="200"/>
            <w:ind w:left="1080" w:hanging="720"/>
            <w:jc w:val="both"/>
          </w:pPr>
        </w:pPrChange>
      </w:pPr>
      <w:r w:rsidRPr="00975333">
        <w:rPr>
          <w:rFonts w:ascii="Arial" w:hAnsi="Arial" w:cs="Arial"/>
          <w:sz w:val="26"/>
          <w:szCs w:val="26"/>
          <w:rPrChange w:id="3678" w:author="Kola Akinwale" w:date="2021-11-22T10:48:00Z">
            <w:rPr>
              <w:rFonts w:ascii="Arial Unicode MS" w:hAnsi="Arial Unicode MS"/>
              <w:sz w:val="26"/>
              <w:szCs w:val="26"/>
            </w:rPr>
          </w:rPrChange>
        </w:rPr>
        <w:t>Shall interface either personally or through nominees with democratic/development partners on behalf of the Party.</w:t>
      </w:r>
    </w:p>
    <w:p w14:paraId="7B6979F3" w14:textId="2C0CB3E8" w:rsidR="00AA30FD" w:rsidRDefault="00AA30FD" w:rsidP="001D4967">
      <w:pPr>
        <w:pStyle w:val="ListParagraph"/>
        <w:numPr>
          <w:ilvl w:val="0"/>
          <w:numId w:val="96"/>
        </w:numPr>
        <w:spacing w:after="200"/>
        <w:ind w:left="1440"/>
        <w:jc w:val="both"/>
        <w:rPr>
          <w:ins w:id="3679" w:author="Kola Akinwale" w:date="2021-11-23T12:51:00Z"/>
          <w:rFonts w:ascii="Arial" w:hAnsi="Arial" w:cs="Arial"/>
          <w:sz w:val="26"/>
          <w:szCs w:val="26"/>
        </w:rPr>
        <w:pPrChange w:id="3680" w:author="Kola Akinwale" w:date="2021-11-23T12:57:00Z">
          <w:pPr>
            <w:pStyle w:val="ListParagraph"/>
            <w:numPr>
              <w:numId w:val="96"/>
            </w:numPr>
            <w:spacing w:after="200"/>
            <w:ind w:left="1080" w:hanging="720"/>
            <w:jc w:val="both"/>
          </w:pPr>
        </w:pPrChange>
      </w:pPr>
      <w:r w:rsidRPr="00975333">
        <w:rPr>
          <w:rFonts w:ascii="Arial" w:hAnsi="Arial" w:cs="Arial"/>
          <w:sz w:val="26"/>
          <w:szCs w:val="26"/>
          <w:rPrChange w:id="3681" w:author="Kola Akinwale" w:date="2021-11-22T10:48:00Z">
            <w:rPr>
              <w:rFonts w:ascii="Arial Unicode MS" w:hAnsi="Arial Unicode MS"/>
              <w:sz w:val="26"/>
              <w:szCs w:val="26"/>
            </w:rPr>
          </w:rPrChange>
        </w:rPr>
        <w:t>Shall give directives regarding inter-party relations</w:t>
      </w:r>
    </w:p>
    <w:p w14:paraId="7E5E94A2" w14:textId="3432EA18" w:rsidR="002A69AA" w:rsidRDefault="002A69AA" w:rsidP="001D4967">
      <w:pPr>
        <w:pStyle w:val="ListParagraph"/>
        <w:spacing w:after="200"/>
        <w:jc w:val="both"/>
        <w:rPr>
          <w:ins w:id="3682" w:author="Kola Akinwale" w:date="2021-11-23T12:52:00Z"/>
          <w:rFonts w:ascii="Arial" w:hAnsi="Arial" w:cs="Arial"/>
          <w:sz w:val="26"/>
          <w:szCs w:val="26"/>
        </w:rPr>
        <w:pPrChange w:id="3683" w:author="Kola Akinwale" w:date="2021-11-23T12:57:00Z">
          <w:pPr>
            <w:pStyle w:val="ListParagraph"/>
            <w:spacing w:after="200"/>
            <w:ind w:left="1440"/>
            <w:jc w:val="both"/>
          </w:pPr>
        </w:pPrChange>
      </w:pPr>
    </w:p>
    <w:p w14:paraId="204B5816" w14:textId="057F14C5" w:rsidR="002A69AA" w:rsidRDefault="002A69AA" w:rsidP="002A69AA">
      <w:pPr>
        <w:pStyle w:val="ListParagraph"/>
        <w:spacing w:after="200"/>
        <w:ind w:left="1440"/>
        <w:jc w:val="both"/>
        <w:rPr>
          <w:ins w:id="3684" w:author="Kola Akinwale" w:date="2021-11-23T12:52:00Z"/>
          <w:rFonts w:ascii="Arial" w:hAnsi="Arial" w:cs="Arial"/>
          <w:sz w:val="26"/>
          <w:szCs w:val="26"/>
        </w:rPr>
      </w:pPr>
    </w:p>
    <w:p w14:paraId="774C75B2" w14:textId="4B4C2D57" w:rsidR="002A69AA" w:rsidRDefault="002A69AA" w:rsidP="002A69AA">
      <w:pPr>
        <w:pStyle w:val="ListParagraph"/>
        <w:spacing w:after="200"/>
        <w:ind w:left="1440"/>
        <w:jc w:val="both"/>
        <w:rPr>
          <w:ins w:id="3685" w:author="Kola Akinwale" w:date="2021-11-23T12:52:00Z"/>
          <w:rFonts w:ascii="Arial" w:hAnsi="Arial" w:cs="Arial"/>
          <w:sz w:val="26"/>
          <w:szCs w:val="26"/>
        </w:rPr>
      </w:pPr>
    </w:p>
    <w:p w14:paraId="4474503A" w14:textId="77777777" w:rsidR="002A69AA" w:rsidRPr="00975333" w:rsidRDefault="002A69AA" w:rsidP="002A69AA">
      <w:pPr>
        <w:pStyle w:val="ListParagraph"/>
        <w:spacing w:after="200"/>
        <w:ind w:left="1440"/>
        <w:jc w:val="both"/>
        <w:rPr>
          <w:rFonts w:ascii="Arial" w:hAnsi="Arial" w:cs="Arial"/>
          <w:sz w:val="26"/>
          <w:szCs w:val="26"/>
          <w:rPrChange w:id="3686" w:author="Kola Akinwale" w:date="2021-11-22T10:48:00Z">
            <w:rPr>
              <w:rFonts w:ascii="Arial Unicode MS" w:hAnsi="Arial Unicode MS"/>
              <w:sz w:val="26"/>
              <w:szCs w:val="26"/>
            </w:rPr>
          </w:rPrChange>
        </w:rPr>
        <w:pPrChange w:id="3687" w:author="Kola Akinwale" w:date="2021-11-23T12:51:00Z">
          <w:pPr>
            <w:pStyle w:val="ListParagraph"/>
            <w:numPr>
              <w:numId w:val="96"/>
            </w:numPr>
            <w:spacing w:after="200"/>
            <w:ind w:left="1080" w:hanging="720"/>
            <w:jc w:val="both"/>
          </w:pPr>
        </w:pPrChange>
      </w:pPr>
    </w:p>
    <w:p w14:paraId="18785A16" w14:textId="77777777" w:rsidR="00AA30FD" w:rsidRPr="00975333" w:rsidRDefault="00AA30FD" w:rsidP="00AA30FD">
      <w:pPr>
        <w:pStyle w:val="ListParagraph"/>
        <w:spacing w:after="200"/>
        <w:ind w:left="1080"/>
        <w:jc w:val="both"/>
        <w:rPr>
          <w:rFonts w:ascii="Arial" w:hAnsi="Arial" w:cs="Arial"/>
          <w:sz w:val="8"/>
          <w:szCs w:val="26"/>
          <w:rPrChange w:id="3688" w:author="Kola Akinwale" w:date="2021-11-22T10:48:00Z">
            <w:rPr>
              <w:rFonts w:ascii="Arial Unicode MS" w:hAnsi="Arial Unicode MS"/>
              <w:sz w:val="8"/>
              <w:szCs w:val="26"/>
            </w:rPr>
          </w:rPrChange>
        </w:rPr>
      </w:pPr>
    </w:p>
    <w:p w14:paraId="5C24CCBE" w14:textId="6DB3F6B7" w:rsidR="00AA30FD" w:rsidRPr="002A69AA" w:rsidRDefault="00AA30FD" w:rsidP="00AA30FD">
      <w:pPr>
        <w:pStyle w:val="ListParagraph"/>
        <w:spacing w:after="200"/>
        <w:ind w:left="0"/>
        <w:jc w:val="both"/>
        <w:rPr>
          <w:rFonts w:ascii="Arial" w:hAnsi="Arial" w:cs="Arial"/>
          <w:b/>
          <w:bCs/>
          <w:sz w:val="26"/>
          <w:szCs w:val="26"/>
          <w:rPrChange w:id="3689" w:author="Kola Akinwale" w:date="2021-11-23T12:51:00Z">
            <w:rPr>
              <w:rFonts w:ascii="Arial Unicode MS" w:hAnsi="Arial Unicode MS"/>
              <w:sz w:val="26"/>
              <w:szCs w:val="26"/>
            </w:rPr>
          </w:rPrChange>
        </w:rPr>
      </w:pPr>
      <w:r w:rsidRPr="00975333">
        <w:rPr>
          <w:rFonts w:ascii="Arial" w:hAnsi="Arial" w:cs="Arial"/>
          <w:sz w:val="26"/>
          <w:szCs w:val="26"/>
          <w:rPrChange w:id="3690" w:author="Kola Akinwale" w:date="2021-11-22T10:48:00Z">
            <w:rPr>
              <w:rFonts w:ascii="Arial Unicode MS" w:hAnsi="Arial Unicode MS"/>
              <w:sz w:val="26"/>
              <w:szCs w:val="26"/>
            </w:rPr>
          </w:rPrChange>
        </w:rPr>
        <w:lastRenderedPageBreak/>
        <w:t xml:space="preserve">2. </w:t>
      </w:r>
      <w:r w:rsidRPr="002A69AA">
        <w:rPr>
          <w:rFonts w:ascii="Arial" w:hAnsi="Arial" w:cs="Arial"/>
          <w:b/>
          <w:bCs/>
          <w:sz w:val="26"/>
          <w:szCs w:val="26"/>
          <w:rPrChange w:id="3691" w:author="Kola Akinwale" w:date="2021-11-23T12:51:00Z">
            <w:rPr>
              <w:rFonts w:ascii="Arial Unicode MS" w:hAnsi="Arial Unicode MS"/>
              <w:sz w:val="26"/>
              <w:szCs w:val="26"/>
            </w:rPr>
          </w:rPrChange>
        </w:rPr>
        <w:t>Deputy National Chairm</w:t>
      </w:r>
      <w:ins w:id="3692" w:author="Kola Akinwale" w:date="2021-11-23T12:50:00Z">
        <w:r w:rsidR="002A69AA" w:rsidRPr="002A69AA">
          <w:rPr>
            <w:rFonts w:ascii="Arial" w:hAnsi="Arial" w:cs="Arial"/>
            <w:b/>
            <w:bCs/>
            <w:sz w:val="26"/>
            <w:szCs w:val="26"/>
            <w:rPrChange w:id="3693" w:author="Kola Akinwale" w:date="2021-11-23T12:51:00Z">
              <w:rPr>
                <w:rFonts w:ascii="Arial" w:hAnsi="Arial" w:cs="Arial"/>
                <w:sz w:val="26"/>
                <w:szCs w:val="26"/>
              </w:rPr>
            </w:rPrChange>
          </w:rPr>
          <w:t>a</w:t>
        </w:r>
      </w:ins>
      <w:del w:id="3694" w:author="Kola Akinwale" w:date="2021-11-23T12:50:00Z">
        <w:r w:rsidRPr="002A69AA" w:rsidDel="002A69AA">
          <w:rPr>
            <w:rFonts w:ascii="Arial" w:hAnsi="Arial" w:cs="Arial"/>
            <w:b/>
            <w:bCs/>
            <w:sz w:val="26"/>
            <w:szCs w:val="26"/>
            <w:rPrChange w:id="3695" w:author="Kola Akinwale" w:date="2021-11-23T12:51:00Z">
              <w:rPr>
                <w:rFonts w:ascii="Arial Unicode MS" w:hAnsi="Arial Unicode MS"/>
                <w:sz w:val="26"/>
                <w:szCs w:val="26"/>
              </w:rPr>
            </w:rPrChange>
          </w:rPr>
          <w:delText>e</w:delText>
        </w:r>
      </w:del>
      <w:r w:rsidRPr="002A69AA">
        <w:rPr>
          <w:rFonts w:ascii="Arial" w:hAnsi="Arial" w:cs="Arial"/>
          <w:b/>
          <w:bCs/>
          <w:sz w:val="26"/>
          <w:szCs w:val="26"/>
          <w:rPrChange w:id="3696" w:author="Kola Akinwale" w:date="2021-11-23T12:51:00Z">
            <w:rPr>
              <w:rFonts w:ascii="Arial Unicode MS" w:hAnsi="Arial Unicode MS"/>
              <w:sz w:val="26"/>
              <w:szCs w:val="26"/>
            </w:rPr>
          </w:rPrChange>
        </w:rPr>
        <w:t xml:space="preserve">n </w:t>
      </w:r>
    </w:p>
    <w:p w14:paraId="0ACF6B32" w14:textId="77777777" w:rsidR="00AA30FD" w:rsidRPr="00975333" w:rsidRDefault="00AA30FD" w:rsidP="00AA30FD">
      <w:pPr>
        <w:pStyle w:val="ListParagraph"/>
        <w:numPr>
          <w:ilvl w:val="0"/>
          <w:numId w:val="97"/>
        </w:numPr>
        <w:spacing w:after="200"/>
        <w:jc w:val="both"/>
        <w:rPr>
          <w:rFonts w:ascii="Arial" w:hAnsi="Arial" w:cs="Arial"/>
          <w:sz w:val="26"/>
          <w:szCs w:val="26"/>
          <w:rPrChange w:id="3697" w:author="Kola Akinwale" w:date="2021-11-22T10:48:00Z">
            <w:rPr>
              <w:rFonts w:ascii="Arial Unicode MS" w:hAnsi="Arial Unicode MS"/>
              <w:sz w:val="26"/>
              <w:szCs w:val="26"/>
            </w:rPr>
          </w:rPrChange>
        </w:rPr>
      </w:pPr>
      <w:r w:rsidRPr="00975333">
        <w:rPr>
          <w:rFonts w:ascii="Arial" w:hAnsi="Arial" w:cs="Arial"/>
          <w:sz w:val="26"/>
          <w:szCs w:val="26"/>
          <w:rPrChange w:id="3698" w:author="Kola Akinwale" w:date="2021-11-22T10:48:00Z">
            <w:rPr>
              <w:rFonts w:ascii="Arial Unicode MS" w:hAnsi="Arial Unicode MS"/>
              <w:sz w:val="26"/>
              <w:szCs w:val="26"/>
            </w:rPr>
          </w:rPrChange>
        </w:rPr>
        <w:t>In the absence of the National Chairman, the Deputy National Chairman, (Membership) shall preside at meetings and in his absence; any Deputy National Chairman at the meeting shall preside.</w:t>
      </w:r>
    </w:p>
    <w:p w14:paraId="52500C4B" w14:textId="77777777" w:rsidR="00AA30FD" w:rsidRPr="00975333" w:rsidRDefault="00AA30FD" w:rsidP="00AA30FD">
      <w:pPr>
        <w:pStyle w:val="ListParagraph"/>
        <w:numPr>
          <w:ilvl w:val="0"/>
          <w:numId w:val="97"/>
        </w:numPr>
        <w:spacing w:after="200"/>
        <w:jc w:val="both"/>
        <w:rPr>
          <w:rFonts w:ascii="Arial" w:hAnsi="Arial" w:cs="Arial"/>
          <w:sz w:val="26"/>
          <w:szCs w:val="26"/>
          <w:rPrChange w:id="3699" w:author="Kola Akinwale" w:date="2021-11-22T10:48:00Z">
            <w:rPr>
              <w:rFonts w:ascii="Arial Unicode MS" w:hAnsi="Arial Unicode MS"/>
              <w:sz w:val="26"/>
              <w:szCs w:val="26"/>
            </w:rPr>
          </w:rPrChange>
        </w:rPr>
      </w:pPr>
      <w:r w:rsidRPr="00975333">
        <w:rPr>
          <w:rFonts w:ascii="Arial" w:hAnsi="Arial" w:cs="Arial"/>
          <w:sz w:val="26"/>
          <w:szCs w:val="26"/>
          <w:rPrChange w:id="3700" w:author="Kola Akinwale" w:date="2021-11-22T10:48:00Z">
            <w:rPr>
              <w:rFonts w:ascii="Arial Unicode MS" w:hAnsi="Arial Unicode MS"/>
              <w:sz w:val="26"/>
              <w:szCs w:val="26"/>
            </w:rPr>
          </w:rPrChange>
        </w:rPr>
        <w:t xml:space="preserve">Each Deputy National Chairman shall perform the duties in line with the specific portfolio of the office </w:t>
      </w:r>
    </w:p>
    <w:p w14:paraId="63F47CC0" w14:textId="14A99F30" w:rsidR="00AA30FD" w:rsidRDefault="00AA30FD" w:rsidP="00AA30FD">
      <w:pPr>
        <w:pStyle w:val="ListParagraph"/>
        <w:numPr>
          <w:ilvl w:val="0"/>
          <w:numId w:val="97"/>
        </w:numPr>
        <w:spacing w:after="200"/>
        <w:jc w:val="both"/>
        <w:rPr>
          <w:ins w:id="3701" w:author="Kola Akinwale" w:date="2021-11-23T12:52:00Z"/>
          <w:rFonts w:ascii="Arial" w:hAnsi="Arial" w:cs="Arial"/>
          <w:sz w:val="26"/>
          <w:szCs w:val="26"/>
        </w:rPr>
      </w:pPr>
      <w:r w:rsidRPr="00975333">
        <w:rPr>
          <w:rFonts w:ascii="Arial" w:hAnsi="Arial" w:cs="Arial"/>
          <w:sz w:val="26"/>
          <w:szCs w:val="26"/>
          <w:rPrChange w:id="3702" w:author="Kola Akinwale" w:date="2021-11-22T10:48:00Z">
            <w:rPr>
              <w:rFonts w:ascii="Arial Unicode MS" w:hAnsi="Arial Unicode MS"/>
              <w:sz w:val="26"/>
              <w:szCs w:val="26"/>
            </w:rPr>
          </w:rPrChange>
        </w:rPr>
        <w:t>The Deputy National Chairman shall perform all other duties that may be assigned to him by the National Chairman or the National Executive Committee.</w:t>
      </w:r>
    </w:p>
    <w:p w14:paraId="4A4CA1D8" w14:textId="77777777" w:rsidR="002A69AA" w:rsidRPr="00975333" w:rsidRDefault="002A69AA" w:rsidP="002A69AA">
      <w:pPr>
        <w:pStyle w:val="ListParagraph"/>
        <w:spacing w:after="200"/>
        <w:ind w:left="1080"/>
        <w:jc w:val="both"/>
        <w:rPr>
          <w:rFonts w:ascii="Arial" w:hAnsi="Arial" w:cs="Arial"/>
          <w:sz w:val="26"/>
          <w:szCs w:val="26"/>
          <w:rPrChange w:id="3703" w:author="Kola Akinwale" w:date="2021-11-22T10:48:00Z">
            <w:rPr>
              <w:rFonts w:ascii="Arial Unicode MS" w:hAnsi="Arial Unicode MS"/>
              <w:sz w:val="26"/>
              <w:szCs w:val="26"/>
            </w:rPr>
          </w:rPrChange>
        </w:rPr>
        <w:pPrChange w:id="3704" w:author="Kola Akinwale" w:date="2021-11-23T12:52:00Z">
          <w:pPr>
            <w:pStyle w:val="ListParagraph"/>
            <w:numPr>
              <w:numId w:val="97"/>
            </w:numPr>
            <w:spacing w:after="200"/>
            <w:ind w:left="1440" w:hanging="720"/>
            <w:jc w:val="both"/>
          </w:pPr>
        </w:pPrChange>
      </w:pPr>
    </w:p>
    <w:p w14:paraId="3562B3FB" w14:textId="0C542F5C" w:rsidR="00AA30FD" w:rsidRPr="00975333" w:rsidRDefault="00AA30FD" w:rsidP="00AA30FD">
      <w:pPr>
        <w:spacing w:after="200"/>
        <w:ind w:left="360"/>
        <w:jc w:val="both"/>
        <w:rPr>
          <w:rFonts w:ascii="Arial" w:hAnsi="Arial" w:cs="Arial"/>
          <w:sz w:val="26"/>
          <w:szCs w:val="26"/>
          <w:rPrChange w:id="3705" w:author="Kola Akinwale" w:date="2021-11-22T10:48:00Z">
            <w:rPr>
              <w:rFonts w:ascii="Arial Unicode MS" w:hAnsi="Arial Unicode MS"/>
              <w:sz w:val="26"/>
              <w:szCs w:val="26"/>
            </w:rPr>
          </w:rPrChange>
        </w:rPr>
      </w:pPr>
      <w:r w:rsidRPr="00975333">
        <w:rPr>
          <w:rFonts w:ascii="Arial" w:hAnsi="Arial" w:cs="Arial"/>
          <w:sz w:val="26"/>
          <w:szCs w:val="26"/>
          <w:rPrChange w:id="3706" w:author="Kola Akinwale" w:date="2021-11-22T10:48:00Z">
            <w:rPr>
              <w:rFonts w:ascii="Arial Unicode MS" w:hAnsi="Arial Unicode MS"/>
              <w:sz w:val="26"/>
              <w:szCs w:val="26"/>
            </w:rPr>
          </w:rPrChange>
        </w:rPr>
        <w:t xml:space="preserve">3. </w:t>
      </w:r>
      <w:r w:rsidRPr="002A69AA">
        <w:rPr>
          <w:rFonts w:ascii="Arial" w:hAnsi="Arial" w:cs="Arial"/>
          <w:b/>
          <w:bCs/>
          <w:sz w:val="26"/>
          <w:szCs w:val="26"/>
          <w:rPrChange w:id="3707" w:author="Kola Akinwale" w:date="2021-11-23T12:53:00Z">
            <w:rPr>
              <w:rFonts w:ascii="Arial Unicode MS" w:hAnsi="Arial Unicode MS"/>
              <w:sz w:val="26"/>
              <w:szCs w:val="26"/>
            </w:rPr>
          </w:rPrChange>
        </w:rPr>
        <w:t>National Vice-Chairm</w:t>
      </w:r>
      <w:ins w:id="3708" w:author="Kola Akinwale" w:date="2021-11-23T12:52:00Z">
        <w:r w:rsidR="002A69AA" w:rsidRPr="002A69AA">
          <w:rPr>
            <w:rFonts w:ascii="Arial" w:hAnsi="Arial" w:cs="Arial"/>
            <w:b/>
            <w:bCs/>
            <w:sz w:val="26"/>
            <w:szCs w:val="26"/>
            <w:rPrChange w:id="3709" w:author="Kola Akinwale" w:date="2021-11-23T12:53:00Z">
              <w:rPr>
                <w:rFonts w:ascii="Arial" w:hAnsi="Arial" w:cs="Arial"/>
                <w:sz w:val="26"/>
                <w:szCs w:val="26"/>
              </w:rPr>
            </w:rPrChange>
          </w:rPr>
          <w:t>a</w:t>
        </w:r>
      </w:ins>
      <w:del w:id="3710" w:author="Kola Akinwale" w:date="2021-11-23T12:52:00Z">
        <w:r w:rsidRPr="002A69AA" w:rsidDel="002A69AA">
          <w:rPr>
            <w:rFonts w:ascii="Arial" w:hAnsi="Arial" w:cs="Arial"/>
            <w:b/>
            <w:bCs/>
            <w:sz w:val="26"/>
            <w:szCs w:val="26"/>
            <w:rPrChange w:id="3711" w:author="Kola Akinwale" w:date="2021-11-23T12:53:00Z">
              <w:rPr>
                <w:rFonts w:ascii="Arial Unicode MS" w:hAnsi="Arial Unicode MS"/>
                <w:sz w:val="26"/>
                <w:szCs w:val="26"/>
              </w:rPr>
            </w:rPrChange>
          </w:rPr>
          <w:delText>e</w:delText>
        </w:r>
      </w:del>
      <w:r w:rsidRPr="002A69AA">
        <w:rPr>
          <w:rFonts w:ascii="Arial" w:hAnsi="Arial" w:cs="Arial"/>
          <w:b/>
          <w:bCs/>
          <w:sz w:val="26"/>
          <w:szCs w:val="26"/>
          <w:rPrChange w:id="3712" w:author="Kola Akinwale" w:date="2021-11-23T12:53:00Z">
            <w:rPr>
              <w:rFonts w:ascii="Arial Unicode MS" w:hAnsi="Arial Unicode MS"/>
              <w:sz w:val="26"/>
              <w:szCs w:val="26"/>
            </w:rPr>
          </w:rPrChange>
        </w:rPr>
        <w:t>n</w:t>
      </w:r>
    </w:p>
    <w:p w14:paraId="269F830B" w14:textId="77777777" w:rsidR="00AA30FD" w:rsidRPr="00975333" w:rsidRDefault="00AA30FD" w:rsidP="002A69AA">
      <w:pPr>
        <w:pStyle w:val="ListParagraph"/>
        <w:numPr>
          <w:ilvl w:val="0"/>
          <w:numId w:val="97"/>
        </w:numPr>
        <w:spacing w:after="200"/>
        <w:jc w:val="both"/>
        <w:rPr>
          <w:rFonts w:ascii="Arial" w:hAnsi="Arial" w:cs="Arial"/>
          <w:sz w:val="26"/>
          <w:szCs w:val="26"/>
          <w:rPrChange w:id="3713" w:author="Kola Akinwale" w:date="2021-11-22T10:48:00Z">
            <w:rPr>
              <w:rFonts w:ascii="Arial Unicode MS" w:hAnsi="Arial Unicode MS"/>
              <w:sz w:val="26"/>
              <w:szCs w:val="26"/>
            </w:rPr>
          </w:rPrChange>
        </w:rPr>
        <w:pPrChange w:id="3714" w:author="Kola Akinwale" w:date="2021-11-23T12:53:00Z">
          <w:pPr>
            <w:pStyle w:val="ListParagraph"/>
            <w:numPr>
              <w:ilvl w:val="1"/>
              <w:numId w:val="97"/>
            </w:numPr>
            <w:spacing w:after="200"/>
            <w:ind w:left="1800" w:hanging="360"/>
            <w:jc w:val="both"/>
          </w:pPr>
        </w:pPrChange>
      </w:pPr>
      <w:del w:id="3715" w:author="Kola Akinwale" w:date="2021-11-23T12:52:00Z">
        <w:r w:rsidRPr="00975333" w:rsidDel="002A69AA">
          <w:rPr>
            <w:rFonts w:ascii="Arial" w:hAnsi="Arial" w:cs="Arial"/>
            <w:sz w:val="26"/>
            <w:szCs w:val="26"/>
            <w:rPrChange w:id="3716" w:author="Kola Akinwale" w:date="2021-11-22T10:48:00Z">
              <w:rPr>
                <w:rFonts w:ascii="Arial Unicode MS" w:hAnsi="Arial Unicode MS"/>
                <w:sz w:val="26"/>
                <w:szCs w:val="26"/>
              </w:rPr>
            </w:rPrChange>
          </w:rPr>
          <w:delText xml:space="preserve">  </w:delText>
        </w:r>
      </w:del>
      <w:r w:rsidRPr="00975333">
        <w:rPr>
          <w:rFonts w:ascii="Arial" w:hAnsi="Arial" w:cs="Arial"/>
          <w:sz w:val="26"/>
          <w:szCs w:val="26"/>
          <w:rPrChange w:id="3717" w:author="Kola Akinwale" w:date="2021-11-22T10:48:00Z">
            <w:rPr>
              <w:rFonts w:ascii="Arial Unicode MS" w:hAnsi="Arial Unicode MS"/>
              <w:sz w:val="26"/>
              <w:szCs w:val="26"/>
            </w:rPr>
          </w:rPrChange>
        </w:rPr>
        <w:t>Each of the National Vice-Chairmen shall be responsible for the general coordination of the Party within his geo-political zone and shall also perform such other Party functions as may from time to time be assigned to him by the National Executive Committee or the National Chairman</w:t>
      </w:r>
    </w:p>
    <w:p w14:paraId="50731530" w14:textId="77777777" w:rsidR="00AA30FD" w:rsidRPr="002A69AA" w:rsidRDefault="00AA30FD" w:rsidP="00AA30FD">
      <w:pPr>
        <w:tabs>
          <w:tab w:val="left" w:pos="142"/>
          <w:tab w:val="left" w:pos="426"/>
        </w:tabs>
        <w:spacing w:after="200"/>
        <w:ind w:left="360"/>
        <w:jc w:val="both"/>
        <w:rPr>
          <w:rFonts w:ascii="Arial" w:hAnsi="Arial" w:cs="Arial"/>
          <w:b/>
          <w:bCs/>
          <w:sz w:val="2"/>
          <w:szCs w:val="26"/>
          <w:rPrChange w:id="3718" w:author="Kola Akinwale" w:date="2021-11-23T12:52:00Z">
            <w:rPr>
              <w:rFonts w:ascii="Arial Unicode MS" w:hAnsi="Arial Unicode MS"/>
              <w:sz w:val="2"/>
              <w:szCs w:val="26"/>
            </w:rPr>
          </w:rPrChange>
        </w:rPr>
      </w:pPr>
    </w:p>
    <w:p w14:paraId="6A00A442" w14:textId="77777777" w:rsidR="00AA30FD" w:rsidRPr="002A69AA" w:rsidRDefault="00AA30FD" w:rsidP="00AA30FD">
      <w:pPr>
        <w:pStyle w:val="ListParagraph"/>
        <w:numPr>
          <w:ilvl w:val="0"/>
          <w:numId w:val="78"/>
        </w:numPr>
        <w:tabs>
          <w:tab w:val="left" w:pos="142"/>
          <w:tab w:val="left" w:pos="426"/>
        </w:tabs>
        <w:spacing w:after="200"/>
        <w:jc w:val="both"/>
        <w:rPr>
          <w:rFonts w:ascii="Arial" w:hAnsi="Arial" w:cs="Arial"/>
          <w:b/>
          <w:bCs/>
          <w:sz w:val="26"/>
          <w:szCs w:val="26"/>
          <w:rPrChange w:id="3719" w:author="Kola Akinwale" w:date="2021-11-23T12:53:00Z">
            <w:rPr>
              <w:rFonts w:ascii="Arial Unicode MS" w:hAnsi="Arial Unicode MS"/>
              <w:sz w:val="26"/>
              <w:szCs w:val="26"/>
            </w:rPr>
          </w:rPrChange>
        </w:rPr>
      </w:pPr>
      <w:del w:id="3720" w:author="Kola Akinwale" w:date="2021-11-23T12:53:00Z">
        <w:r w:rsidRPr="002A69AA" w:rsidDel="002A69AA">
          <w:rPr>
            <w:rFonts w:ascii="Arial" w:hAnsi="Arial" w:cs="Arial"/>
            <w:b/>
            <w:bCs/>
            <w:sz w:val="26"/>
            <w:szCs w:val="26"/>
            <w:rPrChange w:id="3721" w:author="Kola Akinwale" w:date="2021-11-23T12:53:00Z">
              <w:rPr>
                <w:rFonts w:ascii="Arial Unicode MS" w:hAnsi="Arial Unicode MS"/>
                <w:sz w:val="26"/>
                <w:szCs w:val="26"/>
              </w:rPr>
            </w:rPrChange>
          </w:rPr>
          <w:tab/>
        </w:r>
      </w:del>
      <w:r w:rsidRPr="002A69AA">
        <w:rPr>
          <w:rFonts w:ascii="Arial" w:hAnsi="Arial" w:cs="Arial"/>
          <w:b/>
          <w:bCs/>
          <w:sz w:val="26"/>
          <w:szCs w:val="26"/>
          <w:rPrChange w:id="3722" w:author="Kola Akinwale" w:date="2021-11-23T12:53:00Z">
            <w:rPr>
              <w:rFonts w:ascii="Arial Unicode MS" w:hAnsi="Arial Unicode MS"/>
              <w:sz w:val="26"/>
              <w:szCs w:val="26"/>
            </w:rPr>
          </w:rPrChange>
        </w:rPr>
        <w:t>National Secretary</w:t>
      </w:r>
    </w:p>
    <w:p w14:paraId="35AA5F4E" w14:textId="77777777" w:rsidR="00AA30FD" w:rsidRPr="00975333" w:rsidRDefault="00AA30FD" w:rsidP="00AA30FD">
      <w:pPr>
        <w:pStyle w:val="ListParagraph"/>
        <w:numPr>
          <w:ilvl w:val="0"/>
          <w:numId w:val="98"/>
        </w:numPr>
        <w:spacing w:after="200"/>
        <w:jc w:val="both"/>
        <w:rPr>
          <w:rFonts w:ascii="Arial" w:hAnsi="Arial" w:cs="Arial"/>
          <w:sz w:val="26"/>
          <w:szCs w:val="26"/>
          <w:rPrChange w:id="3723" w:author="Kola Akinwale" w:date="2021-11-22T10:48:00Z">
            <w:rPr>
              <w:rFonts w:ascii="Arial Unicode MS" w:hAnsi="Arial Unicode MS"/>
              <w:sz w:val="26"/>
              <w:szCs w:val="26"/>
            </w:rPr>
          </w:rPrChange>
        </w:rPr>
      </w:pPr>
      <w:r w:rsidRPr="00975333">
        <w:rPr>
          <w:rFonts w:ascii="Arial" w:hAnsi="Arial" w:cs="Arial"/>
          <w:sz w:val="26"/>
          <w:szCs w:val="26"/>
          <w:rPrChange w:id="3724" w:author="Kola Akinwale" w:date="2021-11-22T10:48:00Z">
            <w:rPr>
              <w:rFonts w:ascii="Arial Unicode MS" w:hAnsi="Arial Unicode MS"/>
              <w:sz w:val="26"/>
              <w:szCs w:val="26"/>
            </w:rPr>
          </w:rPrChange>
        </w:rPr>
        <w:t>Supervise the day-to-day activities of the Party</w:t>
      </w:r>
    </w:p>
    <w:p w14:paraId="6416F951" w14:textId="77777777" w:rsidR="00AA30FD" w:rsidRPr="00975333" w:rsidRDefault="00AA30FD" w:rsidP="00AA30FD">
      <w:pPr>
        <w:pStyle w:val="ListParagraph"/>
        <w:numPr>
          <w:ilvl w:val="0"/>
          <w:numId w:val="98"/>
        </w:numPr>
        <w:spacing w:after="200"/>
        <w:jc w:val="both"/>
        <w:rPr>
          <w:rFonts w:ascii="Arial" w:hAnsi="Arial" w:cs="Arial"/>
          <w:sz w:val="26"/>
          <w:szCs w:val="26"/>
          <w:rPrChange w:id="3725" w:author="Kola Akinwale" w:date="2021-11-22T10:48:00Z">
            <w:rPr>
              <w:rFonts w:ascii="Arial Unicode MS" w:hAnsi="Arial Unicode MS"/>
              <w:sz w:val="26"/>
              <w:szCs w:val="26"/>
            </w:rPr>
          </w:rPrChange>
        </w:rPr>
      </w:pPr>
      <w:r w:rsidRPr="00975333">
        <w:rPr>
          <w:rFonts w:ascii="Arial" w:hAnsi="Arial" w:cs="Arial"/>
          <w:sz w:val="26"/>
          <w:szCs w:val="26"/>
          <w:rPrChange w:id="3726" w:author="Kola Akinwale" w:date="2021-11-22T10:48:00Z">
            <w:rPr>
              <w:rFonts w:ascii="Arial Unicode MS" w:hAnsi="Arial Unicode MS"/>
              <w:sz w:val="26"/>
              <w:szCs w:val="26"/>
            </w:rPr>
          </w:rPrChange>
        </w:rPr>
        <w:t>Issue notices of meetings of the National Convention, the National Executive Committee, National Caucus, and the National Working Committee in consultation with an approval of the National Chairman</w:t>
      </w:r>
    </w:p>
    <w:p w14:paraId="60678B4A" w14:textId="77777777" w:rsidR="00AA30FD" w:rsidRPr="00975333" w:rsidRDefault="00AA30FD" w:rsidP="00AA30FD">
      <w:pPr>
        <w:pStyle w:val="ListParagraph"/>
        <w:numPr>
          <w:ilvl w:val="0"/>
          <w:numId w:val="98"/>
        </w:numPr>
        <w:spacing w:after="200"/>
        <w:jc w:val="both"/>
        <w:rPr>
          <w:rFonts w:ascii="Arial" w:hAnsi="Arial" w:cs="Arial"/>
          <w:sz w:val="26"/>
          <w:szCs w:val="26"/>
          <w:rPrChange w:id="3727" w:author="Kola Akinwale" w:date="2021-11-22T10:48:00Z">
            <w:rPr>
              <w:rFonts w:ascii="Arial Unicode MS" w:hAnsi="Arial Unicode MS"/>
              <w:sz w:val="26"/>
              <w:szCs w:val="26"/>
            </w:rPr>
          </w:rPrChange>
        </w:rPr>
      </w:pPr>
      <w:r w:rsidRPr="00975333">
        <w:rPr>
          <w:rFonts w:ascii="Arial" w:hAnsi="Arial" w:cs="Arial"/>
          <w:sz w:val="26"/>
          <w:szCs w:val="26"/>
          <w:rPrChange w:id="3728" w:author="Kola Akinwale" w:date="2021-11-22T10:48:00Z">
            <w:rPr>
              <w:rFonts w:ascii="Arial Unicode MS" w:hAnsi="Arial Unicode MS"/>
              <w:sz w:val="26"/>
              <w:szCs w:val="26"/>
            </w:rPr>
          </w:rPrChange>
        </w:rPr>
        <w:t>Keep all records and books of proceedings of the National Convention, the National Executive Committee, the National Caucus, and the National Working Committee.</w:t>
      </w:r>
    </w:p>
    <w:p w14:paraId="7F57812D" w14:textId="77777777" w:rsidR="00AA30FD" w:rsidRPr="00975333" w:rsidRDefault="00AA30FD" w:rsidP="00AA30FD">
      <w:pPr>
        <w:pStyle w:val="ListParagraph"/>
        <w:numPr>
          <w:ilvl w:val="0"/>
          <w:numId w:val="98"/>
        </w:numPr>
        <w:spacing w:after="200"/>
        <w:jc w:val="both"/>
        <w:rPr>
          <w:rFonts w:ascii="Arial" w:hAnsi="Arial" w:cs="Arial"/>
          <w:sz w:val="26"/>
          <w:szCs w:val="26"/>
          <w:rPrChange w:id="3729" w:author="Kola Akinwale" w:date="2021-11-22T10:48:00Z">
            <w:rPr>
              <w:rFonts w:ascii="Arial Unicode MS" w:hAnsi="Arial Unicode MS"/>
              <w:sz w:val="26"/>
              <w:szCs w:val="26"/>
            </w:rPr>
          </w:rPrChange>
        </w:rPr>
      </w:pPr>
      <w:r w:rsidRPr="00975333">
        <w:rPr>
          <w:rFonts w:ascii="Arial" w:hAnsi="Arial" w:cs="Arial"/>
          <w:sz w:val="26"/>
          <w:szCs w:val="26"/>
          <w:rPrChange w:id="3730" w:author="Kola Akinwale" w:date="2021-11-22T10:48:00Z">
            <w:rPr>
              <w:rFonts w:ascii="Arial Unicode MS" w:hAnsi="Arial Unicode MS"/>
              <w:sz w:val="26"/>
              <w:szCs w:val="26"/>
            </w:rPr>
          </w:rPrChange>
        </w:rPr>
        <w:t>Render a written annual report of the activities of the Party.</w:t>
      </w:r>
    </w:p>
    <w:p w14:paraId="5B039FBF" w14:textId="77777777" w:rsidR="00AA30FD" w:rsidRPr="00975333" w:rsidRDefault="00AA30FD" w:rsidP="00AA30FD">
      <w:pPr>
        <w:pStyle w:val="ListParagraph"/>
        <w:numPr>
          <w:ilvl w:val="0"/>
          <w:numId w:val="98"/>
        </w:numPr>
        <w:spacing w:after="200"/>
        <w:jc w:val="both"/>
        <w:rPr>
          <w:rFonts w:ascii="Arial" w:hAnsi="Arial" w:cs="Arial"/>
          <w:sz w:val="26"/>
          <w:szCs w:val="26"/>
          <w:rPrChange w:id="3731" w:author="Kola Akinwale" w:date="2021-11-22T10:48:00Z">
            <w:rPr>
              <w:rFonts w:ascii="Arial Unicode MS" w:hAnsi="Arial Unicode MS"/>
              <w:sz w:val="26"/>
              <w:szCs w:val="26"/>
            </w:rPr>
          </w:rPrChange>
        </w:rPr>
      </w:pPr>
      <w:r w:rsidRPr="00975333">
        <w:rPr>
          <w:rFonts w:ascii="Arial" w:hAnsi="Arial" w:cs="Arial"/>
          <w:sz w:val="26"/>
          <w:szCs w:val="26"/>
          <w:rPrChange w:id="3732" w:author="Kola Akinwale" w:date="2021-11-22T10:48:00Z">
            <w:rPr>
              <w:rFonts w:ascii="Arial Unicode MS" w:hAnsi="Arial Unicode MS"/>
              <w:sz w:val="26"/>
              <w:szCs w:val="26"/>
            </w:rPr>
          </w:rPrChange>
        </w:rPr>
        <w:t xml:space="preserve">Ensure the implementation of the decisions and directives of the National Convention, the National Executive Committee, National Caucus and the National Working Committee; </w:t>
      </w:r>
    </w:p>
    <w:p w14:paraId="35143ABA" w14:textId="77777777" w:rsidR="00AA30FD" w:rsidRPr="00975333" w:rsidRDefault="00AA30FD" w:rsidP="00AA30FD">
      <w:pPr>
        <w:pStyle w:val="ListParagraph"/>
        <w:numPr>
          <w:ilvl w:val="0"/>
          <w:numId w:val="98"/>
        </w:numPr>
        <w:spacing w:after="200"/>
        <w:jc w:val="both"/>
        <w:rPr>
          <w:rFonts w:ascii="Arial" w:hAnsi="Arial" w:cs="Arial"/>
          <w:sz w:val="26"/>
          <w:szCs w:val="26"/>
          <w:rPrChange w:id="3733" w:author="Kola Akinwale" w:date="2021-11-22T10:48:00Z">
            <w:rPr>
              <w:rFonts w:ascii="Arial Unicode MS" w:hAnsi="Arial Unicode MS"/>
              <w:sz w:val="26"/>
              <w:szCs w:val="26"/>
            </w:rPr>
          </w:rPrChange>
        </w:rPr>
      </w:pPr>
      <w:r w:rsidRPr="00975333">
        <w:rPr>
          <w:rFonts w:ascii="Arial" w:hAnsi="Arial" w:cs="Arial"/>
          <w:sz w:val="26"/>
          <w:szCs w:val="26"/>
          <w:rPrChange w:id="3734" w:author="Kola Akinwale" w:date="2021-11-22T10:48:00Z">
            <w:rPr>
              <w:rFonts w:ascii="Arial Unicode MS" w:hAnsi="Arial Unicode MS"/>
              <w:sz w:val="26"/>
              <w:szCs w:val="26"/>
            </w:rPr>
          </w:rPrChange>
        </w:rPr>
        <w:t>Be in charge of all correspondences;</w:t>
      </w:r>
    </w:p>
    <w:p w14:paraId="641DD154" w14:textId="77777777" w:rsidR="00AA30FD" w:rsidRPr="00975333" w:rsidRDefault="00AA30FD" w:rsidP="00AA30FD">
      <w:pPr>
        <w:pStyle w:val="ListParagraph"/>
        <w:numPr>
          <w:ilvl w:val="0"/>
          <w:numId w:val="98"/>
        </w:numPr>
        <w:spacing w:after="200"/>
        <w:jc w:val="both"/>
        <w:rPr>
          <w:rFonts w:ascii="Arial" w:hAnsi="Arial" w:cs="Arial"/>
          <w:sz w:val="26"/>
          <w:szCs w:val="26"/>
          <w:rPrChange w:id="3735" w:author="Kola Akinwale" w:date="2021-11-22T10:48:00Z">
            <w:rPr>
              <w:rFonts w:ascii="Arial Unicode MS" w:hAnsi="Arial Unicode MS"/>
              <w:sz w:val="26"/>
              <w:szCs w:val="26"/>
            </w:rPr>
          </w:rPrChange>
        </w:rPr>
      </w:pPr>
      <w:r w:rsidRPr="00975333">
        <w:rPr>
          <w:rFonts w:ascii="Arial" w:hAnsi="Arial" w:cs="Arial"/>
          <w:sz w:val="26"/>
          <w:szCs w:val="26"/>
          <w:rPrChange w:id="3736" w:author="Kola Akinwale" w:date="2021-11-22T10:48:00Z">
            <w:rPr>
              <w:rFonts w:ascii="Arial Unicode MS" w:hAnsi="Arial Unicode MS"/>
              <w:sz w:val="26"/>
              <w:szCs w:val="26"/>
            </w:rPr>
          </w:rPrChange>
        </w:rPr>
        <w:t>Carry out any other duty as may be assigned to him from time-to time by the National Convention, the National Caucus, the National Executive Committee and the National Chairman.</w:t>
      </w:r>
    </w:p>
    <w:p w14:paraId="66F46299" w14:textId="77777777" w:rsidR="00AA30FD" w:rsidRPr="00975333" w:rsidRDefault="00AA30FD" w:rsidP="00AA30FD">
      <w:pPr>
        <w:pStyle w:val="ListParagraph"/>
        <w:numPr>
          <w:ilvl w:val="0"/>
          <w:numId w:val="98"/>
        </w:numPr>
        <w:spacing w:after="200"/>
        <w:jc w:val="both"/>
        <w:rPr>
          <w:rFonts w:ascii="Arial" w:hAnsi="Arial" w:cs="Arial"/>
          <w:sz w:val="26"/>
          <w:szCs w:val="26"/>
          <w:rPrChange w:id="3737" w:author="Kola Akinwale" w:date="2021-11-22T10:48:00Z">
            <w:rPr>
              <w:rFonts w:ascii="Arial Unicode MS" w:hAnsi="Arial Unicode MS"/>
              <w:sz w:val="26"/>
              <w:szCs w:val="26"/>
            </w:rPr>
          </w:rPrChange>
        </w:rPr>
      </w:pPr>
      <w:r w:rsidRPr="00975333">
        <w:rPr>
          <w:rFonts w:ascii="Arial" w:hAnsi="Arial" w:cs="Arial"/>
          <w:sz w:val="26"/>
          <w:szCs w:val="26"/>
          <w:rPrChange w:id="3738" w:author="Kola Akinwale" w:date="2021-11-22T10:48:00Z">
            <w:rPr>
              <w:rFonts w:ascii="Arial Unicode MS" w:hAnsi="Arial Unicode MS"/>
              <w:sz w:val="26"/>
              <w:szCs w:val="26"/>
            </w:rPr>
          </w:rPrChange>
        </w:rPr>
        <w:t>Shall always consult the National Chairman in the discharge of his functions.</w:t>
      </w:r>
    </w:p>
    <w:p w14:paraId="487774AD" w14:textId="77777777" w:rsidR="00AA30FD" w:rsidRPr="00975333" w:rsidRDefault="00AA30FD" w:rsidP="00AA30FD">
      <w:pPr>
        <w:pStyle w:val="ListParagraph"/>
        <w:numPr>
          <w:ilvl w:val="0"/>
          <w:numId w:val="98"/>
        </w:numPr>
        <w:spacing w:after="200"/>
        <w:jc w:val="both"/>
        <w:rPr>
          <w:rFonts w:ascii="Arial" w:hAnsi="Arial" w:cs="Arial"/>
          <w:sz w:val="26"/>
          <w:szCs w:val="26"/>
          <w:rPrChange w:id="3739" w:author="Kola Akinwale" w:date="2021-11-22T10:48:00Z">
            <w:rPr>
              <w:rFonts w:ascii="Arial Unicode MS" w:hAnsi="Arial Unicode MS"/>
              <w:sz w:val="26"/>
              <w:szCs w:val="26"/>
            </w:rPr>
          </w:rPrChange>
        </w:rPr>
      </w:pPr>
      <w:r w:rsidRPr="00975333">
        <w:rPr>
          <w:rFonts w:ascii="Arial" w:hAnsi="Arial" w:cs="Arial"/>
          <w:sz w:val="26"/>
          <w:szCs w:val="26"/>
          <w:rPrChange w:id="3740" w:author="Kola Akinwale" w:date="2021-11-22T10:48:00Z">
            <w:rPr>
              <w:rFonts w:ascii="Arial Unicode MS" w:hAnsi="Arial Unicode MS"/>
              <w:sz w:val="26"/>
              <w:szCs w:val="26"/>
            </w:rPr>
          </w:rPrChange>
        </w:rPr>
        <w:t xml:space="preserve">Shall be a signatory to the Party’s Accounts </w:t>
      </w:r>
    </w:p>
    <w:p w14:paraId="29C3FCAC" w14:textId="77777777" w:rsidR="00AA30FD" w:rsidRPr="00975333" w:rsidRDefault="00AA30FD" w:rsidP="00AA30FD">
      <w:pPr>
        <w:pStyle w:val="ListParagraph"/>
        <w:numPr>
          <w:ilvl w:val="0"/>
          <w:numId w:val="98"/>
        </w:numPr>
        <w:spacing w:after="200"/>
        <w:jc w:val="both"/>
        <w:rPr>
          <w:rFonts w:ascii="Arial" w:hAnsi="Arial" w:cs="Arial"/>
          <w:sz w:val="26"/>
          <w:szCs w:val="26"/>
          <w:rPrChange w:id="3741" w:author="Kola Akinwale" w:date="2021-11-22T10:48:00Z">
            <w:rPr>
              <w:rFonts w:ascii="Arial Unicode MS" w:hAnsi="Arial Unicode MS"/>
              <w:sz w:val="26"/>
              <w:szCs w:val="26"/>
            </w:rPr>
          </w:rPrChange>
        </w:rPr>
      </w:pPr>
      <w:r w:rsidRPr="00975333">
        <w:rPr>
          <w:rFonts w:ascii="Arial" w:hAnsi="Arial" w:cs="Arial"/>
          <w:sz w:val="26"/>
          <w:szCs w:val="26"/>
          <w:rPrChange w:id="3742" w:author="Kola Akinwale" w:date="2021-11-22T10:48:00Z">
            <w:rPr>
              <w:rFonts w:ascii="Arial Unicode MS" w:hAnsi="Arial Unicode MS"/>
              <w:sz w:val="26"/>
              <w:szCs w:val="26"/>
            </w:rPr>
          </w:rPrChange>
        </w:rPr>
        <w:t xml:space="preserve">Shall contribute to discourse and decisions on inter-party relations </w:t>
      </w:r>
    </w:p>
    <w:p w14:paraId="5EC11492" w14:textId="77777777" w:rsidR="00AA30FD" w:rsidRPr="00975333" w:rsidRDefault="00AA30FD" w:rsidP="00AA30FD">
      <w:pPr>
        <w:spacing w:after="200"/>
        <w:ind w:left="360"/>
        <w:jc w:val="both"/>
        <w:rPr>
          <w:rFonts w:ascii="Arial" w:hAnsi="Arial" w:cs="Arial"/>
          <w:sz w:val="2"/>
          <w:szCs w:val="26"/>
          <w:rPrChange w:id="3743" w:author="Kola Akinwale" w:date="2021-11-22T10:48:00Z">
            <w:rPr>
              <w:rFonts w:ascii="Arial Unicode MS" w:hAnsi="Arial Unicode MS"/>
              <w:sz w:val="2"/>
              <w:szCs w:val="26"/>
            </w:rPr>
          </w:rPrChange>
        </w:rPr>
      </w:pPr>
    </w:p>
    <w:p w14:paraId="303F06D2" w14:textId="77777777" w:rsidR="00AA30FD" w:rsidRPr="00975333" w:rsidRDefault="00AA30FD" w:rsidP="00AA30FD">
      <w:pPr>
        <w:pStyle w:val="ListParagraph"/>
        <w:numPr>
          <w:ilvl w:val="0"/>
          <w:numId w:val="78"/>
        </w:numPr>
        <w:spacing w:after="200"/>
        <w:jc w:val="both"/>
        <w:rPr>
          <w:rFonts w:ascii="Arial" w:hAnsi="Arial" w:cs="Arial"/>
          <w:sz w:val="26"/>
          <w:szCs w:val="26"/>
          <w:rPrChange w:id="3744" w:author="Kola Akinwale" w:date="2021-11-22T10:48:00Z">
            <w:rPr>
              <w:rFonts w:ascii="Arial Unicode MS" w:hAnsi="Arial Unicode MS"/>
              <w:sz w:val="26"/>
              <w:szCs w:val="26"/>
            </w:rPr>
          </w:rPrChange>
        </w:rPr>
      </w:pPr>
      <w:r w:rsidRPr="00975333">
        <w:rPr>
          <w:rFonts w:ascii="Arial" w:hAnsi="Arial" w:cs="Arial"/>
          <w:sz w:val="26"/>
          <w:szCs w:val="26"/>
          <w:rPrChange w:id="3745" w:author="Kola Akinwale" w:date="2021-11-22T10:48:00Z">
            <w:rPr>
              <w:rFonts w:ascii="Arial Unicode MS" w:hAnsi="Arial Unicode MS"/>
              <w:sz w:val="26"/>
              <w:szCs w:val="26"/>
            </w:rPr>
          </w:rPrChange>
        </w:rPr>
        <w:t>Deputy National Secretary</w:t>
      </w:r>
    </w:p>
    <w:p w14:paraId="7CF581B3" w14:textId="77777777" w:rsidR="00AA30FD" w:rsidRPr="00975333" w:rsidRDefault="00AA30FD" w:rsidP="00AA30FD">
      <w:pPr>
        <w:pStyle w:val="ListParagraph"/>
        <w:numPr>
          <w:ilvl w:val="0"/>
          <w:numId w:val="99"/>
        </w:numPr>
        <w:spacing w:after="200"/>
        <w:jc w:val="both"/>
        <w:rPr>
          <w:rFonts w:ascii="Arial" w:hAnsi="Arial" w:cs="Arial"/>
          <w:sz w:val="26"/>
          <w:szCs w:val="26"/>
          <w:rPrChange w:id="3746" w:author="Kola Akinwale" w:date="2021-11-22T10:48:00Z">
            <w:rPr>
              <w:rFonts w:ascii="Arial Unicode MS" w:hAnsi="Arial Unicode MS"/>
              <w:sz w:val="26"/>
              <w:szCs w:val="26"/>
            </w:rPr>
          </w:rPrChange>
        </w:rPr>
      </w:pPr>
      <w:r w:rsidRPr="00975333">
        <w:rPr>
          <w:rFonts w:ascii="Arial" w:hAnsi="Arial" w:cs="Arial"/>
          <w:sz w:val="26"/>
          <w:szCs w:val="26"/>
          <w:rPrChange w:id="3747" w:author="Kola Akinwale" w:date="2021-11-22T10:48:00Z">
            <w:rPr>
              <w:rFonts w:ascii="Arial Unicode MS" w:hAnsi="Arial Unicode MS"/>
              <w:sz w:val="26"/>
              <w:szCs w:val="26"/>
            </w:rPr>
          </w:rPrChange>
        </w:rPr>
        <w:t>The Deputy National Secretary shall assist the National Secretary in the discharge of his duties;</w:t>
      </w:r>
    </w:p>
    <w:p w14:paraId="717DA0F1" w14:textId="77777777" w:rsidR="00AA30FD" w:rsidRPr="00975333" w:rsidRDefault="00AA30FD" w:rsidP="00AA30FD">
      <w:pPr>
        <w:pStyle w:val="ListParagraph"/>
        <w:numPr>
          <w:ilvl w:val="0"/>
          <w:numId w:val="99"/>
        </w:numPr>
        <w:spacing w:after="200"/>
        <w:jc w:val="both"/>
        <w:rPr>
          <w:rFonts w:ascii="Arial" w:hAnsi="Arial" w:cs="Arial"/>
          <w:sz w:val="26"/>
          <w:szCs w:val="26"/>
          <w:rPrChange w:id="3748" w:author="Kola Akinwale" w:date="2021-11-22T10:48:00Z">
            <w:rPr>
              <w:rFonts w:ascii="Arial Unicode MS" w:hAnsi="Arial Unicode MS"/>
              <w:sz w:val="26"/>
              <w:szCs w:val="26"/>
            </w:rPr>
          </w:rPrChange>
        </w:rPr>
      </w:pPr>
      <w:r w:rsidRPr="00975333">
        <w:rPr>
          <w:rFonts w:ascii="Arial" w:hAnsi="Arial" w:cs="Arial"/>
          <w:sz w:val="26"/>
          <w:szCs w:val="26"/>
          <w:rPrChange w:id="3749" w:author="Kola Akinwale" w:date="2021-11-22T10:48:00Z">
            <w:rPr>
              <w:rFonts w:ascii="Arial Unicode MS" w:hAnsi="Arial Unicode MS"/>
              <w:sz w:val="26"/>
              <w:szCs w:val="26"/>
            </w:rPr>
          </w:rPrChange>
        </w:rPr>
        <w:lastRenderedPageBreak/>
        <w:t>In the absence of the National Secretary, the Deputy National Secretary shall act as the National Secretary</w:t>
      </w:r>
    </w:p>
    <w:p w14:paraId="7B94338F" w14:textId="77777777" w:rsidR="00AA30FD" w:rsidRPr="00975333" w:rsidRDefault="00AA30FD" w:rsidP="00AA30FD">
      <w:pPr>
        <w:pStyle w:val="ListParagraph"/>
        <w:numPr>
          <w:ilvl w:val="0"/>
          <w:numId w:val="99"/>
        </w:numPr>
        <w:spacing w:after="200"/>
        <w:jc w:val="both"/>
        <w:rPr>
          <w:rFonts w:ascii="Arial" w:hAnsi="Arial" w:cs="Arial"/>
          <w:sz w:val="26"/>
          <w:szCs w:val="26"/>
          <w:rPrChange w:id="3750" w:author="Kola Akinwale" w:date="2021-11-22T10:48:00Z">
            <w:rPr>
              <w:rFonts w:ascii="Arial Unicode MS" w:hAnsi="Arial Unicode MS"/>
              <w:sz w:val="26"/>
              <w:szCs w:val="26"/>
            </w:rPr>
          </w:rPrChange>
        </w:rPr>
      </w:pPr>
      <w:r w:rsidRPr="00975333">
        <w:rPr>
          <w:rFonts w:ascii="Arial" w:hAnsi="Arial" w:cs="Arial"/>
          <w:sz w:val="26"/>
          <w:szCs w:val="26"/>
          <w:rPrChange w:id="3751" w:author="Kola Akinwale" w:date="2021-11-22T10:48:00Z">
            <w:rPr>
              <w:rFonts w:ascii="Arial Unicode MS" w:hAnsi="Arial Unicode MS"/>
              <w:sz w:val="26"/>
              <w:szCs w:val="26"/>
            </w:rPr>
          </w:rPrChange>
        </w:rPr>
        <w:t>The Deputy National Secretary shall be assigned such other functions as may be deemed necessary by the National Secretary.</w:t>
      </w:r>
    </w:p>
    <w:p w14:paraId="7F8AF872" w14:textId="77777777" w:rsidR="00AA30FD" w:rsidRPr="00975333" w:rsidRDefault="00AA30FD" w:rsidP="00AA30FD">
      <w:pPr>
        <w:spacing w:after="200"/>
        <w:jc w:val="both"/>
        <w:rPr>
          <w:rFonts w:ascii="Arial" w:hAnsi="Arial" w:cs="Arial"/>
          <w:sz w:val="26"/>
          <w:szCs w:val="26"/>
          <w:rPrChange w:id="3752" w:author="Kola Akinwale" w:date="2021-11-22T10:48:00Z">
            <w:rPr>
              <w:rFonts w:ascii="Arial Unicode MS" w:hAnsi="Arial Unicode MS"/>
              <w:sz w:val="26"/>
              <w:szCs w:val="26"/>
            </w:rPr>
          </w:rPrChange>
        </w:rPr>
      </w:pPr>
      <w:r w:rsidRPr="001D4967">
        <w:rPr>
          <w:rFonts w:ascii="Arial" w:hAnsi="Arial" w:cs="Arial"/>
          <w:bCs/>
          <w:sz w:val="26"/>
          <w:szCs w:val="26"/>
          <w:rPrChange w:id="3753" w:author="Kola Akinwale" w:date="2021-11-23T12:58:00Z">
            <w:rPr>
              <w:rFonts w:ascii="Arial Unicode MS" w:hAnsi="Arial Unicode MS"/>
              <w:b/>
              <w:sz w:val="26"/>
              <w:szCs w:val="26"/>
            </w:rPr>
          </w:rPrChange>
        </w:rPr>
        <w:t>6</w:t>
      </w:r>
      <w:r w:rsidRPr="00975333">
        <w:rPr>
          <w:rFonts w:ascii="Arial" w:hAnsi="Arial" w:cs="Arial"/>
          <w:b/>
          <w:sz w:val="26"/>
          <w:szCs w:val="26"/>
          <w:rPrChange w:id="3754" w:author="Kola Akinwale" w:date="2021-11-22T10:48:00Z">
            <w:rPr>
              <w:rFonts w:ascii="Arial Unicode MS" w:hAnsi="Arial Unicode MS"/>
              <w:b/>
              <w:sz w:val="26"/>
              <w:szCs w:val="26"/>
            </w:rPr>
          </w:rPrChange>
        </w:rPr>
        <w:t xml:space="preserve">. </w:t>
      </w:r>
      <w:r w:rsidRPr="001D4967">
        <w:rPr>
          <w:rFonts w:ascii="Arial" w:hAnsi="Arial" w:cs="Arial"/>
          <w:b/>
          <w:bCs/>
          <w:sz w:val="26"/>
          <w:szCs w:val="26"/>
          <w:rPrChange w:id="3755" w:author="Kola Akinwale" w:date="2021-11-23T12:58:00Z">
            <w:rPr>
              <w:rFonts w:ascii="Arial Unicode MS" w:hAnsi="Arial Unicode MS"/>
              <w:sz w:val="26"/>
              <w:szCs w:val="26"/>
            </w:rPr>
          </w:rPrChange>
        </w:rPr>
        <w:t>Assistant National Secretaries</w:t>
      </w:r>
      <w:r w:rsidRPr="00975333">
        <w:rPr>
          <w:rFonts w:ascii="Arial" w:hAnsi="Arial" w:cs="Arial"/>
          <w:sz w:val="26"/>
          <w:szCs w:val="26"/>
          <w:rPrChange w:id="3756" w:author="Kola Akinwale" w:date="2021-11-22T10:48:00Z">
            <w:rPr>
              <w:rFonts w:ascii="Arial Unicode MS" w:hAnsi="Arial Unicode MS"/>
              <w:sz w:val="26"/>
              <w:szCs w:val="26"/>
            </w:rPr>
          </w:rPrChange>
        </w:rPr>
        <w:t xml:space="preserve"> </w:t>
      </w:r>
    </w:p>
    <w:p w14:paraId="116A253A" w14:textId="77777777" w:rsidR="00AA30FD" w:rsidRPr="00975333" w:rsidRDefault="00AA30FD" w:rsidP="00AA30FD">
      <w:pPr>
        <w:pStyle w:val="ListParagraph"/>
        <w:numPr>
          <w:ilvl w:val="0"/>
          <w:numId w:val="100"/>
        </w:numPr>
        <w:spacing w:after="200"/>
        <w:jc w:val="both"/>
        <w:rPr>
          <w:rFonts w:ascii="Arial" w:hAnsi="Arial" w:cs="Arial"/>
          <w:sz w:val="26"/>
          <w:szCs w:val="26"/>
          <w:rPrChange w:id="3757" w:author="Kola Akinwale" w:date="2021-11-22T10:48:00Z">
            <w:rPr>
              <w:rFonts w:ascii="Arial Unicode MS" w:hAnsi="Arial Unicode MS"/>
              <w:sz w:val="26"/>
              <w:szCs w:val="26"/>
            </w:rPr>
          </w:rPrChange>
        </w:rPr>
      </w:pPr>
      <w:r w:rsidRPr="00975333">
        <w:rPr>
          <w:rFonts w:ascii="Arial" w:hAnsi="Arial" w:cs="Arial"/>
          <w:sz w:val="26"/>
          <w:szCs w:val="26"/>
          <w:rPrChange w:id="3758" w:author="Kola Akinwale" w:date="2021-11-22T10:48:00Z">
            <w:rPr>
              <w:rFonts w:ascii="Arial Unicode MS" w:hAnsi="Arial Unicode MS"/>
              <w:sz w:val="26"/>
              <w:szCs w:val="26"/>
            </w:rPr>
          </w:rPrChange>
        </w:rPr>
        <w:t>The Six (6) Assistant National Secretaries shall be the Secretaries of their Zonal Working Committees.</w:t>
      </w:r>
    </w:p>
    <w:p w14:paraId="3022E6A2" w14:textId="361D2DD1" w:rsidR="00AA30FD" w:rsidRDefault="00AA30FD" w:rsidP="00AA30FD">
      <w:pPr>
        <w:pStyle w:val="ListParagraph"/>
        <w:numPr>
          <w:ilvl w:val="0"/>
          <w:numId w:val="100"/>
        </w:numPr>
        <w:spacing w:after="200"/>
        <w:jc w:val="both"/>
        <w:rPr>
          <w:ins w:id="3759" w:author="Kola Akinwale" w:date="2021-11-23T12:57:00Z"/>
          <w:rFonts w:ascii="Arial" w:hAnsi="Arial" w:cs="Arial"/>
          <w:sz w:val="26"/>
          <w:szCs w:val="26"/>
        </w:rPr>
      </w:pPr>
      <w:r w:rsidRPr="00975333">
        <w:rPr>
          <w:rFonts w:ascii="Arial" w:hAnsi="Arial" w:cs="Arial"/>
          <w:sz w:val="26"/>
          <w:szCs w:val="26"/>
          <w:rPrChange w:id="3760" w:author="Kola Akinwale" w:date="2021-11-22T10:48:00Z">
            <w:rPr>
              <w:rFonts w:ascii="Arial Unicode MS" w:hAnsi="Arial Unicode MS"/>
              <w:sz w:val="26"/>
              <w:szCs w:val="26"/>
            </w:rPr>
          </w:rPrChange>
        </w:rPr>
        <w:t>They shall perform such functions as may be assigned to them by the National Secretary</w:t>
      </w:r>
    </w:p>
    <w:p w14:paraId="18736AB1" w14:textId="77777777" w:rsidR="001D4967" w:rsidRPr="00975333" w:rsidRDefault="001D4967" w:rsidP="001D4967">
      <w:pPr>
        <w:pStyle w:val="ListParagraph"/>
        <w:spacing w:after="200"/>
        <w:ind w:left="1440"/>
        <w:jc w:val="both"/>
        <w:rPr>
          <w:rFonts w:ascii="Arial" w:hAnsi="Arial" w:cs="Arial"/>
          <w:sz w:val="26"/>
          <w:szCs w:val="26"/>
          <w:rPrChange w:id="3761" w:author="Kola Akinwale" w:date="2021-11-22T10:48:00Z">
            <w:rPr>
              <w:rFonts w:ascii="Arial Unicode MS" w:hAnsi="Arial Unicode MS"/>
              <w:sz w:val="26"/>
              <w:szCs w:val="26"/>
            </w:rPr>
          </w:rPrChange>
        </w:rPr>
        <w:pPrChange w:id="3762" w:author="Kola Akinwale" w:date="2021-11-23T12:57:00Z">
          <w:pPr>
            <w:pStyle w:val="ListParagraph"/>
            <w:numPr>
              <w:numId w:val="100"/>
            </w:numPr>
            <w:spacing w:after="200"/>
            <w:ind w:left="1440" w:hanging="720"/>
            <w:jc w:val="both"/>
          </w:pPr>
        </w:pPrChange>
      </w:pPr>
    </w:p>
    <w:p w14:paraId="45F6900B" w14:textId="1ED0D1E2" w:rsidR="00AA30FD" w:rsidRPr="00975333" w:rsidRDefault="00AA30FD" w:rsidP="00AA30FD">
      <w:pPr>
        <w:pStyle w:val="ListParagraph"/>
        <w:spacing w:after="200"/>
        <w:ind w:left="0"/>
        <w:jc w:val="both"/>
        <w:rPr>
          <w:rFonts w:ascii="Arial" w:hAnsi="Arial" w:cs="Arial"/>
          <w:sz w:val="26"/>
          <w:szCs w:val="26"/>
          <w:rPrChange w:id="3763" w:author="Kola Akinwale" w:date="2021-11-22T10:48:00Z">
            <w:rPr>
              <w:rFonts w:ascii="Arial Unicode MS" w:hAnsi="Arial Unicode MS"/>
              <w:sz w:val="26"/>
              <w:szCs w:val="26"/>
            </w:rPr>
          </w:rPrChange>
        </w:rPr>
      </w:pPr>
      <w:r w:rsidRPr="00975333">
        <w:rPr>
          <w:rFonts w:ascii="Arial" w:hAnsi="Arial" w:cs="Arial"/>
          <w:sz w:val="26"/>
          <w:szCs w:val="26"/>
          <w:rPrChange w:id="3764" w:author="Kola Akinwale" w:date="2021-11-22T10:48:00Z">
            <w:rPr>
              <w:rFonts w:ascii="Arial Unicode MS" w:hAnsi="Arial Unicode MS"/>
              <w:sz w:val="26"/>
              <w:szCs w:val="26"/>
            </w:rPr>
          </w:rPrChange>
        </w:rPr>
        <w:t xml:space="preserve">7 </w:t>
      </w:r>
      <w:ins w:id="3765" w:author="Kola Akinwale" w:date="2021-11-23T12:58:00Z">
        <w:r w:rsidR="001D4967">
          <w:rPr>
            <w:rFonts w:ascii="Arial" w:hAnsi="Arial" w:cs="Arial"/>
            <w:sz w:val="26"/>
            <w:szCs w:val="26"/>
          </w:rPr>
          <w:t xml:space="preserve"> </w:t>
        </w:r>
      </w:ins>
      <w:del w:id="3766" w:author="Kola Akinwale" w:date="2021-11-23T12:58:00Z">
        <w:r w:rsidRPr="00975333" w:rsidDel="001D4967">
          <w:rPr>
            <w:rFonts w:ascii="Arial" w:hAnsi="Arial" w:cs="Arial"/>
            <w:sz w:val="26"/>
            <w:szCs w:val="26"/>
            <w:rPrChange w:id="3767" w:author="Kola Akinwale" w:date="2021-11-22T10:48:00Z">
              <w:rPr>
                <w:rFonts w:ascii="Arial Unicode MS" w:hAnsi="Arial Unicode MS"/>
                <w:sz w:val="26"/>
                <w:szCs w:val="26"/>
              </w:rPr>
            </w:rPrChange>
          </w:rPr>
          <w:tab/>
          <w:delText xml:space="preserve">. </w:delText>
        </w:r>
      </w:del>
      <w:r w:rsidRPr="001D4967">
        <w:rPr>
          <w:rFonts w:ascii="Arial" w:hAnsi="Arial" w:cs="Arial"/>
          <w:b/>
          <w:bCs/>
          <w:sz w:val="26"/>
          <w:szCs w:val="26"/>
          <w:rPrChange w:id="3768" w:author="Kola Akinwale" w:date="2021-11-23T12:57:00Z">
            <w:rPr>
              <w:rFonts w:ascii="Arial Unicode MS" w:hAnsi="Arial Unicode MS"/>
              <w:sz w:val="26"/>
              <w:szCs w:val="26"/>
            </w:rPr>
          </w:rPrChange>
        </w:rPr>
        <w:t>National Treasurer</w:t>
      </w:r>
    </w:p>
    <w:p w14:paraId="1F00E2DF" w14:textId="0471C32F" w:rsidR="00AA30FD" w:rsidRPr="00975333" w:rsidRDefault="00AA30FD" w:rsidP="00AA30FD">
      <w:pPr>
        <w:pStyle w:val="ListParagraph"/>
        <w:numPr>
          <w:ilvl w:val="0"/>
          <w:numId w:val="101"/>
        </w:numPr>
        <w:spacing w:after="200"/>
        <w:jc w:val="both"/>
        <w:rPr>
          <w:rFonts w:ascii="Arial" w:hAnsi="Arial" w:cs="Arial"/>
          <w:sz w:val="26"/>
          <w:szCs w:val="26"/>
          <w:rPrChange w:id="3769" w:author="Kola Akinwale" w:date="2021-11-22T10:48:00Z">
            <w:rPr>
              <w:rFonts w:ascii="Arial Unicode MS" w:hAnsi="Arial Unicode MS"/>
              <w:sz w:val="26"/>
              <w:szCs w:val="26"/>
            </w:rPr>
          </w:rPrChange>
        </w:rPr>
      </w:pPr>
      <w:r w:rsidRPr="00975333">
        <w:rPr>
          <w:rFonts w:ascii="Arial" w:hAnsi="Arial" w:cs="Arial"/>
          <w:sz w:val="26"/>
          <w:szCs w:val="26"/>
          <w:rPrChange w:id="3770" w:author="Kola Akinwale" w:date="2021-11-22T10:48:00Z">
            <w:rPr>
              <w:rFonts w:ascii="Arial Unicode MS" w:hAnsi="Arial Unicode MS"/>
              <w:sz w:val="26"/>
              <w:szCs w:val="26"/>
            </w:rPr>
          </w:rPrChange>
        </w:rPr>
        <w:t xml:space="preserve">Receive and promptly pay into the Party’s accounts all monies received on </w:t>
      </w:r>
      <w:del w:id="3771" w:author="Kola Akinwale" w:date="2021-11-22T09:16:00Z">
        <w:r w:rsidRPr="00975333" w:rsidDel="00C9713A">
          <w:rPr>
            <w:rFonts w:ascii="Arial" w:hAnsi="Arial" w:cs="Arial"/>
            <w:sz w:val="26"/>
            <w:szCs w:val="26"/>
            <w:rPrChange w:id="3772" w:author="Kola Akinwale" w:date="2021-11-22T10:48:00Z">
              <w:rPr>
                <w:rFonts w:ascii="Arial Unicode MS" w:hAnsi="Arial Unicode MS"/>
                <w:sz w:val="26"/>
                <w:szCs w:val="26"/>
              </w:rPr>
            </w:rPrChange>
          </w:rPr>
          <w:delText>behalf  of</w:delText>
        </w:r>
      </w:del>
      <w:ins w:id="3773" w:author="Kola Akinwale" w:date="2021-11-22T09:16:00Z">
        <w:r w:rsidR="00C9713A" w:rsidRPr="00975333">
          <w:rPr>
            <w:rFonts w:ascii="Arial" w:hAnsi="Arial" w:cs="Arial"/>
            <w:sz w:val="26"/>
            <w:szCs w:val="26"/>
            <w:rPrChange w:id="3774" w:author="Kola Akinwale" w:date="2021-11-22T10:48:00Z">
              <w:rPr>
                <w:rFonts w:ascii="Arial Unicode MS" w:hAnsi="Arial Unicode MS"/>
                <w:sz w:val="26"/>
                <w:szCs w:val="26"/>
              </w:rPr>
            </w:rPrChange>
          </w:rPr>
          <w:t>behalf of</w:t>
        </w:r>
      </w:ins>
      <w:r w:rsidRPr="00975333">
        <w:rPr>
          <w:rFonts w:ascii="Arial" w:hAnsi="Arial" w:cs="Arial"/>
          <w:sz w:val="26"/>
          <w:szCs w:val="26"/>
          <w:rPrChange w:id="3775" w:author="Kola Akinwale" w:date="2021-11-22T10:48:00Z">
            <w:rPr>
              <w:rFonts w:ascii="Arial Unicode MS" w:hAnsi="Arial Unicode MS"/>
              <w:sz w:val="26"/>
              <w:szCs w:val="26"/>
            </w:rPr>
          </w:rPrChange>
        </w:rPr>
        <w:t xml:space="preserve"> the Party;</w:t>
      </w:r>
    </w:p>
    <w:p w14:paraId="000C3592" w14:textId="77777777" w:rsidR="00AA30FD" w:rsidRPr="00975333" w:rsidRDefault="00AA30FD" w:rsidP="00AA30FD">
      <w:pPr>
        <w:pStyle w:val="ListParagraph"/>
        <w:numPr>
          <w:ilvl w:val="0"/>
          <w:numId w:val="101"/>
        </w:numPr>
        <w:spacing w:after="200"/>
        <w:jc w:val="both"/>
        <w:rPr>
          <w:rFonts w:ascii="Arial" w:hAnsi="Arial" w:cs="Arial"/>
          <w:sz w:val="26"/>
          <w:szCs w:val="26"/>
          <w:rPrChange w:id="3776" w:author="Kola Akinwale" w:date="2021-11-22T10:48:00Z">
            <w:rPr>
              <w:rFonts w:ascii="Arial Unicode MS" w:hAnsi="Arial Unicode MS"/>
              <w:sz w:val="26"/>
              <w:szCs w:val="26"/>
            </w:rPr>
          </w:rPrChange>
        </w:rPr>
      </w:pPr>
      <w:r w:rsidRPr="00975333">
        <w:rPr>
          <w:rFonts w:ascii="Arial" w:hAnsi="Arial" w:cs="Arial"/>
          <w:sz w:val="26"/>
          <w:szCs w:val="26"/>
          <w:rPrChange w:id="3777" w:author="Kola Akinwale" w:date="2021-11-22T10:48:00Z">
            <w:rPr>
              <w:rFonts w:ascii="Arial Unicode MS" w:hAnsi="Arial Unicode MS"/>
              <w:sz w:val="26"/>
              <w:szCs w:val="26"/>
            </w:rPr>
          </w:rPrChange>
        </w:rPr>
        <w:t>Ensure prudent management of Party’s fund</w:t>
      </w:r>
    </w:p>
    <w:p w14:paraId="6F6FCA20" w14:textId="77777777" w:rsidR="00AA30FD" w:rsidRPr="00975333" w:rsidRDefault="00AA30FD" w:rsidP="00AA30FD">
      <w:pPr>
        <w:pStyle w:val="ListParagraph"/>
        <w:numPr>
          <w:ilvl w:val="0"/>
          <w:numId w:val="101"/>
        </w:numPr>
        <w:spacing w:after="200"/>
        <w:jc w:val="both"/>
        <w:rPr>
          <w:rFonts w:ascii="Arial" w:hAnsi="Arial" w:cs="Arial"/>
          <w:sz w:val="26"/>
          <w:szCs w:val="26"/>
          <w:rPrChange w:id="3778" w:author="Kola Akinwale" w:date="2021-11-22T10:48:00Z">
            <w:rPr>
              <w:rFonts w:ascii="Arial Unicode MS" w:hAnsi="Arial Unicode MS"/>
              <w:sz w:val="26"/>
              <w:szCs w:val="26"/>
            </w:rPr>
          </w:rPrChange>
        </w:rPr>
      </w:pPr>
      <w:r w:rsidRPr="00975333">
        <w:rPr>
          <w:rFonts w:ascii="Arial" w:hAnsi="Arial" w:cs="Arial"/>
          <w:sz w:val="26"/>
          <w:szCs w:val="26"/>
          <w:rPrChange w:id="3779" w:author="Kola Akinwale" w:date="2021-11-22T10:48:00Z">
            <w:rPr>
              <w:rFonts w:ascii="Arial Unicode MS" w:hAnsi="Arial Unicode MS"/>
              <w:sz w:val="26"/>
              <w:szCs w:val="26"/>
            </w:rPr>
          </w:rPrChange>
        </w:rPr>
        <w:t>Ensure that all funds received by the Party are duly receipted and paid into the Party’s account within 48 hours of collection or the next working day thereafter;</w:t>
      </w:r>
    </w:p>
    <w:p w14:paraId="2EAA0E49" w14:textId="77777777" w:rsidR="00AA30FD" w:rsidRPr="00975333" w:rsidRDefault="00AA30FD" w:rsidP="00AA30FD">
      <w:pPr>
        <w:pStyle w:val="ListParagraph"/>
        <w:numPr>
          <w:ilvl w:val="0"/>
          <w:numId w:val="101"/>
        </w:numPr>
        <w:spacing w:after="200"/>
        <w:jc w:val="both"/>
        <w:rPr>
          <w:rFonts w:ascii="Arial" w:hAnsi="Arial" w:cs="Arial"/>
          <w:sz w:val="26"/>
          <w:szCs w:val="26"/>
          <w:rPrChange w:id="3780" w:author="Kola Akinwale" w:date="2021-11-22T10:48:00Z">
            <w:rPr>
              <w:rFonts w:ascii="Arial Unicode MS" w:hAnsi="Arial Unicode MS"/>
              <w:sz w:val="26"/>
              <w:szCs w:val="26"/>
            </w:rPr>
          </w:rPrChange>
        </w:rPr>
      </w:pPr>
      <w:r w:rsidRPr="00975333">
        <w:rPr>
          <w:rFonts w:ascii="Arial" w:hAnsi="Arial" w:cs="Arial"/>
          <w:sz w:val="26"/>
          <w:szCs w:val="26"/>
          <w:rPrChange w:id="3781" w:author="Kola Akinwale" w:date="2021-11-22T10:48:00Z">
            <w:rPr>
              <w:rFonts w:ascii="Arial Unicode MS" w:hAnsi="Arial Unicode MS"/>
              <w:sz w:val="26"/>
              <w:szCs w:val="26"/>
            </w:rPr>
          </w:rPrChange>
        </w:rPr>
        <w:t xml:space="preserve">Prepare and submit a yearly statement of account to the National Executive Committee </w:t>
      </w:r>
    </w:p>
    <w:p w14:paraId="4CF2D3EC" w14:textId="77777777" w:rsidR="00AA30FD" w:rsidRPr="00975333" w:rsidRDefault="00AA30FD" w:rsidP="00AA30FD">
      <w:pPr>
        <w:pStyle w:val="ListParagraph"/>
        <w:numPr>
          <w:ilvl w:val="0"/>
          <w:numId w:val="101"/>
        </w:numPr>
        <w:spacing w:after="200"/>
        <w:jc w:val="both"/>
        <w:rPr>
          <w:rFonts w:ascii="Arial" w:hAnsi="Arial" w:cs="Arial"/>
          <w:sz w:val="26"/>
          <w:szCs w:val="26"/>
          <w:rPrChange w:id="3782" w:author="Kola Akinwale" w:date="2021-11-22T10:48:00Z">
            <w:rPr>
              <w:rFonts w:ascii="Arial Unicode MS" w:hAnsi="Arial Unicode MS"/>
              <w:sz w:val="26"/>
              <w:szCs w:val="26"/>
            </w:rPr>
          </w:rPrChange>
        </w:rPr>
      </w:pPr>
      <w:r w:rsidRPr="00975333">
        <w:rPr>
          <w:rFonts w:ascii="Arial" w:hAnsi="Arial" w:cs="Arial"/>
          <w:sz w:val="26"/>
          <w:szCs w:val="26"/>
          <w:rPrChange w:id="3783" w:author="Kola Akinwale" w:date="2021-11-22T10:48:00Z">
            <w:rPr>
              <w:rFonts w:ascii="Arial Unicode MS" w:hAnsi="Arial Unicode MS"/>
              <w:sz w:val="26"/>
              <w:szCs w:val="26"/>
            </w:rPr>
          </w:rPrChange>
        </w:rPr>
        <w:t>Shall be a signatory to the Party’s Accounts.</w:t>
      </w:r>
    </w:p>
    <w:p w14:paraId="1AB8D090" w14:textId="77777777" w:rsidR="00AA30FD" w:rsidRPr="001D4967" w:rsidRDefault="00AA30FD" w:rsidP="00AA30FD">
      <w:pPr>
        <w:pStyle w:val="ListParagraph"/>
        <w:spacing w:after="200"/>
        <w:ind w:left="1080"/>
        <w:jc w:val="both"/>
        <w:rPr>
          <w:rFonts w:ascii="Arial" w:hAnsi="Arial" w:cs="Arial"/>
          <w:sz w:val="26"/>
          <w:szCs w:val="26"/>
          <w:rPrChange w:id="3784" w:author="Kola Akinwale" w:date="2021-11-23T12:58:00Z">
            <w:rPr>
              <w:rFonts w:ascii="Arial Unicode MS" w:hAnsi="Arial Unicode MS"/>
              <w:sz w:val="26"/>
              <w:szCs w:val="26"/>
            </w:rPr>
          </w:rPrChange>
        </w:rPr>
      </w:pPr>
    </w:p>
    <w:p w14:paraId="3F25F742" w14:textId="77777777" w:rsidR="00AA30FD" w:rsidRPr="001D4967" w:rsidRDefault="00AA30FD" w:rsidP="00AA30FD">
      <w:pPr>
        <w:pStyle w:val="ListParagraph"/>
        <w:spacing w:after="200"/>
        <w:ind w:left="0"/>
        <w:jc w:val="both"/>
        <w:rPr>
          <w:rFonts w:ascii="Arial" w:hAnsi="Arial" w:cs="Arial"/>
          <w:sz w:val="26"/>
          <w:szCs w:val="26"/>
          <w:rPrChange w:id="3785" w:author="Kola Akinwale" w:date="2021-11-23T12:58:00Z">
            <w:rPr>
              <w:rFonts w:ascii="Arial Unicode MS" w:hAnsi="Arial Unicode MS"/>
              <w:sz w:val="26"/>
              <w:szCs w:val="26"/>
            </w:rPr>
          </w:rPrChange>
        </w:rPr>
      </w:pPr>
      <w:r w:rsidRPr="001D4967">
        <w:rPr>
          <w:rFonts w:ascii="Arial" w:hAnsi="Arial" w:cs="Arial"/>
          <w:sz w:val="26"/>
          <w:szCs w:val="26"/>
          <w:rPrChange w:id="3786" w:author="Kola Akinwale" w:date="2021-11-23T12:58:00Z">
            <w:rPr>
              <w:rFonts w:ascii="Arial Unicode MS" w:hAnsi="Arial Unicode MS"/>
              <w:sz w:val="26"/>
              <w:szCs w:val="26"/>
            </w:rPr>
          </w:rPrChange>
        </w:rPr>
        <w:t xml:space="preserve">8. </w:t>
      </w:r>
      <w:r w:rsidRPr="001D4967">
        <w:rPr>
          <w:rFonts w:ascii="Arial" w:hAnsi="Arial" w:cs="Arial"/>
          <w:b/>
          <w:bCs/>
          <w:sz w:val="26"/>
          <w:szCs w:val="26"/>
          <w:rPrChange w:id="3787" w:author="Kola Akinwale" w:date="2021-11-23T12:58:00Z">
            <w:rPr>
              <w:rFonts w:ascii="Arial Unicode MS" w:hAnsi="Arial Unicode MS"/>
              <w:sz w:val="26"/>
              <w:szCs w:val="26"/>
            </w:rPr>
          </w:rPrChange>
        </w:rPr>
        <w:t>Deputy National Treasurer</w:t>
      </w:r>
      <w:r w:rsidRPr="001D4967">
        <w:rPr>
          <w:rFonts w:ascii="Arial" w:hAnsi="Arial" w:cs="Arial"/>
          <w:sz w:val="26"/>
          <w:szCs w:val="26"/>
          <w:rPrChange w:id="3788" w:author="Kola Akinwale" w:date="2021-11-23T12:58:00Z">
            <w:rPr>
              <w:rFonts w:ascii="Arial Unicode MS" w:hAnsi="Arial Unicode MS"/>
              <w:sz w:val="26"/>
              <w:szCs w:val="26"/>
            </w:rPr>
          </w:rPrChange>
        </w:rPr>
        <w:t xml:space="preserve"> </w:t>
      </w:r>
    </w:p>
    <w:p w14:paraId="62CA034A" w14:textId="4974B786" w:rsidR="001D4967" w:rsidRDefault="00AA30FD" w:rsidP="001D4967">
      <w:pPr>
        <w:spacing w:after="200"/>
        <w:ind w:left="720"/>
        <w:jc w:val="both"/>
        <w:rPr>
          <w:ins w:id="3789" w:author="Kola Akinwale" w:date="2021-11-23T12:59:00Z"/>
          <w:rFonts w:ascii="Arial" w:hAnsi="Arial" w:cs="Arial"/>
          <w:sz w:val="26"/>
          <w:szCs w:val="26"/>
        </w:rPr>
      </w:pPr>
      <w:r w:rsidRPr="00975333">
        <w:rPr>
          <w:rFonts w:ascii="Arial" w:hAnsi="Arial" w:cs="Arial"/>
          <w:sz w:val="26"/>
          <w:szCs w:val="26"/>
          <w:rPrChange w:id="3790" w:author="Kola Akinwale" w:date="2021-11-22T10:48:00Z">
            <w:rPr>
              <w:rFonts w:ascii="Arial Unicode MS" w:hAnsi="Arial Unicode MS"/>
              <w:sz w:val="26"/>
              <w:szCs w:val="26"/>
            </w:rPr>
          </w:rPrChange>
        </w:rPr>
        <w:t>Shall assist and deputize for the National Treasurer and perform all duties assigned to him by the National Treasurer</w:t>
      </w:r>
    </w:p>
    <w:p w14:paraId="1DB165B3" w14:textId="77777777" w:rsidR="001D4967" w:rsidRPr="00975333" w:rsidRDefault="001D4967" w:rsidP="001D4967">
      <w:pPr>
        <w:spacing w:after="200"/>
        <w:ind w:left="720"/>
        <w:jc w:val="both"/>
        <w:rPr>
          <w:rFonts w:ascii="Arial" w:hAnsi="Arial" w:cs="Arial"/>
          <w:sz w:val="26"/>
          <w:szCs w:val="26"/>
          <w:rPrChange w:id="3791" w:author="Kola Akinwale" w:date="2021-11-22T10:48:00Z">
            <w:rPr>
              <w:rFonts w:ascii="Arial Unicode MS" w:hAnsi="Arial Unicode MS"/>
              <w:sz w:val="26"/>
              <w:szCs w:val="26"/>
            </w:rPr>
          </w:rPrChange>
        </w:rPr>
        <w:pPrChange w:id="3792" w:author="Kola Akinwale" w:date="2021-11-23T12:59:00Z">
          <w:pPr>
            <w:spacing w:after="200"/>
            <w:jc w:val="both"/>
          </w:pPr>
        </w:pPrChange>
      </w:pPr>
    </w:p>
    <w:p w14:paraId="3816D68E" w14:textId="77777777" w:rsidR="00AA30FD" w:rsidRPr="00975333" w:rsidRDefault="00AA30FD" w:rsidP="00AA30FD">
      <w:pPr>
        <w:pStyle w:val="ListParagraph"/>
        <w:spacing w:after="200"/>
        <w:ind w:left="1080"/>
        <w:jc w:val="both"/>
        <w:rPr>
          <w:rFonts w:ascii="Arial" w:hAnsi="Arial" w:cs="Arial"/>
          <w:sz w:val="2"/>
          <w:szCs w:val="26"/>
          <w:rPrChange w:id="3793" w:author="Kola Akinwale" w:date="2021-11-22T10:48:00Z">
            <w:rPr>
              <w:rFonts w:ascii="Arial Unicode MS" w:hAnsi="Arial Unicode MS"/>
              <w:sz w:val="2"/>
              <w:szCs w:val="26"/>
            </w:rPr>
          </w:rPrChange>
        </w:rPr>
      </w:pPr>
    </w:p>
    <w:p w14:paraId="5F31D7B5" w14:textId="77777777" w:rsidR="00AA30FD" w:rsidRPr="00975333" w:rsidRDefault="00AA30FD" w:rsidP="00AA30FD">
      <w:pPr>
        <w:pStyle w:val="ListParagraph"/>
        <w:spacing w:after="200"/>
        <w:ind w:left="0"/>
        <w:jc w:val="both"/>
        <w:rPr>
          <w:rFonts w:ascii="Arial" w:hAnsi="Arial" w:cs="Arial"/>
          <w:sz w:val="26"/>
          <w:szCs w:val="26"/>
          <w:rPrChange w:id="3794" w:author="Kola Akinwale" w:date="2021-11-22T10:48:00Z">
            <w:rPr>
              <w:rFonts w:ascii="Arial Unicode MS" w:hAnsi="Arial Unicode MS"/>
              <w:sz w:val="26"/>
              <w:szCs w:val="26"/>
            </w:rPr>
          </w:rPrChange>
        </w:rPr>
      </w:pPr>
      <w:r w:rsidRPr="00975333">
        <w:rPr>
          <w:rFonts w:ascii="Arial" w:hAnsi="Arial" w:cs="Arial"/>
          <w:sz w:val="26"/>
          <w:szCs w:val="26"/>
          <w:rPrChange w:id="3795" w:author="Kola Akinwale" w:date="2021-11-22T10:48:00Z">
            <w:rPr>
              <w:rFonts w:ascii="Arial Unicode MS" w:hAnsi="Arial Unicode MS"/>
              <w:sz w:val="26"/>
              <w:szCs w:val="26"/>
            </w:rPr>
          </w:rPrChange>
        </w:rPr>
        <w:t xml:space="preserve">9. </w:t>
      </w:r>
      <w:r w:rsidRPr="001D4967">
        <w:rPr>
          <w:rFonts w:ascii="Arial" w:hAnsi="Arial" w:cs="Arial"/>
          <w:b/>
          <w:bCs/>
          <w:sz w:val="26"/>
          <w:szCs w:val="26"/>
          <w:rPrChange w:id="3796" w:author="Kola Akinwale" w:date="2021-11-23T12:59:00Z">
            <w:rPr>
              <w:rFonts w:ascii="Arial Unicode MS" w:hAnsi="Arial Unicode MS"/>
              <w:sz w:val="26"/>
              <w:szCs w:val="26"/>
            </w:rPr>
          </w:rPrChange>
        </w:rPr>
        <w:t>National Welfare/Social Secretary</w:t>
      </w:r>
      <w:r w:rsidRPr="00975333">
        <w:rPr>
          <w:rFonts w:ascii="Arial" w:hAnsi="Arial" w:cs="Arial"/>
          <w:sz w:val="26"/>
          <w:szCs w:val="26"/>
          <w:rPrChange w:id="3797" w:author="Kola Akinwale" w:date="2021-11-22T10:48:00Z">
            <w:rPr>
              <w:rFonts w:ascii="Arial Unicode MS" w:hAnsi="Arial Unicode MS"/>
              <w:sz w:val="26"/>
              <w:szCs w:val="26"/>
            </w:rPr>
          </w:rPrChange>
        </w:rPr>
        <w:t>.</w:t>
      </w:r>
    </w:p>
    <w:p w14:paraId="162D1798" w14:textId="77777777" w:rsidR="00AA30FD" w:rsidRPr="00975333" w:rsidRDefault="00AA30FD" w:rsidP="001D4967">
      <w:pPr>
        <w:pStyle w:val="ListParagraph"/>
        <w:numPr>
          <w:ilvl w:val="0"/>
          <w:numId w:val="102"/>
        </w:numPr>
        <w:spacing w:after="200"/>
        <w:ind w:left="1429" w:hanging="709"/>
        <w:jc w:val="both"/>
        <w:rPr>
          <w:rFonts w:ascii="Arial" w:hAnsi="Arial" w:cs="Arial"/>
          <w:sz w:val="26"/>
          <w:szCs w:val="26"/>
          <w:rPrChange w:id="3798" w:author="Kola Akinwale" w:date="2021-11-22T10:48:00Z">
            <w:rPr>
              <w:rFonts w:ascii="Arial Unicode MS" w:hAnsi="Arial Unicode MS"/>
              <w:sz w:val="26"/>
              <w:szCs w:val="26"/>
            </w:rPr>
          </w:rPrChange>
        </w:rPr>
        <w:pPrChange w:id="3799" w:author="Kola Akinwale" w:date="2021-11-23T12:59:00Z">
          <w:pPr>
            <w:pStyle w:val="ListParagraph"/>
            <w:numPr>
              <w:numId w:val="102"/>
            </w:numPr>
            <w:spacing w:after="200"/>
            <w:ind w:left="993" w:hanging="709"/>
            <w:jc w:val="both"/>
          </w:pPr>
        </w:pPrChange>
      </w:pPr>
      <w:r w:rsidRPr="00975333">
        <w:rPr>
          <w:rFonts w:ascii="Arial" w:hAnsi="Arial" w:cs="Arial"/>
          <w:sz w:val="26"/>
          <w:szCs w:val="26"/>
          <w:rPrChange w:id="3800" w:author="Kola Akinwale" w:date="2021-11-22T10:48:00Z">
            <w:rPr>
              <w:rFonts w:ascii="Arial Unicode MS" w:hAnsi="Arial Unicode MS"/>
              <w:sz w:val="26"/>
              <w:szCs w:val="26"/>
            </w:rPr>
          </w:rPrChange>
        </w:rPr>
        <w:t xml:space="preserve"> Shall develop and implement welfare package for members</w:t>
      </w:r>
    </w:p>
    <w:p w14:paraId="5AEED7B7" w14:textId="77777777" w:rsidR="00AA30FD" w:rsidRPr="00975333" w:rsidRDefault="00AA30FD" w:rsidP="001D4967">
      <w:pPr>
        <w:pStyle w:val="ListParagraph"/>
        <w:numPr>
          <w:ilvl w:val="0"/>
          <w:numId w:val="102"/>
        </w:numPr>
        <w:spacing w:after="200"/>
        <w:ind w:left="1570" w:hanging="850"/>
        <w:jc w:val="both"/>
        <w:rPr>
          <w:rFonts w:ascii="Arial" w:hAnsi="Arial" w:cs="Arial"/>
          <w:sz w:val="26"/>
          <w:szCs w:val="26"/>
          <w:rPrChange w:id="3801" w:author="Kola Akinwale" w:date="2021-11-22T10:48:00Z">
            <w:rPr>
              <w:rFonts w:ascii="Arial Unicode MS" w:hAnsi="Arial Unicode MS"/>
              <w:sz w:val="26"/>
              <w:szCs w:val="26"/>
            </w:rPr>
          </w:rPrChange>
        </w:rPr>
        <w:pPrChange w:id="3802" w:author="Kola Akinwale" w:date="2021-11-23T12:59:00Z">
          <w:pPr>
            <w:pStyle w:val="ListParagraph"/>
            <w:numPr>
              <w:numId w:val="102"/>
            </w:numPr>
            <w:spacing w:after="200"/>
            <w:ind w:left="1134" w:hanging="850"/>
            <w:jc w:val="both"/>
          </w:pPr>
        </w:pPrChange>
      </w:pPr>
      <w:r w:rsidRPr="00975333">
        <w:rPr>
          <w:rFonts w:ascii="Arial" w:hAnsi="Arial" w:cs="Arial"/>
          <w:sz w:val="26"/>
          <w:szCs w:val="26"/>
          <w:rPrChange w:id="3803" w:author="Kola Akinwale" w:date="2021-11-22T10:48:00Z">
            <w:rPr>
              <w:rFonts w:ascii="Arial Unicode MS" w:hAnsi="Arial Unicode MS"/>
              <w:sz w:val="26"/>
              <w:szCs w:val="26"/>
            </w:rPr>
          </w:rPrChange>
        </w:rPr>
        <w:t>Set up committees to visit or show solidarity with members as occasion may demand.</w:t>
      </w:r>
    </w:p>
    <w:p w14:paraId="17D67BD9" w14:textId="7228B78F" w:rsidR="00AA30FD" w:rsidRDefault="00AA30FD" w:rsidP="001D4967">
      <w:pPr>
        <w:pStyle w:val="ListParagraph"/>
        <w:numPr>
          <w:ilvl w:val="0"/>
          <w:numId w:val="102"/>
        </w:numPr>
        <w:spacing w:after="200"/>
        <w:ind w:left="1570" w:hanging="850"/>
        <w:jc w:val="both"/>
        <w:rPr>
          <w:ins w:id="3804" w:author="Kola Akinwale" w:date="2021-11-23T12:59:00Z"/>
          <w:rFonts w:ascii="Arial" w:hAnsi="Arial" w:cs="Arial"/>
          <w:sz w:val="26"/>
          <w:szCs w:val="26"/>
        </w:rPr>
      </w:pPr>
      <w:r w:rsidRPr="00975333">
        <w:rPr>
          <w:rFonts w:ascii="Arial" w:hAnsi="Arial" w:cs="Arial"/>
          <w:sz w:val="26"/>
          <w:szCs w:val="26"/>
          <w:rPrChange w:id="3805" w:author="Kola Akinwale" w:date="2021-11-22T10:48:00Z">
            <w:rPr>
              <w:rFonts w:ascii="Arial Unicode MS" w:hAnsi="Arial Unicode MS"/>
              <w:sz w:val="26"/>
              <w:szCs w:val="26"/>
            </w:rPr>
          </w:rPrChange>
        </w:rPr>
        <w:t>Ensure that the rights of members are duly accorded to them.</w:t>
      </w:r>
    </w:p>
    <w:p w14:paraId="1F16D1A0" w14:textId="77777777" w:rsidR="001D4967" w:rsidRPr="00975333" w:rsidRDefault="001D4967" w:rsidP="001D4967">
      <w:pPr>
        <w:pStyle w:val="ListParagraph"/>
        <w:spacing w:after="200"/>
        <w:ind w:left="1570"/>
        <w:jc w:val="both"/>
        <w:rPr>
          <w:rFonts w:ascii="Arial" w:hAnsi="Arial" w:cs="Arial"/>
          <w:sz w:val="26"/>
          <w:szCs w:val="26"/>
          <w:rPrChange w:id="3806" w:author="Kola Akinwale" w:date="2021-11-22T10:48:00Z">
            <w:rPr>
              <w:rFonts w:ascii="Arial Unicode MS" w:hAnsi="Arial Unicode MS"/>
              <w:sz w:val="26"/>
              <w:szCs w:val="26"/>
            </w:rPr>
          </w:rPrChange>
        </w:rPr>
        <w:pPrChange w:id="3807" w:author="Kola Akinwale" w:date="2021-11-23T12:59:00Z">
          <w:pPr>
            <w:pStyle w:val="ListParagraph"/>
            <w:numPr>
              <w:numId w:val="102"/>
            </w:numPr>
            <w:spacing w:after="200"/>
            <w:ind w:left="1134" w:hanging="850"/>
            <w:jc w:val="both"/>
          </w:pPr>
        </w:pPrChange>
      </w:pPr>
    </w:p>
    <w:p w14:paraId="1A59EAAF" w14:textId="77777777" w:rsidR="00AA30FD" w:rsidRPr="00975333" w:rsidRDefault="00AA30FD" w:rsidP="001D4967">
      <w:pPr>
        <w:pStyle w:val="ListParagraph"/>
        <w:tabs>
          <w:tab w:val="left" w:pos="142"/>
          <w:tab w:val="left" w:pos="426"/>
        </w:tabs>
        <w:spacing w:after="200"/>
        <w:ind w:left="436"/>
        <w:jc w:val="both"/>
        <w:rPr>
          <w:rFonts w:ascii="Arial" w:hAnsi="Arial" w:cs="Arial"/>
          <w:sz w:val="8"/>
          <w:szCs w:val="26"/>
          <w:rPrChange w:id="3808" w:author="Kola Akinwale" w:date="2021-11-22T10:48:00Z">
            <w:rPr>
              <w:rFonts w:ascii="Arial Unicode MS" w:hAnsi="Arial Unicode MS"/>
              <w:sz w:val="8"/>
              <w:szCs w:val="26"/>
            </w:rPr>
          </w:rPrChange>
        </w:rPr>
        <w:pPrChange w:id="3809" w:author="Kola Akinwale" w:date="2021-11-23T12:59:00Z">
          <w:pPr>
            <w:pStyle w:val="ListParagraph"/>
            <w:tabs>
              <w:tab w:val="left" w:pos="142"/>
              <w:tab w:val="left" w:pos="426"/>
            </w:tabs>
            <w:spacing w:after="200"/>
            <w:ind w:left="0"/>
            <w:jc w:val="both"/>
          </w:pPr>
        </w:pPrChange>
      </w:pPr>
    </w:p>
    <w:p w14:paraId="068CED8E" w14:textId="77777777" w:rsidR="00AA30FD" w:rsidRPr="00975333" w:rsidRDefault="00AA30FD" w:rsidP="00AA30FD">
      <w:pPr>
        <w:pStyle w:val="ListParagraph"/>
        <w:spacing w:after="200"/>
        <w:ind w:left="0"/>
        <w:jc w:val="both"/>
        <w:rPr>
          <w:rFonts w:ascii="Arial" w:hAnsi="Arial" w:cs="Arial"/>
          <w:sz w:val="26"/>
          <w:szCs w:val="26"/>
          <w:rPrChange w:id="3810" w:author="Kola Akinwale" w:date="2021-11-22T10:48:00Z">
            <w:rPr>
              <w:rFonts w:ascii="Arial Unicode MS" w:hAnsi="Arial Unicode MS"/>
              <w:sz w:val="26"/>
              <w:szCs w:val="26"/>
            </w:rPr>
          </w:rPrChange>
        </w:rPr>
      </w:pPr>
      <w:r w:rsidRPr="00975333">
        <w:rPr>
          <w:rFonts w:ascii="Arial" w:hAnsi="Arial" w:cs="Arial"/>
          <w:sz w:val="26"/>
          <w:szCs w:val="26"/>
          <w:rPrChange w:id="3811" w:author="Kola Akinwale" w:date="2021-11-22T10:48:00Z">
            <w:rPr>
              <w:rFonts w:ascii="Arial Unicode MS" w:hAnsi="Arial Unicode MS"/>
              <w:sz w:val="26"/>
              <w:szCs w:val="26"/>
            </w:rPr>
          </w:rPrChange>
        </w:rPr>
        <w:t xml:space="preserve">10. </w:t>
      </w:r>
      <w:r w:rsidRPr="001D4967">
        <w:rPr>
          <w:rFonts w:ascii="Arial" w:hAnsi="Arial" w:cs="Arial"/>
          <w:b/>
          <w:bCs/>
          <w:sz w:val="26"/>
          <w:szCs w:val="26"/>
          <w:rPrChange w:id="3812" w:author="Kola Akinwale" w:date="2021-11-23T12:59:00Z">
            <w:rPr>
              <w:rFonts w:ascii="Arial Unicode MS" w:hAnsi="Arial Unicode MS"/>
              <w:sz w:val="26"/>
              <w:szCs w:val="26"/>
            </w:rPr>
          </w:rPrChange>
        </w:rPr>
        <w:t>National Coordinator, INEC Affairs</w:t>
      </w:r>
    </w:p>
    <w:p w14:paraId="678219FB" w14:textId="77777777" w:rsidR="00AA30FD" w:rsidRPr="00975333" w:rsidRDefault="00AA30FD" w:rsidP="00AA30FD">
      <w:pPr>
        <w:pStyle w:val="ListParagraph"/>
        <w:numPr>
          <w:ilvl w:val="0"/>
          <w:numId w:val="103"/>
        </w:numPr>
        <w:spacing w:after="200"/>
        <w:jc w:val="both"/>
        <w:rPr>
          <w:rFonts w:ascii="Arial" w:hAnsi="Arial" w:cs="Arial"/>
          <w:sz w:val="26"/>
          <w:szCs w:val="26"/>
          <w:rPrChange w:id="3813" w:author="Kola Akinwale" w:date="2021-11-22T10:48:00Z">
            <w:rPr>
              <w:rFonts w:ascii="Arial Unicode MS" w:hAnsi="Arial Unicode MS"/>
              <w:sz w:val="26"/>
              <w:szCs w:val="26"/>
            </w:rPr>
          </w:rPrChange>
        </w:rPr>
      </w:pPr>
      <w:r w:rsidRPr="00975333">
        <w:rPr>
          <w:rFonts w:ascii="Arial" w:hAnsi="Arial" w:cs="Arial"/>
          <w:sz w:val="26"/>
          <w:szCs w:val="26"/>
          <w:rPrChange w:id="3814" w:author="Kola Akinwale" w:date="2021-11-22T10:48:00Z">
            <w:rPr>
              <w:rFonts w:ascii="Arial Unicode MS" w:hAnsi="Arial Unicode MS"/>
              <w:sz w:val="26"/>
              <w:szCs w:val="26"/>
            </w:rPr>
          </w:rPrChange>
        </w:rPr>
        <w:t>Shall maintain regular communication with the Independent National Electoral Commission (INEC) and other regulatory authorities on behalf of the Party.</w:t>
      </w:r>
    </w:p>
    <w:p w14:paraId="052B9146" w14:textId="77777777" w:rsidR="00AA30FD" w:rsidRPr="00975333" w:rsidRDefault="00AA30FD" w:rsidP="00AA30FD">
      <w:pPr>
        <w:pStyle w:val="ListParagraph"/>
        <w:numPr>
          <w:ilvl w:val="0"/>
          <w:numId w:val="103"/>
        </w:numPr>
        <w:spacing w:after="200"/>
        <w:jc w:val="both"/>
        <w:rPr>
          <w:rFonts w:ascii="Arial" w:hAnsi="Arial" w:cs="Arial"/>
          <w:sz w:val="26"/>
          <w:szCs w:val="26"/>
          <w:rPrChange w:id="3815" w:author="Kola Akinwale" w:date="2021-11-22T10:48:00Z">
            <w:rPr>
              <w:rFonts w:ascii="Arial Unicode MS" w:hAnsi="Arial Unicode MS"/>
              <w:sz w:val="26"/>
              <w:szCs w:val="26"/>
            </w:rPr>
          </w:rPrChange>
        </w:rPr>
      </w:pPr>
      <w:r w:rsidRPr="00975333">
        <w:rPr>
          <w:rFonts w:ascii="Arial" w:hAnsi="Arial" w:cs="Arial"/>
          <w:sz w:val="26"/>
          <w:szCs w:val="26"/>
          <w:rPrChange w:id="3816" w:author="Kola Akinwale" w:date="2021-11-22T10:48:00Z">
            <w:rPr>
              <w:rFonts w:ascii="Arial Unicode MS" w:hAnsi="Arial Unicode MS"/>
              <w:sz w:val="26"/>
              <w:szCs w:val="26"/>
            </w:rPr>
          </w:rPrChange>
        </w:rPr>
        <w:t xml:space="preserve">Advise the Party on compliance with the Independent National </w:t>
      </w:r>
      <w:r w:rsidRPr="00975333">
        <w:rPr>
          <w:rFonts w:ascii="Arial" w:hAnsi="Arial" w:cs="Arial"/>
          <w:sz w:val="26"/>
          <w:szCs w:val="26"/>
          <w:rPrChange w:id="3817" w:author="Kola Akinwale" w:date="2021-11-22T10:48:00Z">
            <w:rPr>
              <w:rFonts w:ascii="Arial Unicode MS" w:hAnsi="Arial Unicode MS"/>
              <w:sz w:val="26"/>
              <w:szCs w:val="26"/>
            </w:rPr>
          </w:rPrChange>
        </w:rPr>
        <w:tab/>
        <w:t xml:space="preserve"> Electoral Commission (INEC’S) Guidelines and Regulations, </w:t>
      </w:r>
    </w:p>
    <w:p w14:paraId="7370CACC" w14:textId="77777777" w:rsidR="00AA30FD" w:rsidRPr="00975333" w:rsidRDefault="00AA30FD" w:rsidP="00AA30FD">
      <w:pPr>
        <w:pStyle w:val="ListParagraph"/>
        <w:numPr>
          <w:ilvl w:val="0"/>
          <w:numId w:val="103"/>
        </w:numPr>
        <w:spacing w:after="200"/>
        <w:jc w:val="both"/>
        <w:rPr>
          <w:rFonts w:ascii="Arial" w:hAnsi="Arial" w:cs="Arial"/>
          <w:sz w:val="26"/>
          <w:szCs w:val="26"/>
          <w:rPrChange w:id="3818" w:author="Kola Akinwale" w:date="2021-11-22T10:48:00Z">
            <w:rPr>
              <w:rFonts w:ascii="Arial Unicode MS" w:hAnsi="Arial Unicode MS"/>
              <w:sz w:val="26"/>
              <w:szCs w:val="26"/>
            </w:rPr>
          </w:rPrChange>
        </w:rPr>
      </w:pPr>
      <w:r w:rsidRPr="00975333">
        <w:rPr>
          <w:rFonts w:ascii="Arial" w:hAnsi="Arial" w:cs="Arial"/>
          <w:sz w:val="26"/>
          <w:szCs w:val="26"/>
          <w:rPrChange w:id="3819" w:author="Kola Akinwale" w:date="2021-11-22T10:48:00Z">
            <w:rPr>
              <w:rFonts w:ascii="Arial Unicode MS" w:hAnsi="Arial Unicode MS"/>
              <w:sz w:val="26"/>
              <w:szCs w:val="26"/>
            </w:rPr>
          </w:rPrChange>
        </w:rPr>
        <w:t xml:space="preserve"> Ensure that the Party’s Programmes and activities are in conformity with the INEC’S Time Table,</w:t>
      </w:r>
    </w:p>
    <w:p w14:paraId="4920DFEE" w14:textId="77777777" w:rsidR="00AA30FD" w:rsidRPr="00975333" w:rsidRDefault="00AA30FD" w:rsidP="00AA30FD">
      <w:pPr>
        <w:pStyle w:val="ListParagraph"/>
        <w:numPr>
          <w:ilvl w:val="0"/>
          <w:numId w:val="103"/>
        </w:numPr>
        <w:spacing w:after="200"/>
        <w:jc w:val="both"/>
        <w:rPr>
          <w:rFonts w:ascii="Arial" w:hAnsi="Arial" w:cs="Arial"/>
          <w:sz w:val="26"/>
          <w:szCs w:val="26"/>
          <w:rPrChange w:id="3820" w:author="Kola Akinwale" w:date="2021-11-22T10:48:00Z">
            <w:rPr>
              <w:rFonts w:ascii="Arial Unicode MS" w:hAnsi="Arial Unicode MS"/>
              <w:sz w:val="26"/>
              <w:szCs w:val="26"/>
            </w:rPr>
          </w:rPrChange>
        </w:rPr>
      </w:pPr>
      <w:r w:rsidRPr="00975333">
        <w:rPr>
          <w:rFonts w:ascii="Arial" w:hAnsi="Arial" w:cs="Arial"/>
          <w:sz w:val="26"/>
          <w:szCs w:val="26"/>
          <w:rPrChange w:id="3821" w:author="Kola Akinwale" w:date="2021-11-22T10:48:00Z">
            <w:rPr>
              <w:rFonts w:ascii="Arial Unicode MS" w:hAnsi="Arial Unicode MS"/>
              <w:sz w:val="26"/>
              <w:szCs w:val="26"/>
            </w:rPr>
          </w:rPrChange>
        </w:rPr>
        <w:t xml:space="preserve">Shall contribute to discourse on inter-party relations  </w:t>
      </w:r>
    </w:p>
    <w:p w14:paraId="0D3B95FD" w14:textId="39974B96" w:rsidR="00AA30FD" w:rsidRDefault="00AA30FD" w:rsidP="00AA30FD">
      <w:pPr>
        <w:pStyle w:val="ListParagraph"/>
        <w:spacing w:after="200"/>
        <w:ind w:left="1080"/>
        <w:jc w:val="both"/>
        <w:rPr>
          <w:ins w:id="3822" w:author="Kola Akinwale" w:date="2021-11-23T13:00:00Z"/>
          <w:rFonts w:ascii="Arial" w:hAnsi="Arial" w:cs="Arial"/>
          <w:sz w:val="26"/>
          <w:szCs w:val="26"/>
        </w:rPr>
      </w:pPr>
      <w:r w:rsidRPr="00975333">
        <w:rPr>
          <w:rFonts w:ascii="Arial" w:hAnsi="Arial" w:cs="Arial"/>
          <w:sz w:val="26"/>
          <w:szCs w:val="26"/>
          <w:rPrChange w:id="3823" w:author="Kola Akinwale" w:date="2021-11-22T10:48:00Z">
            <w:rPr>
              <w:rFonts w:ascii="Arial Unicode MS" w:hAnsi="Arial Unicode MS"/>
              <w:sz w:val="26"/>
              <w:szCs w:val="26"/>
            </w:rPr>
          </w:rPrChange>
        </w:rPr>
        <w:t>.</w:t>
      </w:r>
    </w:p>
    <w:p w14:paraId="7C3B7EDF" w14:textId="117F38DC" w:rsidR="001D4967" w:rsidRDefault="001D4967" w:rsidP="00AA30FD">
      <w:pPr>
        <w:pStyle w:val="ListParagraph"/>
        <w:spacing w:after="200"/>
        <w:ind w:left="1080"/>
        <w:jc w:val="both"/>
        <w:rPr>
          <w:ins w:id="3824" w:author="Kola Akinwale" w:date="2021-11-23T13:00:00Z"/>
          <w:rFonts w:ascii="Arial" w:hAnsi="Arial" w:cs="Arial"/>
          <w:sz w:val="26"/>
          <w:szCs w:val="26"/>
        </w:rPr>
      </w:pPr>
    </w:p>
    <w:p w14:paraId="58B50F89" w14:textId="77777777" w:rsidR="001D4967" w:rsidRPr="00975333" w:rsidRDefault="001D4967" w:rsidP="00AA30FD">
      <w:pPr>
        <w:pStyle w:val="ListParagraph"/>
        <w:spacing w:after="200"/>
        <w:ind w:left="1080"/>
        <w:jc w:val="both"/>
        <w:rPr>
          <w:rFonts w:ascii="Arial" w:hAnsi="Arial" w:cs="Arial"/>
          <w:sz w:val="16"/>
          <w:szCs w:val="26"/>
          <w:rPrChange w:id="3825" w:author="Kola Akinwale" w:date="2021-11-22T10:48:00Z">
            <w:rPr>
              <w:rFonts w:ascii="Arial Unicode MS" w:hAnsi="Arial Unicode MS"/>
              <w:sz w:val="16"/>
              <w:szCs w:val="26"/>
            </w:rPr>
          </w:rPrChange>
        </w:rPr>
      </w:pPr>
    </w:p>
    <w:p w14:paraId="41F5CD4C" w14:textId="77777777" w:rsidR="00AA30FD" w:rsidRPr="00975333" w:rsidRDefault="00AA30FD" w:rsidP="00AA30FD">
      <w:pPr>
        <w:pStyle w:val="ListParagraph"/>
        <w:spacing w:after="200"/>
        <w:ind w:left="0"/>
        <w:jc w:val="both"/>
        <w:rPr>
          <w:rFonts w:ascii="Arial" w:hAnsi="Arial" w:cs="Arial"/>
          <w:sz w:val="26"/>
          <w:szCs w:val="26"/>
          <w:rPrChange w:id="3826" w:author="Kola Akinwale" w:date="2021-11-22T10:48:00Z">
            <w:rPr>
              <w:rFonts w:ascii="Arial Unicode MS" w:hAnsi="Arial Unicode MS"/>
              <w:sz w:val="26"/>
              <w:szCs w:val="26"/>
            </w:rPr>
          </w:rPrChange>
        </w:rPr>
      </w:pPr>
      <w:r w:rsidRPr="00975333">
        <w:rPr>
          <w:rFonts w:ascii="Arial" w:hAnsi="Arial" w:cs="Arial"/>
          <w:sz w:val="26"/>
          <w:szCs w:val="26"/>
          <w:rPrChange w:id="3827" w:author="Kola Akinwale" w:date="2021-11-22T10:48:00Z">
            <w:rPr>
              <w:rFonts w:ascii="Arial Unicode MS" w:hAnsi="Arial Unicode MS"/>
              <w:sz w:val="26"/>
              <w:szCs w:val="26"/>
            </w:rPr>
          </w:rPrChange>
        </w:rPr>
        <w:lastRenderedPageBreak/>
        <w:t xml:space="preserve">11. </w:t>
      </w:r>
      <w:r w:rsidRPr="00BD7299">
        <w:rPr>
          <w:rFonts w:ascii="Arial" w:hAnsi="Arial" w:cs="Arial"/>
          <w:b/>
          <w:bCs/>
          <w:sz w:val="26"/>
          <w:szCs w:val="26"/>
          <w:rPrChange w:id="3828" w:author="Kola Akinwale" w:date="2021-11-23T13:00:00Z">
            <w:rPr>
              <w:rFonts w:ascii="Arial Unicode MS" w:hAnsi="Arial Unicode MS"/>
              <w:sz w:val="26"/>
              <w:szCs w:val="26"/>
            </w:rPr>
          </w:rPrChange>
        </w:rPr>
        <w:t>National Financial Secretary</w:t>
      </w:r>
    </w:p>
    <w:p w14:paraId="0DD1B3E7" w14:textId="77777777" w:rsidR="00AA30FD" w:rsidRPr="00975333" w:rsidRDefault="00AA30FD" w:rsidP="00AA30FD">
      <w:pPr>
        <w:pStyle w:val="ListParagraph"/>
        <w:numPr>
          <w:ilvl w:val="0"/>
          <w:numId w:val="104"/>
        </w:numPr>
        <w:spacing w:after="200"/>
        <w:jc w:val="both"/>
        <w:rPr>
          <w:rFonts w:ascii="Arial" w:hAnsi="Arial" w:cs="Arial"/>
          <w:sz w:val="26"/>
          <w:szCs w:val="26"/>
          <w:rPrChange w:id="3829" w:author="Kola Akinwale" w:date="2021-11-22T10:48:00Z">
            <w:rPr>
              <w:rFonts w:ascii="Arial Unicode MS" w:hAnsi="Arial Unicode MS"/>
              <w:sz w:val="26"/>
              <w:szCs w:val="26"/>
            </w:rPr>
          </w:rPrChange>
        </w:rPr>
      </w:pPr>
      <w:r w:rsidRPr="00975333">
        <w:rPr>
          <w:rFonts w:ascii="Arial" w:hAnsi="Arial" w:cs="Arial"/>
          <w:sz w:val="26"/>
          <w:szCs w:val="26"/>
          <w:rPrChange w:id="3830" w:author="Kola Akinwale" w:date="2021-11-22T10:48:00Z">
            <w:rPr>
              <w:rFonts w:ascii="Arial Unicode MS" w:hAnsi="Arial Unicode MS"/>
              <w:sz w:val="26"/>
              <w:szCs w:val="26"/>
            </w:rPr>
          </w:rPrChange>
        </w:rPr>
        <w:t xml:space="preserve">Keep records of all dues, levies, subscriptions and donations paid to the Party; </w:t>
      </w:r>
    </w:p>
    <w:p w14:paraId="40EF6FD9" w14:textId="1AB5A01B" w:rsidR="00AA30FD" w:rsidRDefault="00AA30FD" w:rsidP="00AA30FD">
      <w:pPr>
        <w:pStyle w:val="ListParagraph"/>
        <w:numPr>
          <w:ilvl w:val="0"/>
          <w:numId w:val="104"/>
        </w:numPr>
        <w:spacing w:after="200"/>
        <w:jc w:val="both"/>
        <w:rPr>
          <w:ins w:id="3831" w:author="Kola Akinwale" w:date="2021-11-23T13:00:00Z"/>
          <w:rFonts w:ascii="Arial" w:hAnsi="Arial" w:cs="Arial"/>
          <w:sz w:val="26"/>
          <w:szCs w:val="26"/>
        </w:rPr>
      </w:pPr>
      <w:r w:rsidRPr="00975333">
        <w:rPr>
          <w:rFonts w:ascii="Arial" w:hAnsi="Arial" w:cs="Arial"/>
          <w:sz w:val="26"/>
          <w:szCs w:val="26"/>
          <w:rPrChange w:id="3832" w:author="Kola Akinwale" w:date="2021-11-22T10:48:00Z">
            <w:rPr>
              <w:rFonts w:ascii="Arial Unicode MS" w:hAnsi="Arial Unicode MS"/>
              <w:sz w:val="26"/>
              <w:szCs w:val="26"/>
            </w:rPr>
          </w:rPrChange>
        </w:rPr>
        <w:t>Prepare and submit proposal for raising funds for the party for the consideration of the National Executive Committee.</w:t>
      </w:r>
    </w:p>
    <w:p w14:paraId="44CBEC2C" w14:textId="77777777" w:rsidR="00BD7299" w:rsidRPr="00975333" w:rsidRDefault="00BD7299" w:rsidP="00BD7299">
      <w:pPr>
        <w:pStyle w:val="ListParagraph"/>
        <w:spacing w:after="200"/>
        <w:jc w:val="both"/>
        <w:rPr>
          <w:rFonts w:ascii="Arial" w:hAnsi="Arial" w:cs="Arial"/>
          <w:sz w:val="26"/>
          <w:szCs w:val="26"/>
          <w:rPrChange w:id="3833" w:author="Kola Akinwale" w:date="2021-11-22T10:48:00Z">
            <w:rPr>
              <w:rFonts w:ascii="Arial Unicode MS" w:hAnsi="Arial Unicode MS"/>
              <w:sz w:val="26"/>
              <w:szCs w:val="26"/>
            </w:rPr>
          </w:rPrChange>
        </w:rPr>
        <w:pPrChange w:id="3834" w:author="Kola Akinwale" w:date="2021-11-23T13:00:00Z">
          <w:pPr>
            <w:pStyle w:val="ListParagraph"/>
            <w:numPr>
              <w:numId w:val="104"/>
            </w:numPr>
            <w:spacing w:after="200"/>
            <w:ind w:hanging="360"/>
            <w:jc w:val="both"/>
          </w:pPr>
        </w:pPrChange>
      </w:pPr>
    </w:p>
    <w:p w14:paraId="3CA2A3E3" w14:textId="77777777" w:rsidR="00AA30FD" w:rsidRPr="00975333" w:rsidRDefault="00AA30FD" w:rsidP="00AA30FD">
      <w:pPr>
        <w:pStyle w:val="ListParagraph"/>
        <w:spacing w:after="200"/>
        <w:jc w:val="both"/>
        <w:rPr>
          <w:rFonts w:ascii="Arial" w:hAnsi="Arial" w:cs="Arial"/>
          <w:sz w:val="4"/>
          <w:szCs w:val="26"/>
          <w:rPrChange w:id="3835" w:author="Kola Akinwale" w:date="2021-11-22T10:48:00Z">
            <w:rPr>
              <w:rFonts w:ascii="Arial Unicode MS" w:hAnsi="Arial Unicode MS"/>
              <w:sz w:val="4"/>
              <w:szCs w:val="26"/>
            </w:rPr>
          </w:rPrChange>
        </w:rPr>
      </w:pPr>
    </w:p>
    <w:p w14:paraId="4675FCF4" w14:textId="77777777" w:rsidR="00AA30FD" w:rsidRPr="00BD7299" w:rsidRDefault="00AA30FD" w:rsidP="00AA30FD">
      <w:pPr>
        <w:pStyle w:val="ListParagraph"/>
        <w:spacing w:after="200"/>
        <w:ind w:left="0"/>
        <w:jc w:val="both"/>
        <w:rPr>
          <w:rFonts w:ascii="Arial" w:hAnsi="Arial" w:cs="Arial"/>
          <w:b/>
          <w:bCs/>
          <w:sz w:val="26"/>
          <w:szCs w:val="26"/>
          <w:rPrChange w:id="3836" w:author="Kola Akinwale" w:date="2021-11-23T13:00:00Z">
            <w:rPr>
              <w:rFonts w:ascii="Arial Unicode MS" w:hAnsi="Arial Unicode MS"/>
              <w:sz w:val="26"/>
              <w:szCs w:val="26"/>
            </w:rPr>
          </w:rPrChange>
        </w:rPr>
      </w:pPr>
      <w:r w:rsidRPr="00975333">
        <w:rPr>
          <w:rFonts w:ascii="Arial" w:hAnsi="Arial" w:cs="Arial"/>
          <w:sz w:val="26"/>
          <w:szCs w:val="26"/>
          <w:rPrChange w:id="3837" w:author="Kola Akinwale" w:date="2021-11-22T10:48:00Z">
            <w:rPr>
              <w:rFonts w:ascii="Arial Unicode MS" w:hAnsi="Arial Unicode MS"/>
              <w:sz w:val="26"/>
              <w:szCs w:val="26"/>
            </w:rPr>
          </w:rPrChange>
        </w:rPr>
        <w:t xml:space="preserve">12. </w:t>
      </w:r>
      <w:r w:rsidRPr="00BD7299">
        <w:rPr>
          <w:rFonts w:ascii="Arial" w:hAnsi="Arial" w:cs="Arial"/>
          <w:b/>
          <w:bCs/>
          <w:sz w:val="26"/>
          <w:szCs w:val="26"/>
          <w:rPrChange w:id="3838" w:author="Kola Akinwale" w:date="2021-11-23T13:00:00Z">
            <w:rPr>
              <w:rFonts w:ascii="Arial Unicode MS" w:hAnsi="Arial Unicode MS"/>
              <w:sz w:val="26"/>
              <w:szCs w:val="26"/>
            </w:rPr>
          </w:rPrChange>
        </w:rPr>
        <w:t>Assistant National Financial Secretary</w:t>
      </w:r>
    </w:p>
    <w:p w14:paraId="7985E762" w14:textId="39CE1517" w:rsidR="00BD7299" w:rsidRDefault="00AA30FD" w:rsidP="00BD7299">
      <w:pPr>
        <w:pStyle w:val="ListParagraph"/>
        <w:spacing w:after="200"/>
        <w:jc w:val="both"/>
        <w:rPr>
          <w:ins w:id="3839" w:author="Kola Akinwale" w:date="2021-11-23T13:01:00Z"/>
          <w:rFonts w:ascii="Arial" w:hAnsi="Arial" w:cs="Arial"/>
          <w:sz w:val="26"/>
          <w:szCs w:val="26"/>
        </w:rPr>
      </w:pPr>
      <w:r w:rsidRPr="00975333">
        <w:rPr>
          <w:rFonts w:ascii="Arial" w:hAnsi="Arial" w:cs="Arial"/>
          <w:sz w:val="26"/>
          <w:szCs w:val="26"/>
          <w:rPrChange w:id="3840" w:author="Kola Akinwale" w:date="2021-11-22T10:48:00Z">
            <w:rPr>
              <w:rFonts w:ascii="Arial Unicode MS" w:hAnsi="Arial Unicode MS"/>
              <w:sz w:val="26"/>
              <w:szCs w:val="26"/>
            </w:rPr>
          </w:rPrChange>
        </w:rPr>
        <w:t>Shall assist and deputize for the National Financial Secretary and perform such other duties as may be assigned to him by the National Financial Secretary.</w:t>
      </w:r>
    </w:p>
    <w:p w14:paraId="320BF7D6" w14:textId="77777777" w:rsidR="00BD7299" w:rsidRPr="00BD7299" w:rsidRDefault="00BD7299" w:rsidP="00BD7299">
      <w:pPr>
        <w:pStyle w:val="ListParagraph"/>
        <w:spacing w:after="200"/>
        <w:jc w:val="both"/>
        <w:rPr>
          <w:rFonts w:ascii="Arial" w:hAnsi="Arial" w:cs="Arial"/>
          <w:sz w:val="26"/>
          <w:szCs w:val="26"/>
          <w:rPrChange w:id="3841" w:author="Kola Akinwale" w:date="2021-11-23T13:00:00Z">
            <w:rPr>
              <w:rFonts w:ascii="Arial Unicode MS" w:hAnsi="Arial Unicode MS"/>
              <w:sz w:val="26"/>
              <w:szCs w:val="26"/>
            </w:rPr>
          </w:rPrChange>
        </w:rPr>
        <w:pPrChange w:id="3842" w:author="Kola Akinwale" w:date="2021-11-23T13:00:00Z">
          <w:pPr>
            <w:pStyle w:val="ListParagraph"/>
            <w:spacing w:after="200"/>
            <w:jc w:val="both"/>
          </w:pPr>
        </w:pPrChange>
      </w:pPr>
    </w:p>
    <w:p w14:paraId="42136EA7" w14:textId="77777777" w:rsidR="00AA30FD" w:rsidRPr="00975333" w:rsidRDefault="00AA30FD" w:rsidP="00AA30FD">
      <w:pPr>
        <w:pStyle w:val="ListParagraph"/>
        <w:spacing w:after="200"/>
        <w:ind w:left="0"/>
        <w:jc w:val="both"/>
        <w:rPr>
          <w:rFonts w:ascii="Arial" w:hAnsi="Arial" w:cs="Arial"/>
          <w:sz w:val="26"/>
          <w:szCs w:val="26"/>
          <w:rPrChange w:id="3843" w:author="Kola Akinwale" w:date="2021-11-22T10:48:00Z">
            <w:rPr>
              <w:rFonts w:ascii="Arial Unicode MS" w:hAnsi="Arial Unicode MS"/>
              <w:sz w:val="26"/>
              <w:szCs w:val="26"/>
            </w:rPr>
          </w:rPrChange>
        </w:rPr>
      </w:pPr>
      <w:r w:rsidRPr="00975333">
        <w:rPr>
          <w:rFonts w:ascii="Arial" w:hAnsi="Arial" w:cs="Arial"/>
          <w:sz w:val="26"/>
          <w:szCs w:val="26"/>
          <w:rPrChange w:id="3844" w:author="Kola Akinwale" w:date="2021-11-22T10:48:00Z">
            <w:rPr>
              <w:rFonts w:ascii="Arial Unicode MS" w:hAnsi="Arial Unicode MS"/>
              <w:sz w:val="26"/>
              <w:szCs w:val="26"/>
            </w:rPr>
          </w:rPrChange>
        </w:rPr>
        <w:t xml:space="preserve">13. </w:t>
      </w:r>
      <w:r w:rsidRPr="00BD7299">
        <w:rPr>
          <w:rFonts w:ascii="Arial" w:hAnsi="Arial" w:cs="Arial"/>
          <w:b/>
          <w:bCs/>
          <w:sz w:val="26"/>
          <w:szCs w:val="26"/>
          <w:rPrChange w:id="3845" w:author="Kola Akinwale" w:date="2021-11-23T13:01:00Z">
            <w:rPr>
              <w:rFonts w:ascii="Arial Unicode MS" w:hAnsi="Arial Unicode MS"/>
              <w:sz w:val="26"/>
              <w:szCs w:val="26"/>
            </w:rPr>
          </w:rPrChange>
        </w:rPr>
        <w:t>National Publicity Secretary</w:t>
      </w:r>
      <w:r w:rsidRPr="00975333">
        <w:rPr>
          <w:rFonts w:ascii="Arial" w:hAnsi="Arial" w:cs="Arial"/>
          <w:sz w:val="26"/>
          <w:szCs w:val="26"/>
          <w:rPrChange w:id="3846" w:author="Kola Akinwale" w:date="2021-11-22T10:48:00Z">
            <w:rPr>
              <w:rFonts w:ascii="Arial Unicode MS" w:hAnsi="Arial Unicode MS"/>
              <w:sz w:val="26"/>
              <w:szCs w:val="26"/>
            </w:rPr>
          </w:rPrChange>
        </w:rPr>
        <w:t xml:space="preserve"> </w:t>
      </w:r>
    </w:p>
    <w:p w14:paraId="7E88C439" w14:textId="77777777" w:rsidR="00AA30FD" w:rsidRPr="00975333" w:rsidRDefault="00AA30FD" w:rsidP="00AA30FD">
      <w:pPr>
        <w:pStyle w:val="ListParagraph"/>
        <w:numPr>
          <w:ilvl w:val="0"/>
          <w:numId w:val="105"/>
        </w:numPr>
        <w:spacing w:after="200"/>
        <w:ind w:left="709"/>
        <w:jc w:val="both"/>
        <w:rPr>
          <w:rFonts w:ascii="Arial" w:hAnsi="Arial" w:cs="Arial"/>
          <w:sz w:val="26"/>
          <w:szCs w:val="26"/>
          <w:rPrChange w:id="3847" w:author="Kola Akinwale" w:date="2021-11-22T10:48:00Z">
            <w:rPr>
              <w:rFonts w:ascii="Arial Unicode MS" w:hAnsi="Arial Unicode MS"/>
              <w:sz w:val="26"/>
              <w:szCs w:val="26"/>
            </w:rPr>
          </w:rPrChange>
        </w:rPr>
      </w:pPr>
      <w:r w:rsidRPr="00975333">
        <w:rPr>
          <w:rFonts w:ascii="Arial" w:hAnsi="Arial" w:cs="Arial"/>
          <w:sz w:val="26"/>
          <w:szCs w:val="26"/>
          <w:rPrChange w:id="3848" w:author="Kola Akinwale" w:date="2021-11-22T10:48:00Z">
            <w:rPr>
              <w:rFonts w:ascii="Arial Unicode MS" w:hAnsi="Arial Unicode MS"/>
              <w:sz w:val="26"/>
              <w:szCs w:val="26"/>
            </w:rPr>
          </w:rPrChange>
        </w:rPr>
        <w:t>Co-ordinate Party information and public relations;</w:t>
      </w:r>
    </w:p>
    <w:p w14:paraId="5FDCAA74" w14:textId="77777777" w:rsidR="00AA30FD" w:rsidRPr="00975333" w:rsidRDefault="00AA30FD" w:rsidP="00AA30FD">
      <w:pPr>
        <w:pStyle w:val="ListParagraph"/>
        <w:numPr>
          <w:ilvl w:val="0"/>
          <w:numId w:val="105"/>
        </w:numPr>
        <w:spacing w:after="200"/>
        <w:ind w:left="709" w:hanging="425"/>
        <w:jc w:val="both"/>
        <w:rPr>
          <w:rFonts w:ascii="Arial" w:hAnsi="Arial" w:cs="Arial"/>
          <w:sz w:val="26"/>
          <w:szCs w:val="26"/>
          <w:rPrChange w:id="3849" w:author="Kola Akinwale" w:date="2021-11-22T10:48:00Z">
            <w:rPr>
              <w:rFonts w:ascii="Arial Unicode MS" w:hAnsi="Arial Unicode MS"/>
              <w:sz w:val="26"/>
              <w:szCs w:val="26"/>
            </w:rPr>
          </w:rPrChange>
        </w:rPr>
      </w:pPr>
      <w:r w:rsidRPr="00975333">
        <w:rPr>
          <w:rFonts w:ascii="Arial" w:hAnsi="Arial" w:cs="Arial"/>
          <w:sz w:val="26"/>
          <w:szCs w:val="26"/>
          <w:rPrChange w:id="3850" w:author="Kola Akinwale" w:date="2021-11-22T10:48:00Z">
            <w:rPr>
              <w:rFonts w:ascii="Arial Unicode MS" w:hAnsi="Arial Unicode MS"/>
              <w:sz w:val="26"/>
              <w:szCs w:val="26"/>
            </w:rPr>
          </w:rPrChange>
        </w:rPr>
        <w:t>Be the chief image maker of the Party.</w:t>
      </w:r>
    </w:p>
    <w:p w14:paraId="2F8405C6" w14:textId="77777777" w:rsidR="00AA30FD" w:rsidRPr="00975333" w:rsidRDefault="00AA30FD" w:rsidP="00AA30FD">
      <w:pPr>
        <w:pStyle w:val="ListParagraph"/>
        <w:numPr>
          <w:ilvl w:val="0"/>
          <w:numId w:val="105"/>
        </w:numPr>
        <w:spacing w:after="200"/>
        <w:ind w:left="709"/>
        <w:jc w:val="both"/>
        <w:rPr>
          <w:rFonts w:ascii="Arial" w:hAnsi="Arial" w:cs="Arial"/>
          <w:sz w:val="26"/>
          <w:szCs w:val="26"/>
          <w:rPrChange w:id="3851" w:author="Kola Akinwale" w:date="2021-11-22T10:48:00Z">
            <w:rPr>
              <w:rFonts w:ascii="Arial Unicode MS" w:hAnsi="Arial Unicode MS"/>
              <w:sz w:val="26"/>
              <w:szCs w:val="26"/>
            </w:rPr>
          </w:rPrChange>
        </w:rPr>
      </w:pPr>
      <w:r w:rsidRPr="00975333">
        <w:rPr>
          <w:rFonts w:ascii="Arial" w:hAnsi="Arial" w:cs="Arial"/>
          <w:sz w:val="26"/>
          <w:szCs w:val="26"/>
          <w:rPrChange w:id="3852" w:author="Kola Akinwale" w:date="2021-11-22T10:48:00Z">
            <w:rPr>
              <w:rFonts w:ascii="Arial Unicode MS" w:hAnsi="Arial Unicode MS"/>
              <w:sz w:val="26"/>
              <w:szCs w:val="26"/>
            </w:rPr>
          </w:rPrChange>
        </w:rPr>
        <w:t>Cause to be publicized the policies and programmes of the Party in line with the aims and objectives of the Party.</w:t>
      </w:r>
    </w:p>
    <w:p w14:paraId="76DE4A67" w14:textId="60CEFB96" w:rsidR="00AA30FD" w:rsidRDefault="00AA30FD" w:rsidP="00AA30FD">
      <w:pPr>
        <w:pStyle w:val="ListParagraph"/>
        <w:numPr>
          <w:ilvl w:val="0"/>
          <w:numId w:val="105"/>
        </w:numPr>
        <w:spacing w:after="200"/>
        <w:ind w:left="709"/>
        <w:jc w:val="both"/>
        <w:rPr>
          <w:ins w:id="3853" w:author="Kola Akinwale" w:date="2021-11-23T13:01:00Z"/>
          <w:rFonts w:ascii="Arial" w:hAnsi="Arial" w:cs="Arial"/>
          <w:sz w:val="26"/>
          <w:szCs w:val="26"/>
        </w:rPr>
      </w:pPr>
      <w:r w:rsidRPr="00975333">
        <w:rPr>
          <w:rFonts w:ascii="Arial" w:hAnsi="Arial" w:cs="Arial"/>
          <w:sz w:val="26"/>
          <w:szCs w:val="26"/>
          <w:rPrChange w:id="3854" w:author="Kola Akinwale" w:date="2021-11-22T10:48:00Z">
            <w:rPr>
              <w:rFonts w:ascii="Arial Unicode MS" w:hAnsi="Arial Unicode MS"/>
              <w:sz w:val="26"/>
              <w:szCs w:val="26"/>
            </w:rPr>
          </w:rPrChange>
        </w:rPr>
        <w:t>Ensure popular, credible, and acceptable image of the Party to the generality of the electorate.</w:t>
      </w:r>
    </w:p>
    <w:p w14:paraId="7F969828" w14:textId="77777777" w:rsidR="004C1832" w:rsidRPr="00975333" w:rsidRDefault="004C1832" w:rsidP="004C1832">
      <w:pPr>
        <w:pStyle w:val="ListParagraph"/>
        <w:spacing w:after="200"/>
        <w:ind w:left="709"/>
        <w:jc w:val="both"/>
        <w:rPr>
          <w:rFonts w:ascii="Arial" w:hAnsi="Arial" w:cs="Arial"/>
          <w:sz w:val="26"/>
          <w:szCs w:val="26"/>
          <w:rPrChange w:id="3855" w:author="Kola Akinwale" w:date="2021-11-22T10:48:00Z">
            <w:rPr>
              <w:rFonts w:ascii="Arial Unicode MS" w:hAnsi="Arial Unicode MS"/>
              <w:sz w:val="26"/>
              <w:szCs w:val="26"/>
            </w:rPr>
          </w:rPrChange>
        </w:rPr>
        <w:pPrChange w:id="3856" w:author="Kola Akinwale" w:date="2021-11-23T13:01:00Z">
          <w:pPr>
            <w:pStyle w:val="ListParagraph"/>
            <w:numPr>
              <w:numId w:val="105"/>
            </w:numPr>
            <w:spacing w:after="200"/>
            <w:ind w:left="709" w:hanging="360"/>
            <w:jc w:val="both"/>
          </w:pPr>
        </w:pPrChange>
      </w:pPr>
    </w:p>
    <w:p w14:paraId="48D94A94" w14:textId="77777777" w:rsidR="00AA30FD" w:rsidRPr="004C1832" w:rsidRDefault="00AA30FD" w:rsidP="00AA30FD">
      <w:pPr>
        <w:spacing w:after="200"/>
        <w:jc w:val="both"/>
        <w:rPr>
          <w:rFonts w:ascii="Arial" w:hAnsi="Arial" w:cs="Arial"/>
          <w:b/>
          <w:bCs/>
          <w:sz w:val="26"/>
          <w:szCs w:val="26"/>
          <w:rPrChange w:id="3857" w:author="Kola Akinwale" w:date="2021-11-23T13:01:00Z">
            <w:rPr>
              <w:rFonts w:ascii="Arial Unicode MS" w:hAnsi="Arial Unicode MS"/>
              <w:sz w:val="26"/>
              <w:szCs w:val="26"/>
            </w:rPr>
          </w:rPrChange>
        </w:rPr>
      </w:pPr>
      <w:r w:rsidRPr="00975333">
        <w:rPr>
          <w:rFonts w:ascii="Arial" w:hAnsi="Arial" w:cs="Arial"/>
          <w:sz w:val="26"/>
          <w:szCs w:val="26"/>
          <w:rPrChange w:id="3858" w:author="Kola Akinwale" w:date="2021-11-22T10:48:00Z">
            <w:rPr>
              <w:rFonts w:ascii="Arial Unicode MS" w:hAnsi="Arial Unicode MS"/>
              <w:sz w:val="26"/>
              <w:szCs w:val="26"/>
            </w:rPr>
          </w:rPrChange>
        </w:rPr>
        <w:t xml:space="preserve">14. </w:t>
      </w:r>
      <w:r w:rsidRPr="004C1832">
        <w:rPr>
          <w:rFonts w:ascii="Arial" w:hAnsi="Arial" w:cs="Arial"/>
          <w:b/>
          <w:bCs/>
          <w:sz w:val="26"/>
          <w:szCs w:val="26"/>
          <w:rPrChange w:id="3859" w:author="Kola Akinwale" w:date="2021-11-23T13:01:00Z">
            <w:rPr>
              <w:rFonts w:ascii="Arial Unicode MS" w:hAnsi="Arial Unicode MS"/>
              <w:sz w:val="26"/>
              <w:szCs w:val="26"/>
            </w:rPr>
          </w:rPrChange>
        </w:rPr>
        <w:t>Assistant National Publicity Secretary</w:t>
      </w:r>
    </w:p>
    <w:p w14:paraId="530EDEAA" w14:textId="77777777" w:rsidR="00AA30FD" w:rsidRPr="00975333" w:rsidRDefault="00AA30FD" w:rsidP="00AA30FD">
      <w:pPr>
        <w:pStyle w:val="ListParagraph"/>
        <w:spacing w:after="200"/>
        <w:jc w:val="both"/>
        <w:rPr>
          <w:rFonts w:ascii="Arial" w:hAnsi="Arial" w:cs="Arial"/>
          <w:sz w:val="26"/>
          <w:szCs w:val="26"/>
          <w:rPrChange w:id="3860" w:author="Kola Akinwale" w:date="2021-11-22T10:48:00Z">
            <w:rPr>
              <w:rFonts w:ascii="Arial Unicode MS" w:hAnsi="Arial Unicode MS"/>
              <w:sz w:val="26"/>
              <w:szCs w:val="26"/>
            </w:rPr>
          </w:rPrChange>
        </w:rPr>
      </w:pPr>
      <w:r w:rsidRPr="00975333">
        <w:rPr>
          <w:rFonts w:ascii="Arial" w:hAnsi="Arial" w:cs="Arial"/>
          <w:sz w:val="26"/>
          <w:szCs w:val="26"/>
          <w:rPrChange w:id="3861" w:author="Kola Akinwale" w:date="2021-11-22T10:48:00Z">
            <w:rPr>
              <w:rFonts w:ascii="Arial Unicode MS" w:hAnsi="Arial Unicode MS"/>
              <w:sz w:val="26"/>
              <w:szCs w:val="26"/>
            </w:rPr>
          </w:rPrChange>
        </w:rPr>
        <w:t>Shall assist and deputize for the National Publicity Secretary in his absence.</w:t>
      </w:r>
    </w:p>
    <w:p w14:paraId="7C8103DC" w14:textId="77777777" w:rsidR="00AA30FD" w:rsidRPr="00975333" w:rsidRDefault="00AA30FD" w:rsidP="00AA30FD">
      <w:pPr>
        <w:pStyle w:val="ListParagraph"/>
        <w:spacing w:after="200"/>
        <w:jc w:val="both"/>
        <w:rPr>
          <w:rFonts w:ascii="Arial" w:hAnsi="Arial" w:cs="Arial"/>
          <w:sz w:val="16"/>
          <w:szCs w:val="26"/>
          <w:rPrChange w:id="3862" w:author="Kola Akinwale" w:date="2021-11-22T10:48:00Z">
            <w:rPr>
              <w:rFonts w:ascii="Arial Unicode MS" w:hAnsi="Arial Unicode MS"/>
              <w:sz w:val="16"/>
              <w:szCs w:val="26"/>
            </w:rPr>
          </w:rPrChange>
        </w:rPr>
      </w:pPr>
    </w:p>
    <w:p w14:paraId="7C7E0288" w14:textId="77777777" w:rsidR="00AA30FD" w:rsidRPr="00975333" w:rsidRDefault="00AA30FD" w:rsidP="00AA30FD">
      <w:pPr>
        <w:pStyle w:val="ListParagraph"/>
        <w:spacing w:after="200"/>
        <w:ind w:left="0"/>
        <w:jc w:val="both"/>
        <w:rPr>
          <w:rFonts w:ascii="Arial" w:hAnsi="Arial" w:cs="Arial"/>
          <w:sz w:val="26"/>
          <w:szCs w:val="26"/>
          <w:rPrChange w:id="3863" w:author="Kola Akinwale" w:date="2021-11-22T10:48:00Z">
            <w:rPr>
              <w:rFonts w:ascii="Arial Unicode MS" w:hAnsi="Arial Unicode MS"/>
              <w:sz w:val="26"/>
              <w:szCs w:val="26"/>
            </w:rPr>
          </w:rPrChange>
        </w:rPr>
      </w:pPr>
      <w:r w:rsidRPr="00975333">
        <w:rPr>
          <w:rFonts w:ascii="Arial" w:hAnsi="Arial" w:cs="Arial"/>
          <w:sz w:val="26"/>
          <w:szCs w:val="26"/>
          <w:rPrChange w:id="3864" w:author="Kola Akinwale" w:date="2021-11-22T10:48:00Z">
            <w:rPr>
              <w:rFonts w:ascii="Arial Unicode MS" w:hAnsi="Arial Unicode MS"/>
              <w:sz w:val="26"/>
              <w:szCs w:val="26"/>
            </w:rPr>
          </w:rPrChange>
        </w:rPr>
        <w:t xml:space="preserve">15. </w:t>
      </w:r>
      <w:r w:rsidRPr="004C1832">
        <w:rPr>
          <w:rFonts w:ascii="Arial" w:hAnsi="Arial" w:cs="Arial"/>
          <w:b/>
          <w:bCs/>
          <w:sz w:val="26"/>
          <w:szCs w:val="26"/>
          <w:rPrChange w:id="3865" w:author="Kola Akinwale" w:date="2021-11-23T13:01:00Z">
            <w:rPr>
              <w:rFonts w:ascii="Arial Unicode MS" w:hAnsi="Arial Unicode MS"/>
              <w:sz w:val="26"/>
              <w:szCs w:val="26"/>
            </w:rPr>
          </w:rPrChange>
        </w:rPr>
        <w:t>National Organizing Secretary</w:t>
      </w:r>
    </w:p>
    <w:p w14:paraId="0934261A" w14:textId="77777777" w:rsidR="00AA30FD" w:rsidRPr="00975333" w:rsidRDefault="00AA30FD" w:rsidP="00AA30FD">
      <w:pPr>
        <w:pStyle w:val="ListParagraph"/>
        <w:numPr>
          <w:ilvl w:val="0"/>
          <w:numId w:val="106"/>
        </w:numPr>
        <w:spacing w:after="200"/>
        <w:jc w:val="both"/>
        <w:rPr>
          <w:rFonts w:ascii="Arial" w:hAnsi="Arial" w:cs="Arial"/>
          <w:sz w:val="26"/>
          <w:szCs w:val="26"/>
          <w:rPrChange w:id="3866" w:author="Kola Akinwale" w:date="2021-11-22T10:48:00Z">
            <w:rPr>
              <w:rFonts w:ascii="Arial Unicode MS" w:hAnsi="Arial Unicode MS"/>
              <w:sz w:val="26"/>
              <w:szCs w:val="26"/>
            </w:rPr>
          </w:rPrChange>
        </w:rPr>
      </w:pPr>
      <w:r w:rsidRPr="00975333">
        <w:rPr>
          <w:rFonts w:ascii="Arial" w:hAnsi="Arial" w:cs="Arial"/>
          <w:sz w:val="26"/>
          <w:szCs w:val="26"/>
          <w:rPrChange w:id="3867" w:author="Kola Akinwale" w:date="2021-11-22T10:48:00Z">
            <w:rPr>
              <w:rFonts w:ascii="Arial Unicode MS" w:hAnsi="Arial Unicode MS"/>
              <w:sz w:val="26"/>
              <w:szCs w:val="26"/>
            </w:rPr>
          </w:rPrChange>
        </w:rPr>
        <w:t>Initiate Programmes for the general mobilization of Party members including recruitment of new members.</w:t>
      </w:r>
    </w:p>
    <w:p w14:paraId="30A66F50" w14:textId="77777777" w:rsidR="00AA30FD" w:rsidRPr="00975333" w:rsidRDefault="00AA30FD" w:rsidP="00AA30FD">
      <w:pPr>
        <w:pStyle w:val="ListParagraph"/>
        <w:numPr>
          <w:ilvl w:val="0"/>
          <w:numId w:val="106"/>
        </w:numPr>
        <w:spacing w:after="200"/>
        <w:jc w:val="both"/>
        <w:rPr>
          <w:rFonts w:ascii="Arial" w:hAnsi="Arial" w:cs="Arial"/>
          <w:sz w:val="26"/>
          <w:szCs w:val="26"/>
          <w:rPrChange w:id="3868" w:author="Kola Akinwale" w:date="2021-11-22T10:48:00Z">
            <w:rPr>
              <w:rFonts w:ascii="Arial Unicode MS" w:hAnsi="Arial Unicode MS"/>
              <w:sz w:val="26"/>
              <w:szCs w:val="26"/>
            </w:rPr>
          </w:rPrChange>
        </w:rPr>
      </w:pPr>
      <w:r w:rsidRPr="00975333">
        <w:rPr>
          <w:rFonts w:ascii="Arial" w:hAnsi="Arial" w:cs="Arial"/>
          <w:sz w:val="26"/>
          <w:szCs w:val="26"/>
          <w:rPrChange w:id="3869" w:author="Kola Akinwale" w:date="2021-11-22T10:48:00Z">
            <w:rPr>
              <w:rFonts w:ascii="Arial Unicode MS" w:hAnsi="Arial Unicode MS"/>
              <w:sz w:val="26"/>
              <w:szCs w:val="26"/>
            </w:rPr>
          </w:rPrChange>
        </w:rPr>
        <w:t>Prepare problem appraisals and identification of causes of actions to address the problem.</w:t>
      </w:r>
    </w:p>
    <w:p w14:paraId="7C092EEB" w14:textId="77777777" w:rsidR="00AA30FD" w:rsidRPr="00975333" w:rsidRDefault="00AA30FD" w:rsidP="00AA30FD">
      <w:pPr>
        <w:pStyle w:val="ListParagraph"/>
        <w:numPr>
          <w:ilvl w:val="0"/>
          <w:numId w:val="106"/>
        </w:numPr>
        <w:spacing w:after="200"/>
        <w:jc w:val="both"/>
        <w:rPr>
          <w:rFonts w:ascii="Arial" w:hAnsi="Arial" w:cs="Arial"/>
          <w:sz w:val="26"/>
          <w:szCs w:val="26"/>
          <w:rPrChange w:id="3870" w:author="Kola Akinwale" w:date="2021-11-22T10:48:00Z">
            <w:rPr>
              <w:rFonts w:ascii="Arial Unicode MS" w:hAnsi="Arial Unicode MS"/>
              <w:sz w:val="26"/>
              <w:szCs w:val="26"/>
            </w:rPr>
          </w:rPrChange>
        </w:rPr>
      </w:pPr>
      <w:r w:rsidRPr="00975333">
        <w:rPr>
          <w:rFonts w:ascii="Arial" w:hAnsi="Arial" w:cs="Arial"/>
          <w:sz w:val="26"/>
          <w:szCs w:val="26"/>
          <w:rPrChange w:id="3871" w:author="Kola Akinwale" w:date="2021-11-22T10:48:00Z">
            <w:rPr>
              <w:rFonts w:ascii="Arial Unicode MS" w:hAnsi="Arial Unicode MS"/>
              <w:sz w:val="26"/>
              <w:szCs w:val="26"/>
            </w:rPr>
          </w:rPrChange>
        </w:rPr>
        <w:t>Harmonize all information and devise on the appropriate strategy for winning elections.</w:t>
      </w:r>
    </w:p>
    <w:p w14:paraId="0759EBEE" w14:textId="77777777" w:rsidR="00AA30FD" w:rsidRPr="00975333" w:rsidRDefault="00AA30FD" w:rsidP="00AA30FD">
      <w:pPr>
        <w:pStyle w:val="ListParagraph"/>
        <w:numPr>
          <w:ilvl w:val="0"/>
          <w:numId w:val="106"/>
        </w:numPr>
        <w:spacing w:after="200"/>
        <w:jc w:val="both"/>
        <w:rPr>
          <w:rFonts w:ascii="Arial" w:hAnsi="Arial" w:cs="Arial"/>
          <w:sz w:val="26"/>
          <w:szCs w:val="26"/>
          <w:rPrChange w:id="3872" w:author="Kola Akinwale" w:date="2021-11-22T10:48:00Z">
            <w:rPr>
              <w:rFonts w:ascii="Arial Unicode MS" w:hAnsi="Arial Unicode MS"/>
              <w:sz w:val="26"/>
              <w:szCs w:val="26"/>
            </w:rPr>
          </w:rPrChange>
        </w:rPr>
      </w:pPr>
      <w:r w:rsidRPr="00975333">
        <w:rPr>
          <w:rFonts w:ascii="Arial" w:hAnsi="Arial" w:cs="Arial"/>
          <w:sz w:val="26"/>
          <w:szCs w:val="26"/>
          <w:rPrChange w:id="3873" w:author="Kola Akinwale" w:date="2021-11-22T10:48:00Z">
            <w:rPr>
              <w:rFonts w:ascii="Arial Unicode MS" w:hAnsi="Arial Unicode MS"/>
              <w:sz w:val="26"/>
              <w:szCs w:val="26"/>
            </w:rPr>
          </w:rPrChange>
        </w:rPr>
        <w:t>Implement and co-ordinate all field activities of the Party</w:t>
      </w:r>
    </w:p>
    <w:p w14:paraId="1FBCB4FF" w14:textId="77777777" w:rsidR="00AA30FD" w:rsidRPr="00975333" w:rsidRDefault="00AA30FD" w:rsidP="00AA30FD">
      <w:pPr>
        <w:pStyle w:val="ListParagraph"/>
        <w:numPr>
          <w:ilvl w:val="0"/>
          <w:numId w:val="106"/>
        </w:numPr>
        <w:spacing w:after="200"/>
        <w:jc w:val="both"/>
        <w:rPr>
          <w:rFonts w:ascii="Arial" w:hAnsi="Arial" w:cs="Arial"/>
          <w:sz w:val="26"/>
          <w:szCs w:val="26"/>
          <w:rPrChange w:id="3874" w:author="Kola Akinwale" w:date="2021-11-22T10:48:00Z">
            <w:rPr>
              <w:rFonts w:ascii="Arial Unicode MS" w:hAnsi="Arial Unicode MS"/>
              <w:sz w:val="26"/>
              <w:szCs w:val="26"/>
            </w:rPr>
          </w:rPrChange>
        </w:rPr>
      </w:pPr>
      <w:r w:rsidRPr="00975333">
        <w:rPr>
          <w:rFonts w:ascii="Arial" w:hAnsi="Arial" w:cs="Arial"/>
          <w:sz w:val="26"/>
          <w:szCs w:val="26"/>
          <w:rPrChange w:id="3875" w:author="Kola Akinwale" w:date="2021-11-22T10:48:00Z">
            <w:rPr>
              <w:rFonts w:ascii="Arial Unicode MS" w:hAnsi="Arial Unicode MS"/>
              <w:sz w:val="26"/>
              <w:szCs w:val="26"/>
            </w:rPr>
          </w:rPrChange>
        </w:rPr>
        <w:t xml:space="preserve">Liaise with the National Women and Youth Leaders for harmonization of Programmes for the attainment of Party victories at all elections </w:t>
      </w:r>
    </w:p>
    <w:p w14:paraId="25786292" w14:textId="29716473" w:rsidR="00AA30FD" w:rsidRDefault="00AA30FD" w:rsidP="00AA30FD">
      <w:pPr>
        <w:pStyle w:val="ListParagraph"/>
        <w:numPr>
          <w:ilvl w:val="0"/>
          <w:numId w:val="106"/>
        </w:numPr>
        <w:spacing w:after="200"/>
        <w:jc w:val="both"/>
        <w:rPr>
          <w:ins w:id="3876" w:author="Kola Akinwale" w:date="2021-11-23T13:02:00Z"/>
          <w:rFonts w:ascii="Arial" w:hAnsi="Arial" w:cs="Arial"/>
          <w:sz w:val="26"/>
          <w:szCs w:val="26"/>
        </w:rPr>
      </w:pPr>
      <w:r w:rsidRPr="00975333">
        <w:rPr>
          <w:rFonts w:ascii="Arial" w:hAnsi="Arial" w:cs="Arial"/>
          <w:sz w:val="26"/>
          <w:szCs w:val="26"/>
          <w:rPrChange w:id="3877" w:author="Kola Akinwale" w:date="2021-11-22T10:48:00Z">
            <w:rPr>
              <w:rFonts w:ascii="Arial Unicode MS" w:hAnsi="Arial Unicode MS"/>
              <w:sz w:val="26"/>
              <w:szCs w:val="26"/>
            </w:rPr>
          </w:rPrChange>
        </w:rPr>
        <w:t>Ensure that the Party is structured and deepened in all Wards, Local Government Areas and States.</w:t>
      </w:r>
    </w:p>
    <w:p w14:paraId="7E2749C5" w14:textId="77777777" w:rsidR="004C1832" w:rsidRPr="00975333" w:rsidRDefault="004C1832" w:rsidP="004C1832">
      <w:pPr>
        <w:pStyle w:val="ListParagraph"/>
        <w:spacing w:after="200"/>
        <w:jc w:val="both"/>
        <w:rPr>
          <w:rFonts w:ascii="Arial" w:hAnsi="Arial" w:cs="Arial"/>
          <w:sz w:val="26"/>
          <w:szCs w:val="26"/>
          <w:rPrChange w:id="3878" w:author="Kola Akinwale" w:date="2021-11-22T10:48:00Z">
            <w:rPr>
              <w:rFonts w:ascii="Arial Unicode MS" w:hAnsi="Arial Unicode MS"/>
              <w:sz w:val="26"/>
              <w:szCs w:val="26"/>
            </w:rPr>
          </w:rPrChange>
        </w:rPr>
        <w:pPrChange w:id="3879" w:author="Kola Akinwale" w:date="2021-11-23T13:02:00Z">
          <w:pPr>
            <w:pStyle w:val="ListParagraph"/>
            <w:numPr>
              <w:numId w:val="106"/>
            </w:numPr>
            <w:spacing w:after="200"/>
            <w:ind w:hanging="360"/>
            <w:jc w:val="both"/>
          </w:pPr>
        </w:pPrChange>
      </w:pPr>
    </w:p>
    <w:p w14:paraId="166A3CE7" w14:textId="77777777" w:rsidR="00AA30FD" w:rsidRPr="00975333" w:rsidRDefault="00AA30FD" w:rsidP="00AA30FD">
      <w:pPr>
        <w:pStyle w:val="ListParagraph"/>
        <w:spacing w:after="200"/>
        <w:ind w:left="0"/>
        <w:jc w:val="both"/>
        <w:rPr>
          <w:rFonts w:ascii="Arial" w:hAnsi="Arial" w:cs="Arial"/>
          <w:sz w:val="26"/>
          <w:szCs w:val="26"/>
          <w:rPrChange w:id="3880" w:author="Kola Akinwale" w:date="2021-11-22T10:48:00Z">
            <w:rPr>
              <w:rFonts w:ascii="Arial Unicode MS" w:hAnsi="Arial Unicode MS"/>
              <w:sz w:val="26"/>
              <w:szCs w:val="26"/>
            </w:rPr>
          </w:rPrChange>
        </w:rPr>
      </w:pPr>
      <w:r w:rsidRPr="00975333">
        <w:rPr>
          <w:rFonts w:ascii="Arial" w:hAnsi="Arial" w:cs="Arial"/>
          <w:sz w:val="26"/>
          <w:szCs w:val="26"/>
          <w:rPrChange w:id="3881" w:author="Kola Akinwale" w:date="2021-11-22T10:48:00Z">
            <w:rPr>
              <w:rFonts w:ascii="Arial Unicode MS" w:hAnsi="Arial Unicode MS"/>
              <w:sz w:val="26"/>
              <w:szCs w:val="26"/>
            </w:rPr>
          </w:rPrChange>
        </w:rPr>
        <w:t xml:space="preserve">16. </w:t>
      </w:r>
      <w:r w:rsidRPr="004C1832">
        <w:rPr>
          <w:rFonts w:ascii="Arial" w:hAnsi="Arial" w:cs="Arial"/>
          <w:b/>
          <w:bCs/>
          <w:sz w:val="26"/>
          <w:szCs w:val="26"/>
          <w:rPrChange w:id="3882" w:author="Kola Akinwale" w:date="2021-11-23T13:01:00Z">
            <w:rPr>
              <w:rFonts w:ascii="Arial Unicode MS" w:hAnsi="Arial Unicode MS"/>
              <w:sz w:val="26"/>
              <w:szCs w:val="26"/>
            </w:rPr>
          </w:rPrChange>
        </w:rPr>
        <w:t>Deputy National Organizing Secretaries</w:t>
      </w:r>
      <w:r w:rsidRPr="00975333">
        <w:rPr>
          <w:rFonts w:ascii="Arial" w:hAnsi="Arial" w:cs="Arial"/>
          <w:sz w:val="26"/>
          <w:szCs w:val="26"/>
          <w:rPrChange w:id="3883" w:author="Kola Akinwale" w:date="2021-11-22T10:48:00Z">
            <w:rPr>
              <w:rFonts w:ascii="Arial Unicode MS" w:hAnsi="Arial Unicode MS"/>
              <w:sz w:val="26"/>
              <w:szCs w:val="26"/>
            </w:rPr>
          </w:rPrChange>
        </w:rPr>
        <w:t>.</w:t>
      </w:r>
    </w:p>
    <w:p w14:paraId="04AF36CC" w14:textId="77777777" w:rsidR="00AA30FD" w:rsidRPr="00975333" w:rsidRDefault="00AA30FD" w:rsidP="00AA30FD">
      <w:pPr>
        <w:pStyle w:val="ListParagraph"/>
        <w:spacing w:after="200"/>
        <w:ind w:left="0"/>
        <w:jc w:val="both"/>
        <w:rPr>
          <w:rFonts w:ascii="Arial" w:hAnsi="Arial" w:cs="Arial"/>
          <w:sz w:val="12"/>
          <w:szCs w:val="12"/>
          <w:rPrChange w:id="3884" w:author="Kola Akinwale" w:date="2021-11-22T10:48:00Z">
            <w:rPr>
              <w:rFonts w:ascii="Arial Unicode MS" w:hAnsi="Arial Unicode MS"/>
              <w:sz w:val="12"/>
              <w:szCs w:val="12"/>
            </w:rPr>
          </w:rPrChange>
        </w:rPr>
      </w:pPr>
    </w:p>
    <w:p w14:paraId="50D5F185" w14:textId="0D4B7DD4" w:rsidR="00AA30FD" w:rsidRPr="004C1832" w:rsidRDefault="004C1832" w:rsidP="004C1832">
      <w:pPr>
        <w:spacing w:after="200"/>
        <w:jc w:val="both"/>
        <w:rPr>
          <w:rFonts w:ascii="Arial" w:hAnsi="Arial" w:cs="Arial"/>
          <w:sz w:val="26"/>
          <w:szCs w:val="26"/>
          <w:rPrChange w:id="3885" w:author="Kola Akinwale" w:date="2021-11-23T13:02:00Z">
            <w:rPr>
              <w:rFonts w:ascii="Arial Unicode MS" w:hAnsi="Arial Unicode MS"/>
              <w:sz w:val="26"/>
              <w:szCs w:val="26"/>
            </w:rPr>
          </w:rPrChange>
        </w:rPr>
        <w:pPrChange w:id="3886" w:author="Kola Akinwale" w:date="2021-11-23T13:02:00Z">
          <w:pPr>
            <w:pStyle w:val="ListParagraph"/>
            <w:spacing w:after="200"/>
            <w:ind w:left="709"/>
            <w:jc w:val="both"/>
          </w:pPr>
        </w:pPrChange>
      </w:pPr>
      <w:ins w:id="3887" w:author="Kola Akinwale" w:date="2021-11-23T13:02:00Z">
        <w:r>
          <w:rPr>
            <w:rFonts w:ascii="Arial" w:hAnsi="Arial" w:cs="Arial"/>
            <w:sz w:val="26"/>
            <w:szCs w:val="26"/>
          </w:rPr>
          <w:t xml:space="preserve">      </w:t>
        </w:r>
      </w:ins>
      <w:r w:rsidR="00AA30FD" w:rsidRPr="004C1832">
        <w:rPr>
          <w:rFonts w:ascii="Arial" w:hAnsi="Arial" w:cs="Arial"/>
          <w:sz w:val="26"/>
          <w:szCs w:val="26"/>
          <w:rPrChange w:id="3888" w:author="Kola Akinwale" w:date="2021-11-23T13:02:00Z">
            <w:rPr>
              <w:rFonts w:ascii="Arial Unicode MS" w:hAnsi="Arial Unicode MS"/>
              <w:sz w:val="26"/>
              <w:szCs w:val="26"/>
            </w:rPr>
          </w:rPrChange>
        </w:rPr>
        <w:t>Shall act for the National Organizing Secretary in his absence.</w:t>
      </w:r>
    </w:p>
    <w:p w14:paraId="3A9F6B1C" w14:textId="77777777" w:rsidR="00AA30FD" w:rsidRPr="00975333" w:rsidRDefault="00AA30FD" w:rsidP="00AA30FD">
      <w:pPr>
        <w:pStyle w:val="ListParagraph"/>
        <w:spacing w:after="200"/>
        <w:ind w:left="0"/>
        <w:jc w:val="both"/>
        <w:rPr>
          <w:rFonts w:ascii="Arial" w:hAnsi="Arial" w:cs="Arial"/>
          <w:sz w:val="26"/>
          <w:szCs w:val="26"/>
          <w:rPrChange w:id="3889" w:author="Kola Akinwale" w:date="2021-11-22T10:48:00Z">
            <w:rPr>
              <w:rFonts w:ascii="Arial Unicode MS" w:hAnsi="Arial Unicode MS"/>
              <w:sz w:val="26"/>
              <w:szCs w:val="26"/>
            </w:rPr>
          </w:rPrChange>
        </w:rPr>
      </w:pPr>
      <w:r w:rsidRPr="00975333">
        <w:rPr>
          <w:rFonts w:ascii="Arial" w:hAnsi="Arial" w:cs="Arial"/>
          <w:sz w:val="26"/>
          <w:szCs w:val="26"/>
          <w:rPrChange w:id="3890" w:author="Kola Akinwale" w:date="2021-11-22T10:48:00Z">
            <w:rPr>
              <w:rFonts w:ascii="Arial Unicode MS" w:hAnsi="Arial Unicode MS"/>
              <w:sz w:val="26"/>
              <w:szCs w:val="26"/>
            </w:rPr>
          </w:rPrChange>
        </w:rPr>
        <w:t>17.</w:t>
      </w:r>
      <w:r w:rsidRPr="004C1832">
        <w:rPr>
          <w:rFonts w:ascii="Arial" w:hAnsi="Arial" w:cs="Arial"/>
          <w:b/>
          <w:bCs/>
          <w:sz w:val="26"/>
          <w:szCs w:val="26"/>
          <w:rPrChange w:id="3891" w:author="Kola Akinwale" w:date="2021-11-23T13:02:00Z">
            <w:rPr>
              <w:rFonts w:ascii="Arial Unicode MS" w:hAnsi="Arial Unicode MS"/>
              <w:sz w:val="26"/>
              <w:szCs w:val="26"/>
            </w:rPr>
          </w:rPrChange>
        </w:rPr>
        <w:t>Assistant National Organizing Secretary</w:t>
      </w:r>
      <w:r w:rsidRPr="00975333">
        <w:rPr>
          <w:rFonts w:ascii="Arial" w:hAnsi="Arial" w:cs="Arial"/>
          <w:sz w:val="26"/>
          <w:szCs w:val="26"/>
          <w:rPrChange w:id="3892" w:author="Kola Akinwale" w:date="2021-11-22T10:48:00Z">
            <w:rPr>
              <w:rFonts w:ascii="Arial Unicode MS" w:hAnsi="Arial Unicode MS"/>
              <w:sz w:val="26"/>
              <w:szCs w:val="26"/>
            </w:rPr>
          </w:rPrChange>
        </w:rPr>
        <w:t xml:space="preserve"> shall:</w:t>
      </w:r>
    </w:p>
    <w:p w14:paraId="10DCEB50" w14:textId="77777777" w:rsidR="00AA30FD" w:rsidRPr="00975333" w:rsidRDefault="00AA30FD" w:rsidP="00FD3E7D">
      <w:pPr>
        <w:pStyle w:val="ListParagraph"/>
        <w:numPr>
          <w:ilvl w:val="0"/>
          <w:numId w:val="107"/>
        </w:numPr>
        <w:spacing w:after="200"/>
        <w:ind w:left="709" w:hanging="283"/>
        <w:rPr>
          <w:rFonts w:ascii="Arial" w:hAnsi="Arial" w:cs="Arial"/>
          <w:sz w:val="26"/>
          <w:szCs w:val="26"/>
          <w:rPrChange w:id="3893" w:author="Kola Akinwale" w:date="2021-11-22T10:48:00Z">
            <w:rPr>
              <w:rFonts w:ascii="Arial Unicode MS" w:hAnsi="Arial Unicode MS"/>
              <w:sz w:val="26"/>
              <w:szCs w:val="26"/>
            </w:rPr>
          </w:rPrChange>
        </w:rPr>
        <w:pPrChange w:id="3894" w:author="Kola Akinwale" w:date="2021-11-23T13:10:00Z">
          <w:pPr>
            <w:pStyle w:val="ListParagraph"/>
            <w:numPr>
              <w:numId w:val="107"/>
            </w:numPr>
            <w:spacing w:after="200"/>
            <w:ind w:left="709" w:hanging="283"/>
            <w:jc w:val="both"/>
          </w:pPr>
        </w:pPrChange>
      </w:pPr>
      <w:r w:rsidRPr="00975333">
        <w:rPr>
          <w:rFonts w:ascii="Arial" w:hAnsi="Arial" w:cs="Arial"/>
          <w:sz w:val="26"/>
          <w:szCs w:val="26"/>
          <w:rPrChange w:id="3895" w:author="Kola Akinwale" w:date="2021-11-22T10:48:00Z">
            <w:rPr>
              <w:rFonts w:ascii="Arial Unicode MS" w:hAnsi="Arial Unicode MS"/>
              <w:sz w:val="26"/>
              <w:szCs w:val="26"/>
            </w:rPr>
          </w:rPrChange>
        </w:rPr>
        <w:t xml:space="preserve"> Act as Zonal Organizing Secretary </w:t>
      </w:r>
    </w:p>
    <w:p w14:paraId="063C2340" w14:textId="77777777" w:rsidR="00AA30FD" w:rsidRPr="00975333" w:rsidRDefault="00AA30FD" w:rsidP="00FD3E7D">
      <w:pPr>
        <w:pStyle w:val="ListParagraph"/>
        <w:numPr>
          <w:ilvl w:val="0"/>
          <w:numId w:val="107"/>
        </w:numPr>
        <w:spacing w:after="200"/>
        <w:ind w:left="709" w:hanging="283"/>
        <w:rPr>
          <w:rFonts w:ascii="Arial" w:hAnsi="Arial" w:cs="Arial"/>
          <w:sz w:val="26"/>
          <w:szCs w:val="26"/>
          <w:rPrChange w:id="3896" w:author="Kola Akinwale" w:date="2021-11-22T10:48:00Z">
            <w:rPr>
              <w:rFonts w:ascii="Arial Unicode MS" w:hAnsi="Arial Unicode MS"/>
              <w:sz w:val="26"/>
              <w:szCs w:val="26"/>
            </w:rPr>
          </w:rPrChange>
        </w:rPr>
        <w:pPrChange w:id="3897" w:author="Kola Akinwale" w:date="2021-11-23T13:10:00Z">
          <w:pPr>
            <w:pStyle w:val="ListParagraph"/>
            <w:numPr>
              <w:numId w:val="107"/>
            </w:numPr>
            <w:spacing w:after="200"/>
            <w:ind w:left="709" w:hanging="283"/>
            <w:jc w:val="both"/>
          </w:pPr>
        </w:pPrChange>
      </w:pPr>
      <w:r w:rsidRPr="00975333">
        <w:rPr>
          <w:rFonts w:ascii="Arial" w:hAnsi="Arial" w:cs="Arial"/>
          <w:sz w:val="26"/>
          <w:szCs w:val="26"/>
          <w:rPrChange w:id="3898" w:author="Kola Akinwale" w:date="2021-11-22T10:48:00Z">
            <w:rPr>
              <w:rFonts w:ascii="Arial Unicode MS" w:hAnsi="Arial Unicode MS"/>
              <w:sz w:val="26"/>
              <w:szCs w:val="26"/>
            </w:rPr>
          </w:rPrChange>
        </w:rPr>
        <w:t xml:space="preserve">Perform other functions as may be assigned to him by the National Organizing Secretary </w:t>
      </w:r>
    </w:p>
    <w:p w14:paraId="4C20F0CB" w14:textId="77777777" w:rsidR="00AA30FD" w:rsidRPr="00975333" w:rsidRDefault="00AA30FD" w:rsidP="00AA30FD">
      <w:pPr>
        <w:pStyle w:val="ListParagraph"/>
        <w:numPr>
          <w:ilvl w:val="0"/>
          <w:numId w:val="107"/>
        </w:numPr>
        <w:spacing w:after="200"/>
        <w:ind w:left="709" w:hanging="283"/>
        <w:jc w:val="both"/>
        <w:rPr>
          <w:rFonts w:ascii="Arial" w:hAnsi="Arial" w:cs="Arial"/>
          <w:sz w:val="26"/>
          <w:szCs w:val="26"/>
          <w:rPrChange w:id="3899" w:author="Kola Akinwale" w:date="2021-11-22T10:48:00Z">
            <w:rPr>
              <w:rFonts w:ascii="Arial Unicode MS" w:hAnsi="Arial Unicode MS"/>
              <w:sz w:val="26"/>
              <w:szCs w:val="26"/>
            </w:rPr>
          </w:rPrChange>
        </w:rPr>
      </w:pPr>
      <w:r w:rsidRPr="00975333">
        <w:rPr>
          <w:rFonts w:ascii="Arial" w:hAnsi="Arial" w:cs="Arial"/>
          <w:sz w:val="26"/>
          <w:szCs w:val="26"/>
          <w:rPrChange w:id="3900" w:author="Kola Akinwale" w:date="2021-11-22T10:48:00Z">
            <w:rPr>
              <w:rFonts w:ascii="Arial Unicode MS" w:hAnsi="Arial Unicode MS"/>
              <w:sz w:val="26"/>
              <w:szCs w:val="26"/>
            </w:rPr>
          </w:rPrChange>
        </w:rPr>
        <w:lastRenderedPageBreak/>
        <w:t>Report regularly the activities in the Zones to the National Organizing Secretary.</w:t>
      </w:r>
    </w:p>
    <w:p w14:paraId="26C26B79" w14:textId="77777777" w:rsidR="00AA30FD" w:rsidRPr="00975333" w:rsidRDefault="00AA30FD" w:rsidP="00AA30FD">
      <w:pPr>
        <w:pStyle w:val="ListParagraph"/>
        <w:spacing w:after="200"/>
        <w:ind w:left="709"/>
        <w:jc w:val="both"/>
        <w:rPr>
          <w:rFonts w:ascii="Arial" w:hAnsi="Arial" w:cs="Arial"/>
          <w:sz w:val="14"/>
          <w:szCs w:val="26"/>
          <w:rPrChange w:id="3901" w:author="Kola Akinwale" w:date="2021-11-22T10:48:00Z">
            <w:rPr>
              <w:rFonts w:ascii="Arial Unicode MS" w:hAnsi="Arial Unicode MS"/>
              <w:sz w:val="14"/>
              <w:szCs w:val="26"/>
            </w:rPr>
          </w:rPrChange>
        </w:rPr>
      </w:pPr>
    </w:p>
    <w:p w14:paraId="0BA1BEA0" w14:textId="77777777" w:rsidR="00AA30FD" w:rsidRPr="00975333" w:rsidRDefault="00AA30FD" w:rsidP="00AA30FD">
      <w:pPr>
        <w:pStyle w:val="ListParagraph"/>
        <w:spacing w:after="200"/>
        <w:ind w:left="0"/>
        <w:jc w:val="both"/>
        <w:rPr>
          <w:rFonts w:ascii="Arial" w:hAnsi="Arial" w:cs="Arial"/>
          <w:sz w:val="26"/>
          <w:szCs w:val="26"/>
          <w:rPrChange w:id="3902" w:author="Kola Akinwale" w:date="2021-11-22T10:48:00Z">
            <w:rPr>
              <w:rFonts w:ascii="Arial Unicode MS" w:hAnsi="Arial Unicode MS"/>
              <w:sz w:val="26"/>
              <w:szCs w:val="26"/>
            </w:rPr>
          </w:rPrChange>
        </w:rPr>
      </w:pPr>
      <w:r w:rsidRPr="00975333">
        <w:rPr>
          <w:rFonts w:ascii="Arial" w:hAnsi="Arial" w:cs="Arial"/>
          <w:sz w:val="26"/>
          <w:szCs w:val="26"/>
          <w:rPrChange w:id="3903" w:author="Kola Akinwale" w:date="2021-11-22T10:48:00Z">
            <w:rPr>
              <w:rFonts w:ascii="Arial Unicode MS" w:hAnsi="Arial Unicode MS"/>
              <w:sz w:val="26"/>
              <w:szCs w:val="26"/>
            </w:rPr>
          </w:rPrChange>
        </w:rPr>
        <w:t>18.</w:t>
      </w:r>
      <w:r w:rsidRPr="00FD3E7D">
        <w:rPr>
          <w:rFonts w:ascii="Arial" w:hAnsi="Arial" w:cs="Arial"/>
          <w:b/>
          <w:bCs/>
          <w:sz w:val="26"/>
          <w:szCs w:val="26"/>
          <w:rPrChange w:id="3904" w:author="Kola Akinwale" w:date="2021-11-23T13:07:00Z">
            <w:rPr>
              <w:rFonts w:ascii="Arial Unicode MS" w:hAnsi="Arial Unicode MS"/>
              <w:sz w:val="26"/>
              <w:szCs w:val="26"/>
            </w:rPr>
          </w:rPrChange>
        </w:rPr>
        <w:t>National Auditor</w:t>
      </w:r>
      <w:r w:rsidRPr="00975333">
        <w:rPr>
          <w:rFonts w:ascii="Arial" w:hAnsi="Arial" w:cs="Arial"/>
          <w:sz w:val="26"/>
          <w:szCs w:val="26"/>
          <w:rPrChange w:id="3905" w:author="Kola Akinwale" w:date="2021-11-22T10:48:00Z">
            <w:rPr>
              <w:rFonts w:ascii="Arial Unicode MS" w:hAnsi="Arial Unicode MS"/>
              <w:sz w:val="26"/>
              <w:szCs w:val="26"/>
            </w:rPr>
          </w:rPrChange>
        </w:rPr>
        <w:t xml:space="preserve"> </w:t>
      </w:r>
    </w:p>
    <w:p w14:paraId="571AC668" w14:textId="77777777" w:rsidR="00AA30FD" w:rsidRPr="00975333" w:rsidRDefault="00AA30FD" w:rsidP="00AA30FD">
      <w:pPr>
        <w:pStyle w:val="ListParagraph"/>
        <w:numPr>
          <w:ilvl w:val="0"/>
          <w:numId w:val="108"/>
        </w:numPr>
        <w:spacing w:after="200"/>
        <w:ind w:left="709" w:hanging="283"/>
        <w:jc w:val="both"/>
        <w:rPr>
          <w:rFonts w:ascii="Arial" w:hAnsi="Arial" w:cs="Arial"/>
          <w:sz w:val="26"/>
          <w:szCs w:val="26"/>
          <w:rPrChange w:id="3906" w:author="Kola Akinwale" w:date="2021-11-22T10:48:00Z">
            <w:rPr>
              <w:rFonts w:ascii="Arial Unicode MS" w:hAnsi="Arial Unicode MS"/>
              <w:sz w:val="26"/>
              <w:szCs w:val="26"/>
            </w:rPr>
          </w:rPrChange>
        </w:rPr>
      </w:pPr>
      <w:r w:rsidRPr="00975333">
        <w:rPr>
          <w:rFonts w:ascii="Arial" w:hAnsi="Arial" w:cs="Arial"/>
          <w:sz w:val="26"/>
          <w:szCs w:val="26"/>
          <w:rPrChange w:id="3907" w:author="Kola Akinwale" w:date="2021-11-22T10:48:00Z">
            <w:rPr>
              <w:rFonts w:ascii="Arial Unicode MS" w:hAnsi="Arial Unicode MS"/>
              <w:sz w:val="26"/>
              <w:szCs w:val="26"/>
            </w:rPr>
          </w:rPrChange>
        </w:rPr>
        <w:t>Audit the books of accounts of the Party annually and shall report accordingly to the National Executive Committee.</w:t>
      </w:r>
    </w:p>
    <w:p w14:paraId="393A6C28" w14:textId="77777777" w:rsidR="00AA30FD" w:rsidRPr="00975333" w:rsidRDefault="00AA30FD" w:rsidP="00AA30FD">
      <w:pPr>
        <w:pStyle w:val="ListParagraph"/>
        <w:numPr>
          <w:ilvl w:val="0"/>
          <w:numId w:val="108"/>
        </w:numPr>
        <w:spacing w:after="200"/>
        <w:ind w:left="709" w:hanging="349"/>
        <w:jc w:val="both"/>
        <w:rPr>
          <w:rFonts w:ascii="Arial" w:hAnsi="Arial" w:cs="Arial"/>
          <w:sz w:val="26"/>
          <w:szCs w:val="26"/>
          <w:rPrChange w:id="3908" w:author="Kola Akinwale" w:date="2021-11-22T10:48:00Z">
            <w:rPr>
              <w:rFonts w:ascii="Arial Unicode MS" w:hAnsi="Arial Unicode MS"/>
              <w:sz w:val="26"/>
              <w:szCs w:val="26"/>
            </w:rPr>
          </w:rPrChange>
        </w:rPr>
      </w:pPr>
      <w:r w:rsidRPr="00975333">
        <w:rPr>
          <w:rFonts w:ascii="Arial" w:hAnsi="Arial" w:cs="Arial"/>
          <w:sz w:val="26"/>
          <w:szCs w:val="26"/>
          <w:rPrChange w:id="3909" w:author="Kola Akinwale" w:date="2021-11-22T10:48:00Z">
            <w:rPr>
              <w:rFonts w:ascii="Arial Unicode MS" w:hAnsi="Arial Unicode MS"/>
              <w:sz w:val="26"/>
              <w:szCs w:val="26"/>
            </w:rPr>
          </w:rPrChange>
        </w:rPr>
        <w:t xml:space="preserve">Present the audited account of the Party to the National Convention annually, </w:t>
      </w:r>
    </w:p>
    <w:p w14:paraId="11541559" w14:textId="2426D535" w:rsidR="00AA30FD" w:rsidRDefault="00AA30FD" w:rsidP="00AA30FD">
      <w:pPr>
        <w:pStyle w:val="ListParagraph"/>
        <w:numPr>
          <w:ilvl w:val="0"/>
          <w:numId w:val="108"/>
        </w:numPr>
        <w:spacing w:after="200"/>
        <w:ind w:left="709" w:hanging="349"/>
        <w:jc w:val="both"/>
        <w:rPr>
          <w:ins w:id="3910" w:author="Kola Akinwale" w:date="2021-11-23T13:02:00Z"/>
          <w:rFonts w:ascii="Arial" w:hAnsi="Arial" w:cs="Arial"/>
          <w:sz w:val="26"/>
          <w:szCs w:val="26"/>
        </w:rPr>
      </w:pPr>
      <w:r w:rsidRPr="00975333">
        <w:rPr>
          <w:rFonts w:ascii="Arial" w:hAnsi="Arial" w:cs="Arial"/>
          <w:sz w:val="26"/>
          <w:szCs w:val="26"/>
          <w:rPrChange w:id="3911" w:author="Kola Akinwale" w:date="2021-11-22T10:48:00Z">
            <w:rPr>
              <w:rFonts w:ascii="Arial Unicode MS" w:hAnsi="Arial Unicode MS"/>
              <w:sz w:val="26"/>
              <w:szCs w:val="26"/>
            </w:rPr>
          </w:rPrChange>
        </w:rPr>
        <w:t>Be called upon by the National Executive Committee to audit the accounts of the Party from time to time.</w:t>
      </w:r>
    </w:p>
    <w:p w14:paraId="00CE05A9" w14:textId="77777777" w:rsidR="004C1832" w:rsidRPr="00975333" w:rsidRDefault="004C1832" w:rsidP="004C1832">
      <w:pPr>
        <w:pStyle w:val="ListParagraph"/>
        <w:spacing w:after="200"/>
        <w:ind w:left="709"/>
        <w:jc w:val="both"/>
        <w:rPr>
          <w:rFonts w:ascii="Arial" w:hAnsi="Arial" w:cs="Arial"/>
          <w:sz w:val="26"/>
          <w:szCs w:val="26"/>
          <w:rPrChange w:id="3912" w:author="Kola Akinwale" w:date="2021-11-22T10:48:00Z">
            <w:rPr>
              <w:rFonts w:ascii="Arial Unicode MS" w:hAnsi="Arial Unicode MS"/>
              <w:sz w:val="26"/>
              <w:szCs w:val="26"/>
            </w:rPr>
          </w:rPrChange>
        </w:rPr>
        <w:pPrChange w:id="3913" w:author="Kola Akinwale" w:date="2021-11-23T13:02:00Z">
          <w:pPr>
            <w:pStyle w:val="ListParagraph"/>
            <w:numPr>
              <w:numId w:val="108"/>
            </w:numPr>
            <w:spacing w:after="200"/>
            <w:ind w:left="709" w:hanging="349"/>
            <w:jc w:val="both"/>
          </w:pPr>
        </w:pPrChange>
      </w:pPr>
    </w:p>
    <w:p w14:paraId="61C3B080" w14:textId="77777777" w:rsidR="00AA30FD" w:rsidRPr="00975333" w:rsidRDefault="00AA30FD" w:rsidP="00AA30FD">
      <w:pPr>
        <w:pStyle w:val="ListParagraph"/>
        <w:spacing w:after="200"/>
        <w:ind w:left="0"/>
        <w:jc w:val="both"/>
        <w:rPr>
          <w:rFonts w:ascii="Arial" w:hAnsi="Arial" w:cs="Arial"/>
          <w:sz w:val="26"/>
          <w:szCs w:val="26"/>
          <w:rPrChange w:id="3914" w:author="Kola Akinwale" w:date="2021-11-22T10:48:00Z">
            <w:rPr>
              <w:rFonts w:ascii="Arial Unicode MS" w:hAnsi="Arial Unicode MS"/>
              <w:sz w:val="26"/>
              <w:szCs w:val="26"/>
            </w:rPr>
          </w:rPrChange>
        </w:rPr>
      </w:pPr>
      <w:r w:rsidRPr="00975333">
        <w:rPr>
          <w:rFonts w:ascii="Arial" w:hAnsi="Arial" w:cs="Arial"/>
          <w:sz w:val="26"/>
          <w:szCs w:val="26"/>
          <w:rPrChange w:id="3915" w:author="Kola Akinwale" w:date="2021-11-22T10:48:00Z">
            <w:rPr>
              <w:rFonts w:ascii="Arial Unicode MS" w:hAnsi="Arial Unicode MS"/>
              <w:sz w:val="26"/>
              <w:szCs w:val="26"/>
            </w:rPr>
          </w:rPrChange>
        </w:rPr>
        <w:t xml:space="preserve">19. </w:t>
      </w:r>
      <w:r w:rsidRPr="004C1832">
        <w:rPr>
          <w:rFonts w:ascii="Arial" w:hAnsi="Arial" w:cs="Arial"/>
          <w:b/>
          <w:bCs/>
          <w:sz w:val="26"/>
          <w:szCs w:val="26"/>
          <w:rPrChange w:id="3916" w:author="Kola Akinwale" w:date="2021-11-23T13:02:00Z">
            <w:rPr>
              <w:rFonts w:ascii="Arial Unicode MS" w:hAnsi="Arial Unicode MS"/>
              <w:sz w:val="26"/>
              <w:szCs w:val="26"/>
            </w:rPr>
          </w:rPrChange>
        </w:rPr>
        <w:t>Deputy National Auditor</w:t>
      </w:r>
      <w:r w:rsidRPr="00975333">
        <w:rPr>
          <w:rFonts w:ascii="Arial" w:hAnsi="Arial" w:cs="Arial"/>
          <w:sz w:val="26"/>
          <w:szCs w:val="26"/>
          <w:rPrChange w:id="3917" w:author="Kola Akinwale" w:date="2021-11-22T10:48:00Z">
            <w:rPr>
              <w:rFonts w:ascii="Arial Unicode MS" w:hAnsi="Arial Unicode MS"/>
              <w:sz w:val="26"/>
              <w:szCs w:val="26"/>
            </w:rPr>
          </w:rPrChange>
        </w:rPr>
        <w:t xml:space="preserve"> </w:t>
      </w:r>
    </w:p>
    <w:p w14:paraId="2B570F0B" w14:textId="77777777" w:rsidR="00AA30FD" w:rsidRPr="00975333" w:rsidRDefault="00AA30FD" w:rsidP="00AA30FD">
      <w:pPr>
        <w:pStyle w:val="ListParagraph"/>
        <w:spacing w:after="200"/>
        <w:jc w:val="both"/>
        <w:rPr>
          <w:rFonts w:ascii="Arial" w:hAnsi="Arial" w:cs="Arial"/>
          <w:sz w:val="26"/>
          <w:szCs w:val="26"/>
          <w:rPrChange w:id="3918" w:author="Kola Akinwale" w:date="2021-11-22T10:48:00Z">
            <w:rPr>
              <w:rFonts w:ascii="Arial Unicode MS" w:hAnsi="Arial Unicode MS"/>
              <w:sz w:val="26"/>
              <w:szCs w:val="26"/>
            </w:rPr>
          </w:rPrChange>
        </w:rPr>
      </w:pPr>
      <w:r w:rsidRPr="00975333">
        <w:rPr>
          <w:rFonts w:ascii="Arial" w:hAnsi="Arial" w:cs="Arial"/>
          <w:sz w:val="26"/>
          <w:szCs w:val="26"/>
          <w:rPrChange w:id="3919" w:author="Kola Akinwale" w:date="2021-11-22T10:48:00Z">
            <w:rPr>
              <w:rFonts w:ascii="Arial Unicode MS" w:hAnsi="Arial Unicode MS"/>
              <w:sz w:val="26"/>
              <w:szCs w:val="26"/>
            </w:rPr>
          </w:rPrChange>
        </w:rPr>
        <w:t>Shall assist the National Auditor in the performance of his duties.</w:t>
      </w:r>
    </w:p>
    <w:p w14:paraId="45E8EC17" w14:textId="77777777" w:rsidR="00AA30FD" w:rsidRPr="00975333" w:rsidRDefault="00AA30FD" w:rsidP="00AA30FD">
      <w:pPr>
        <w:pStyle w:val="ListParagraph"/>
        <w:spacing w:after="200"/>
        <w:jc w:val="both"/>
        <w:rPr>
          <w:rFonts w:ascii="Arial" w:hAnsi="Arial" w:cs="Arial"/>
          <w:sz w:val="26"/>
          <w:szCs w:val="26"/>
          <w:rPrChange w:id="3920" w:author="Kola Akinwale" w:date="2021-11-22T10:48:00Z">
            <w:rPr>
              <w:rFonts w:ascii="Arial Unicode MS" w:hAnsi="Arial Unicode MS"/>
              <w:sz w:val="26"/>
              <w:szCs w:val="26"/>
            </w:rPr>
          </w:rPrChange>
        </w:rPr>
      </w:pPr>
    </w:p>
    <w:p w14:paraId="13B6190E" w14:textId="77777777" w:rsidR="00AA30FD" w:rsidRPr="00975333" w:rsidRDefault="00AA30FD" w:rsidP="00AA30FD">
      <w:pPr>
        <w:pStyle w:val="ListParagraph"/>
        <w:spacing w:after="200"/>
        <w:ind w:left="0"/>
        <w:jc w:val="both"/>
        <w:rPr>
          <w:rFonts w:ascii="Arial" w:hAnsi="Arial" w:cs="Arial"/>
          <w:sz w:val="26"/>
          <w:szCs w:val="26"/>
          <w:rPrChange w:id="3921" w:author="Kola Akinwale" w:date="2021-11-22T10:48:00Z">
            <w:rPr>
              <w:rFonts w:ascii="Arial Unicode MS" w:hAnsi="Arial Unicode MS"/>
              <w:sz w:val="26"/>
              <w:szCs w:val="26"/>
            </w:rPr>
          </w:rPrChange>
        </w:rPr>
      </w:pPr>
      <w:r w:rsidRPr="00975333">
        <w:rPr>
          <w:rFonts w:ascii="Arial" w:hAnsi="Arial" w:cs="Arial"/>
          <w:sz w:val="26"/>
          <w:szCs w:val="26"/>
          <w:rPrChange w:id="3922" w:author="Kola Akinwale" w:date="2021-11-22T10:48:00Z">
            <w:rPr>
              <w:rFonts w:ascii="Arial Unicode MS" w:hAnsi="Arial Unicode MS"/>
              <w:sz w:val="26"/>
              <w:szCs w:val="26"/>
            </w:rPr>
          </w:rPrChange>
        </w:rPr>
        <w:t xml:space="preserve">20. </w:t>
      </w:r>
      <w:r w:rsidRPr="004C1832">
        <w:rPr>
          <w:rFonts w:ascii="Arial" w:hAnsi="Arial" w:cs="Arial"/>
          <w:b/>
          <w:bCs/>
          <w:sz w:val="26"/>
          <w:szCs w:val="26"/>
          <w:rPrChange w:id="3923" w:author="Kola Akinwale" w:date="2021-11-23T13:03:00Z">
            <w:rPr>
              <w:rFonts w:ascii="Arial Unicode MS" w:hAnsi="Arial Unicode MS"/>
              <w:sz w:val="26"/>
              <w:szCs w:val="26"/>
            </w:rPr>
          </w:rPrChange>
        </w:rPr>
        <w:t>National Legal Adviser</w:t>
      </w:r>
      <w:r w:rsidRPr="00975333">
        <w:rPr>
          <w:rFonts w:ascii="Arial" w:hAnsi="Arial" w:cs="Arial"/>
          <w:sz w:val="26"/>
          <w:szCs w:val="26"/>
          <w:rPrChange w:id="3924" w:author="Kola Akinwale" w:date="2021-11-22T10:48:00Z">
            <w:rPr>
              <w:rFonts w:ascii="Arial Unicode MS" w:hAnsi="Arial Unicode MS"/>
              <w:sz w:val="26"/>
              <w:szCs w:val="26"/>
            </w:rPr>
          </w:rPrChange>
        </w:rPr>
        <w:t xml:space="preserve"> </w:t>
      </w:r>
    </w:p>
    <w:p w14:paraId="4BEBFABD" w14:textId="77777777" w:rsidR="00AA30FD" w:rsidRPr="00975333" w:rsidRDefault="00AA30FD" w:rsidP="00AA30FD">
      <w:pPr>
        <w:pStyle w:val="ListParagraph"/>
        <w:numPr>
          <w:ilvl w:val="0"/>
          <w:numId w:val="109"/>
        </w:numPr>
        <w:spacing w:after="200"/>
        <w:jc w:val="both"/>
        <w:rPr>
          <w:rFonts w:ascii="Arial" w:hAnsi="Arial" w:cs="Arial"/>
          <w:sz w:val="26"/>
          <w:szCs w:val="26"/>
          <w:rPrChange w:id="3925" w:author="Kola Akinwale" w:date="2021-11-22T10:48:00Z">
            <w:rPr>
              <w:rFonts w:ascii="Arial Unicode MS" w:hAnsi="Arial Unicode MS"/>
              <w:sz w:val="26"/>
              <w:szCs w:val="26"/>
            </w:rPr>
          </w:rPrChange>
        </w:rPr>
      </w:pPr>
      <w:r w:rsidRPr="00975333">
        <w:rPr>
          <w:rFonts w:ascii="Arial" w:hAnsi="Arial" w:cs="Arial"/>
          <w:sz w:val="26"/>
          <w:szCs w:val="26"/>
          <w:rPrChange w:id="3926" w:author="Kola Akinwale" w:date="2021-11-22T10:48:00Z">
            <w:rPr>
              <w:rFonts w:ascii="Arial Unicode MS" w:hAnsi="Arial Unicode MS"/>
              <w:sz w:val="26"/>
              <w:szCs w:val="26"/>
            </w:rPr>
          </w:rPrChange>
        </w:rPr>
        <w:t>Advise the Party on legal matters;</w:t>
      </w:r>
    </w:p>
    <w:p w14:paraId="36FEF788" w14:textId="77777777" w:rsidR="00AA30FD" w:rsidRPr="00975333" w:rsidRDefault="00AA30FD" w:rsidP="00AA30FD">
      <w:pPr>
        <w:pStyle w:val="ListParagraph"/>
        <w:numPr>
          <w:ilvl w:val="0"/>
          <w:numId w:val="109"/>
        </w:numPr>
        <w:spacing w:after="200"/>
        <w:jc w:val="both"/>
        <w:rPr>
          <w:rFonts w:ascii="Arial" w:hAnsi="Arial" w:cs="Arial"/>
          <w:sz w:val="26"/>
          <w:szCs w:val="26"/>
          <w:rPrChange w:id="3927" w:author="Kola Akinwale" w:date="2021-11-22T10:48:00Z">
            <w:rPr>
              <w:rFonts w:ascii="Arial Unicode MS" w:hAnsi="Arial Unicode MS"/>
              <w:sz w:val="26"/>
              <w:szCs w:val="26"/>
            </w:rPr>
          </w:rPrChange>
        </w:rPr>
      </w:pPr>
      <w:r w:rsidRPr="00975333">
        <w:rPr>
          <w:rFonts w:ascii="Arial" w:hAnsi="Arial" w:cs="Arial"/>
          <w:sz w:val="26"/>
          <w:szCs w:val="26"/>
          <w:rPrChange w:id="3928" w:author="Kola Akinwale" w:date="2021-11-22T10:48:00Z">
            <w:rPr>
              <w:rFonts w:ascii="Arial Unicode MS" w:hAnsi="Arial Unicode MS"/>
              <w:sz w:val="26"/>
              <w:szCs w:val="26"/>
            </w:rPr>
          </w:rPrChange>
        </w:rPr>
        <w:t>Arrange for the conduct of litigation on behalf of the Party, including its Organs, officers and officials in so far as the subject of litigation pertains to the Party interest.</w:t>
      </w:r>
    </w:p>
    <w:p w14:paraId="6E6AF232" w14:textId="77777777" w:rsidR="00AA30FD" w:rsidRPr="00975333" w:rsidRDefault="00AA30FD" w:rsidP="00AA30FD">
      <w:pPr>
        <w:pStyle w:val="ListParagraph"/>
        <w:numPr>
          <w:ilvl w:val="0"/>
          <w:numId w:val="109"/>
        </w:numPr>
        <w:spacing w:after="200"/>
        <w:jc w:val="both"/>
        <w:rPr>
          <w:rFonts w:ascii="Arial" w:hAnsi="Arial" w:cs="Arial"/>
          <w:sz w:val="26"/>
          <w:szCs w:val="26"/>
          <w:rPrChange w:id="3929" w:author="Kola Akinwale" w:date="2021-11-22T10:48:00Z">
            <w:rPr>
              <w:rFonts w:ascii="Arial Unicode MS" w:hAnsi="Arial Unicode MS"/>
              <w:sz w:val="26"/>
              <w:szCs w:val="26"/>
            </w:rPr>
          </w:rPrChange>
        </w:rPr>
      </w:pPr>
      <w:r w:rsidRPr="00975333">
        <w:rPr>
          <w:rFonts w:ascii="Arial" w:hAnsi="Arial" w:cs="Arial"/>
          <w:sz w:val="26"/>
          <w:szCs w:val="26"/>
          <w:rPrChange w:id="3930" w:author="Kola Akinwale" w:date="2021-11-22T10:48:00Z">
            <w:rPr>
              <w:rFonts w:ascii="Arial Unicode MS" w:hAnsi="Arial Unicode MS"/>
              <w:sz w:val="26"/>
              <w:szCs w:val="26"/>
            </w:rPr>
          </w:rPrChange>
        </w:rPr>
        <w:t xml:space="preserve">Interpret all laws, regulations and constitution of the Party in the event of ambiguities </w:t>
      </w:r>
    </w:p>
    <w:p w14:paraId="17DA678C" w14:textId="7ABBC8BB" w:rsidR="00AA30FD" w:rsidRDefault="00AA30FD" w:rsidP="00AA30FD">
      <w:pPr>
        <w:pStyle w:val="ListParagraph"/>
        <w:numPr>
          <w:ilvl w:val="0"/>
          <w:numId w:val="109"/>
        </w:numPr>
        <w:spacing w:after="200"/>
        <w:jc w:val="both"/>
        <w:rPr>
          <w:ins w:id="3931" w:author="Kola Akinwale" w:date="2021-11-23T13:03:00Z"/>
          <w:rFonts w:ascii="Arial" w:hAnsi="Arial" w:cs="Arial"/>
          <w:sz w:val="26"/>
          <w:szCs w:val="26"/>
        </w:rPr>
      </w:pPr>
      <w:r w:rsidRPr="00975333">
        <w:rPr>
          <w:rFonts w:ascii="Arial" w:hAnsi="Arial" w:cs="Arial"/>
          <w:sz w:val="26"/>
          <w:szCs w:val="26"/>
          <w:rPrChange w:id="3932" w:author="Kola Akinwale" w:date="2021-11-22T10:48:00Z">
            <w:rPr>
              <w:rFonts w:ascii="Arial Unicode MS" w:hAnsi="Arial Unicode MS"/>
              <w:sz w:val="26"/>
              <w:szCs w:val="26"/>
            </w:rPr>
          </w:rPrChange>
        </w:rPr>
        <w:t xml:space="preserve">Shall determine the legal implication and give opinion regarding inter-party engagements and affairs </w:t>
      </w:r>
    </w:p>
    <w:p w14:paraId="1110B1D0" w14:textId="77777777" w:rsidR="004C1832" w:rsidRPr="00975333" w:rsidRDefault="004C1832" w:rsidP="004C1832">
      <w:pPr>
        <w:pStyle w:val="ListParagraph"/>
        <w:spacing w:after="200"/>
        <w:ind w:left="1080"/>
        <w:jc w:val="both"/>
        <w:rPr>
          <w:rFonts w:ascii="Arial" w:hAnsi="Arial" w:cs="Arial"/>
          <w:sz w:val="26"/>
          <w:szCs w:val="26"/>
          <w:rPrChange w:id="3933" w:author="Kola Akinwale" w:date="2021-11-22T10:48:00Z">
            <w:rPr>
              <w:rFonts w:ascii="Arial Unicode MS" w:hAnsi="Arial Unicode MS"/>
              <w:sz w:val="26"/>
              <w:szCs w:val="26"/>
            </w:rPr>
          </w:rPrChange>
        </w:rPr>
        <w:pPrChange w:id="3934" w:author="Kola Akinwale" w:date="2021-11-23T13:03:00Z">
          <w:pPr>
            <w:pStyle w:val="ListParagraph"/>
            <w:numPr>
              <w:numId w:val="109"/>
            </w:numPr>
            <w:spacing w:after="200"/>
            <w:ind w:left="1080" w:hanging="720"/>
            <w:jc w:val="both"/>
          </w:pPr>
        </w:pPrChange>
      </w:pPr>
    </w:p>
    <w:p w14:paraId="30C3113E" w14:textId="77777777" w:rsidR="00AA30FD" w:rsidRPr="00975333" w:rsidRDefault="00AA30FD" w:rsidP="00AA30FD">
      <w:pPr>
        <w:pStyle w:val="ListParagraph"/>
        <w:spacing w:after="200"/>
        <w:ind w:left="0"/>
        <w:jc w:val="both"/>
        <w:rPr>
          <w:rFonts w:ascii="Arial" w:hAnsi="Arial" w:cs="Arial"/>
          <w:sz w:val="26"/>
          <w:szCs w:val="26"/>
          <w:rPrChange w:id="3935" w:author="Kola Akinwale" w:date="2021-11-22T10:48:00Z">
            <w:rPr>
              <w:rFonts w:ascii="Arial Unicode MS" w:hAnsi="Arial Unicode MS"/>
              <w:sz w:val="26"/>
              <w:szCs w:val="26"/>
            </w:rPr>
          </w:rPrChange>
        </w:rPr>
      </w:pPr>
      <w:r w:rsidRPr="00975333">
        <w:rPr>
          <w:rFonts w:ascii="Arial" w:hAnsi="Arial" w:cs="Arial"/>
          <w:sz w:val="26"/>
          <w:szCs w:val="26"/>
          <w:rPrChange w:id="3936" w:author="Kola Akinwale" w:date="2021-11-22T10:48:00Z">
            <w:rPr>
              <w:rFonts w:ascii="Arial Unicode MS" w:hAnsi="Arial Unicode MS"/>
              <w:sz w:val="26"/>
              <w:szCs w:val="26"/>
            </w:rPr>
          </w:rPrChange>
        </w:rPr>
        <w:t xml:space="preserve">21. </w:t>
      </w:r>
      <w:r w:rsidRPr="004C1832">
        <w:rPr>
          <w:rFonts w:ascii="Arial" w:hAnsi="Arial" w:cs="Arial"/>
          <w:b/>
          <w:bCs/>
          <w:sz w:val="26"/>
          <w:szCs w:val="26"/>
          <w:rPrChange w:id="3937" w:author="Kola Akinwale" w:date="2021-11-23T13:03:00Z">
            <w:rPr>
              <w:rFonts w:ascii="Arial Unicode MS" w:hAnsi="Arial Unicode MS"/>
              <w:sz w:val="26"/>
              <w:szCs w:val="26"/>
            </w:rPr>
          </w:rPrChange>
        </w:rPr>
        <w:t>Deputy Legal Adviser</w:t>
      </w:r>
      <w:r w:rsidRPr="00975333">
        <w:rPr>
          <w:rFonts w:ascii="Arial" w:hAnsi="Arial" w:cs="Arial"/>
          <w:sz w:val="26"/>
          <w:szCs w:val="26"/>
          <w:rPrChange w:id="3938" w:author="Kola Akinwale" w:date="2021-11-22T10:48:00Z">
            <w:rPr>
              <w:rFonts w:ascii="Arial Unicode MS" w:hAnsi="Arial Unicode MS"/>
              <w:sz w:val="26"/>
              <w:szCs w:val="26"/>
            </w:rPr>
          </w:rPrChange>
        </w:rPr>
        <w:t xml:space="preserve"> </w:t>
      </w:r>
    </w:p>
    <w:p w14:paraId="467957E2" w14:textId="77777777" w:rsidR="00AA30FD" w:rsidRPr="00975333" w:rsidRDefault="00AA30FD" w:rsidP="00AA30FD">
      <w:pPr>
        <w:pStyle w:val="ListParagraph"/>
        <w:spacing w:after="200"/>
        <w:ind w:left="1080"/>
        <w:jc w:val="both"/>
        <w:rPr>
          <w:rFonts w:ascii="Arial" w:hAnsi="Arial" w:cs="Arial"/>
          <w:sz w:val="26"/>
          <w:szCs w:val="26"/>
          <w:rPrChange w:id="3939" w:author="Kola Akinwale" w:date="2021-11-22T10:48:00Z">
            <w:rPr>
              <w:rFonts w:ascii="Arial Unicode MS" w:hAnsi="Arial Unicode MS"/>
              <w:sz w:val="26"/>
              <w:szCs w:val="26"/>
            </w:rPr>
          </w:rPrChange>
        </w:rPr>
      </w:pPr>
      <w:r w:rsidRPr="00975333">
        <w:rPr>
          <w:rFonts w:ascii="Arial" w:hAnsi="Arial" w:cs="Arial"/>
          <w:sz w:val="26"/>
          <w:szCs w:val="26"/>
          <w:rPrChange w:id="3940" w:author="Kola Akinwale" w:date="2021-11-22T10:48:00Z">
            <w:rPr>
              <w:rFonts w:ascii="Arial Unicode MS" w:hAnsi="Arial Unicode MS"/>
              <w:sz w:val="26"/>
              <w:szCs w:val="26"/>
            </w:rPr>
          </w:rPrChange>
        </w:rPr>
        <w:t>Shall perform such duties and functions as may be assigned to him by the National Legal Adviser.</w:t>
      </w:r>
    </w:p>
    <w:p w14:paraId="382D4335" w14:textId="77777777" w:rsidR="00AA30FD" w:rsidRPr="00975333" w:rsidRDefault="00AA30FD" w:rsidP="00AA30FD">
      <w:pPr>
        <w:pStyle w:val="ListParagraph"/>
        <w:spacing w:after="200"/>
        <w:ind w:left="1080"/>
        <w:jc w:val="both"/>
        <w:rPr>
          <w:rFonts w:ascii="Arial" w:hAnsi="Arial" w:cs="Arial"/>
          <w:sz w:val="26"/>
          <w:szCs w:val="26"/>
          <w:rPrChange w:id="3941" w:author="Kola Akinwale" w:date="2021-11-22T10:48:00Z">
            <w:rPr>
              <w:rFonts w:ascii="Arial Unicode MS" w:hAnsi="Arial Unicode MS"/>
              <w:sz w:val="26"/>
              <w:szCs w:val="26"/>
            </w:rPr>
          </w:rPrChange>
        </w:rPr>
      </w:pPr>
    </w:p>
    <w:p w14:paraId="3B781462" w14:textId="77777777" w:rsidR="00AA30FD" w:rsidRPr="00975333" w:rsidRDefault="00AA30FD" w:rsidP="00AA30FD">
      <w:pPr>
        <w:pStyle w:val="ListParagraph"/>
        <w:spacing w:after="200"/>
        <w:ind w:left="0"/>
        <w:jc w:val="both"/>
        <w:rPr>
          <w:rFonts w:ascii="Arial" w:hAnsi="Arial" w:cs="Arial"/>
          <w:sz w:val="26"/>
          <w:szCs w:val="26"/>
          <w:rPrChange w:id="3942" w:author="Kola Akinwale" w:date="2021-11-22T10:48:00Z">
            <w:rPr>
              <w:rFonts w:ascii="Arial Unicode MS" w:hAnsi="Arial Unicode MS"/>
              <w:sz w:val="26"/>
              <w:szCs w:val="26"/>
            </w:rPr>
          </w:rPrChange>
        </w:rPr>
      </w:pPr>
      <w:r w:rsidRPr="00975333">
        <w:rPr>
          <w:rFonts w:ascii="Arial" w:hAnsi="Arial" w:cs="Arial"/>
          <w:sz w:val="26"/>
          <w:szCs w:val="26"/>
          <w:rPrChange w:id="3943" w:author="Kola Akinwale" w:date="2021-11-22T10:48:00Z">
            <w:rPr>
              <w:rFonts w:ascii="Arial Unicode MS" w:hAnsi="Arial Unicode MS"/>
              <w:sz w:val="26"/>
              <w:szCs w:val="26"/>
            </w:rPr>
          </w:rPrChange>
        </w:rPr>
        <w:t xml:space="preserve">22.  </w:t>
      </w:r>
      <w:r w:rsidRPr="004C1832">
        <w:rPr>
          <w:rFonts w:ascii="Arial" w:hAnsi="Arial" w:cs="Arial"/>
          <w:b/>
          <w:bCs/>
          <w:sz w:val="26"/>
          <w:szCs w:val="26"/>
          <w:rPrChange w:id="3944" w:author="Kola Akinwale" w:date="2021-11-23T13:03:00Z">
            <w:rPr>
              <w:rFonts w:ascii="Arial Unicode MS" w:hAnsi="Arial Unicode MS"/>
              <w:sz w:val="26"/>
              <w:szCs w:val="26"/>
            </w:rPr>
          </w:rPrChange>
        </w:rPr>
        <w:t>National Women Leader</w:t>
      </w:r>
    </w:p>
    <w:p w14:paraId="08B2BC10" w14:textId="77777777" w:rsidR="00AA30FD" w:rsidRPr="00975333" w:rsidRDefault="00AA30FD" w:rsidP="00AA30FD">
      <w:pPr>
        <w:pStyle w:val="ListParagraph"/>
        <w:numPr>
          <w:ilvl w:val="0"/>
          <w:numId w:val="110"/>
        </w:numPr>
        <w:spacing w:after="200"/>
        <w:jc w:val="both"/>
        <w:rPr>
          <w:rFonts w:ascii="Arial" w:hAnsi="Arial" w:cs="Arial"/>
          <w:sz w:val="26"/>
          <w:szCs w:val="26"/>
          <w:rPrChange w:id="3945" w:author="Kola Akinwale" w:date="2021-11-22T10:48:00Z">
            <w:rPr>
              <w:rFonts w:ascii="Arial Unicode MS" w:hAnsi="Arial Unicode MS"/>
              <w:sz w:val="26"/>
              <w:szCs w:val="26"/>
            </w:rPr>
          </w:rPrChange>
        </w:rPr>
      </w:pPr>
      <w:r w:rsidRPr="00975333">
        <w:rPr>
          <w:rFonts w:ascii="Arial" w:hAnsi="Arial" w:cs="Arial"/>
          <w:sz w:val="26"/>
          <w:szCs w:val="26"/>
          <w:rPrChange w:id="3946" w:author="Kola Akinwale" w:date="2021-11-22T10:48:00Z">
            <w:rPr>
              <w:rFonts w:ascii="Arial Unicode MS" w:hAnsi="Arial Unicode MS"/>
              <w:sz w:val="26"/>
              <w:szCs w:val="26"/>
            </w:rPr>
          </w:rPrChange>
        </w:rPr>
        <w:t>Be responsible for women mobilization and organization.</w:t>
      </w:r>
    </w:p>
    <w:p w14:paraId="4BE557BA" w14:textId="48822B97" w:rsidR="00AA30FD" w:rsidRDefault="00AA30FD" w:rsidP="00AA30FD">
      <w:pPr>
        <w:pStyle w:val="ListParagraph"/>
        <w:numPr>
          <w:ilvl w:val="0"/>
          <w:numId w:val="110"/>
        </w:numPr>
        <w:spacing w:after="200"/>
        <w:jc w:val="both"/>
        <w:rPr>
          <w:ins w:id="3947" w:author="Kola Akinwale" w:date="2021-11-23T13:03:00Z"/>
          <w:rFonts w:ascii="Arial" w:hAnsi="Arial" w:cs="Arial"/>
          <w:sz w:val="26"/>
          <w:szCs w:val="26"/>
        </w:rPr>
      </w:pPr>
      <w:r w:rsidRPr="00975333">
        <w:rPr>
          <w:rFonts w:ascii="Arial" w:hAnsi="Arial" w:cs="Arial"/>
          <w:sz w:val="26"/>
          <w:szCs w:val="26"/>
          <w:rPrChange w:id="3948" w:author="Kola Akinwale" w:date="2021-11-22T10:48:00Z">
            <w:rPr>
              <w:rFonts w:ascii="Arial Unicode MS" w:hAnsi="Arial Unicode MS"/>
              <w:sz w:val="26"/>
              <w:szCs w:val="26"/>
            </w:rPr>
          </w:rPrChange>
        </w:rPr>
        <w:t>Initiate and implement strategic programmes and policies that would endear the Party to Nigerian Women</w:t>
      </w:r>
    </w:p>
    <w:p w14:paraId="44CF0E15" w14:textId="77777777" w:rsidR="004C1832" w:rsidRPr="00975333" w:rsidRDefault="004C1832" w:rsidP="004C1832">
      <w:pPr>
        <w:pStyle w:val="ListParagraph"/>
        <w:spacing w:after="200"/>
        <w:ind w:left="1080"/>
        <w:jc w:val="both"/>
        <w:rPr>
          <w:rFonts w:ascii="Arial" w:hAnsi="Arial" w:cs="Arial"/>
          <w:sz w:val="26"/>
          <w:szCs w:val="26"/>
          <w:rPrChange w:id="3949" w:author="Kola Akinwale" w:date="2021-11-22T10:48:00Z">
            <w:rPr>
              <w:rFonts w:ascii="Arial Unicode MS" w:hAnsi="Arial Unicode MS"/>
              <w:sz w:val="26"/>
              <w:szCs w:val="26"/>
            </w:rPr>
          </w:rPrChange>
        </w:rPr>
        <w:pPrChange w:id="3950" w:author="Kola Akinwale" w:date="2021-11-23T13:03:00Z">
          <w:pPr>
            <w:pStyle w:val="ListParagraph"/>
            <w:numPr>
              <w:numId w:val="110"/>
            </w:numPr>
            <w:spacing w:after="200"/>
            <w:ind w:left="1080" w:hanging="720"/>
            <w:jc w:val="both"/>
          </w:pPr>
        </w:pPrChange>
      </w:pPr>
    </w:p>
    <w:p w14:paraId="386350F7" w14:textId="77777777" w:rsidR="00AA30FD" w:rsidRPr="00975333" w:rsidRDefault="00AA30FD" w:rsidP="00AA30FD">
      <w:pPr>
        <w:pStyle w:val="ListParagraph"/>
        <w:spacing w:after="200"/>
        <w:ind w:left="0"/>
        <w:jc w:val="both"/>
        <w:rPr>
          <w:rFonts w:ascii="Arial" w:hAnsi="Arial" w:cs="Arial"/>
          <w:sz w:val="26"/>
          <w:szCs w:val="26"/>
          <w:rPrChange w:id="3951" w:author="Kola Akinwale" w:date="2021-11-22T10:48:00Z">
            <w:rPr>
              <w:rFonts w:ascii="Arial Unicode MS" w:hAnsi="Arial Unicode MS"/>
              <w:sz w:val="26"/>
              <w:szCs w:val="26"/>
            </w:rPr>
          </w:rPrChange>
        </w:rPr>
      </w:pPr>
      <w:r w:rsidRPr="00975333">
        <w:rPr>
          <w:rFonts w:ascii="Arial" w:hAnsi="Arial" w:cs="Arial"/>
          <w:sz w:val="26"/>
          <w:szCs w:val="26"/>
          <w:rPrChange w:id="3952" w:author="Kola Akinwale" w:date="2021-11-22T10:48:00Z">
            <w:rPr>
              <w:rFonts w:ascii="Arial Unicode MS" w:hAnsi="Arial Unicode MS"/>
              <w:sz w:val="26"/>
              <w:szCs w:val="26"/>
            </w:rPr>
          </w:rPrChange>
        </w:rPr>
        <w:t xml:space="preserve">23. </w:t>
      </w:r>
      <w:r w:rsidRPr="004C1832">
        <w:rPr>
          <w:rFonts w:ascii="Arial" w:hAnsi="Arial" w:cs="Arial"/>
          <w:b/>
          <w:bCs/>
          <w:sz w:val="26"/>
          <w:szCs w:val="26"/>
          <w:rPrChange w:id="3953" w:author="Kola Akinwale" w:date="2021-11-23T13:03:00Z">
            <w:rPr>
              <w:rFonts w:ascii="Arial Unicode MS" w:hAnsi="Arial Unicode MS"/>
              <w:sz w:val="26"/>
              <w:szCs w:val="26"/>
            </w:rPr>
          </w:rPrChange>
        </w:rPr>
        <w:t>Deputy National Women Leader</w:t>
      </w:r>
    </w:p>
    <w:p w14:paraId="5525D7C4" w14:textId="78E08FB1" w:rsidR="00AA30FD" w:rsidRDefault="00AA30FD" w:rsidP="00AA30FD">
      <w:pPr>
        <w:pStyle w:val="ListParagraph"/>
        <w:spacing w:after="200"/>
        <w:ind w:left="426" w:firstLine="294"/>
        <w:jc w:val="both"/>
        <w:rPr>
          <w:ins w:id="3954" w:author="Kola Akinwale" w:date="2021-11-23T13:06:00Z"/>
          <w:rFonts w:ascii="Arial" w:hAnsi="Arial" w:cs="Arial"/>
          <w:sz w:val="26"/>
          <w:szCs w:val="26"/>
        </w:rPr>
      </w:pPr>
      <w:r w:rsidRPr="00975333">
        <w:rPr>
          <w:rFonts w:ascii="Arial" w:hAnsi="Arial" w:cs="Arial"/>
          <w:sz w:val="26"/>
          <w:szCs w:val="26"/>
          <w:rPrChange w:id="3955" w:author="Kola Akinwale" w:date="2021-11-22T10:48:00Z">
            <w:rPr>
              <w:rFonts w:ascii="Arial Unicode MS" w:hAnsi="Arial Unicode MS"/>
              <w:sz w:val="26"/>
              <w:szCs w:val="26"/>
            </w:rPr>
          </w:rPrChange>
        </w:rPr>
        <w:t xml:space="preserve">Shall deputize for the National Women Leader in her absence </w:t>
      </w:r>
    </w:p>
    <w:p w14:paraId="59F58112" w14:textId="77777777" w:rsidR="00FD3E7D" w:rsidRPr="00975333" w:rsidRDefault="00FD3E7D" w:rsidP="00AA30FD">
      <w:pPr>
        <w:pStyle w:val="ListParagraph"/>
        <w:spacing w:after="200"/>
        <w:ind w:left="426" w:firstLine="294"/>
        <w:jc w:val="both"/>
        <w:rPr>
          <w:rFonts w:ascii="Arial" w:hAnsi="Arial" w:cs="Arial"/>
          <w:sz w:val="26"/>
          <w:szCs w:val="26"/>
          <w:rPrChange w:id="3956" w:author="Kola Akinwale" w:date="2021-11-22T10:48:00Z">
            <w:rPr>
              <w:rFonts w:ascii="Arial Unicode MS" w:hAnsi="Arial Unicode MS"/>
              <w:sz w:val="26"/>
              <w:szCs w:val="26"/>
            </w:rPr>
          </w:rPrChange>
        </w:rPr>
      </w:pPr>
    </w:p>
    <w:p w14:paraId="27D35159" w14:textId="77777777" w:rsidR="00AA30FD" w:rsidRPr="00975333" w:rsidRDefault="00AA30FD" w:rsidP="00AA30FD">
      <w:pPr>
        <w:pStyle w:val="ListParagraph"/>
        <w:spacing w:after="200"/>
        <w:ind w:left="426"/>
        <w:jc w:val="both"/>
        <w:rPr>
          <w:rFonts w:ascii="Arial" w:hAnsi="Arial" w:cs="Arial"/>
          <w:sz w:val="10"/>
          <w:szCs w:val="26"/>
          <w:rPrChange w:id="3957" w:author="Kola Akinwale" w:date="2021-11-22T10:48:00Z">
            <w:rPr>
              <w:rFonts w:ascii="Arial Unicode MS" w:hAnsi="Arial Unicode MS"/>
              <w:sz w:val="10"/>
              <w:szCs w:val="26"/>
            </w:rPr>
          </w:rPrChange>
        </w:rPr>
      </w:pPr>
    </w:p>
    <w:p w14:paraId="70E48052" w14:textId="67855B56" w:rsidR="00AA30FD" w:rsidRPr="00975333" w:rsidRDefault="00AA30FD" w:rsidP="00AA30FD">
      <w:pPr>
        <w:pStyle w:val="ListParagraph"/>
        <w:spacing w:after="200"/>
        <w:ind w:left="0"/>
        <w:jc w:val="both"/>
        <w:rPr>
          <w:rFonts w:ascii="Arial" w:hAnsi="Arial" w:cs="Arial"/>
          <w:sz w:val="26"/>
          <w:szCs w:val="26"/>
          <w:rPrChange w:id="3958" w:author="Kola Akinwale" w:date="2021-11-22T10:48:00Z">
            <w:rPr>
              <w:rFonts w:ascii="Arial Unicode MS" w:hAnsi="Arial Unicode MS"/>
              <w:sz w:val="26"/>
              <w:szCs w:val="26"/>
            </w:rPr>
          </w:rPrChange>
        </w:rPr>
      </w:pPr>
      <w:r w:rsidRPr="00975333">
        <w:rPr>
          <w:rFonts w:ascii="Arial" w:hAnsi="Arial" w:cs="Arial"/>
          <w:sz w:val="26"/>
          <w:szCs w:val="26"/>
          <w:rPrChange w:id="3959" w:author="Kola Akinwale" w:date="2021-11-22T10:48:00Z">
            <w:rPr>
              <w:rFonts w:ascii="Arial Unicode MS" w:hAnsi="Arial Unicode MS"/>
              <w:sz w:val="26"/>
              <w:szCs w:val="26"/>
            </w:rPr>
          </w:rPrChange>
        </w:rPr>
        <w:t xml:space="preserve">24. </w:t>
      </w:r>
      <w:r w:rsidRPr="004C1832">
        <w:rPr>
          <w:rFonts w:ascii="Arial" w:hAnsi="Arial" w:cs="Arial"/>
          <w:b/>
          <w:bCs/>
          <w:sz w:val="26"/>
          <w:szCs w:val="26"/>
          <w:rPrChange w:id="3960" w:author="Kola Akinwale" w:date="2021-11-23T13:03:00Z">
            <w:rPr>
              <w:rFonts w:ascii="Arial Unicode MS" w:hAnsi="Arial Unicode MS"/>
              <w:sz w:val="26"/>
              <w:szCs w:val="26"/>
            </w:rPr>
          </w:rPrChange>
        </w:rPr>
        <w:t>Vice National Women Leader</w:t>
      </w:r>
      <w:r w:rsidRPr="00975333">
        <w:rPr>
          <w:rFonts w:ascii="Arial" w:hAnsi="Arial" w:cs="Arial"/>
          <w:sz w:val="26"/>
          <w:szCs w:val="26"/>
          <w:rPrChange w:id="3961" w:author="Kola Akinwale" w:date="2021-11-22T10:48:00Z">
            <w:rPr>
              <w:rFonts w:ascii="Arial Unicode MS" w:hAnsi="Arial Unicode MS"/>
              <w:sz w:val="26"/>
              <w:szCs w:val="26"/>
            </w:rPr>
          </w:rPrChange>
        </w:rPr>
        <w:t xml:space="preserve"> </w:t>
      </w:r>
      <w:del w:id="3962" w:author="Kola Akinwale" w:date="2021-11-23T13:04:00Z">
        <w:r w:rsidRPr="00975333" w:rsidDel="004C1832">
          <w:rPr>
            <w:rFonts w:ascii="Arial" w:hAnsi="Arial" w:cs="Arial"/>
            <w:sz w:val="26"/>
            <w:szCs w:val="26"/>
            <w:rPrChange w:id="3963" w:author="Kola Akinwale" w:date="2021-11-22T10:48:00Z">
              <w:rPr>
                <w:rFonts w:ascii="Arial Unicode MS" w:hAnsi="Arial Unicode MS"/>
                <w:sz w:val="26"/>
                <w:szCs w:val="26"/>
              </w:rPr>
            </w:rPrChange>
          </w:rPr>
          <w:delText>shall</w:delText>
        </w:r>
      </w:del>
      <w:r w:rsidRPr="00975333">
        <w:rPr>
          <w:rFonts w:ascii="Arial" w:hAnsi="Arial" w:cs="Arial"/>
          <w:sz w:val="26"/>
          <w:szCs w:val="26"/>
          <w:rPrChange w:id="3964" w:author="Kola Akinwale" w:date="2021-11-22T10:48:00Z">
            <w:rPr>
              <w:rFonts w:ascii="Arial Unicode MS" w:hAnsi="Arial Unicode MS"/>
              <w:sz w:val="26"/>
              <w:szCs w:val="26"/>
            </w:rPr>
          </w:rPrChange>
        </w:rPr>
        <w:t>:</w:t>
      </w:r>
    </w:p>
    <w:p w14:paraId="091BC473" w14:textId="3A656E79" w:rsidR="00AA30FD" w:rsidRDefault="00AA30FD" w:rsidP="00AA30FD">
      <w:pPr>
        <w:pStyle w:val="ListParagraph"/>
        <w:spacing w:after="200"/>
        <w:jc w:val="both"/>
        <w:rPr>
          <w:ins w:id="3965" w:author="Kola Akinwale" w:date="2021-11-23T13:06:00Z"/>
          <w:rFonts w:ascii="Arial" w:hAnsi="Arial" w:cs="Arial"/>
          <w:sz w:val="26"/>
          <w:szCs w:val="26"/>
        </w:rPr>
      </w:pPr>
      <w:del w:id="3966" w:author="Kola Akinwale" w:date="2021-11-23T13:05:00Z">
        <w:r w:rsidRPr="00975333" w:rsidDel="004C1832">
          <w:rPr>
            <w:rFonts w:ascii="Arial" w:hAnsi="Arial" w:cs="Arial"/>
            <w:sz w:val="26"/>
            <w:szCs w:val="26"/>
            <w:rPrChange w:id="3967" w:author="Kola Akinwale" w:date="2021-11-22T10:48:00Z">
              <w:rPr>
                <w:rFonts w:ascii="Arial Unicode MS" w:hAnsi="Arial Unicode MS"/>
                <w:sz w:val="26"/>
                <w:szCs w:val="26"/>
              </w:rPr>
            </w:rPrChange>
          </w:rPr>
          <w:delText xml:space="preserve">     </w:delText>
        </w:r>
      </w:del>
      <w:ins w:id="3968" w:author="Kola Akinwale" w:date="2021-11-23T13:04:00Z">
        <w:r w:rsidR="004C1832">
          <w:rPr>
            <w:rFonts w:ascii="Arial" w:hAnsi="Arial" w:cs="Arial"/>
            <w:sz w:val="26"/>
            <w:szCs w:val="26"/>
          </w:rPr>
          <w:t xml:space="preserve">Shall </w:t>
        </w:r>
      </w:ins>
      <w:r w:rsidRPr="00975333">
        <w:rPr>
          <w:rFonts w:ascii="Arial" w:hAnsi="Arial" w:cs="Arial"/>
          <w:sz w:val="26"/>
          <w:szCs w:val="26"/>
          <w:rPrChange w:id="3969" w:author="Kola Akinwale" w:date="2021-11-22T10:48:00Z">
            <w:rPr>
              <w:rFonts w:ascii="Arial Unicode MS" w:hAnsi="Arial Unicode MS"/>
              <w:sz w:val="26"/>
              <w:szCs w:val="26"/>
            </w:rPr>
          </w:rPrChange>
        </w:rPr>
        <w:t>Act as the Zonal Women Leaders in her zone.</w:t>
      </w:r>
    </w:p>
    <w:p w14:paraId="604BF71D" w14:textId="77777777" w:rsidR="00FD3E7D" w:rsidRPr="00975333" w:rsidRDefault="00FD3E7D" w:rsidP="00AA30FD">
      <w:pPr>
        <w:pStyle w:val="ListParagraph"/>
        <w:spacing w:after="200"/>
        <w:jc w:val="both"/>
        <w:rPr>
          <w:rFonts w:ascii="Arial" w:hAnsi="Arial" w:cs="Arial"/>
          <w:sz w:val="26"/>
          <w:szCs w:val="26"/>
          <w:rPrChange w:id="3970" w:author="Kola Akinwale" w:date="2021-11-22T10:48:00Z">
            <w:rPr>
              <w:rFonts w:ascii="Arial Unicode MS" w:hAnsi="Arial Unicode MS"/>
              <w:sz w:val="26"/>
              <w:szCs w:val="26"/>
            </w:rPr>
          </w:rPrChange>
        </w:rPr>
      </w:pPr>
    </w:p>
    <w:p w14:paraId="094C3098" w14:textId="77777777" w:rsidR="00AA30FD" w:rsidRPr="00975333" w:rsidRDefault="00AA30FD" w:rsidP="00AA30FD">
      <w:pPr>
        <w:pStyle w:val="ListParagraph"/>
        <w:spacing w:after="200"/>
        <w:jc w:val="both"/>
        <w:rPr>
          <w:rFonts w:ascii="Arial" w:hAnsi="Arial" w:cs="Arial"/>
          <w:sz w:val="10"/>
          <w:szCs w:val="26"/>
          <w:rPrChange w:id="3971" w:author="Kola Akinwale" w:date="2021-11-22T10:48:00Z">
            <w:rPr>
              <w:rFonts w:ascii="Arial Unicode MS" w:hAnsi="Arial Unicode MS"/>
              <w:sz w:val="10"/>
              <w:szCs w:val="26"/>
            </w:rPr>
          </w:rPrChange>
        </w:rPr>
      </w:pPr>
    </w:p>
    <w:p w14:paraId="4AF0EF44" w14:textId="77777777" w:rsidR="00AA30FD" w:rsidRPr="00975333" w:rsidRDefault="00AA30FD" w:rsidP="00AA30FD">
      <w:pPr>
        <w:pStyle w:val="ListParagraph"/>
        <w:spacing w:after="200"/>
        <w:ind w:left="0"/>
        <w:jc w:val="both"/>
        <w:rPr>
          <w:rFonts w:ascii="Arial" w:hAnsi="Arial" w:cs="Arial"/>
          <w:sz w:val="26"/>
          <w:szCs w:val="26"/>
          <w:rPrChange w:id="3972" w:author="Kola Akinwale" w:date="2021-11-22T10:48:00Z">
            <w:rPr>
              <w:rFonts w:ascii="Arial Unicode MS" w:hAnsi="Arial Unicode MS"/>
              <w:sz w:val="26"/>
              <w:szCs w:val="26"/>
            </w:rPr>
          </w:rPrChange>
        </w:rPr>
      </w:pPr>
      <w:r w:rsidRPr="00975333">
        <w:rPr>
          <w:rFonts w:ascii="Arial" w:hAnsi="Arial" w:cs="Arial"/>
          <w:sz w:val="26"/>
          <w:szCs w:val="26"/>
          <w:rPrChange w:id="3973" w:author="Kola Akinwale" w:date="2021-11-22T10:48:00Z">
            <w:rPr>
              <w:rFonts w:ascii="Arial Unicode MS" w:hAnsi="Arial Unicode MS"/>
              <w:sz w:val="26"/>
              <w:szCs w:val="26"/>
            </w:rPr>
          </w:rPrChange>
        </w:rPr>
        <w:t xml:space="preserve">25.  </w:t>
      </w:r>
      <w:r w:rsidRPr="004C1832">
        <w:rPr>
          <w:rFonts w:ascii="Arial" w:hAnsi="Arial" w:cs="Arial"/>
          <w:b/>
          <w:bCs/>
          <w:sz w:val="26"/>
          <w:szCs w:val="26"/>
          <w:rPrChange w:id="3974" w:author="Kola Akinwale" w:date="2021-11-23T13:05:00Z">
            <w:rPr>
              <w:rFonts w:ascii="Arial Unicode MS" w:hAnsi="Arial Unicode MS"/>
              <w:sz w:val="26"/>
              <w:szCs w:val="26"/>
            </w:rPr>
          </w:rPrChange>
        </w:rPr>
        <w:t>National Youth Leader</w:t>
      </w:r>
      <w:r w:rsidRPr="00975333">
        <w:rPr>
          <w:rFonts w:ascii="Arial" w:hAnsi="Arial" w:cs="Arial"/>
          <w:sz w:val="26"/>
          <w:szCs w:val="26"/>
          <w:rPrChange w:id="3975" w:author="Kola Akinwale" w:date="2021-11-22T10:48:00Z">
            <w:rPr>
              <w:rFonts w:ascii="Arial Unicode MS" w:hAnsi="Arial Unicode MS"/>
              <w:sz w:val="26"/>
              <w:szCs w:val="26"/>
            </w:rPr>
          </w:rPrChange>
        </w:rPr>
        <w:t xml:space="preserve"> </w:t>
      </w:r>
    </w:p>
    <w:p w14:paraId="1817D873" w14:textId="77777777" w:rsidR="00AA30FD" w:rsidRPr="00975333" w:rsidRDefault="00AA30FD" w:rsidP="00AA30FD">
      <w:pPr>
        <w:pStyle w:val="ListParagraph"/>
        <w:numPr>
          <w:ilvl w:val="0"/>
          <w:numId w:val="111"/>
        </w:numPr>
        <w:spacing w:after="200"/>
        <w:jc w:val="both"/>
        <w:rPr>
          <w:rFonts w:ascii="Arial" w:hAnsi="Arial" w:cs="Arial"/>
          <w:sz w:val="26"/>
          <w:szCs w:val="26"/>
          <w:rPrChange w:id="3976" w:author="Kola Akinwale" w:date="2021-11-22T10:48:00Z">
            <w:rPr>
              <w:rFonts w:ascii="Arial Unicode MS" w:hAnsi="Arial Unicode MS"/>
              <w:sz w:val="26"/>
              <w:szCs w:val="26"/>
            </w:rPr>
          </w:rPrChange>
        </w:rPr>
      </w:pPr>
      <w:r w:rsidRPr="00975333">
        <w:rPr>
          <w:rFonts w:ascii="Arial" w:hAnsi="Arial" w:cs="Arial"/>
          <w:sz w:val="26"/>
          <w:szCs w:val="26"/>
          <w:rPrChange w:id="3977" w:author="Kola Akinwale" w:date="2021-11-22T10:48:00Z">
            <w:rPr>
              <w:rFonts w:ascii="Arial Unicode MS" w:hAnsi="Arial Unicode MS"/>
              <w:sz w:val="26"/>
              <w:szCs w:val="26"/>
            </w:rPr>
          </w:rPrChange>
        </w:rPr>
        <w:t>Be responsible for mobilization of youths for the attainment of Party objectives.</w:t>
      </w:r>
    </w:p>
    <w:p w14:paraId="65D777F6" w14:textId="5D540799" w:rsidR="00AA30FD" w:rsidRDefault="00AA30FD" w:rsidP="00AA30FD">
      <w:pPr>
        <w:pStyle w:val="ListParagraph"/>
        <w:numPr>
          <w:ilvl w:val="0"/>
          <w:numId w:val="111"/>
        </w:numPr>
        <w:jc w:val="both"/>
        <w:rPr>
          <w:ins w:id="3978" w:author="Kola Akinwale" w:date="2021-11-23T13:06:00Z"/>
          <w:rFonts w:ascii="Arial" w:hAnsi="Arial" w:cs="Arial"/>
          <w:sz w:val="26"/>
          <w:szCs w:val="26"/>
        </w:rPr>
      </w:pPr>
      <w:r w:rsidRPr="00975333">
        <w:rPr>
          <w:rFonts w:ascii="Arial" w:hAnsi="Arial" w:cs="Arial"/>
          <w:sz w:val="26"/>
          <w:szCs w:val="26"/>
          <w:rPrChange w:id="3979" w:author="Kola Akinwale" w:date="2021-11-22T10:48:00Z">
            <w:rPr>
              <w:rFonts w:ascii="Arial Unicode MS" w:hAnsi="Arial Unicode MS"/>
              <w:sz w:val="26"/>
              <w:szCs w:val="26"/>
            </w:rPr>
          </w:rPrChange>
        </w:rPr>
        <w:t>Initiate and implement programmes and policies that will endear the Party to all Nigerians.</w:t>
      </w:r>
    </w:p>
    <w:p w14:paraId="7BB46048" w14:textId="77777777" w:rsidR="00FD3E7D" w:rsidRPr="00975333" w:rsidRDefault="00FD3E7D" w:rsidP="00FD3E7D">
      <w:pPr>
        <w:pStyle w:val="ListParagraph"/>
        <w:ind w:left="1080"/>
        <w:jc w:val="both"/>
        <w:rPr>
          <w:rFonts w:ascii="Arial" w:hAnsi="Arial" w:cs="Arial"/>
          <w:sz w:val="26"/>
          <w:szCs w:val="26"/>
          <w:rPrChange w:id="3980" w:author="Kola Akinwale" w:date="2021-11-22T10:48:00Z">
            <w:rPr>
              <w:rFonts w:ascii="Arial Unicode MS" w:hAnsi="Arial Unicode MS"/>
              <w:sz w:val="26"/>
              <w:szCs w:val="26"/>
            </w:rPr>
          </w:rPrChange>
        </w:rPr>
        <w:pPrChange w:id="3981" w:author="Kola Akinwale" w:date="2021-11-23T13:06:00Z">
          <w:pPr>
            <w:pStyle w:val="ListParagraph"/>
            <w:numPr>
              <w:numId w:val="111"/>
            </w:numPr>
            <w:ind w:left="1080" w:hanging="720"/>
            <w:jc w:val="both"/>
          </w:pPr>
        </w:pPrChange>
      </w:pPr>
    </w:p>
    <w:p w14:paraId="1621FD73" w14:textId="77777777" w:rsidR="00AA30FD" w:rsidRPr="00975333" w:rsidRDefault="00AA30FD" w:rsidP="00AA30FD">
      <w:pPr>
        <w:pStyle w:val="ListParagraph"/>
        <w:ind w:left="1080"/>
        <w:jc w:val="both"/>
        <w:rPr>
          <w:rFonts w:ascii="Arial" w:hAnsi="Arial" w:cs="Arial"/>
          <w:sz w:val="12"/>
          <w:szCs w:val="26"/>
          <w:rPrChange w:id="3982" w:author="Kola Akinwale" w:date="2021-11-22T10:48:00Z">
            <w:rPr>
              <w:rFonts w:ascii="Arial Unicode MS" w:hAnsi="Arial Unicode MS"/>
              <w:sz w:val="12"/>
              <w:szCs w:val="26"/>
            </w:rPr>
          </w:rPrChange>
        </w:rPr>
      </w:pPr>
    </w:p>
    <w:p w14:paraId="3104D987" w14:textId="77777777" w:rsidR="00AA30FD" w:rsidRPr="00975333" w:rsidRDefault="00AA30FD" w:rsidP="00AA30FD">
      <w:pPr>
        <w:jc w:val="both"/>
        <w:rPr>
          <w:rFonts w:ascii="Arial" w:hAnsi="Arial" w:cs="Arial"/>
          <w:sz w:val="26"/>
          <w:szCs w:val="26"/>
          <w:rPrChange w:id="3983" w:author="Kola Akinwale" w:date="2021-11-22T10:48:00Z">
            <w:rPr>
              <w:rFonts w:ascii="Arial Unicode MS" w:hAnsi="Arial Unicode MS"/>
              <w:sz w:val="26"/>
              <w:szCs w:val="26"/>
            </w:rPr>
          </w:rPrChange>
        </w:rPr>
      </w:pPr>
      <w:r w:rsidRPr="00975333">
        <w:rPr>
          <w:rFonts w:ascii="Arial" w:hAnsi="Arial" w:cs="Arial"/>
          <w:sz w:val="26"/>
          <w:szCs w:val="26"/>
          <w:rPrChange w:id="3984" w:author="Kola Akinwale" w:date="2021-11-22T10:48:00Z">
            <w:rPr>
              <w:rFonts w:ascii="Arial Unicode MS" w:hAnsi="Arial Unicode MS"/>
              <w:sz w:val="26"/>
              <w:szCs w:val="26"/>
            </w:rPr>
          </w:rPrChange>
        </w:rPr>
        <w:lastRenderedPageBreak/>
        <w:t>26</w:t>
      </w:r>
      <w:r w:rsidRPr="004C1832">
        <w:rPr>
          <w:rFonts w:ascii="Arial" w:hAnsi="Arial" w:cs="Arial"/>
          <w:b/>
          <w:bCs/>
          <w:sz w:val="26"/>
          <w:szCs w:val="26"/>
          <w:rPrChange w:id="3985" w:author="Kola Akinwale" w:date="2021-11-23T13:05:00Z">
            <w:rPr>
              <w:rFonts w:ascii="Arial Unicode MS" w:hAnsi="Arial Unicode MS"/>
              <w:sz w:val="26"/>
              <w:szCs w:val="26"/>
            </w:rPr>
          </w:rPrChange>
        </w:rPr>
        <w:t>.  National PWD Leader</w:t>
      </w:r>
    </w:p>
    <w:p w14:paraId="2219E517" w14:textId="77777777" w:rsidR="00AA30FD" w:rsidRPr="00975333" w:rsidRDefault="00AA30FD" w:rsidP="00AA30FD">
      <w:pPr>
        <w:jc w:val="both"/>
        <w:rPr>
          <w:rFonts w:ascii="Arial" w:hAnsi="Arial" w:cs="Arial"/>
          <w:sz w:val="6"/>
          <w:szCs w:val="26"/>
          <w:rPrChange w:id="3986" w:author="Kola Akinwale" w:date="2021-11-22T10:48:00Z">
            <w:rPr>
              <w:rFonts w:ascii="Arial Unicode MS" w:hAnsi="Arial Unicode MS"/>
              <w:sz w:val="6"/>
              <w:szCs w:val="26"/>
            </w:rPr>
          </w:rPrChange>
        </w:rPr>
      </w:pPr>
    </w:p>
    <w:p w14:paraId="56765D0D" w14:textId="55E7FE1C" w:rsidR="00AA30FD" w:rsidRPr="00975333" w:rsidRDefault="00AA30FD" w:rsidP="00FD3E7D">
      <w:pPr>
        <w:pStyle w:val="ListParagraph"/>
        <w:numPr>
          <w:ilvl w:val="0"/>
          <w:numId w:val="112"/>
        </w:numPr>
        <w:rPr>
          <w:rFonts w:ascii="Arial" w:hAnsi="Arial" w:cs="Arial"/>
          <w:sz w:val="26"/>
          <w:szCs w:val="26"/>
          <w:rPrChange w:id="3987" w:author="Kola Akinwale" w:date="2021-11-22T10:48:00Z">
            <w:rPr>
              <w:rFonts w:ascii="Arial Unicode MS" w:hAnsi="Arial Unicode MS"/>
              <w:sz w:val="26"/>
              <w:szCs w:val="26"/>
            </w:rPr>
          </w:rPrChange>
        </w:rPr>
        <w:pPrChange w:id="3988" w:author="Kola Akinwale" w:date="2021-11-23T13:10:00Z">
          <w:pPr>
            <w:pStyle w:val="ListParagraph"/>
            <w:numPr>
              <w:numId w:val="112"/>
            </w:numPr>
            <w:ind w:hanging="360"/>
            <w:jc w:val="both"/>
          </w:pPr>
        </w:pPrChange>
      </w:pPr>
      <w:r w:rsidRPr="00975333">
        <w:rPr>
          <w:rFonts w:ascii="Arial" w:hAnsi="Arial" w:cs="Arial"/>
          <w:sz w:val="26"/>
          <w:szCs w:val="26"/>
          <w:rPrChange w:id="3989" w:author="Kola Akinwale" w:date="2021-11-22T10:48:00Z">
            <w:rPr>
              <w:rFonts w:ascii="Arial Unicode MS" w:hAnsi="Arial Unicode MS"/>
              <w:sz w:val="26"/>
              <w:szCs w:val="26"/>
            </w:rPr>
          </w:rPrChange>
        </w:rPr>
        <w:t xml:space="preserve">Shall be responsible for mobilization and organization of Persons </w:t>
      </w:r>
      <w:del w:id="3990" w:author="Kola Akinwale" w:date="2021-11-22T09:16:00Z">
        <w:r w:rsidRPr="00975333" w:rsidDel="00C9713A">
          <w:rPr>
            <w:rFonts w:ascii="Arial" w:hAnsi="Arial" w:cs="Arial"/>
            <w:sz w:val="26"/>
            <w:szCs w:val="26"/>
            <w:rPrChange w:id="3991" w:author="Kola Akinwale" w:date="2021-11-22T10:48:00Z">
              <w:rPr>
                <w:rFonts w:ascii="Arial Unicode MS" w:hAnsi="Arial Unicode MS"/>
                <w:sz w:val="26"/>
                <w:szCs w:val="26"/>
              </w:rPr>
            </w:rPrChange>
          </w:rPr>
          <w:delText>With</w:delText>
        </w:r>
      </w:del>
      <w:ins w:id="3992" w:author="Kola Akinwale" w:date="2021-11-22T09:16:00Z">
        <w:r w:rsidR="00C9713A" w:rsidRPr="00975333">
          <w:rPr>
            <w:rFonts w:ascii="Arial" w:hAnsi="Arial" w:cs="Arial"/>
            <w:sz w:val="26"/>
            <w:szCs w:val="26"/>
            <w:rPrChange w:id="3993" w:author="Kola Akinwale" w:date="2021-11-22T10:48:00Z">
              <w:rPr>
                <w:rFonts w:ascii="Arial Unicode MS" w:hAnsi="Arial Unicode MS"/>
                <w:sz w:val="26"/>
                <w:szCs w:val="26"/>
              </w:rPr>
            </w:rPrChange>
          </w:rPr>
          <w:t>with</w:t>
        </w:r>
      </w:ins>
      <w:r w:rsidRPr="00975333">
        <w:rPr>
          <w:rFonts w:ascii="Arial" w:hAnsi="Arial" w:cs="Arial"/>
          <w:sz w:val="26"/>
          <w:szCs w:val="26"/>
          <w:rPrChange w:id="3994" w:author="Kola Akinwale" w:date="2021-11-22T10:48:00Z">
            <w:rPr>
              <w:rFonts w:ascii="Arial Unicode MS" w:hAnsi="Arial Unicode MS"/>
              <w:sz w:val="26"/>
              <w:szCs w:val="26"/>
            </w:rPr>
          </w:rPrChange>
        </w:rPr>
        <w:t xml:space="preserve"> Disability.</w:t>
      </w:r>
    </w:p>
    <w:p w14:paraId="15DC9052" w14:textId="366D8F56" w:rsidR="00AA30FD" w:rsidRPr="00975333" w:rsidRDefault="00AA30FD" w:rsidP="00FD3E7D">
      <w:pPr>
        <w:pStyle w:val="ListParagraph"/>
        <w:numPr>
          <w:ilvl w:val="0"/>
          <w:numId w:val="112"/>
        </w:numPr>
        <w:rPr>
          <w:rFonts w:ascii="Arial" w:hAnsi="Arial" w:cs="Arial"/>
          <w:sz w:val="26"/>
          <w:szCs w:val="26"/>
          <w:rPrChange w:id="3995" w:author="Kola Akinwale" w:date="2021-11-22T10:48:00Z">
            <w:rPr>
              <w:rFonts w:ascii="Arial Unicode MS" w:hAnsi="Arial Unicode MS"/>
              <w:sz w:val="26"/>
              <w:szCs w:val="26"/>
            </w:rPr>
          </w:rPrChange>
        </w:rPr>
        <w:pPrChange w:id="3996" w:author="Kola Akinwale" w:date="2021-11-23T13:10:00Z">
          <w:pPr>
            <w:pStyle w:val="ListParagraph"/>
            <w:numPr>
              <w:numId w:val="112"/>
            </w:numPr>
            <w:ind w:hanging="360"/>
            <w:jc w:val="both"/>
          </w:pPr>
        </w:pPrChange>
      </w:pPr>
      <w:r w:rsidRPr="00975333">
        <w:rPr>
          <w:rFonts w:ascii="Arial" w:hAnsi="Arial" w:cs="Arial"/>
          <w:sz w:val="26"/>
          <w:szCs w:val="26"/>
          <w:rPrChange w:id="3997" w:author="Kola Akinwale" w:date="2021-11-22T10:48:00Z">
            <w:rPr>
              <w:rFonts w:ascii="Arial Unicode MS" w:hAnsi="Arial Unicode MS"/>
              <w:sz w:val="26"/>
              <w:szCs w:val="26"/>
            </w:rPr>
          </w:rPrChange>
        </w:rPr>
        <w:t xml:space="preserve"> Initiate and implement strategic Programmes and policies that will satisfy the interest of Persons </w:t>
      </w:r>
      <w:del w:id="3998" w:author="Kola Akinwale" w:date="2021-11-22T09:16:00Z">
        <w:r w:rsidRPr="00975333" w:rsidDel="00C9713A">
          <w:rPr>
            <w:rFonts w:ascii="Arial" w:hAnsi="Arial" w:cs="Arial"/>
            <w:sz w:val="26"/>
            <w:szCs w:val="26"/>
            <w:rPrChange w:id="3999" w:author="Kola Akinwale" w:date="2021-11-22T10:48:00Z">
              <w:rPr>
                <w:rFonts w:ascii="Arial Unicode MS" w:hAnsi="Arial Unicode MS"/>
                <w:sz w:val="26"/>
                <w:szCs w:val="26"/>
              </w:rPr>
            </w:rPrChange>
          </w:rPr>
          <w:delText>With</w:delText>
        </w:r>
      </w:del>
      <w:ins w:id="4000" w:author="Kola Akinwale" w:date="2021-11-22T09:16:00Z">
        <w:r w:rsidR="00C9713A" w:rsidRPr="00975333">
          <w:rPr>
            <w:rFonts w:ascii="Arial" w:hAnsi="Arial" w:cs="Arial"/>
            <w:sz w:val="26"/>
            <w:szCs w:val="26"/>
            <w:rPrChange w:id="4001" w:author="Kola Akinwale" w:date="2021-11-22T10:48:00Z">
              <w:rPr>
                <w:rFonts w:ascii="Arial Unicode MS" w:hAnsi="Arial Unicode MS"/>
                <w:sz w:val="26"/>
                <w:szCs w:val="26"/>
              </w:rPr>
            </w:rPrChange>
          </w:rPr>
          <w:t>with</w:t>
        </w:r>
      </w:ins>
      <w:r w:rsidRPr="00975333">
        <w:rPr>
          <w:rFonts w:ascii="Arial" w:hAnsi="Arial" w:cs="Arial"/>
          <w:sz w:val="26"/>
          <w:szCs w:val="26"/>
          <w:rPrChange w:id="4002" w:author="Kola Akinwale" w:date="2021-11-22T10:48:00Z">
            <w:rPr>
              <w:rFonts w:ascii="Arial Unicode MS" w:hAnsi="Arial Unicode MS"/>
              <w:sz w:val="26"/>
              <w:szCs w:val="26"/>
            </w:rPr>
          </w:rPrChange>
        </w:rPr>
        <w:t xml:space="preserve"> Disability.</w:t>
      </w:r>
    </w:p>
    <w:p w14:paraId="49995009" w14:textId="77777777" w:rsidR="00AA30FD" w:rsidRPr="00975333" w:rsidRDefault="00AA30FD" w:rsidP="00AA30FD">
      <w:pPr>
        <w:ind w:left="720" w:hanging="720"/>
        <w:jc w:val="both"/>
        <w:rPr>
          <w:rFonts w:ascii="Arial" w:hAnsi="Arial" w:cs="Arial"/>
          <w:sz w:val="14"/>
          <w:szCs w:val="26"/>
          <w:rPrChange w:id="4003" w:author="Kola Akinwale" w:date="2021-11-22T10:48:00Z">
            <w:rPr>
              <w:rFonts w:ascii="Arial Unicode MS" w:hAnsi="Arial Unicode MS"/>
              <w:sz w:val="14"/>
              <w:szCs w:val="26"/>
            </w:rPr>
          </w:rPrChange>
        </w:rPr>
      </w:pPr>
    </w:p>
    <w:p w14:paraId="19A05698" w14:textId="77777777" w:rsidR="00AA30FD" w:rsidRPr="00975333" w:rsidRDefault="00AA30FD" w:rsidP="00AA30FD">
      <w:pPr>
        <w:spacing w:after="200"/>
        <w:jc w:val="both"/>
        <w:rPr>
          <w:rFonts w:ascii="Arial" w:hAnsi="Arial" w:cs="Arial"/>
          <w:sz w:val="26"/>
          <w:szCs w:val="26"/>
          <w:rPrChange w:id="4004" w:author="Kola Akinwale" w:date="2021-11-22T10:48:00Z">
            <w:rPr>
              <w:rFonts w:ascii="Arial Unicode MS" w:hAnsi="Arial Unicode MS"/>
              <w:sz w:val="26"/>
              <w:szCs w:val="26"/>
            </w:rPr>
          </w:rPrChange>
        </w:rPr>
      </w:pPr>
      <w:r w:rsidRPr="00975333">
        <w:rPr>
          <w:rFonts w:ascii="Arial" w:hAnsi="Arial" w:cs="Arial"/>
          <w:sz w:val="26"/>
          <w:szCs w:val="26"/>
          <w:rPrChange w:id="4005" w:author="Kola Akinwale" w:date="2021-11-22T10:48:00Z">
            <w:rPr>
              <w:rFonts w:ascii="Arial Unicode MS" w:hAnsi="Arial Unicode MS"/>
              <w:sz w:val="26"/>
              <w:szCs w:val="26"/>
            </w:rPr>
          </w:rPrChange>
        </w:rPr>
        <w:t xml:space="preserve">27. </w:t>
      </w:r>
      <w:r w:rsidRPr="004C1832">
        <w:rPr>
          <w:rFonts w:ascii="Arial" w:hAnsi="Arial" w:cs="Arial"/>
          <w:b/>
          <w:bCs/>
          <w:sz w:val="26"/>
          <w:szCs w:val="26"/>
          <w:rPrChange w:id="4006" w:author="Kola Akinwale" w:date="2021-11-23T13:05:00Z">
            <w:rPr>
              <w:rFonts w:ascii="Arial Unicode MS" w:hAnsi="Arial Unicode MS"/>
              <w:sz w:val="26"/>
              <w:szCs w:val="26"/>
            </w:rPr>
          </w:rPrChange>
        </w:rPr>
        <w:t>Deputy National PWD Leader</w:t>
      </w:r>
    </w:p>
    <w:p w14:paraId="3726B938" w14:textId="77777777" w:rsidR="00AA30FD" w:rsidRPr="00975333" w:rsidRDefault="00AA30FD" w:rsidP="00AA30FD">
      <w:pPr>
        <w:spacing w:after="200"/>
        <w:ind w:firstLine="720"/>
        <w:jc w:val="both"/>
        <w:rPr>
          <w:rFonts w:ascii="Arial" w:hAnsi="Arial" w:cs="Arial"/>
          <w:sz w:val="26"/>
          <w:szCs w:val="26"/>
          <w:rPrChange w:id="4007" w:author="Kola Akinwale" w:date="2021-11-22T10:48:00Z">
            <w:rPr>
              <w:rFonts w:ascii="Arial Unicode MS" w:hAnsi="Arial Unicode MS"/>
              <w:sz w:val="26"/>
              <w:szCs w:val="26"/>
            </w:rPr>
          </w:rPrChange>
        </w:rPr>
      </w:pPr>
      <w:r w:rsidRPr="00975333">
        <w:rPr>
          <w:rFonts w:ascii="Arial" w:hAnsi="Arial" w:cs="Arial"/>
          <w:sz w:val="26"/>
          <w:szCs w:val="26"/>
          <w:rPrChange w:id="4008" w:author="Kola Akinwale" w:date="2021-11-22T10:48:00Z">
            <w:rPr>
              <w:rFonts w:ascii="Arial Unicode MS" w:hAnsi="Arial Unicode MS"/>
              <w:sz w:val="26"/>
              <w:szCs w:val="26"/>
            </w:rPr>
          </w:rPrChange>
        </w:rPr>
        <w:t>Shall act in the absence of the National PWD Leader</w:t>
      </w:r>
    </w:p>
    <w:p w14:paraId="639C756E" w14:textId="77777777" w:rsidR="00AA30FD" w:rsidRPr="00975333" w:rsidRDefault="00AA30FD" w:rsidP="00AA30FD">
      <w:pPr>
        <w:spacing w:after="200"/>
        <w:jc w:val="both"/>
        <w:rPr>
          <w:rFonts w:ascii="Arial" w:hAnsi="Arial" w:cs="Arial"/>
          <w:sz w:val="26"/>
          <w:szCs w:val="26"/>
          <w:rPrChange w:id="4009" w:author="Kola Akinwale" w:date="2021-11-22T10:48:00Z">
            <w:rPr>
              <w:rFonts w:ascii="Arial Unicode MS" w:hAnsi="Arial Unicode MS"/>
              <w:sz w:val="26"/>
              <w:szCs w:val="26"/>
            </w:rPr>
          </w:rPrChange>
        </w:rPr>
      </w:pPr>
      <w:r w:rsidRPr="00975333">
        <w:rPr>
          <w:rFonts w:ascii="Arial" w:hAnsi="Arial" w:cs="Arial"/>
          <w:sz w:val="26"/>
          <w:szCs w:val="26"/>
          <w:rPrChange w:id="4010" w:author="Kola Akinwale" w:date="2021-11-22T10:48:00Z">
            <w:rPr>
              <w:rFonts w:ascii="Arial Unicode MS" w:hAnsi="Arial Unicode MS"/>
              <w:sz w:val="26"/>
              <w:szCs w:val="26"/>
            </w:rPr>
          </w:rPrChange>
        </w:rPr>
        <w:t xml:space="preserve">28. </w:t>
      </w:r>
      <w:r w:rsidRPr="004C1832">
        <w:rPr>
          <w:rFonts w:ascii="Arial" w:hAnsi="Arial" w:cs="Arial"/>
          <w:b/>
          <w:bCs/>
          <w:sz w:val="26"/>
          <w:szCs w:val="26"/>
          <w:rPrChange w:id="4011" w:author="Kola Akinwale" w:date="2021-11-23T13:05:00Z">
            <w:rPr>
              <w:rFonts w:ascii="Arial Unicode MS" w:hAnsi="Arial Unicode MS"/>
              <w:sz w:val="26"/>
              <w:szCs w:val="26"/>
            </w:rPr>
          </w:rPrChange>
        </w:rPr>
        <w:t>Officers at other Levels</w:t>
      </w:r>
      <w:r w:rsidRPr="00975333">
        <w:rPr>
          <w:rFonts w:ascii="Arial" w:hAnsi="Arial" w:cs="Arial"/>
          <w:sz w:val="26"/>
          <w:szCs w:val="26"/>
          <w:rPrChange w:id="4012" w:author="Kola Akinwale" w:date="2021-11-22T10:48:00Z">
            <w:rPr>
              <w:rFonts w:ascii="Arial Unicode MS" w:hAnsi="Arial Unicode MS"/>
              <w:sz w:val="26"/>
              <w:szCs w:val="26"/>
            </w:rPr>
          </w:rPrChange>
        </w:rPr>
        <w:t xml:space="preserve"> </w:t>
      </w:r>
    </w:p>
    <w:p w14:paraId="0451DFDF" w14:textId="24A2F8F8" w:rsidR="00AA30FD" w:rsidRPr="00975333" w:rsidRDefault="00AA30FD" w:rsidP="00FD3E7D">
      <w:pPr>
        <w:pStyle w:val="ListParagraph"/>
        <w:numPr>
          <w:ilvl w:val="0"/>
          <w:numId w:val="113"/>
        </w:numPr>
        <w:spacing w:after="200"/>
        <w:ind w:left="1440"/>
        <w:rPr>
          <w:rFonts w:ascii="Arial" w:hAnsi="Arial" w:cs="Arial"/>
          <w:sz w:val="26"/>
          <w:szCs w:val="26"/>
          <w:rPrChange w:id="4013" w:author="Kola Akinwale" w:date="2021-11-22T10:48:00Z">
            <w:rPr>
              <w:rFonts w:ascii="Arial Unicode MS" w:hAnsi="Arial Unicode MS"/>
              <w:sz w:val="26"/>
              <w:szCs w:val="26"/>
            </w:rPr>
          </w:rPrChange>
        </w:rPr>
        <w:pPrChange w:id="4014" w:author="Kola Akinwale" w:date="2021-11-23T13:09:00Z">
          <w:pPr>
            <w:pStyle w:val="ListParagraph"/>
            <w:numPr>
              <w:numId w:val="113"/>
            </w:numPr>
            <w:spacing w:after="200"/>
            <w:ind w:left="1080" w:hanging="720"/>
            <w:jc w:val="both"/>
          </w:pPr>
        </w:pPrChange>
      </w:pPr>
      <w:r w:rsidRPr="00975333">
        <w:rPr>
          <w:rFonts w:ascii="Arial" w:hAnsi="Arial" w:cs="Arial"/>
          <w:sz w:val="26"/>
          <w:szCs w:val="26"/>
          <w:rPrChange w:id="4015" w:author="Kola Akinwale" w:date="2021-11-22T10:48:00Z">
            <w:rPr>
              <w:rFonts w:ascii="Arial Unicode MS" w:hAnsi="Arial Unicode MS"/>
              <w:sz w:val="26"/>
              <w:szCs w:val="26"/>
            </w:rPr>
          </w:rPrChange>
        </w:rPr>
        <w:t xml:space="preserve">Subject to the Provision(S) of </w:t>
      </w:r>
      <w:del w:id="4016" w:author="Kola Akinwale" w:date="2021-11-22T09:17:00Z">
        <w:r w:rsidRPr="00975333" w:rsidDel="00C9713A">
          <w:rPr>
            <w:rFonts w:ascii="Arial" w:hAnsi="Arial" w:cs="Arial"/>
            <w:sz w:val="26"/>
            <w:szCs w:val="26"/>
            <w:rPrChange w:id="4017" w:author="Kola Akinwale" w:date="2021-11-22T10:48:00Z">
              <w:rPr>
                <w:rFonts w:ascii="Arial Unicode MS" w:hAnsi="Arial Unicode MS"/>
                <w:sz w:val="26"/>
                <w:szCs w:val="26"/>
              </w:rPr>
            </w:rPrChange>
          </w:rPr>
          <w:delText>theConstitution</w:delText>
        </w:r>
      </w:del>
      <w:ins w:id="4018" w:author="Kola Akinwale" w:date="2021-11-22T09:17:00Z">
        <w:r w:rsidR="00C9713A" w:rsidRPr="00975333">
          <w:rPr>
            <w:rFonts w:ascii="Arial" w:hAnsi="Arial" w:cs="Arial"/>
            <w:sz w:val="26"/>
            <w:szCs w:val="26"/>
            <w:rPrChange w:id="4019" w:author="Kola Akinwale" w:date="2021-11-22T10:48:00Z">
              <w:rPr>
                <w:rFonts w:ascii="Arial Unicode MS" w:hAnsi="Arial Unicode MS"/>
                <w:sz w:val="26"/>
                <w:szCs w:val="26"/>
              </w:rPr>
            </w:rPrChange>
          </w:rPr>
          <w:t>the Constitution</w:t>
        </w:r>
      </w:ins>
      <w:r w:rsidRPr="00975333">
        <w:rPr>
          <w:rFonts w:ascii="Arial" w:hAnsi="Arial" w:cs="Arial"/>
          <w:sz w:val="26"/>
          <w:szCs w:val="26"/>
          <w:rPrChange w:id="4020" w:author="Kola Akinwale" w:date="2021-11-22T10:48:00Z">
            <w:rPr>
              <w:rFonts w:ascii="Arial Unicode MS" w:hAnsi="Arial Unicode MS"/>
              <w:sz w:val="26"/>
              <w:szCs w:val="26"/>
            </w:rPr>
          </w:rPrChange>
        </w:rPr>
        <w:t xml:space="preserve"> of the Federal Republic of Nigeria, the Electoral Act and this Constitution as well as INEC Guidelines </w:t>
      </w:r>
      <w:del w:id="4021" w:author="Kola Akinwale" w:date="2021-11-22T09:17:00Z">
        <w:r w:rsidRPr="00975333" w:rsidDel="00C9713A">
          <w:rPr>
            <w:rFonts w:ascii="Arial" w:hAnsi="Arial" w:cs="Arial"/>
            <w:sz w:val="26"/>
            <w:szCs w:val="26"/>
            <w:rPrChange w:id="4022" w:author="Kola Akinwale" w:date="2021-11-22T10:48:00Z">
              <w:rPr>
                <w:rFonts w:ascii="Arial Unicode MS" w:hAnsi="Arial Unicode MS"/>
                <w:sz w:val="26"/>
                <w:szCs w:val="26"/>
              </w:rPr>
            </w:rPrChange>
          </w:rPr>
          <w:delText>etc</w:delText>
        </w:r>
      </w:del>
      <w:ins w:id="4023" w:author="Kola Akinwale" w:date="2021-11-22T09:17:00Z">
        <w:r w:rsidR="00C9713A" w:rsidRPr="00975333">
          <w:rPr>
            <w:rFonts w:ascii="Arial" w:hAnsi="Arial" w:cs="Arial"/>
            <w:sz w:val="26"/>
            <w:szCs w:val="26"/>
            <w:rPrChange w:id="4024" w:author="Kola Akinwale" w:date="2021-11-22T10:48:00Z">
              <w:rPr>
                <w:rFonts w:ascii="Arial Unicode MS" w:hAnsi="Arial Unicode MS"/>
                <w:sz w:val="26"/>
                <w:szCs w:val="26"/>
              </w:rPr>
            </w:rPrChange>
          </w:rPr>
          <w:t>etc.</w:t>
        </w:r>
      </w:ins>
      <w:r w:rsidRPr="00975333">
        <w:rPr>
          <w:rFonts w:ascii="Arial" w:hAnsi="Arial" w:cs="Arial"/>
          <w:sz w:val="26"/>
          <w:szCs w:val="26"/>
          <w:rPrChange w:id="4025" w:author="Kola Akinwale" w:date="2021-11-22T10:48:00Z">
            <w:rPr>
              <w:rFonts w:ascii="Arial Unicode MS" w:hAnsi="Arial Unicode MS"/>
              <w:sz w:val="26"/>
              <w:szCs w:val="26"/>
            </w:rPr>
          </w:rPrChange>
        </w:rPr>
        <w:t>, all other officers at the Zonal, State, Local Government and Ward levels shall have the same powers and functions at their respective levels as prescribed for National officers.</w:t>
      </w:r>
    </w:p>
    <w:p w14:paraId="5406187F" w14:textId="77777777" w:rsidR="00AA30FD" w:rsidRPr="00975333" w:rsidRDefault="00AA30FD" w:rsidP="00FD3E7D">
      <w:pPr>
        <w:pStyle w:val="ListParagraph"/>
        <w:spacing w:after="200"/>
        <w:ind w:left="1440" w:firstLine="75"/>
        <w:rPr>
          <w:rFonts w:ascii="Arial" w:hAnsi="Arial" w:cs="Arial"/>
          <w:sz w:val="6"/>
          <w:szCs w:val="26"/>
          <w:rPrChange w:id="4026" w:author="Kola Akinwale" w:date="2021-11-22T10:48:00Z">
            <w:rPr>
              <w:rFonts w:ascii="Arial Unicode MS" w:hAnsi="Arial Unicode MS"/>
              <w:sz w:val="6"/>
              <w:szCs w:val="26"/>
            </w:rPr>
          </w:rPrChange>
        </w:rPr>
        <w:pPrChange w:id="4027" w:author="Kola Akinwale" w:date="2021-11-23T13:09:00Z">
          <w:pPr>
            <w:pStyle w:val="ListParagraph"/>
            <w:spacing w:after="200"/>
            <w:ind w:left="1080" w:firstLine="75"/>
            <w:jc w:val="both"/>
          </w:pPr>
        </w:pPrChange>
      </w:pPr>
    </w:p>
    <w:p w14:paraId="08E6999B" w14:textId="77777777" w:rsidR="00AA30FD" w:rsidRPr="00975333" w:rsidRDefault="00AA30FD" w:rsidP="00FD3E7D">
      <w:pPr>
        <w:pStyle w:val="ListParagraph"/>
        <w:numPr>
          <w:ilvl w:val="0"/>
          <w:numId w:val="113"/>
        </w:numPr>
        <w:spacing w:after="200"/>
        <w:ind w:left="1440"/>
        <w:rPr>
          <w:rFonts w:ascii="Arial" w:hAnsi="Arial" w:cs="Arial"/>
          <w:sz w:val="26"/>
          <w:szCs w:val="26"/>
          <w:rPrChange w:id="4028" w:author="Kola Akinwale" w:date="2021-11-22T10:48:00Z">
            <w:rPr>
              <w:rFonts w:ascii="Arial Unicode MS" w:hAnsi="Arial Unicode MS"/>
              <w:sz w:val="26"/>
              <w:szCs w:val="26"/>
            </w:rPr>
          </w:rPrChange>
        </w:rPr>
        <w:pPrChange w:id="4029" w:author="Kola Akinwale" w:date="2021-11-23T13:09:00Z">
          <w:pPr>
            <w:pStyle w:val="ListParagraph"/>
            <w:numPr>
              <w:numId w:val="113"/>
            </w:numPr>
            <w:spacing w:after="200"/>
            <w:ind w:left="1080" w:hanging="720"/>
            <w:jc w:val="both"/>
          </w:pPr>
        </w:pPrChange>
      </w:pPr>
      <w:r w:rsidRPr="00975333">
        <w:rPr>
          <w:rFonts w:ascii="Arial" w:hAnsi="Arial" w:cs="Arial"/>
          <w:sz w:val="26"/>
          <w:szCs w:val="26"/>
          <w:rPrChange w:id="4030" w:author="Kola Akinwale" w:date="2021-11-22T10:48:00Z">
            <w:rPr>
              <w:rFonts w:ascii="Arial Unicode MS" w:hAnsi="Arial Unicode MS"/>
              <w:sz w:val="26"/>
              <w:szCs w:val="26"/>
            </w:rPr>
          </w:rPrChange>
        </w:rPr>
        <w:t>The Executive Committee at all levels shall have powers to set up Committees where necessary and shall assign to them such powers and functions as may be deemed fit.</w:t>
      </w:r>
    </w:p>
    <w:p w14:paraId="119F7E24" w14:textId="77777777" w:rsidR="00AA30FD" w:rsidRPr="00975333" w:rsidRDefault="00AA30FD" w:rsidP="00AA30FD">
      <w:pPr>
        <w:pStyle w:val="ListParagraph"/>
        <w:spacing w:after="200"/>
        <w:ind w:left="1080"/>
        <w:jc w:val="both"/>
        <w:rPr>
          <w:rFonts w:ascii="Arial" w:hAnsi="Arial" w:cs="Arial"/>
          <w:sz w:val="8"/>
          <w:szCs w:val="26"/>
          <w:rPrChange w:id="4031" w:author="Kola Akinwale" w:date="2021-11-22T10:48:00Z">
            <w:rPr>
              <w:rFonts w:ascii="Arial Unicode MS" w:hAnsi="Arial Unicode MS"/>
              <w:sz w:val="8"/>
              <w:szCs w:val="26"/>
            </w:rPr>
          </w:rPrChange>
        </w:rPr>
      </w:pPr>
    </w:p>
    <w:p w14:paraId="2EB6F2B6" w14:textId="77777777" w:rsidR="00AA30FD" w:rsidRPr="00975333" w:rsidRDefault="00AA30FD" w:rsidP="00AA30FD">
      <w:pPr>
        <w:pStyle w:val="ListParagraph"/>
        <w:spacing w:after="200"/>
        <w:ind w:left="0"/>
        <w:jc w:val="both"/>
        <w:rPr>
          <w:rFonts w:ascii="Arial" w:hAnsi="Arial" w:cs="Arial"/>
          <w:sz w:val="26"/>
          <w:szCs w:val="26"/>
          <w:rPrChange w:id="4032" w:author="Kola Akinwale" w:date="2021-11-22T10:48:00Z">
            <w:rPr>
              <w:rFonts w:ascii="Arial Unicode MS" w:hAnsi="Arial Unicode MS"/>
              <w:sz w:val="26"/>
              <w:szCs w:val="26"/>
            </w:rPr>
          </w:rPrChange>
        </w:rPr>
      </w:pPr>
      <w:r w:rsidRPr="00975333">
        <w:rPr>
          <w:rFonts w:ascii="Arial" w:hAnsi="Arial" w:cs="Arial"/>
          <w:sz w:val="26"/>
          <w:szCs w:val="26"/>
          <w:rPrChange w:id="4033" w:author="Kola Akinwale" w:date="2021-11-22T10:48:00Z">
            <w:rPr>
              <w:rFonts w:ascii="Arial Unicode MS" w:hAnsi="Arial Unicode MS"/>
              <w:sz w:val="26"/>
              <w:szCs w:val="26"/>
            </w:rPr>
          </w:rPrChange>
        </w:rPr>
        <w:t>29. Principles of Federal Character</w:t>
      </w:r>
    </w:p>
    <w:p w14:paraId="3B89FC78" w14:textId="77777777" w:rsidR="00AA30FD" w:rsidRPr="00975333" w:rsidRDefault="00AA30FD" w:rsidP="00AA30FD">
      <w:pPr>
        <w:pStyle w:val="ListParagraph"/>
        <w:jc w:val="both"/>
        <w:rPr>
          <w:rFonts w:ascii="Arial" w:hAnsi="Arial" w:cs="Arial"/>
          <w:sz w:val="26"/>
          <w:szCs w:val="26"/>
          <w:rPrChange w:id="4034" w:author="Kola Akinwale" w:date="2021-11-22T10:48:00Z">
            <w:rPr>
              <w:rFonts w:ascii="Arial Unicode MS" w:hAnsi="Arial Unicode MS"/>
              <w:sz w:val="26"/>
              <w:szCs w:val="26"/>
            </w:rPr>
          </w:rPrChange>
        </w:rPr>
      </w:pPr>
      <w:r w:rsidRPr="00975333">
        <w:rPr>
          <w:rFonts w:ascii="Arial" w:hAnsi="Arial" w:cs="Arial"/>
          <w:sz w:val="26"/>
          <w:szCs w:val="26"/>
          <w:rPrChange w:id="4035" w:author="Kola Akinwale" w:date="2021-11-22T10:48:00Z">
            <w:rPr>
              <w:rFonts w:ascii="Arial Unicode MS" w:hAnsi="Arial Unicode MS"/>
              <w:sz w:val="26"/>
              <w:szCs w:val="26"/>
            </w:rPr>
          </w:rPrChange>
        </w:rPr>
        <w:t>Without prejudice to the provisions of this Constitution, the principle and concept of Federal character shall be observed in the composition of offices of the Executive Committee at all levels. The diversity of the people within the area and the need to promote a sense of belonging and loyalty amongst the people shall be taken into consideration in the formation of the Party’s Executive structure.</w:t>
      </w:r>
    </w:p>
    <w:p w14:paraId="37A764F5" w14:textId="77777777" w:rsidR="00AA30FD" w:rsidRPr="00975333" w:rsidRDefault="00AA30FD" w:rsidP="00AA30FD">
      <w:pPr>
        <w:autoSpaceDE w:val="0"/>
        <w:autoSpaceDN w:val="0"/>
        <w:adjustRightInd w:val="0"/>
        <w:jc w:val="both"/>
        <w:rPr>
          <w:rFonts w:ascii="Arial" w:hAnsi="Arial" w:cs="Arial"/>
          <w:b/>
          <w:sz w:val="26"/>
          <w:szCs w:val="26"/>
          <w:rPrChange w:id="4036" w:author="Kola Akinwale" w:date="2021-11-22T10:48:00Z">
            <w:rPr>
              <w:rFonts w:ascii="Arial Unicode MS" w:hAnsi="Arial Unicode MS"/>
              <w:b/>
              <w:sz w:val="26"/>
              <w:szCs w:val="26"/>
            </w:rPr>
          </w:rPrChange>
        </w:rPr>
      </w:pPr>
    </w:p>
    <w:p w14:paraId="2BD8CAEB" w14:textId="77777777" w:rsidR="00AA30FD" w:rsidRPr="00975333" w:rsidDel="00B42B9A" w:rsidRDefault="00AA30FD" w:rsidP="00AA30FD">
      <w:pPr>
        <w:autoSpaceDE w:val="0"/>
        <w:autoSpaceDN w:val="0"/>
        <w:adjustRightInd w:val="0"/>
        <w:jc w:val="both"/>
        <w:rPr>
          <w:del w:id="4037" w:author="Kola Akinwale" w:date="2021-11-22T10:50:00Z"/>
          <w:rFonts w:ascii="Arial" w:hAnsi="Arial" w:cs="Arial"/>
          <w:b/>
          <w:sz w:val="8"/>
          <w:szCs w:val="4"/>
          <w:rPrChange w:id="4038" w:author="Kola Akinwale" w:date="2021-11-22T10:48:00Z">
            <w:rPr>
              <w:del w:id="4039" w:author="Kola Akinwale" w:date="2021-11-22T10:50:00Z"/>
              <w:rFonts w:ascii="Arial Unicode MS" w:hAnsi="Arial Unicode MS"/>
              <w:b/>
              <w:sz w:val="8"/>
              <w:szCs w:val="4"/>
            </w:rPr>
          </w:rPrChange>
        </w:rPr>
      </w:pPr>
    </w:p>
    <w:p w14:paraId="36ED70E3" w14:textId="77777777" w:rsidR="00AA30FD" w:rsidRPr="00975333" w:rsidRDefault="00AA30FD" w:rsidP="00AA30FD">
      <w:pPr>
        <w:jc w:val="both"/>
        <w:rPr>
          <w:rFonts w:ascii="Arial" w:hAnsi="Arial" w:cs="Arial"/>
          <w:b/>
          <w:sz w:val="26"/>
          <w:szCs w:val="26"/>
          <w:u w:val="single"/>
          <w:rPrChange w:id="4040" w:author="Kola Akinwale" w:date="2021-11-22T10:48:00Z">
            <w:rPr>
              <w:rFonts w:ascii="Arial Unicode MS" w:hAnsi="Arial Unicode MS"/>
              <w:b/>
              <w:sz w:val="26"/>
              <w:szCs w:val="26"/>
              <w:u w:val="single"/>
            </w:rPr>
          </w:rPrChange>
        </w:rPr>
      </w:pPr>
      <w:del w:id="4041" w:author="Kola Akinwale" w:date="2021-11-22T10:50:00Z">
        <w:r w:rsidRPr="00975333" w:rsidDel="00B42B9A">
          <w:rPr>
            <w:rFonts w:ascii="Arial" w:hAnsi="Arial" w:cs="Arial"/>
            <w:b/>
            <w:sz w:val="26"/>
            <w:szCs w:val="26"/>
            <w:rPrChange w:id="4042" w:author="Kola Akinwale" w:date="2021-11-22T10:48:00Z">
              <w:rPr>
                <w:rFonts w:ascii="Arial Unicode MS" w:hAnsi="Arial Unicode MS"/>
                <w:b/>
                <w:sz w:val="26"/>
                <w:szCs w:val="26"/>
              </w:rPr>
            </w:rPrChange>
          </w:rPr>
          <w:tab/>
        </w:r>
        <w:r w:rsidRPr="00975333" w:rsidDel="00B42B9A">
          <w:rPr>
            <w:rFonts w:ascii="Arial" w:hAnsi="Arial" w:cs="Arial"/>
            <w:b/>
            <w:sz w:val="26"/>
            <w:szCs w:val="26"/>
            <w:rPrChange w:id="4043" w:author="Kola Akinwale" w:date="2021-11-22T10:48:00Z">
              <w:rPr>
                <w:rFonts w:ascii="Arial Unicode MS" w:hAnsi="Arial Unicode MS"/>
                <w:b/>
                <w:sz w:val="26"/>
                <w:szCs w:val="26"/>
              </w:rPr>
            </w:rPrChange>
          </w:rPr>
          <w:tab/>
        </w:r>
        <w:r w:rsidRPr="00975333" w:rsidDel="00B42B9A">
          <w:rPr>
            <w:rFonts w:ascii="Arial" w:hAnsi="Arial" w:cs="Arial"/>
            <w:b/>
            <w:sz w:val="26"/>
            <w:szCs w:val="26"/>
            <w:rPrChange w:id="4044" w:author="Kola Akinwale" w:date="2021-11-22T10:48:00Z">
              <w:rPr>
                <w:rFonts w:ascii="Arial Unicode MS" w:hAnsi="Arial Unicode MS"/>
                <w:b/>
                <w:sz w:val="26"/>
                <w:szCs w:val="26"/>
              </w:rPr>
            </w:rPrChange>
          </w:rPr>
          <w:tab/>
        </w:r>
        <w:r w:rsidRPr="00975333" w:rsidDel="00B42B9A">
          <w:rPr>
            <w:rFonts w:ascii="Arial" w:hAnsi="Arial" w:cs="Arial"/>
            <w:b/>
            <w:sz w:val="26"/>
            <w:szCs w:val="26"/>
            <w:rPrChange w:id="4045" w:author="Kola Akinwale" w:date="2021-11-22T10:48:00Z">
              <w:rPr>
                <w:rFonts w:ascii="Arial Unicode MS" w:hAnsi="Arial Unicode MS"/>
                <w:b/>
                <w:sz w:val="26"/>
                <w:szCs w:val="26"/>
              </w:rPr>
            </w:rPrChange>
          </w:rPr>
          <w:tab/>
        </w:r>
      </w:del>
      <w:r w:rsidRPr="00975333">
        <w:rPr>
          <w:rFonts w:ascii="Arial" w:hAnsi="Arial" w:cs="Arial"/>
          <w:b/>
          <w:sz w:val="26"/>
          <w:szCs w:val="26"/>
          <w:u w:val="single"/>
          <w:rPrChange w:id="4046" w:author="Kola Akinwale" w:date="2021-11-22T10:48:00Z">
            <w:rPr>
              <w:rFonts w:ascii="Arial Unicode MS" w:hAnsi="Arial Unicode MS"/>
              <w:b/>
              <w:sz w:val="26"/>
              <w:szCs w:val="26"/>
              <w:u w:val="single"/>
            </w:rPr>
          </w:rPrChange>
        </w:rPr>
        <w:t>ARTICLE 21</w:t>
      </w:r>
    </w:p>
    <w:p w14:paraId="4E10944C" w14:textId="5D552CB6" w:rsidR="00AA30FD" w:rsidRDefault="00AA30FD" w:rsidP="00AA30FD">
      <w:pPr>
        <w:jc w:val="both"/>
        <w:rPr>
          <w:ins w:id="4047" w:author="Kola Akinwale" w:date="2021-11-22T10:50:00Z"/>
          <w:rFonts w:ascii="Arial" w:hAnsi="Arial" w:cs="Arial"/>
          <w:b/>
          <w:sz w:val="26"/>
          <w:szCs w:val="26"/>
          <w:u w:val="single"/>
        </w:rPr>
      </w:pPr>
      <w:del w:id="4048" w:author="Kola Akinwale" w:date="2021-11-22T10:50:00Z">
        <w:r w:rsidRPr="00975333" w:rsidDel="00B42B9A">
          <w:rPr>
            <w:rFonts w:ascii="Arial" w:hAnsi="Arial" w:cs="Arial"/>
            <w:b/>
            <w:sz w:val="26"/>
            <w:szCs w:val="26"/>
            <w:u w:val="single"/>
            <w:rPrChange w:id="4049" w:author="Kola Akinwale" w:date="2021-11-22T10:48:00Z">
              <w:rPr>
                <w:rFonts w:ascii="Arial Unicode MS" w:hAnsi="Arial Unicode MS"/>
                <w:b/>
                <w:sz w:val="26"/>
                <w:szCs w:val="26"/>
                <w:u w:val="single"/>
              </w:rPr>
            </w:rPrChange>
          </w:rPr>
          <w:tab/>
        </w:r>
        <w:r w:rsidRPr="00975333" w:rsidDel="00B42B9A">
          <w:rPr>
            <w:rFonts w:ascii="Arial" w:hAnsi="Arial" w:cs="Arial"/>
            <w:b/>
            <w:sz w:val="26"/>
            <w:szCs w:val="26"/>
            <w:u w:val="single"/>
            <w:rPrChange w:id="4050" w:author="Kola Akinwale" w:date="2021-11-22T10:48:00Z">
              <w:rPr>
                <w:rFonts w:ascii="Arial Unicode MS" w:hAnsi="Arial Unicode MS"/>
                <w:b/>
                <w:sz w:val="26"/>
                <w:szCs w:val="26"/>
                <w:u w:val="single"/>
              </w:rPr>
            </w:rPrChange>
          </w:rPr>
          <w:tab/>
        </w:r>
      </w:del>
      <w:r w:rsidRPr="00975333">
        <w:rPr>
          <w:rFonts w:ascii="Arial" w:hAnsi="Arial" w:cs="Arial"/>
          <w:b/>
          <w:sz w:val="26"/>
          <w:szCs w:val="26"/>
          <w:u w:val="single"/>
          <w:rPrChange w:id="4051" w:author="Kola Akinwale" w:date="2021-11-22T10:48:00Z">
            <w:rPr>
              <w:rFonts w:ascii="Arial Unicode MS" w:hAnsi="Arial Unicode MS"/>
              <w:b/>
              <w:sz w:val="26"/>
              <w:szCs w:val="26"/>
              <w:u w:val="single"/>
            </w:rPr>
          </w:rPrChange>
        </w:rPr>
        <w:t>EXHAUSTION OF INTERNAL REMEDIES</w:t>
      </w:r>
    </w:p>
    <w:p w14:paraId="27A12DCA" w14:textId="77777777" w:rsidR="00B42B9A" w:rsidRPr="00975333" w:rsidRDefault="00B42B9A" w:rsidP="00AA30FD">
      <w:pPr>
        <w:jc w:val="both"/>
        <w:rPr>
          <w:rFonts w:ascii="Arial" w:hAnsi="Arial" w:cs="Arial"/>
          <w:b/>
          <w:sz w:val="26"/>
          <w:szCs w:val="26"/>
          <w:u w:val="single"/>
          <w:rPrChange w:id="4052" w:author="Kola Akinwale" w:date="2021-11-22T10:48:00Z">
            <w:rPr>
              <w:rFonts w:ascii="Arial Unicode MS" w:hAnsi="Arial Unicode MS"/>
              <w:b/>
              <w:sz w:val="26"/>
              <w:szCs w:val="26"/>
              <w:u w:val="single"/>
            </w:rPr>
          </w:rPrChange>
        </w:rPr>
      </w:pPr>
    </w:p>
    <w:p w14:paraId="52620E93" w14:textId="28474509" w:rsidR="00FD3E7D" w:rsidRDefault="00AA30FD" w:rsidP="00AA30FD">
      <w:pPr>
        <w:jc w:val="both"/>
        <w:rPr>
          <w:ins w:id="4053" w:author="Kola Akinwale" w:date="2021-11-23T13:11:00Z"/>
          <w:rFonts w:ascii="Arial" w:hAnsi="Arial" w:cs="Arial"/>
          <w:b/>
          <w:sz w:val="26"/>
          <w:szCs w:val="26"/>
          <w:u w:val="single"/>
        </w:rPr>
      </w:pPr>
      <w:r w:rsidRPr="00975333">
        <w:rPr>
          <w:rFonts w:ascii="Arial" w:hAnsi="Arial" w:cs="Arial"/>
          <w:b/>
          <w:sz w:val="26"/>
          <w:szCs w:val="26"/>
          <w:u w:val="single"/>
          <w:rPrChange w:id="4054" w:author="Kola Akinwale" w:date="2021-11-22T10:48:00Z">
            <w:rPr>
              <w:rFonts w:ascii="Arial Unicode MS" w:hAnsi="Arial Unicode MS"/>
              <w:b/>
              <w:sz w:val="26"/>
              <w:szCs w:val="26"/>
              <w:u w:val="single"/>
            </w:rPr>
          </w:rPrChange>
        </w:rPr>
        <w:t>Subject to the provisions of the Constitution of the Federal Republic of Nigeria, the Electoral Act and other statutory instruments or subsidiary legislations in relation thereto, an aggrieved member of the Party who intends to ventilate his grievance shall first exhaust the internal dispute resolution mechanisms provided for by the Party.</w:t>
      </w:r>
    </w:p>
    <w:p w14:paraId="51303040" w14:textId="77777777" w:rsidR="00FD3E7D" w:rsidRPr="00975333" w:rsidRDefault="00FD3E7D" w:rsidP="00AA30FD">
      <w:pPr>
        <w:jc w:val="both"/>
        <w:rPr>
          <w:rFonts w:ascii="Arial" w:hAnsi="Arial" w:cs="Arial"/>
          <w:b/>
          <w:sz w:val="26"/>
          <w:szCs w:val="26"/>
          <w:u w:val="single"/>
          <w:rPrChange w:id="4055" w:author="Kola Akinwale" w:date="2021-11-22T10:48:00Z">
            <w:rPr>
              <w:rFonts w:ascii="Arial Unicode MS" w:hAnsi="Arial Unicode MS"/>
              <w:b/>
              <w:sz w:val="26"/>
              <w:szCs w:val="26"/>
              <w:u w:val="single"/>
            </w:rPr>
          </w:rPrChange>
        </w:rPr>
      </w:pPr>
    </w:p>
    <w:p w14:paraId="0216F560" w14:textId="77777777" w:rsidR="00AA30FD" w:rsidRPr="00975333" w:rsidRDefault="00AA30FD" w:rsidP="00AA30FD">
      <w:pPr>
        <w:jc w:val="both"/>
        <w:rPr>
          <w:rFonts w:ascii="Arial" w:hAnsi="Arial" w:cs="Arial"/>
          <w:sz w:val="14"/>
          <w:szCs w:val="26"/>
          <w:u w:val="single"/>
          <w:rPrChange w:id="4056" w:author="Kola Akinwale" w:date="2021-11-22T10:48:00Z">
            <w:rPr>
              <w:rFonts w:ascii="Arial Unicode MS" w:hAnsi="Arial Unicode MS"/>
              <w:sz w:val="14"/>
              <w:szCs w:val="26"/>
              <w:u w:val="single"/>
            </w:rPr>
          </w:rPrChange>
        </w:rPr>
      </w:pPr>
    </w:p>
    <w:p w14:paraId="45D0036B" w14:textId="77777777" w:rsidR="00AA30FD" w:rsidRPr="00975333" w:rsidRDefault="00AA30FD" w:rsidP="00AA30FD">
      <w:pPr>
        <w:jc w:val="both"/>
        <w:rPr>
          <w:rFonts w:ascii="Arial" w:hAnsi="Arial" w:cs="Arial"/>
          <w:b/>
          <w:sz w:val="26"/>
          <w:szCs w:val="26"/>
          <w:rPrChange w:id="4057" w:author="Kola Akinwale" w:date="2021-11-22T10:48:00Z">
            <w:rPr>
              <w:rFonts w:ascii="Arial Unicode MS" w:hAnsi="Arial Unicode MS"/>
              <w:b/>
              <w:sz w:val="26"/>
              <w:szCs w:val="26"/>
            </w:rPr>
          </w:rPrChange>
        </w:rPr>
      </w:pPr>
      <w:del w:id="4058" w:author="Kola Akinwale" w:date="2021-11-23T13:10:00Z">
        <w:r w:rsidRPr="00975333" w:rsidDel="00FD3E7D">
          <w:rPr>
            <w:rFonts w:ascii="Arial" w:hAnsi="Arial" w:cs="Arial"/>
            <w:b/>
            <w:sz w:val="26"/>
            <w:szCs w:val="26"/>
            <w:rPrChange w:id="4059" w:author="Kola Akinwale" w:date="2021-11-22T10:48:00Z">
              <w:rPr>
                <w:rFonts w:ascii="Arial Unicode MS" w:hAnsi="Arial Unicode MS"/>
                <w:b/>
                <w:sz w:val="26"/>
                <w:szCs w:val="26"/>
              </w:rPr>
            </w:rPrChange>
          </w:rPr>
          <w:tab/>
        </w:r>
        <w:r w:rsidRPr="00975333" w:rsidDel="00FD3E7D">
          <w:rPr>
            <w:rFonts w:ascii="Arial" w:hAnsi="Arial" w:cs="Arial"/>
            <w:b/>
            <w:sz w:val="26"/>
            <w:szCs w:val="26"/>
            <w:rPrChange w:id="4060" w:author="Kola Akinwale" w:date="2021-11-22T10:48:00Z">
              <w:rPr>
                <w:rFonts w:ascii="Arial Unicode MS" w:hAnsi="Arial Unicode MS"/>
                <w:b/>
                <w:sz w:val="26"/>
                <w:szCs w:val="26"/>
              </w:rPr>
            </w:rPrChange>
          </w:rPr>
          <w:tab/>
        </w:r>
        <w:r w:rsidRPr="00975333" w:rsidDel="00FD3E7D">
          <w:rPr>
            <w:rFonts w:ascii="Arial" w:hAnsi="Arial" w:cs="Arial"/>
            <w:b/>
            <w:sz w:val="26"/>
            <w:szCs w:val="26"/>
            <w:rPrChange w:id="4061" w:author="Kola Akinwale" w:date="2021-11-22T10:48:00Z">
              <w:rPr>
                <w:rFonts w:ascii="Arial Unicode MS" w:hAnsi="Arial Unicode MS"/>
                <w:b/>
                <w:sz w:val="26"/>
                <w:szCs w:val="26"/>
              </w:rPr>
            </w:rPrChange>
          </w:rPr>
          <w:tab/>
        </w:r>
        <w:r w:rsidRPr="00975333" w:rsidDel="00FD3E7D">
          <w:rPr>
            <w:rFonts w:ascii="Arial" w:hAnsi="Arial" w:cs="Arial"/>
            <w:b/>
            <w:sz w:val="26"/>
            <w:szCs w:val="26"/>
            <w:rPrChange w:id="4062" w:author="Kola Akinwale" w:date="2021-11-22T10:48:00Z">
              <w:rPr>
                <w:rFonts w:ascii="Arial Unicode MS" w:hAnsi="Arial Unicode MS"/>
                <w:b/>
                <w:sz w:val="26"/>
                <w:szCs w:val="26"/>
              </w:rPr>
            </w:rPrChange>
          </w:rPr>
          <w:tab/>
        </w:r>
        <w:r w:rsidRPr="00975333" w:rsidDel="00FD3E7D">
          <w:rPr>
            <w:rFonts w:ascii="Arial" w:hAnsi="Arial" w:cs="Arial"/>
            <w:b/>
            <w:sz w:val="26"/>
            <w:szCs w:val="26"/>
            <w:rPrChange w:id="4063" w:author="Kola Akinwale" w:date="2021-11-22T10:48:00Z">
              <w:rPr>
                <w:rFonts w:ascii="Arial Unicode MS" w:hAnsi="Arial Unicode MS"/>
                <w:b/>
                <w:sz w:val="26"/>
                <w:szCs w:val="26"/>
              </w:rPr>
            </w:rPrChange>
          </w:rPr>
          <w:tab/>
        </w:r>
      </w:del>
      <w:r w:rsidRPr="00975333">
        <w:rPr>
          <w:rFonts w:ascii="Arial" w:hAnsi="Arial" w:cs="Arial"/>
          <w:b/>
          <w:sz w:val="26"/>
          <w:szCs w:val="26"/>
          <w:rPrChange w:id="4064" w:author="Kola Akinwale" w:date="2021-11-22T10:48:00Z">
            <w:rPr>
              <w:rFonts w:ascii="Arial Unicode MS" w:hAnsi="Arial Unicode MS"/>
              <w:b/>
              <w:sz w:val="26"/>
              <w:szCs w:val="26"/>
            </w:rPr>
          </w:rPrChange>
        </w:rPr>
        <w:t>ARTICLE 22</w:t>
      </w:r>
      <w:r w:rsidRPr="00975333">
        <w:rPr>
          <w:rFonts w:ascii="Arial" w:hAnsi="Arial" w:cs="Arial"/>
          <w:b/>
          <w:sz w:val="26"/>
          <w:szCs w:val="26"/>
          <w:rPrChange w:id="4065" w:author="Kola Akinwale" w:date="2021-11-22T10:48:00Z">
            <w:rPr>
              <w:rFonts w:ascii="Arial Unicode MS" w:hAnsi="Arial Unicode MS"/>
              <w:b/>
              <w:sz w:val="26"/>
              <w:szCs w:val="26"/>
            </w:rPr>
          </w:rPrChange>
        </w:rPr>
        <w:tab/>
      </w:r>
    </w:p>
    <w:p w14:paraId="58200BC5" w14:textId="77777777" w:rsidR="00AA30FD" w:rsidRPr="00975333" w:rsidRDefault="00AA30FD" w:rsidP="00AA30FD">
      <w:pPr>
        <w:jc w:val="both"/>
        <w:rPr>
          <w:rFonts w:ascii="Arial" w:hAnsi="Arial" w:cs="Arial"/>
          <w:b/>
          <w:sz w:val="26"/>
          <w:szCs w:val="26"/>
          <w:rPrChange w:id="4066" w:author="Kola Akinwale" w:date="2021-11-22T10:48:00Z">
            <w:rPr>
              <w:rFonts w:ascii="Arial Unicode MS" w:hAnsi="Arial Unicode MS"/>
              <w:b/>
              <w:sz w:val="26"/>
              <w:szCs w:val="26"/>
            </w:rPr>
          </w:rPrChange>
        </w:rPr>
      </w:pPr>
      <w:del w:id="4067" w:author="Kola Akinwale" w:date="2021-11-23T13:10:00Z">
        <w:r w:rsidRPr="00975333" w:rsidDel="00FD3E7D">
          <w:rPr>
            <w:rFonts w:ascii="Arial" w:hAnsi="Arial" w:cs="Arial"/>
            <w:b/>
            <w:sz w:val="26"/>
            <w:szCs w:val="26"/>
            <w:rPrChange w:id="4068" w:author="Kola Akinwale" w:date="2021-11-22T10:48:00Z">
              <w:rPr>
                <w:rFonts w:ascii="Arial Unicode MS" w:hAnsi="Arial Unicode MS"/>
                <w:b/>
                <w:sz w:val="26"/>
                <w:szCs w:val="26"/>
              </w:rPr>
            </w:rPrChange>
          </w:rPr>
          <w:tab/>
        </w:r>
        <w:r w:rsidRPr="00975333" w:rsidDel="00FD3E7D">
          <w:rPr>
            <w:rFonts w:ascii="Arial" w:hAnsi="Arial" w:cs="Arial"/>
            <w:b/>
            <w:sz w:val="26"/>
            <w:szCs w:val="26"/>
            <w:rPrChange w:id="4069" w:author="Kola Akinwale" w:date="2021-11-22T10:48:00Z">
              <w:rPr>
                <w:rFonts w:ascii="Arial Unicode MS" w:hAnsi="Arial Unicode MS"/>
                <w:b/>
                <w:sz w:val="26"/>
                <w:szCs w:val="26"/>
              </w:rPr>
            </w:rPrChange>
          </w:rPr>
          <w:tab/>
        </w:r>
        <w:r w:rsidRPr="00975333" w:rsidDel="00FD3E7D">
          <w:rPr>
            <w:rFonts w:ascii="Arial" w:hAnsi="Arial" w:cs="Arial"/>
            <w:b/>
            <w:sz w:val="26"/>
            <w:szCs w:val="26"/>
            <w:rPrChange w:id="4070" w:author="Kola Akinwale" w:date="2021-11-22T10:48:00Z">
              <w:rPr>
                <w:rFonts w:ascii="Arial Unicode MS" w:hAnsi="Arial Unicode MS"/>
                <w:b/>
                <w:sz w:val="26"/>
                <w:szCs w:val="26"/>
              </w:rPr>
            </w:rPrChange>
          </w:rPr>
          <w:tab/>
        </w:r>
      </w:del>
      <w:r w:rsidRPr="00975333">
        <w:rPr>
          <w:rFonts w:ascii="Arial" w:hAnsi="Arial" w:cs="Arial"/>
          <w:b/>
          <w:sz w:val="26"/>
          <w:szCs w:val="26"/>
          <w:rPrChange w:id="4071" w:author="Kola Akinwale" w:date="2021-11-22T10:48:00Z">
            <w:rPr>
              <w:rFonts w:ascii="Arial Unicode MS" w:hAnsi="Arial Unicode MS"/>
              <w:b/>
              <w:sz w:val="26"/>
              <w:szCs w:val="26"/>
            </w:rPr>
          </w:rPrChange>
        </w:rPr>
        <w:t xml:space="preserve">DISCIPLINE OF MEMBERS </w:t>
      </w:r>
    </w:p>
    <w:p w14:paraId="6070649F" w14:textId="77777777" w:rsidR="00AA30FD" w:rsidRPr="00975333" w:rsidRDefault="00AA30FD" w:rsidP="00AA30FD">
      <w:pPr>
        <w:jc w:val="both"/>
        <w:rPr>
          <w:rFonts w:ascii="Arial" w:hAnsi="Arial" w:cs="Arial"/>
          <w:sz w:val="26"/>
          <w:szCs w:val="26"/>
          <w:rPrChange w:id="4072" w:author="Kola Akinwale" w:date="2021-11-22T10:48:00Z">
            <w:rPr>
              <w:rFonts w:ascii="Arial Unicode MS" w:hAnsi="Arial Unicode MS"/>
              <w:sz w:val="26"/>
              <w:szCs w:val="26"/>
            </w:rPr>
          </w:rPrChange>
        </w:rPr>
      </w:pPr>
      <w:r w:rsidRPr="00975333">
        <w:rPr>
          <w:rFonts w:ascii="Arial" w:hAnsi="Arial" w:cs="Arial"/>
          <w:sz w:val="26"/>
          <w:szCs w:val="26"/>
          <w:rPrChange w:id="4073" w:author="Kola Akinwale" w:date="2021-11-22T10:48:00Z">
            <w:rPr>
              <w:rFonts w:ascii="Arial Unicode MS" w:hAnsi="Arial Unicode MS"/>
              <w:sz w:val="26"/>
              <w:szCs w:val="26"/>
            </w:rPr>
          </w:rPrChange>
        </w:rPr>
        <w:t>1a. Subject to the provisions of this constitution, the following acts, to wit:</w:t>
      </w:r>
    </w:p>
    <w:p w14:paraId="52D122B8" w14:textId="77777777" w:rsidR="00AA30FD" w:rsidRPr="00975333" w:rsidRDefault="00AA30FD" w:rsidP="00AA30FD">
      <w:pPr>
        <w:pStyle w:val="ListParagraph"/>
        <w:numPr>
          <w:ilvl w:val="0"/>
          <w:numId w:val="114"/>
        </w:numPr>
        <w:spacing w:after="200"/>
        <w:jc w:val="both"/>
        <w:rPr>
          <w:rFonts w:ascii="Arial" w:hAnsi="Arial" w:cs="Arial"/>
          <w:sz w:val="26"/>
          <w:szCs w:val="26"/>
          <w:rPrChange w:id="4074" w:author="Kola Akinwale" w:date="2021-11-22T10:48:00Z">
            <w:rPr>
              <w:rFonts w:ascii="Arial Unicode MS" w:hAnsi="Arial Unicode MS"/>
              <w:sz w:val="26"/>
              <w:szCs w:val="26"/>
            </w:rPr>
          </w:rPrChange>
        </w:rPr>
      </w:pPr>
      <w:r w:rsidRPr="00975333">
        <w:rPr>
          <w:rFonts w:ascii="Arial" w:hAnsi="Arial" w:cs="Arial"/>
          <w:sz w:val="26"/>
          <w:szCs w:val="26"/>
          <w:rPrChange w:id="4075" w:author="Kola Akinwale" w:date="2021-11-22T10:48:00Z">
            <w:rPr>
              <w:rFonts w:ascii="Arial Unicode MS" w:hAnsi="Arial Unicode MS"/>
              <w:sz w:val="26"/>
              <w:szCs w:val="26"/>
            </w:rPr>
          </w:rPrChange>
        </w:rPr>
        <w:t xml:space="preserve"> Breach of the Party’s constitution;</w:t>
      </w:r>
    </w:p>
    <w:p w14:paraId="3C2DC975" w14:textId="77777777" w:rsidR="00AA30FD" w:rsidRPr="00975333" w:rsidRDefault="00AA30FD" w:rsidP="00AA30FD">
      <w:pPr>
        <w:pStyle w:val="ListParagraph"/>
        <w:numPr>
          <w:ilvl w:val="0"/>
          <w:numId w:val="114"/>
        </w:numPr>
        <w:spacing w:after="200"/>
        <w:jc w:val="both"/>
        <w:rPr>
          <w:rFonts w:ascii="Arial" w:hAnsi="Arial" w:cs="Arial"/>
          <w:sz w:val="26"/>
          <w:szCs w:val="26"/>
          <w:rPrChange w:id="4076" w:author="Kola Akinwale" w:date="2021-11-22T10:48:00Z">
            <w:rPr>
              <w:rFonts w:ascii="Arial Unicode MS" w:hAnsi="Arial Unicode MS"/>
              <w:sz w:val="26"/>
              <w:szCs w:val="26"/>
            </w:rPr>
          </w:rPrChange>
        </w:rPr>
      </w:pPr>
      <w:r w:rsidRPr="00975333">
        <w:rPr>
          <w:rFonts w:ascii="Arial" w:hAnsi="Arial" w:cs="Arial"/>
          <w:sz w:val="26"/>
          <w:szCs w:val="26"/>
          <w:rPrChange w:id="4077" w:author="Kola Akinwale" w:date="2021-11-22T10:48:00Z">
            <w:rPr>
              <w:rFonts w:ascii="Arial Unicode MS" w:hAnsi="Arial Unicode MS"/>
              <w:sz w:val="26"/>
              <w:szCs w:val="26"/>
            </w:rPr>
          </w:rPrChange>
        </w:rPr>
        <w:t>Acts, conduct or utterances likely to bring the Party into hatred, disrepute, contempt or ridicule;</w:t>
      </w:r>
    </w:p>
    <w:p w14:paraId="43965476" w14:textId="77777777" w:rsidR="00AA30FD" w:rsidRPr="00975333" w:rsidRDefault="00AA30FD" w:rsidP="00AA30FD">
      <w:pPr>
        <w:pStyle w:val="ListParagraph"/>
        <w:numPr>
          <w:ilvl w:val="0"/>
          <w:numId w:val="114"/>
        </w:numPr>
        <w:spacing w:after="200"/>
        <w:jc w:val="both"/>
        <w:rPr>
          <w:rFonts w:ascii="Arial" w:hAnsi="Arial" w:cs="Arial"/>
          <w:sz w:val="26"/>
          <w:szCs w:val="26"/>
          <w:rPrChange w:id="4078" w:author="Kola Akinwale" w:date="2021-11-22T10:48:00Z">
            <w:rPr>
              <w:rFonts w:ascii="Arial Unicode MS" w:hAnsi="Arial Unicode MS"/>
              <w:sz w:val="26"/>
              <w:szCs w:val="26"/>
            </w:rPr>
          </w:rPrChange>
        </w:rPr>
      </w:pPr>
      <w:r w:rsidRPr="00975333">
        <w:rPr>
          <w:rFonts w:ascii="Arial" w:hAnsi="Arial" w:cs="Arial"/>
          <w:sz w:val="26"/>
          <w:szCs w:val="26"/>
          <w:rPrChange w:id="4079" w:author="Kola Akinwale" w:date="2021-11-22T10:48:00Z">
            <w:rPr>
              <w:rFonts w:ascii="Arial Unicode MS" w:hAnsi="Arial Unicode MS"/>
              <w:sz w:val="26"/>
              <w:szCs w:val="26"/>
            </w:rPr>
          </w:rPrChange>
        </w:rPr>
        <w:t>Disobedience or neglect to carry out lawful directives of the Party or any Organ;</w:t>
      </w:r>
    </w:p>
    <w:p w14:paraId="79330D3A" w14:textId="77777777" w:rsidR="00AA30FD" w:rsidRPr="00975333" w:rsidRDefault="00AA30FD" w:rsidP="00AA30FD">
      <w:pPr>
        <w:pStyle w:val="ListParagraph"/>
        <w:numPr>
          <w:ilvl w:val="0"/>
          <w:numId w:val="114"/>
        </w:numPr>
        <w:spacing w:after="200"/>
        <w:jc w:val="both"/>
        <w:rPr>
          <w:rFonts w:ascii="Arial" w:hAnsi="Arial" w:cs="Arial"/>
          <w:sz w:val="26"/>
          <w:szCs w:val="26"/>
          <w:rPrChange w:id="4080" w:author="Kola Akinwale" w:date="2021-11-22T10:48:00Z">
            <w:rPr>
              <w:rFonts w:ascii="Arial Unicode MS" w:hAnsi="Arial Unicode MS"/>
              <w:sz w:val="26"/>
              <w:szCs w:val="26"/>
            </w:rPr>
          </w:rPrChange>
        </w:rPr>
      </w:pPr>
      <w:r w:rsidRPr="00975333">
        <w:rPr>
          <w:rFonts w:ascii="Arial" w:hAnsi="Arial" w:cs="Arial"/>
          <w:sz w:val="26"/>
          <w:szCs w:val="26"/>
          <w:rPrChange w:id="4081" w:author="Kola Akinwale" w:date="2021-11-22T10:48:00Z">
            <w:rPr>
              <w:rFonts w:ascii="Arial Unicode MS" w:hAnsi="Arial Unicode MS"/>
              <w:sz w:val="26"/>
              <w:szCs w:val="26"/>
            </w:rPr>
          </w:rPrChange>
        </w:rPr>
        <w:lastRenderedPageBreak/>
        <w:t>Engaging in dishonest practices, defrauding the party, its members or officials;</w:t>
      </w:r>
    </w:p>
    <w:p w14:paraId="368F6C85" w14:textId="77777777" w:rsidR="00AA30FD" w:rsidRPr="00975333" w:rsidRDefault="00AA30FD" w:rsidP="00AA30FD">
      <w:pPr>
        <w:pStyle w:val="ListParagraph"/>
        <w:numPr>
          <w:ilvl w:val="0"/>
          <w:numId w:val="114"/>
        </w:numPr>
        <w:spacing w:after="200"/>
        <w:jc w:val="both"/>
        <w:rPr>
          <w:rFonts w:ascii="Arial" w:hAnsi="Arial" w:cs="Arial"/>
          <w:sz w:val="26"/>
          <w:szCs w:val="26"/>
          <w:rPrChange w:id="4082" w:author="Kola Akinwale" w:date="2021-11-22T10:48:00Z">
            <w:rPr>
              <w:rFonts w:ascii="Arial Unicode MS" w:hAnsi="Arial Unicode MS"/>
              <w:sz w:val="26"/>
              <w:szCs w:val="26"/>
            </w:rPr>
          </w:rPrChange>
        </w:rPr>
      </w:pPr>
      <w:r w:rsidRPr="00975333">
        <w:rPr>
          <w:rFonts w:ascii="Arial" w:hAnsi="Arial" w:cs="Arial"/>
          <w:sz w:val="26"/>
          <w:szCs w:val="26"/>
          <w:rPrChange w:id="4083" w:author="Kola Akinwale" w:date="2021-11-22T10:48:00Z">
            <w:rPr>
              <w:rFonts w:ascii="Arial Unicode MS" w:hAnsi="Arial Unicode MS"/>
              <w:sz w:val="26"/>
              <w:szCs w:val="26"/>
            </w:rPr>
          </w:rPrChange>
        </w:rPr>
        <w:t>Persistent absenteeism from meetings and in the case of an elected party official; dereliction of his duties;</w:t>
      </w:r>
    </w:p>
    <w:p w14:paraId="37430D4C" w14:textId="77777777" w:rsidR="00AA30FD" w:rsidRPr="00975333" w:rsidRDefault="00AA30FD" w:rsidP="00AA30FD">
      <w:pPr>
        <w:pStyle w:val="ListParagraph"/>
        <w:numPr>
          <w:ilvl w:val="0"/>
          <w:numId w:val="114"/>
        </w:numPr>
        <w:spacing w:after="200"/>
        <w:jc w:val="both"/>
        <w:rPr>
          <w:rFonts w:ascii="Arial" w:hAnsi="Arial" w:cs="Arial"/>
          <w:sz w:val="26"/>
          <w:szCs w:val="26"/>
          <w:rPrChange w:id="4084" w:author="Kola Akinwale" w:date="2021-11-22T10:48:00Z">
            <w:rPr>
              <w:rFonts w:ascii="Arial Unicode MS" w:hAnsi="Arial Unicode MS"/>
              <w:sz w:val="26"/>
              <w:szCs w:val="26"/>
            </w:rPr>
          </w:rPrChange>
        </w:rPr>
      </w:pPr>
      <w:r w:rsidRPr="00975333">
        <w:rPr>
          <w:rFonts w:ascii="Arial" w:hAnsi="Arial" w:cs="Arial"/>
          <w:sz w:val="26"/>
          <w:szCs w:val="26"/>
          <w:rPrChange w:id="4085" w:author="Kola Akinwale" w:date="2021-11-22T10:48:00Z">
            <w:rPr>
              <w:rFonts w:ascii="Arial Unicode MS" w:hAnsi="Arial Unicode MS"/>
              <w:sz w:val="26"/>
              <w:szCs w:val="26"/>
            </w:rPr>
          </w:rPrChange>
        </w:rPr>
        <w:t xml:space="preserve">Engaging in anti-party activities; </w:t>
      </w:r>
    </w:p>
    <w:p w14:paraId="2261F46D" w14:textId="600F438F" w:rsidR="00AA30FD" w:rsidRPr="00975333" w:rsidRDefault="00AA30FD" w:rsidP="00AA30FD">
      <w:pPr>
        <w:pStyle w:val="ListParagraph"/>
        <w:numPr>
          <w:ilvl w:val="0"/>
          <w:numId w:val="114"/>
        </w:numPr>
        <w:spacing w:after="200"/>
        <w:jc w:val="both"/>
        <w:rPr>
          <w:rFonts w:ascii="Arial" w:hAnsi="Arial" w:cs="Arial"/>
          <w:sz w:val="26"/>
          <w:szCs w:val="26"/>
          <w:rPrChange w:id="4086" w:author="Kola Akinwale" w:date="2021-11-22T10:48:00Z">
            <w:rPr>
              <w:rFonts w:ascii="Arial Unicode MS" w:hAnsi="Arial Unicode MS"/>
              <w:sz w:val="26"/>
              <w:szCs w:val="26"/>
            </w:rPr>
          </w:rPrChange>
        </w:rPr>
      </w:pPr>
      <w:r w:rsidRPr="00975333">
        <w:rPr>
          <w:rFonts w:ascii="Arial" w:hAnsi="Arial" w:cs="Arial"/>
          <w:sz w:val="26"/>
          <w:szCs w:val="26"/>
          <w:rPrChange w:id="4087" w:author="Kola Akinwale" w:date="2021-11-22T10:48:00Z">
            <w:rPr>
              <w:rFonts w:ascii="Arial Unicode MS" w:hAnsi="Arial Unicode MS"/>
              <w:sz w:val="26"/>
              <w:szCs w:val="26"/>
            </w:rPr>
          </w:rPrChange>
        </w:rPr>
        <w:t xml:space="preserve">Disorderly conduct at meetings, rallies; </w:t>
      </w:r>
      <w:del w:id="4088" w:author="Kola Akinwale" w:date="2021-11-22T09:17:00Z">
        <w:r w:rsidRPr="00975333" w:rsidDel="00C9713A">
          <w:rPr>
            <w:rFonts w:ascii="Arial" w:hAnsi="Arial" w:cs="Arial"/>
            <w:sz w:val="26"/>
            <w:szCs w:val="26"/>
            <w:rPrChange w:id="4089" w:author="Kola Akinwale" w:date="2021-11-22T10:48:00Z">
              <w:rPr>
                <w:rFonts w:ascii="Arial Unicode MS" w:hAnsi="Arial Unicode MS"/>
                <w:sz w:val="26"/>
                <w:szCs w:val="26"/>
              </w:rPr>
            </w:rPrChange>
          </w:rPr>
          <w:delText>etc</w:delText>
        </w:r>
      </w:del>
      <w:ins w:id="4090" w:author="Kola Akinwale" w:date="2021-11-22T09:17:00Z">
        <w:r w:rsidR="00C9713A" w:rsidRPr="00975333">
          <w:rPr>
            <w:rFonts w:ascii="Arial" w:hAnsi="Arial" w:cs="Arial"/>
            <w:sz w:val="26"/>
            <w:szCs w:val="26"/>
            <w:rPrChange w:id="4091" w:author="Kola Akinwale" w:date="2021-11-22T10:48:00Z">
              <w:rPr>
                <w:rFonts w:ascii="Arial Unicode MS" w:hAnsi="Arial Unicode MS"/>
                <w:sz w:val="26"/>
                <w:szCs w:val="26"/>
              </w:rPr>
            </w:rPrChange>
          </w:rPr>
          <w:t>etc.</w:t>
        </w:r>
      </w:ins>
    </w:p>
    <w:p w14:paraId="22EACEF1" w14:textId="77777777" w:rsidR="00AA30FD" w:rsidRPr="00975333" w:rsidRDefault="00AA30FD" w:rsidP="00AA30FD">
      <w:pPr>
        <w:pStyle w:val="ListParagraph"/>
        <w:numPr>
          <w:ilvl w:val="0"/>
          <w:numId w:val="114"/>
        </w:numPr>
        <w:spacing w:after="200"/>
        <w:jc w:val="both"/>
        <w:rPr>
          <w:rFonts w:ascii="Arial" w:hAnsi="Arial" w:cs="Arial"/>
          <w:sz w:val="26"/>
          <w:szCs w:val="26"/>
          <w:rPrChange w:id="4092" w:author="Kola Akinwale" w:date="2021-11-22T10:48:00Z">
            <w:rPr>
              <w:rFonts w:ascii="Arial Unicode MS" w:hAnsi="Arial Unicode MS"/>
              <w:sz w:val="26"/>
              <w:szCs w:val="26"/>
            </w:rPr>
          </w:rPrChange>
        </w:rPr>
      </w:pPr>
      <w:r w:rsidRPr="00975333">
        <w:rPr>
          <w:rFonts w:ascii="Arial" w:hAnsi="Arial" w:cs="Arial"/>
          <w:sz w:val="26"/>
          <w:szCs w:val="26"/>
          <w:rPrChange w:id="4093" w:author="Kola Akinwale" w:date="2021-11-22T10:48:00Z">
            <w:rPr>
              <w:rFonts w:ascii="Arial Unicode MS" w:hAnsi="Arial Unicode MS"/>
              <w:sz w:val="26"/>
              <w:szCs w:val="26"/>
            </w:rPr>
          </w:rPrChange>
        </w:rPr>
        <w:t>Engaging in any other activities likely to cause disaffection amongst Party members or likely to disrupt the peaceful, lawful and efficient conduct of Party businesses;</w:t>
      </w:r>
    </w:p>
    <w:p w14:paraId="2511C91F" w14:textId="09B3A9F9" w:rsidR="00AA30FD" w:rsidRPr="00975333" w:rsidRDefault="00AA30FD" w:rsidP="00AA30FD">
      <w:pPr>
        <w:pStyle w:val="ListParagraph"/>
        <w:numPr>
          <w:ilvl w:val="0"/>
          <w:numId w:val="114"/>
        </w:numPr>
        <w:spacing w:after="200"/>
        <w:jc w:val="both"/>
        <w:rPr>
          <w:rFonts w:ascii="Arial" w:hAnsi="Arial" w:cs="Arial"/>
          <w:sz w:val="26"/>
          <w:szCs w:val="26"/>
          <w:rPrChange w:id="4094" w:author="Kola Akinwale" w:date="2021-11-22T10:48:00Z">
            <w:rPr>
              <w:rFonts w:ascii="Arial Unicode MS" w:hAnsi="Arial Unicode MS"/>
              <w:sz w:val="26"/>
              <w:szCs w:val="26"/>
            </w:rPr>
          </w:rPrChange>
        </w:rPr>
      </w:pPr>
      <w:r w:rsidRPr="00975333">
        <w:rPr>
          <w:rFonts w:ascii="Arial" w:hAnsi="Arial" w:cs="Arial"/>
          <w:sz w:val="26"/>
          <w:szCs w:val="26"/>
          <w:rPrChange w:id="4095" w:author="Kola Akinwale" w:date="2021-11-22T10:48:00Z">
            <w:rPr>
              <w:rFonts w:ascii="Arial Unicode MS" w:hAnsi="Arial Unicode MS"/>
              <w:sz w:val="26"/>
              <w:szCs w:val="26"/>
            </w:rPr>
          </w:rPrChange>
        </w:rPr>
        <w:t>Unauthorized publicity of Party dispute or</w:t>
      </w:r>
      <w:r w:rsidR="004B19B6" w:rsidRPr="00975333">
        <w:rPr>
          <w:rFonts w:ascii="Arial" w:hAnsi="Arial" w:cs="Arial"/>
          <w:sz w:val="26"/>
          <w:szCs w:val="26"/>
          <w:rPrChange w:id="4096" w:author="Kola Akinwale" w:date="2021-11-22T10:48:00Z">
            <w:rPr>
              <w:rFonts w:ascii="Arial Unicode MS" w:hAnsi="Arial Unicode MS"/>
              <w:sz w:val="26"/>
              <w:szCs w:val="26"/>
            </w:rPr>
          </w:rPrChange>
        </w:rPr>
        <w:t xml:space="preserve"> fractionalization</w:t>
      </w:r>
      <w:r w:rsidRPr="00975333">
        <w:rPr>
          <w:rFonts w:ascii="Arial" w:hAnsi="Arial" w:cs="Arial"/>
          <w:sz w:val="26"/>
          <w:szCs w:val="26"/>
          <w:rPrChange w:id="4097" w:author="Kola Akinwale" w:date="2021-11-22T10:48:00Z">
            <w:rPr>
              <w:rFonts w:ascii="Arial Unicode MS" w:hAnsi="Arial Unicode MS"/>
              <w:sz w:val="26"/>
              <w:szCs w:val="26"/>
            </w:rPr>
          </w:rPrChange>
        </w:rPr>
        <w:t xml:space="preserve"> or creating parallel Party Organs at any level.</w:t>
      </w:r>
    </w:p>
    <w:p w14:paraId="365D6E5F" w14:textId="77777777" w:rsidR="00AA30FD" w:rsidRPr="00975333" w:rsidRDefault="00AA30FD" w:rsidP="00AA30FD">
      <w:pPr>
        <w:pStyle w:val="ListParagraph"/>
        <w:numPr>
          <w:ilvl w:val="0"/>
          <w:numId w:val="114"/>
        </w:numPr>
        <w:spacing w:after="200"/>
        <w:jc w:val="both"/>
        <w:rPr>
          <w:rFonts w:ascii="Arial" w:hAnsi="Arial" w:cs="Arial"/>
          <w:sz w:val="26"/>
          <w:szCs w:val="26"/>
          <w:rPrChange w:id="4098" w:author="Kola Akinwale" w:date="2021-11-22T10:48:00Z">
            <w:rPr>
              <w:rFonts w:ascii="Arial Unicode MS" w:hAnsi="Arial Unicode MS"/>
              <w:sz w:val="26"/>
              <w:szCs w:val="26"/>
            </w:rPr>
          </w:rPrChange>
        </w:rPr>
      </w:pPr>
      <w:r w:rsidRPr="00975333">
        <w:rPr>
          <w:rFonts w:ascii="Arial" w:hAnsi="Arial" w:cs="Arial"/>
          <w:sz w:val="26"/>
          <w:szCs w:val="26"/>
          <w:rPrChange w:id="4099" w:author="Kola Akinwale" w:date="2021-11-22T10:48:00Z">
            <w:rPr>
              <w:rFonts w:ascii="Arial Unicode MS" w:hAnsi="Arial Unicode MS"/>
              <w:sz w:val="26"/>
              <w:szCs w:val="26"/>
            </w:rPr>
          </w:rPrChange>
        </w:rPr>
        <w:t xml:space="preserve">Belonging to any such factional group or Organ; </w:t>
      </w:r>
    </w:p>
    <w:p w14:paraId="3960109F" w14:textId="77777777" w:rsidR="00AA30FD" w:rsidRPr="00975333" w:rsidRDefault="00AA30FD" w:rsidP="00AA30FD">
      <w:pPr>
        <w:pStyle w:val="ListParagraph"/>
        <w:numPr>
          <w:ilvl w:val="0"/>
          <w:numId w:val="114"/>
        </w:numPr>
        <w:spacing w:after="200"/>
        <w:jc w:val="both"/>
        <w:rPr>
          <w:rFonts w:ascii="Arial" w:hAnsi="Arial" w:cs="Arial"/>
          <w:sz w:val="26"/>
          <w:szCs w:val="26"/>
          <w:rPrChange w:id="4100" w:author="Kola Akinwale" w:date="2021-11-22T10:48:00Z">
            <w:rPr>
              <w:rFonts w:ascii="Arial Unicode MS" w:hAnsi="Arial Unicode MS"/>
              <w:sz w:val="26"/>
              <w:szCs w:val="26"/>
            </w:rPr>
          </w:rPrChange>
        </w:rPr>
      </w:pPr>
      <w:r w:rsidRPr="00975333">
        <w:rPr>
          <w:rFonts w:ascii="Arial" w:hAnsi="Arial" w:cs="Arial"/>
          <w:sz w:val="26"/>
          <w:szCs w:val="26"/>
          <w:rPrChange w:id="4101" w:author="Kola Akinwale" w:date="2021-11-22T10:48:00Z">
            <w:rPr>
              <w:rFonts w:ascii="Arial Unicode MS" w:hAnsi="Arial Unicode MS"/>
              <w:sz w:val="26"/>
              <w:szCs w:val="26"/>
            </w:rPr>
          </w:rPrChange>
        </w:rPr>
        <w:t>Collusion or conspiracy to convene unauthorized meetings;</w:t>
      </w:r>
    </w:p>
    <w:p w14:paraId="356A82FF" w14:textId="77777777" w:rsidR="00AA30FD" w:rsidRPr="00975333" w:rsidRDefault="00AA30FD" w:rsidP="00AA30FD">
      <w:pPr>
        <w:pStyle w:val="ListParagraph"/>
        <w:numPr>
          <w:ilvl w:val="0"/>
          <w:numId w:val="114"/>
        </w:numPr>
        <w:spacing w:after="200"/>
        <w:jc w:val="both"/>
        <w:rPr>
          <w:rFonts w:ascii="Arial" w:hAnsi="Arial" w:cs="Arial"/>
          <w:sz w:val="26"/>
          <w:szCs w:val="26"/>
          <w:rPrChange w:id="4102" w:author="Kola Akinwale" w:date="2021-11-22T10:48:00Z">
            <w:rPr>
              <w:rFonts w:ascii="Arial Unicode MS" w:hAnsi="Arial Unicode MS"/>
              <w:sz w:val="26"/>
              <w:szCs w:val="26"/>
            </w:rPr>
          </w:rPrChange>
        </w:rPr>
      </w:pPr>
      <w:r w:rsidRPr="00975333">
        <w:rPr>
          <w:rFonts w:ascii="Arial" w:hAnsi="Arial" w:cs="Arial"/>
          <w:sz w:val="26"/>
          <w:szCs w:val="26"/>
          <w:rPrChange w:id="4103" w:author="Kola Akinwale" w:date="2021-11-22T10:48:00Z">
            <w:rPr>
              <w:rFonts w:ascii="Arial Unicode MS" w:hAnsi="Arial Unicode MS"/>
              <w:sz w:val="26"/>
              <w:szCs w:val="26"/>
            </w:rPr>
          </w:rPrChange>
        </w:rPr>
        <w:t>Organizing, retaining, training, equipping or encouraging the organization, retention, training, equipping of any member or group of members for the purpose of employing the use or display of physical force or coercion on the Party or its members.</w:t>
      </w:r>
    </w:p>
    <w:p w14:paraId="5230454E" w14:textId="77777777" w:rsidR="00AA30FD" w:rsidRPr="00975333" w:rsidRDefault="00AA30FD" w:rsidP="00AA30FD">
      <w:pPr>
        <w:pStyle w:val="ListParagraph"/>
        <w:spacing w:after="200"/>
        <w:ind w:left="284"/>
        <w:jc w:val="both"/>
        <w:rPr>
          <w:rFonts w:ascii="Arial" w:hAnsi="Arial" w:cs="Arial"/>
          <w:sz w:val="26"/>
          <w:szCs w:val="26"/>
          <w:rPrChange w:id="4104" w:author="Kola Akinwale" w:date="2021-11-22T10:48:00Z">
            <w:rPr>
              <w:rFonts w:ascii="Arial Unicode MS" w:hAnsi="Arial Unicode MS"/>
              <w:sz w:val="26"/>
              <w:szCs w:val="26"/>
            </w:rPr>
          </w:rPrChange>
        </w:rPr>
      </w:pPr>
      <w:r w:rsidRPr="00975333">
        <w:rPr>
          <w:rFonts w:ascii="Arial" w:hAnsi="Arial" w:cs="Arial"/>
          <w:sz w:val="26"/>
          <w:szCs w:val="26"/>
          <w:rPrChange w:id="4105" w:author="Kola Akinwale" w:date="2021-11-22T10:48:00Z">
            <w:rPr>
              <w:rFonts w:ascii="Arial Unicode MS" w:hAnsi="Arial Unicode MS"/>
              <w:sz w:val="26"/>
              <w:szCs w:val="26"/>
            </w:rPr>
          </w:rPrChange>
        </w:rPr>
        <w:t>Shall constitute acts of gross misconduct</w:t>
      </w:r>
    </w:p>
    <w:p w14:paraId="20DFA4EB" w14:textId="77777777" w:rsidR="00AA30FD" w:rsidRPr="00975333" w:rsidRDefault="00AA30FD" w:rsidP="00AA30FD">
      <w:pPr>
        <w:ind w:left="720"/>
        <w:jc w:val="both"/>
        <w:rPr>
          <w:rFonts w:ascii="Arial" w:hAnsi="Arial" w:cs="Arial"/>
          <w:sz w:val="2"/>
          <w:szCs w:val="26"/>
          <w:rPrChange w:id="4106" w:author="Kola Akinwale" w:date="2021-11-22T10:48:00Z">
            <w:rPr>
              <w:rFonts w:ascii="Arial Unicode MS" w:hAnsi="Arial Unicode MS"/>
              <w:sz w:val="2"/>
              <w:szCs w:val="26"/>
            </w:rPr>
          </w:rPrChange>
        </w:rPr>
      </w:pPr>
    </w:p>
    <w:p w14:paraId="3EC68E35" w14:textId="77777777" w:rsidR="00AA30FD" w:rsidRPr="00975333" w:rsidRDefault="00AA30FD" w:rsidP="00AA30FD">
      <w:pPr>
        <w:jc w:val="both"/>
        <w:rPr>
          <w:rFonts w:ascii="Arial" w:hAnsi="Arial" w:cs="Arial"/>
          <w:sz w:val="26"/>
          <w:szCs w:val="26"/>
          <w:rPrChange w:id="4107" w:author="Kola Akinwale" w:date="2021-11-22T10:48:00Z">
            <w:rPr>
              <w:rFonts w:ascii="Arial Unicode MS" w:hAnsi="Arial Unicode MS"/>
              <w:sz w:val="26"/>
              <w:szCs w:val="26"/>
            </w:rPr>
          </w:rPrChange>
        </w:rPr>
      </w:pPr>
      <w:r w:rsidRPr="00975333">
        <w:rPr>
          <w:rFonts w:ascii="Arial" w:hAnsi="Arial" w:cs="Arial"/>
          <w:sz w:val="26"/>
          <w:szCs w:val="26"/>
          <w:rPrChange w:id="4108" w:author="Kola Akinwale" w:date="2021-11-22T10:48:00Z">
            <w:rPr>
              <w:rFonts w:ascii="Arial Unicode MS" w:hAnsi="Arial Unicode MS"/>
              <w:sz w:val="26"/>
              <w:szCs w:val="26"/>
            </w:rPr>
          </w:rPrChange>
        </w:rPr>
        <w:t>b. The Disciplinary Committee shall have power to receive complaints in writing from the Executive Committee and shall determine the same in accordance with the principles of fair hearing.</w:t>
      </w:r>
    </w:p>
    <w:p w14:paraId="624A61FE" w14:textId="77777777" w:rsidR="00AA30FD" w:rsidRPr="00975333" w:rsidRDefault="00AA30FD" w:rsidP="00AA30FD">
      <w:pPr>
        <w:jc w:val="both"/>
        <w:rPr>
          <w:rFonts w:ascii="Arial" w:hAnsi="Arial" w:cs="Arial"/>
          <w:sz w:val="8"/>
          <w:szCs w:val="26"/>
          <w:rPrChange w:id="4109" w:author="Kola Akinwale" w:date="2021-11-22T10:48:00Z">
            <w:rPr>
              <w:rFonts w:ascii="Arial Unicode MS" w:hAnsi="Arial Unicode MS"/>
              <w:sz w:val="8"/>
              <w:szCs w:val="26"/>
            </w:rPr>
          </w:rPrChange>
        </w:rPr>
      </w:pPr>
    </w:p>
    <w:p w14:paraId="5A9E25D6" w14:textId="77777777" w:rsidR="00AA30FD" w:rsidRPr="00975333" w:rsidRDefault="00AA30FD" w:rsidP="00AA30FD">
      <w:pPr>
        <w:jc w:val="both"/>
        <w:rPr>
          <w:rFonts w:ascii="Arial" w:hAnsi="Arial" w:cs="Arial"/>
          <w:sz w:val="26"/>
          <w:szCs w:val="26"/>
          <w:rPrChange w:id="4110" w:author="Kola Akinwale" w:date="2021-11-22T10:48:00Z">
            <w:rPr>
              <w:rFonts w:ascii="Arial Unicode MS" w:hAnsi="Arial Unicode MS"/>
              <w:sz w:val="26"/>
              <w:szCs w:val="26"/>
            </w:rPr>
          </w:rPrChange>
        </w:rPr>
      </w:pPr>
      <w:r w:rsidRPr="00975333">
        <w:rPr>
          <w:rFonts w:ascii="Arial" w:hAnsi="Arial" w:cs="Arial"/>
          <w:sz w:val="26"/>
          <w:szCs w:val="26"/>
          <w:rPrChange w:id="4111" w:author="Kola Akinwale" w:date="2021-11-22T10:48:00Z">
            <w:rPr>
              <w:rFonts w:ascii="Arial Unicode MS" w:hAnsi="Arial Unicode MS"/>
              <w:sz w:val="26"/>
              <w:szCs w:val="26"/>
            </w:rPr>
          </w:rPrChange>
        </w:rPr>
        <w:t xml:space="preserve">c. The Committee shall upon receiving any complaint send a written invitation to the affected member, and shall communicate to him the date, time, place and venue of the hearing. </w:t>
      </w:r>
    </w:p>
    <w:p w14:paraId="001E7769" w14:textId="77777777" w:rsidR="00AA30FD" w:rsidRPr="00975333" w:rsidRDefault="00AA30FD" w:rsidP="00AA30FD">
      <w:pPr>
        <w:jc w:val="both"/>
        <w:rPr>
          <w:rFonts w:ascii="Arial" w:hAnsi="Arial" w:cs="Arial"/>
          <w:sz w:val="12"/>
          <w:szCs w:val="26"/>
          <w:rPrChange w:id="4112" w:author="Kola Akinwale" w:date="2021-11-22T10:48:00Z">
            <w:rPr>
              <w:rFonts w:ascii="Arial Unicode MS" w:hAnsi="Arial Unicode MS"/>
              <w:sz w:val="12"/>
              <w:szCs w:val="26"/>
            </w:rPr>
          </w:rPrChange>
        </w:rPr>
      </w:pPr>
    </w:p>
    <w:p w14:paraId="2BD7A381" w14:textId="77777777" w:rsidR="00AA30FD" w:rsidRPr="00975333" w:rsidRDefault="00AA30FD" w:rsidP="00AA30FD">
      <w:pPr>
        <w:jc w:val="both"/>
        <w:rPr>
          <w:rFonts w:ascii="Arial" w:hAnsi="Arial" w:cs="Arial"/>
          <w:sz w:val="26"/>
          <w:szCs w:val="26"/>
          <w:rPrChange w:id="4113" w:author="Kola Akinwale" w:date="2021-11-22T10:48:00Z">
            <w:rPr>
              <w:rFonts w:ascii="Arial Unicode MS" w:hAnsi="Arial Unicode MS"/>
              <w:sz w:val="26"/>
              <w:szCs w:val="26"/>
            </w:rPr>
          </w:rPrChange>
        </w:rPr>
      </w:pPr>
      <w:r w:rsidRPr="00975333">
        <w:rPr>
          <w:rFonts w:ascii="Arial" w:hAnsi="Arial" w:cs="Arial"/>
          <w:sz w:val="26"/>
          <w:szCs w:val="26"/>
          <w:rPrChange w:id="4114" w:author="Kola Akinwale" w:date="2021-11-22T10:48:00Z">
            <w:rPr>
              <w:rFonts w:ascii="Arial Unicode MS" w:hAnsi="Arial Unicode MS"/>
              <w:sz w:val="26"/>
              <w:szCs w:val="26"/>
            </w:rPr>
          </w:rPrChange>
        </w:rPr>
        <w:t xml:space="preserve">d. Any member appearing before the Disciplinary Committee shall be entitled to defend himself in person or by a Legal Practitioner of his choice, and shall be entitled to call witnesses and cross examine his accusers. </w:t>
      </w:r>
    </w:p>
    <w:p w14:paraId="0AA853B9" w14:textId="77777777" w:rsidR="00AA30FD" w:rsidRPr="00975333" w:rsidRDefault="00AA30FD" w:rsidP="00AA30FD">
      <w:pPr>
        <w:jc w:val="both"/>
        <w:rPr>
          <w:rFonts w:ascii="Arial" w:hAnsi="Arial" w:cs="Arial"/>
          <w:sz w:val="26"/>
          <w:szCs w:val="26"/>
          <w:rPrChange w:id="4115" w:author="Kola Akinwale" w:date="2021-11-22T10:48:00Z">
            <w:rPr>
              <w:rFonts w:ascii="Arial Unicode MS" w:hAnsi="Arial Unicode MS"/>
              <w:sz w:val="26"/>
              <w:szCs w:val="26"/>
            </w:rPr>
          </w:rPrChange>
        </w:rPr>
      </w:pPr>
      <w:r w:rsidRPr="00975333">
        <w:rPr>
          <w:rFonts w:ascii="Arial" w:hAnsi="Arial" w:cs="Arial"/>
          <w:sz w:val="26"/>
          <w:szCs w:val="26"/>
          <w:rPrChange w:id="4116" w:author="Kola Akinwale" w:date="2021-11-22T10:48:00Z">
            <w:rPr>
              <w:rFonts w:ascii="Arial Unicode MS" w:hAnsi="Arial Unicode MS"/>
              <w:sz w:val="26"/>
              <w:szCs w:val="26"/>
            </w:rPr>
          </w:rPrChange>
        </w:rPr>
        <w:t>e. The Committee shall determine the complaint within 14 days and make appropriate recommendation which may include but not limited to:</w:t>
      </w:r>
    </w:p>
    <w:p w14:paraId="76A0A97C" w14:textId="77777777" w:rsidR="00AA30FD" w:rsidRPr="00975333" w:rsidRDefault="00AA30FD" w:rsidP="00AA30FD">
      <w:pPr>
        <w:pStyle w:val="ListParagraph"/>
        <w:numPr>
          <w:ilvl w:val="0"/>
          <w:numId w:val="115"/>
        </w:numPr>
        <w:jc w:val="both"/>
        <w:rPr>
          <w:rFonts w:ascii="Arial" w:hAnsi="Arial" w:cs="Arial"/>
          <w:sz w:val="26"/>
          <w:szCs w:val="26"/>
          <w:rPrChange w:id="4117" w:author="Kola Akinwale" w:date="2021-11-22T10:48:00Z">
            <w:rPr>
              <w:rFonts w:ascii="Arial Unicode MS" w:hAnsi="Arial Unicode MS"/>
              <w:sz w:val="26"/>
              <w:szCs w:val="26"/>
            </w:rPr>
          </w:rPrChange>
        </w:rPr>
      </w:pPr>
      <w:r w:rsidRPr="00975333">
        <w:rPr>
          <w:rFonts w:ascii="Arial" w:hAnsi="Arial" w:cs="Arial"/>
          <w:sz w:val="26"/>
          <w:szCs w:val="26"/>
          <w:rPrChange w:id="4118" w:author="Kola Akinwale" w:date="2021-11-22T10:48:00Z">
            <w:rPr>
              <w:rFonts w:ascii="Arial Unicode MS" w:hAnsi="Arial Unicode MS"/>
              <w:sz w:val="26"/>
              <w:szCs w:val="26"/>
            </w:rPr>
          </w:rPrChange>
        </w:rPr>
        <w:t>Reprimand</w:t>
      </w:r>
    </w:p>
    <w:p w14:paraId="0C92EC9E" w14:textId="77777777" w:rsidR="00AA30FD" w:rsidRPr="00975333" w:rsidRDefault="00AA30FD" w:rsidP="00AA30FD">
      <w:pPr>
        <w:pStyle w:val="ListParagraph"/>
        <w:numPr>
          <w:ilvl w:val="0"/>
          <w:numId w:val="115"/>
        </w:numPr>
        <w:jc w:val="both"/>
        <w:rPr>
          <w:rFonts w:ascii="Arial" w:hAnsi="Arial" w:cs="Arial"/>
          <w:sz w:val="26"/>
          <w:szCs w:val="26"/>
          <w:rPrChange w:id="4119" w:author="Kola Akinwale" w:date="2021-11-22T10:48:00Z">
            <w:rPr>
              <w:rFonts w:ascii="Arial Unicode MS" w:hAnsi="Arial Unicode MS"/>
              <w:sz w:val="26"/>
              <w:szCs w:val="26"/>
            </w:rPr>
          </w:rPrChange>
        </w:rPr>
      </w:pPr>
      <w:r w:rsidRPr="00975333">
        <w:rPr>
          <w:rFonts w:ascii="Arial" w:hAnsi="Arial" w:cs="Arial"/>
          <w:sz w:val="26"/>
          <w:szCs w:val="26"/>
          <w:rPrChange w:id="4120" w:author="Kola Akinwale" w:date="2021-11-22T10:48:00Z">
            <w:rPr>
              <w:rFonts w:ascii="Arial Unicode MS" w:hAnsi="Arial Unicode MS"/>
              <w:sz w:val="26"/>
              <w:szCs w:val="26"/>
            </w:rPr>
          </w:rPrChange>
        </w:rPr>
        <w:t xml:space="preserve"> Censure </w:t>
      </w:r>
    </w:p>
    <w:p w14:paraId="7B8C1288" w14:textId="77777777" w:rsidR="00AA30FD" w:rsidRPr="00975333" w:rsidRDefault="00AA30FD" w:rsidP="00AA30FD">
      <w:pPr>
        <w:pStyle w:val="ListParagraph"/>
        <w:numPr>
          <w:ilvl w:val="0"/>
          <w:numId w:val="115"/>
        </w:numPr>
        <w:jc w:val="both"/>
        <w:rPr>
          <w:rFonts w:ascii="Arial" w:hAnsi="Arial" w:cs="Arial"/>
          <w:sz w:val="26"/>
          <w:szCs w:val="26"/>
          <w:rPrChange w:id="4121" w:author="Kola Akinwale" w:date="2021-11-22T10:48:00Z">
            <w:rPr>
              <w:rFonts w:ascii="Arial Unicode MS" w:hAnsi="Arial Unicode MS"/>
              <w:sz w:val="26"/>
              <w:szCs w:val="26"/>
            </w:rPr>
          </w:rPrChange>
        </w:rPr>
      </w:pPr>
      <w:r w:rsidRPr="00975333">
        <w:rPr>
          <w:rFonts w:ascii="Arial" w:hAnsi="Arial" w:cs="Arial"/>
          <w:sz w:val="26"/>
          <w:szCs w:val="26"/>
          <w:rPrChange w:id="4122" w:author="Kola Akinwale" w:date="2021-11-22T10:48:00Z">
            <w:rPr>
              <w:rFonts w:ascii="Arial Unicode MS" w:hAnsi="Arial Unicode MS"/>
              <w:sz w:val="26"/>
              <w:szCs w:val="26"/>
            </w:rPr>
          </w:rPrChange>
        </w:rPr>
        <w:t>Fine</w:t>
      </w:r>
    </w:p>
    <w:p w14:paraId="47AFE0E5" w14:textId="77777777" w:rsidR="00AA30FD" w:rsidRPr="00975333" w:rsidRDefault="00AA30FD" w:rsidP="00AA30FD">
      <w:pPr>
        <w:pStyle w:val="ListParagraph"/>
        <w:numPr>
          <w:ilvl w:val="0"/>
          <w:numId w:val="115"/>
        </w:numPr>
        <w:jc w:val="both"/>
        <w:rPr>
          <w:rFonts w:ascii="Arial" w:hAnsi="Arial" w:cs="Arial"/>
          <w:sz w:val="26"/>
          <w:szCs w:val="26"/>
          <w:rPrChange w:id="4123" w:author="Kola Akinwale" w:date="2021-11-22T10:48:00Z">
            <w:rPr>
              <w:rFonts w:ascii="Arial Unicode MS" w:hAnsi="Arial Unicode MS"/>
              <w:sz w:val="26"/>
              <w:szCs w:val="26"/>
            </w:rPr>
          </w:rPrChange>
        </w:rPr>
      </w:pPr>
      <w:r w:rsidRPr="00975333">
        <w:rPr>
          <w:rFonts w:ascii="Arial" w:hAnsi="Arial" w:cs="Arial"/>
          <w:sz w:val="26"/>
          <w:szCs w:val="26"/>
          <w:rPrChange w:id="4124" w:author="Kola Akinwale" w:date="2021-11-22T10:48:00Z">
            <w:rPr>
              <w:rFonts w:ascii="Arial Unicode MS" w:hAnsi="Arial Unicode MS"/>
              <w:sz w:val="26"/>
              <w:szCs w:val="26"/>
            </w:rPr>
          </w:rPrChange>
        </w:rPr>
        <w:t xml:space="preserve">Debarment from holding any office within the Party </w:t>
      </w:r>
    </w:p>
    <w:p w14:paraId="415383D6" w14:textId="77777777" w:rsidR="00AA30FD" w:rsidRPr="00975333" w:rsidRDefault="00AA30FD" w:rsidP="00AA30FD">
      <w:pPr>
        <w:pStyle w:val="ListParagraph"/>
        <w:numPr>
          <w:ilvl w:val="0"/>
          <w:numId w:val="115"/>
        </w:numPr>
        <w:jc w:val="both"/>
        <w:rPr>
          <w:rFonts w:ascii="Arial" w:hAnsi="Arial" w:cs="Arial"/>
          <w:sz w:val="26"/>
          <w:szCs w:val="26"/>
          <w:rPrChange w:id="4125" w:author="Kola Akinwale" w:date="2021-11-22T10:48:00Z">
            <w:rPr>
              <w:rFonts w:ascii="Arial Unicode MS" w:hAnsi="Arial Unicode MS"/>
              <w:sz w:val="26"/>
              <w:szCs w:val="26"/>
            </w:rPr>
          </w:rPrChange>
        </w:rPr>
      </w:pPr>
      <w:r w:rsidRPr="00975333">
        <w:rPr>
          <w:rFonts w:ascii="Arial" w:hAnsi="Arial" w:cs="Arial"/>
          <w:sz w:val="26"/>
          <w:szCs w:val="26"/>
          <w:rPrChange w:id="4126" w:author="Kola Akinwale" w:date="2021-11-22T10:48:00Z">
            <w:rPr>
              <w:rFonts w:ascii="Arial Unicode MS" w:hAnsi="Arial Unicode MS"/>
              <w:sz w:val="26"/>
              <w:szCs w:val="26"/>
            </w:rPr>
          </w:rPrChange>
        </w:rPr>
        <w:t xml:space="preserve">Removal from office </w:t>
      </w:r>
    </w:p>
    <w:p w14:paraId="3BF58FFE" w14:textId="77777777" w:rsidR="00AA30FD" w:rsidRPr="00975333" w:rsidRDefault="00AA30FD" w:rsidP="00AA30FD">
      <w:pPr>
        <w:pStyle w:val="ListParagraph"/>
        <w:numPr>
          <w:ilvl w:val="0"/>
          <w:numId w:val="115"/>
        </w:numPr>
        <w:jc w:val="both"/>
        <w:rPr>
          <w:rFonts w:ascii="Arial" w:hAnsi="Arial" w:cs="Arial"/>
          <w:sz w:val="26"/>
          <w:szCs w:val="26"/>
          <w:rPrChange w:id="4127" w:author="Kola Akinwale" w:date="2021-11-22T10:48:00Z">
            <w:rPr>
              <w:rFonts w:ascii="Arial Unicode MS" w:hAnsi="Arial Unicode MS"/>
              <w:sz w:val="26"/>
              <w:szCs w:val="26"/>
            </w:rPr>
          </w:rPrChange>
        </w:rPr>
      </w:pPr>
      <w:r w:rsidRPr="00975333">
        <w:rPr>
          <w:rFonts w:ascii="Arial" w:hAnsi="Arial" w:cs="Arial"/>
          <w:sz w:val="26"/>
          <w:szCs w:val="26"/>
          <w:rPrChange w:id="4128" w:author="Kola Akinwale" w:date="2021-11-22T10:48:00Z">
            <w:rPr>
              <w:rFonts w:ascii="Arial Unicode MS" w:hAnsi="Arial Unicode MS"/>
              <w:sz w:val="26"/>
              <w:szCs w:val="26"/>
            </w:rPr>
          </w:rPrChange>
        </w:rPr>
        <w:t>Suspension from the Party</w:t>
      </w:r>
    </w:p>
    <w:p w14:paraId="56A1E8A6" w14:textId="77777777" w:rsidR="00AA30FD" w:rsidRPr="00975333" w:rsidRDefault="00AA30FD" w:rsidP="00AA30FD">
      <w:pPr>
        <w:pStyle w:val="ListParagraph"/>
        <w:numPr>
          <w:ilvl w:val="0"/>
          <w:numId w:val="115"/>
        </w:numPr>
        <w:jc w:val="both"/>
        <w:rPr>
          <w:rFonts w:ascii="Arial" w:hAnsi="Arial" w:cs="Arial"/>
          <w:sz w:val="26"/>
          <w:szCs w:val="26"/>
          <w:rPrChange w:id="4129" w:author="Kola Akinwale" w:date="2021-11-22T10:48:00Z">
            <w:rPr>
              <w:rFonts w:ascii="Arial Unicode MS" w:hAnsi="Arial Unicode MS"/>
              <w:sz w:val="26"/>
              <w:szCs w:val="26"/>
            </w:rPr>
          </w:rPrChange>
        </w:rPr>
      </w:pPr>
      <w:r w:rsidRPr="00975333">
        <w:rPr>
          <w:rFonts w:ascii="Arial" w:hAnsi="Arial" w:cs="Arial"/>
          <w:sz w:val="26"/>
          <w:szCs w:val="26"/>
          <w:rPrChange w:id="4130" w:author="Kola Akinwale" w:date="2021-11-22T10:48:00Z">
            <w:rPr>
              <w:rFonts w:ascii="Arial Unicode MS" w:hAnsi="Arial Unicode MS"/>
              <w:sz w:val="26"/>
              <w:szCs w:val="26"/>
            </w:rPr>
          </w:rPrChange>
        </w:rPr>
        <w:t>Expulsion from the Party.</w:t>
      </w:r>
    </w:p>
    <w:p w14:paraId="1C671F4B" w14:textId="77777777" w:rsidR="00AA30FD" w:rsidRPr="00975333" w:rsidRDefault="00AA30FD" w:rsidP="00AA30FD">
      <w:pPr>
        <w:ind w:left="720" w:hanging="720"/>
        <w:jc w:val="both"/>
        <w:rPr>
          <w:rFonts w:ascii="Arial" w:hAnsi="Arial" w:cs="Arial"/>
          <w:sz w:val="26"/>
          <w:szCs w:val="26"/>
          <w:rPrChange w:id="4131" w:author="Kola Akinwale" w:date="2021-11-22T10:48:00Z">
            <w:rPr>
              <w:rFonts w:ascii="Arial Unicode MS" w:hAnsi="Arial Unicode MS"/>
              <w:sz w:val="26"/>
              <w:szCs w:val="26"/>
            </w:rPr>
          </w:rPrChange>
        </w:rPr>
      </w:pPr>
      <w:r w:rsidRPr="00975333">
        <w:rPr>
          <w:rFonts w:ascii="Arial" w:hAnsi="Arial" w:cs="Arial"/>
          <w:sz w:val="26"/>
          <w:szCs w:val="26"/>
          <w:rPrChange w:id="4132" w:author="Kola Akinwale" w:date="2021-11-22T10:48:00Z">
            <w:rPr>
              <w:rFonts w:ascii="Arial Unicode MS" w:hAnsi="Arial Unicode MS"/>
              <w:sz w:val="26"/>
              <w:szCs w:val="26"/>
            </w:rPr>
          </w:rPrChange>
        </w:rPr>
        <w:t>f.</w:t>
      </w:r>
      <w:r w:rsidRPr="00975333">
        <w:rPr>
          <w:rFonts w:ascii="Arial" w:hAnsi="Arial" w:cs="Arial"/>
          <w:sz w:val="26"/>
          <w:szCs w:val="26"/>
          <w:rPrChange w:id="4133" w:author="Kola Akinwale" w:date="2021-11-22T10:48:00Z">
            <w:rPr>
              <w:rFonts w:ascii="Arial Unicode MS" w:hAnsi="Arial Unicode MS"/>
              <w:sz w:val="26"/>
              <w:szCs w:val="26"/>
            </w:rPr>
          </w:rPrChange>
        </w:rPr>
        <w:tab/>
        <w:t>Subject to the provision of this Article, the Executive Committee at all levels shall ensure the enforcement of the recommendation of the Disciplinary Committee.</w:t>
      </w:r>
    </w:p>
    <w:p w14:paraId="3B2844CE" w14:textId="77777777" w:rsidR="00AA30FD" w:rsidRPr="00975333" w:rsidRDefault="00AA30FD" w:rsidP="00AA30FD">
      <w:pPr>
        <w:ind w:left="720" w:hanging="720"/>
        <w:jc w:val="both"/>
        <w:rPr>
          <w:rFonts w:ascii="Arial" w:hAnsi="Arial" w:cs="Arial"/>
          <w:sz w:val="26"/>
          <w:szCs w:val="26"/>
          <w:rPrChange w:id="4134" w:author="Kola Akinwale" w:date="2021-11-22T10:48:00Z">
            <w:rPr>
              <w:rFonts w:ascii="Arial Unicode MS" w:hAnsi="Arial Unicode MS"/>
              <w:sz w:val="26"/>
              <w:szCs w:val="26"/>
            </w:rPr>
          </w:rPrChange>
        </w:rPr>
      </w:pPr>
      <w:r w:rsidRPr="00975333">
        <w:rPr>
          <w:rFonts w:ascii="Arial" w:hAnsi="Arial" w:cs="Arial"/>
          <w:sz w:val="26"/>
          <w:szCs w:val="26"/>
          <w:rPrChange w:id="4135" w:author="Kola Akinwale" w:date="2021-11-22T10:48:00Z">
            <w:rPr>
              <w:rFonts w:ascii="Arial Unicode MS" w:hAnsi="Arial Unicode MS"/>
              <w:sz w:val="26"/>
              <w:szCs w:val="26"/>
            </w:rPr>
          </w:rPrChange>
        </w:rPr>
        <w:t>g.</w:t>
      </w:r>
      <w:r w:rsidRPr="00975333">
        <w:rPr>
          <w:rFonts w:ascii="Arial" w:hAnsi="Arial" w:cs="Arial"/>
          <w:sz w:val="26"/>
          <w:szCs w:val="26"/>
          <w:rPrChange w:id="4136" w:author="Kola Akinwale" w:date="2021-11-22T10:48:00Z">
            <w:rPr>
              <w:rFonts w:ascii="Arial Unicode MS" w:hAnsi="Arial Unicode MS"/>
              <w:sz w:val="26"/>
              <w:szCs w:val="26"/>
            </w:rPr>
          </w:rPrChange>
        </w:rPr>
        <w:tab/>
        <w:t>Where it is proposed to expel any Minister, Ambassador, Special Adviser, Governor, Deputy Governor or member or any Legislative House, such proposal shall be submitted to the National Executive Committee whereupon the National Executive Committee shall refer the same to its Disciplinary Committee.</w:t>
      </w:r>
    </w:p>
    <w:p w14:paraId="12E47465" w14:textId="41FCB75C" w:rsidR="00AA30FD" w:rsidRDefault="00AA30FD" w:rsidP="00AA30FD">
      <w:pPr>
        <w:ind w:left="720" w:hanging="720"/>
        <w:jc w:val="both"/>
        <w:rPr>
          <w:ins w:id="4137" w:author="Kola Akinwale" w:date="2021-11-23T13:11:00Z"/>
          <w:rFonts w:ascii="Arial" w:hAnsi="Arial" w:cs="Arial"/>
          <w:sz w:val="26"/>
          <w:szCs w:val="26"/>
        </w:rPr>
      </w:pPr>
      <w:r w:rsidRPr="00975333">
        <w:rPr>
          <w:rFonts w:ascii="Arial" w:hAnsi="Arial" w:cs="Arial"/>
          <w:sz w:val="26"/>
          <w:szCs w:val="26"/>
          <w:rPrChange w:id="4138" w:author="Kola Akinwale" w:date="2021-11-22T10:48:00Z">
            <w:rPr>
              <w:rFonts w:ascii="Arial Unicode MS" w:hAnsi="Arial Unicode MS"/>
              <w:sz w:val="26"/>
              <w:szCs w:val="26"/>
            </w:rPr>
          </w:rPrChange>
        </w:rPr>
        <w:lastRenderedPageBreak/>
        <w:t>h.</w:t>
      </w:r>
      <w:r w:rsidRPr="00975333">
        <w:rPr>
          <w:rFonts w:ascii="Arial" w:hAnsi="Arial" w:cs="Arial"/>
          <w:sz w:val="26"/>
          <w:szCs w:val="26"/>
          <w:rPrChange w:id="4139" w:author="Kola Akinwale" w:date="2021-11-22T10:48:00Z">
            <w:rPr>
              <w:rFonts w:ascii="Arial Unicode MS" w:hAnsi="Arial Unicode MS"/>
              <w:sz w:val="26"/>
              <w:szCs w:val="26"/>
            </w:rPr>
          </w:rPrChange>
        </w:rPr>
        <w:tab/>
        <w:t>Notwithstanding the provision of this Article, the National Chairman shall have power to summarily punish or suspend any staff of the Party.</w:t>
      </w:r>
    </w:p>
    <w:p w14:paraId="171310DA" w14:textId="77777777" w:rsidR="003E0937" w:rsidRPr="00975333" w:rsidRDefault="003E0937" w:rsidP="003E0937">
      <w:pPr>
        <w:jc w:val="both"/>
        <w:rPr>
          <w:rFonts w:ascii="Arial" w:hAnsi="Arial" w:cs="Arial"/>
          <w:sz w:val="26"/>
          <w:szCs w:val="26"/>
          <w:rPrChange w:id="4140" w:author="Kola Akinwale" w:date="2021-11-22T10:48:00Z">
            <w:rPr>
              <w:rFonts w:ascii="Arial Unicode MS" w:hAnsi="Arial Unicode MS"/>
              <w:sz w:val="26"/>
              <w:szCs w:val="26"/>
            </w:rPr>
          </w:rPrChange>
        </w:rPr>
        <w:pPrChange w:id="4141" w:author="Kola Akinwale" w:date="2021-11-23T13:11:00Z">
          <w:pPr>
            <w:ind w:left="720" w:hanging="720"/>
            <w:jc w:val="both"/>
          </w:pPr>
        </w:pPrChange>
      </w:pPr>
    </w:p>
    <w:p w14:paraId="61520D32" w14:textId="77777777" w:rsidR="00AA30FD" w:rsidRPr="00975333" w:rsidRDefault="00AA30FD" w:rsidP="00AA30FD">
      <w:pPr>
        <w:jc w:val="both"/>
        <w:rPr>
          <w:rFonts w:ascii="Arial" w:hAnsi="Arial" w:cs="Arial"/>
          <w:b/>
          <w:sz w:val="4"/>
          <w:szCs w:val="26"/>
          <w:rPrChange w:id="4142" w:author="Kola Akinwale" w:date="2021-11-22T10:48:00Z">
            <w:rPr>
              <w:rFonts w:ascii="Arial Unicode MS" w:hAnsi="Arial Unicode MS"/>
              <w:b/>
              <w:sz w:val="4"/>
              <w:szCs w:val="26"/>
            </w:rPr>
          </w:rPrChange>
        </w:rPr>
      </w:pPr>
    </w:p>
    <w:p w14:paraId="23D13472" w14:textId="77777777" w:rsidR="00AA30FD" w:rsidRPr="00975333" w:rsidRDefault="00AA30FD" w:rsidP="00AA30FD">
      <w:pPr>
        <w:autoSpaceDE w:val="0"/>
        <w:autoSpaceDN w:val="0"/>
        <w:adjustRightInd w:val="0"/>
        <w:jc w:val="both"/>
        <w:rPr>
          <w:rFonts w:ascii="Arial" w:hAnsi="Arial" w:cs="Arial"/>
          <w:b/>
          <w:sz w:val="26"/>
          <w:szCs w:val="26"/>
          <w:u w:val="single"/>
          <w:rPrChange w:id="4143" w:author="Kola Akinwale" w:date="2021-11-22T10:48:00Z">
            <w:rPr>
              <w:rFonts w:ascii="Arial Unicode MS" w:hAnsi="Arial Unicode MS"/>
              <w:b/>
              <w:sz w:val="26"/>
              <w:szCs w:val="26"/>
              <w:u w:val="single"/>
            </w:rPr>
          </w:rPrChange>
        </w:rPr>
      </w:pPr>
      <w:r w:rsidRPr="00975333">
        <w:rPr>
          <w:rFonts w:ascii="Arial" w:hAnsi="Arial" w:cs="Arial"/>
          <w:sz w:val="26"/>
          <w:szCs w:val="26"/>
          <w:u w:val="single"/>
          <w:rPrChange w:id="4144" w:author="Kola Akinwale" w:date="2021-11-22T10:48:00Z">
            <w:rPr>
              <w:rFonts w:ascii="Arial Unicode MS" w:hAnsi="Arial Unicode MS"/>
              <w:sz w:val="26"/>
              <w:szCs w:val="26"/>
              <w:u w:val="single"/>
            </w:rPr>
          </w:rPrChange>
        </w:rPr>
        <w:t>2.</w:t>
      </w:r>
      <w:r w:rsidRPr="00975333">
        <w:rPr>
          <w:rFonts w:ascii="Arial" w:hAnsi="Arial" w:cs="Arial"/>
          <w:b/>
          <w:sz w:val="26"/>
          <w:szCs w:val="26"/>
          <w:u w:val="single"/>
          <w:rPrChange w:id="4145" w:author="Kola Akinwale" w:date="2021-11-22T10:48:00Z">
            <w:rPr>
              <w:rFonts w:ascii="Arial Unicode MS" w:hAnsi="Arial Unicode MS"/>
              <w:b/>
              <w:sz w:val="26"/>
              <w:szCs w:val="26"/>
              <w:u w:val="single"/>
            </w:rPr>
          </w:rPrChange>
        </w:rPr>
        <w:t>Disciplinary Procedure:</w:t>
      </w:r>
    </w:p>
    <w:p w14:paraId="2BD5C7DE" w14:textId="20E05882" w:rsidR="00AA30FD" w:rsidRPr="00975333" w:rsidRDefault="00AA30FD" w:rsidP="00AA30FD">
      <w:pPr>
        <w:autoSpaceDE w:val="0"/>
        <w:autoSpaceDN w:val="0"/>
        <w:adjustRightInd w:val="0"/>
        <w:jc w:val="both"/>
        <w:rPr>
          <w:rFonts w:ascii="Arial" w:hAnsi="Arial" w:cs="Arial"/>
          <w:b/>
          <w:sz w:val="26"/>
          <w:szCs w:val="26"/>
          <w:u w:val="single"/>
          <w:rPrChange w:id="4146"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47" w:author="Kola Akinwale" w:date="2021-11-22T10:48:00Z">
            <w:rPr>
              <w:rFonts w:ascii="Arial Unicode MS" w:hAnsi="Arial Unicode MS"/>
              <w:b/>
              <w:sz w:val="26"/>
              <w:szCs w:val="26"/>
              <w:u w:val="single"/>
            </w:rPr>
          </w:rPrChange>
        </w:rPr>
        <w:t>The Procedure for hearing and determination of complaints or allegations are as follows:</w:t>
      </w:r>
    </w:p>
    <w:p w14:paraId="436149F1" w14:textId="77777777" w:rsidR="00AA30FD" w:rsidRPr="00975333" w:rsidRDefault="00AA30FD" w:rsidP="00AA30FD">
      <w:pPr>
        <w:pStyle w:val="ListParagraph"/>
        <w:numPr>
          <w:ilvl w:val="0"/>
          <w:numId w:val="116"/>
        </w:numPr>
        <w:autoSpaceDE w:val="0"/>
        <w:autoSpaceDN w:val="0"/>
        <w:adjustRightInd w:val="0"/>
        <w:jc w:val="both"/>
        <w:rPr>
          <w:rFonts w:ascii="Arial" w:hAnsi="Arial" w:cs="Arial"/>
          <w:b/>
          <w:sz w:val="26"/>
          <w:szCs w:val="26"/>
          <w:u w:val="single"/>
          <w:rPrChange w:id="4148"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49" w:author="Kola Akinwale" w:date="2021-11-22T10:48:00Z">
            <w:rPr>
              <w:rFonts w:ascii="Arial Unicode MS" w:hAnsi="Arial Unicode MS"/>
              <w:b/>
              <w:sz w:val="26"/>
              <w:szCs w:val="26"/>
              <w:u w:val="single"/>
            </w:rPr>
          </w:rPrChange>
        </w:rPr>
        <w:t xml:space="preserve">A complaint by any member of the Party against an office holder, elected or appointed shall be submitted to the Executive Committee of that Party at the level at which the particular officer is serving. </w:t>
      </w:r>
    </w:p>
    <w:p w14:paraId="065E8888" w14:textId="77777777" w:rsidR="00AA30FD" w:rsidRPr="00975333" w:rsidRDefault="00AA30FD" w:rsidP="00AA30FD">
      <w:pPr>
        <w:pStyle w:val="ListParagraph"/>
        <w:numPr>
          <w:ilvl w:val="0"/>
          <w:numId w:val="116"/>
        </w:numPr>
        <w:autoSpaceDE w:val="0"/>
        <w:autoSpaceDN w:val="0"/>
        <w:adjustRightInd w:val="0"/>
        <w:jc w:val="both"/>
        <w:rPr>
          <w:rFonts w:ascii="Arial" w:hAnsi="Arial" w:cs="Arial"/>
          <w:b/>
          <w:sz w:val="26"/>
          <w:szCs w:val="26"/>
          <w:u w:val="single"/>
          <w:rPrChange w:id="4150"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51" w:author="Kola Akinwale" w:date="2021-11-22T10:48:00Z">
            <w:rPr>
              <w:rFonts w:ascii="Arial Unicode MS" w:hAnsi="Arial Unicode MS"/>
              <w:b/>
              <w:sz w:val="26"/>
              <w:szCs w:val="26"/>
              <w:u w:val="single"/>
            </w:rPr>
          </w:rPrChange>
        </w:rPr>
        <w:t>The Appropriate executive committee, without debating or discussing the complaint or allegation, shall not later than 14 days forward it to the Disciplinary Committee for its decision.</w:t>
      </w:r>
    </w:p>
    <w:p w14:paraId="73A8850C" w14:textId="77777777" w:rsidR="00AA30FD" w:rsidRPr="00975333" w:rsidRDefault="00AA30FD" w:rsidP="00AA30FD">
      <w:pPr>
        <w:pStyle w:val="ListParagraph"/>
        <w:numPr>
          <w:ilvl w:val="0"/>
          <w:numId w:val="116"/>
        </w:numPr>
        <w:autoSpaceDE w:val="0"/>
        <w:autoSpaceDN w:val="0"/>
        <w:adjustRightInd w:val="0"/>
        <w:jc w:val="both"/>
        <w:rPr>
          <w:rFonts w:ascii="Arial" w:hAnsi="Arial" w:cs="Arial"/>
          <w:b/>
          <w:sz w:val="26"/>
          <w:szCs w:val="26"/>
          <w:u w:val="single"/>
          <w:rPrChange w:id="4152"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53" w:author="Kola Akinwale" w:date="2021-11-22T10:48:00Z">
            <w:rPr>
              <w:rFonts w:ascii="Arial Unicode MS" w:hAnsi="Arial Unicode MS"/>
              <w:b/>
              <w:sz w:val="26"/>
              <w:szCs w:val="26"/>
              <w:u w:val="single"/>
            </w:rPr>
          </w:rPrChange>
        </w:rPr>
        <w:t>The officer concerned shall have a right of appeal to the disciplinary committee of the next organ above, but in the absence of an appeal, the executive committee of the officer concerned shall not later than 14 days ratify the decision of the Disciplinary Committee.</w:t>
      </w:r>
    </w:p>
    <w:p w14:paraId="23050DAE" w14:textId="77777777" w:rsidR="00AA30FD" w:rsidRPr="00975333" w:rsidRDefault="00AA30FD" w:rsidP="00AA30FD">
      <w:pPr>
        <w:pStyle w:val="ListParagraph"/>
        <w:numPr>
          <w:ilvl w:val="0"/>
          <w:numId w:val="116"/>
        </w:numPr>
        <w:jc w:val="both"/>
        <w:rPr>
          <w:rFonts w:ascii="Arial" w:hAnsi="Arial" w:cs="Arial"/>
          <w:b/>
          <w:sz w:val="26"/>
          <w:szCs w:val="26"/>
          <w:u w:val="single"/>
          <w:lang w:eastAsia="en-GB"/>
          <w:rPrChange w:id="4154"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4155" w:author="Kola Akinwale" w:date="2021-11-22T10:48:00Z">
            <w:rPr>
              <w:rFonts w:ascii="Arial Unicode MS" w:hAnsi="Arial Unicode MS"/>
              <w:b/>
              <w:sz w:val="26"/>
              <w:szCs w:val="26"/>
              <w:u w:val="single"/>
              <w:lang w:eastAsia="en-GB"/>
            </w:rPr>
          </w:rPrChange>
        </w:rPr>
        <w:t>Suspension or removal of any officer of the Party shall be decided only at the level at which the officer is serving and not by any other organ of the party. Decision to remove any officer shall be carried out after fair hearing before the Party’s Disciplinary and Appeal Committees as the case may be.</w:t>
      </w:r>
    </w:p>
    <w:p w14:paraId="13EA8A7B" w14:textId="77777777" w:rsidR="00AA30FD" w:rsidRPr="00975333" w:rsidRDefault="00AA30FD" w:rsidP="00AA30FD">
      <w:pPr>
        <w:pStyle w:val="ListParagraph"/>
        <w:numPr>
          <w:ilvl w:val="0"/>
          <w:numId w:val="116"/>
        </w:numPr>
        <w:jc w:val="both"/>
        <w:rPr>
          <w:rFonts w:ascii="Arial" w:hAnsi="Arial" w:cs="Arial"/>
          <w:b/>
          <w:sz w:val="26"/>
          <w:szCs w:val="26"/>
          <w:u w:val="single"/>
          <w:rPrChange w:id="4156"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57" w:author="Kola Akinwale" w:date="2021-11-22T10:48:00Z">
            <w:rPr>
              <w:rFonts w:ascii="Arial Unicode MS" w:hAnsi="Arial Unicode MS"/>
              <w:b/>
              <w:sz w:val="26"/>
              <w:szCs w:val="26"/>
              <w:u w:val="single"/>
            </w:rPr>
          </w:rPrChange>
        </w:rPr>
        <w:t xml:space="preserve">In the event of any fundamental breach of this constitution, the National Working Committee shall have power to dissolve any zonal or State Executive Committee and constitute an interim Committee or suspend any member of such executive pending the next zonal or State Congress. </w:t>
      </w:r>
    </w:p>
    <w:p w14:paraId="27CF41FD" w14:textId="77777777" w:rsidR="00AA30FD" w:rsidRPr="00975333" w:rsidRDefault="00AA30FD" w:rsidP="00AA30FD">
      <w:pPr>
        <w:pStyle w:val="ListParagraph"/>
        <w:numPr>
          <w:ilvl w:val="0"/>
          <w:numId w:val="116"/>
        </w:numPr>
        <w:jc w:val="both"/>
        <w:rPr>
          <w:rFonts w:ascii="Arial" w:hAnsi="Arial" w:cs="Arial"/>
          <w:b/>
          <w:sz w:val="26"/>
          <w:szCs w:val="26"/>
          <w:u w:val="single"/>
          <w:lang w:eastAsia="en-GB"/>
          <w:rPrChange w:id="4158"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4159" w:author="Kola Akinwale" w:date="2021-11-22T10:48:00Z">
            <w:rPr>
              <w:rFonts w:ascii="Arial Unicode MS" w:hAnsi="Arial Unicode MS"/>
              <w:b/>
              <w:sz w:val="26"/>
              <w:szCs w:val="26"/>
              <w:u w:val="single"/>
              <w:lang w:eastAsia="en-GB"/>
            </w:rPr>
          </w:rPrChange>
        </w:rPr>
        <w:t xml:space="preserve">No officer of the party shall be allowed to preside over his own cause or matter where his personal interest would conflict with his official duty. </w:t>
      </w:r>
    </w:p>
    <w:p w14:paraId="55234E51" w14:textId="77777777" w:rsidR="00AA30FD" w:rsidRPr="00975333" w:rsidRDefault="00AA30FD" w:rsidP="00AA30FD">
      <w:pPr>
        <w:autoSpaceDE w:val="0"/>
        <w:autoSpaceDN w:val="0"/>
        <w:adjustRightInd w:val="0"/>
        <w:jc w:val="both"/>
        <w:rPr>
          <w:rFonts w:ascii="Arial" w:hAnsi="Arial" w:cs="Arial"/>
          <w:b/>
          <w:sz w:val="26"/>
          <w:szCs w:val="26"/>
          <w:u w:val="single"/>
          <w:rPrChange w:id="4160" w:author="Kola Akinwale" w:date="2021-11-22T10:48:00Z">
            <w:rPr>
              <w:rFonts w:ascii="Arial Unicode MS" w:hAnsi="Arial Unicode MS"/>
              <w:b/>
              <w:sz w:val="26"/>
              <w:szCs w:val="26"/>
              <w:u w:val="single"/>
            </w:rPr>
          </w:rPrChange>
        </w:rPr>
      </w:pPr>
    </w:p>
    <w:p w14:paraId="4680573C" w14:textId="77777777" w:rsidR="00AA30FD" w:rsidRPr="00975333" w:rsidRDefault="00AA30FD" w:rsidP="00AA30FD">
      <w:pPr>
        <w:pStyle w:val="ListParagraph"/>
        <w:numPr>
          <w:ilvl w:val="0"/>
          <w:numId w:val="78"/>
        </w:numPr>
        <w:autoSpaceDE w:val="0"/>
        <w:autoSpaceDN w:val="0"/>
        <w:adjustRightInd w:val="0"/>
        <w:jc w:val="both"/>
        <w:rPr>
          <w:rFonts w:ascii="Arial" w:hAnsi="Arial" w:cs="Arial"/>
          <w:b/>
          <w:sz w:val="26"/>
          <w:szCs w:val="26"/>
          <w:u w:val="single"/>
          <w:rPrChange w:id="4161"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62" w:author="Kola Akinwale" w:date="2021-11-22T10:48:00Z">
            <w:rPr>
              <w:rFonts w:ascii="Arial Unicode MS" w:hAnsi="Arial Unicode MS"/>
              <w:b/>
              <w:sz w:val="26"/>
              <w:szCs w:val="26"/>
              <w:u w:val="single"/>
            </w:rPr>
          </w:rPrChange>
        </w:rPr>
        <w:t>For the purpose of ARTICLE 22 of this Constitution:</w:t>
      </w:r>
    </w:p>
    <w:p w14:paraId="449F8285" w14:textId="77777777" w:rsidR="00AA30FD" w:rsidRPr="00975333" w:rsidRDefault="00AA30FD" w:rsidP="00AA30FD">
      <w:pPr>
        <w:pStyle w:val="ListParagraph"/>
        <w:numPr>
          <w:ilvl w:val="0"/>
          <w:numId w:val="117"/>
        </w:numPr>
        <w:autoSpaceDE w:val="0"/>
        <w:autoSpaceDN w:val="0"/>
        <w:adjustRightInd w:val="0"/>
        <w:jc w:val="both"/>
        <w:rPr>
          <w:rFonts w:ascii="Arial" w:hAnsi="Arial" w:cs="Arial"/>
          <w:b/>
          <w:sz w:val="26"/>
          <w:szCs w:val="26"/>
          <w:u w:val="single"/>
          <w:rPrChange w:id="4163"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64" w:author="Kola Akinwale" w:date="2021-11-22T10:48:00Z">
            <w:rPr>
              <w:rFonts w:ascii="Arial Unicode MS" w:hAnsi="Arial Unicode MS"/>
              <w:b/>
              <w:sz w:val="26"/>
              <w:szCs w:val="26"/>
              <w:u w:val="single"/>
            </w:rPr>
          </w:rPrChange>
        </w:rPr>
        <w:t>The Disciplinary Committee of the polling Unit Executive shall be the adjudicatory body of first instance over complaint and or allegation from the polling unit.</w:t>
      </w:r>
    </w:p>
    <w:p w14:paraId="365F0D78" w14:textId="77777777" w:rsidR="00AA30FD" w:rsidRPr="00975333" w:rsidRDefault="00AA30FD" w:rsidP="00AA30FD">
      <w:pPr>
        <w:pStyle w:val="ListParagraph"/>
        <w:numPr>
          <w:ilvl w:val="0"/>
          <w:numId w:val="117"/>
        </w:numPr>
        <w:autoSpaceDE w:val="0"/>
        <w:autoSpaceDN w:val="0"/>
        <w:adjustRightInd w:val="0"/>
        <w:jc w:val="both"/>
        <w:rPr>
          <w:rFonts w:ascii="Arial" w:hAnsi="Arial" w:cs="Arial"/>
          <w:b/>
          <w:sz w:val="26"/>
          <w:szCs w:val="26"/>
          <w:u w:val="single"/>
          <w:rPrChange w:id="4165"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66" w:author="Kola Akinwale" w:date="2021-11-22T10:48:00Z">
            <w:rPr>
              <w:rFonts w:ascii="Arial Unicode MS" w:hAnsi="Arial Unicode MS"/>
              <w:b/>
              <w:sz w:val="26"/>
              <w:szCs w:val="26"/>
              <w:u w:val="single"/>
            </w:rPr>
          </w:rPrChange>
        </w:rPr>
        <w:t>The Disciplinary Committee of the Ward Executive shall be the adjudicatory body of first instance over complaint and or allegation from the Ward level.</w:t>
      </w:r>
    </w:p>
    <w:p w14:paraId="779496AC" w14:textId="7E61039E" w:rsidR="00AA30FD" w:rsidRPr="00975333" w:rsidRDefault="00AA30FD" w:rsidP="00AA30FD">
      <w:pPr>
        <w:pStyle w:val="ListParagraph"/>
        <w:numPr>
          <w:ilvl w:val="0"/>
          <w:numId w:val="117"/>
        </w:numPr>
        <w:autoSpaceDE w:val="0"/>
        <w:autoSpaceDN w:val="0"/>
        <w:adjustRightInd w:val="0"/>
        <w:jc w:val="both"/>
        <w:rPr>
          <w:rFonts w:ascii="Arial" w:hAnsi="Arial" w:cs="Arial"/>
          <w:b/>
          <w:sz w:val="26"/>
          <w:szCs w:val="26"/>
          <w:u w:val="single"/>
          <w:rPrChange w:id="416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68" w:author="Kola Akinwale" w:date="2021-11-22T10:48:00Z">
            <w:rPr>
              <w:rFonts w:ascii="Arial Unicode MS" w:hAnsi="Arial Unicode MS"/>
              <w:b/>
              <w:sz w:val="26"/>
              <w:szCs w:val="26"/>
              <w:u w:val="single"/>
            </w:rPr>
          </w:rPrChange>
        </w:rPr>
        <w:t>The Disciplinary Committee of the Local Government Area Executive Committee shall be the adjudicatory body of first instance over complaints or allegations from the Local Government/ Area</w:t>
      </w:r>
      <w:r w:rsidR="003220B5" w:rsidRPr="00975333">
        <w:rPr>
          <w:rFonts w:ascii="Arial" w:hAnsi="Arial" w:cs="Arial"/>
          <w:b/>
          <w:sz w:val="26"/>
          <w:szCs w:val="26"/>
          <w:u w:val="single"/>
          <w:rPrChange w:id="4169" w:author="Kola Akinwale" w:date="2021-11-22T10:48:00Z">
            <w:rPr>
              <w:rFonts w:ascii="Arial Unicode MS" w:hAnsi="Arial Unicode MS"/>
              <w:b/>
              <w:sz w:val="26"/>
              <w:szCs w:val="26"/>
              <w:u w:val="single"/>
            </w:rPr>
          </w:rPrChange>
        </w:rPr>
        <w:t xml:space="preserve"> </w:t>
      </w:r>
      <w:r w:rsidRPr="00975333">
        <w:rPr>
          <w:rFonts w:ascii="Arial" w:hAnsi="Arial" w:cs="Arial"/>
          <w:b/>
          <w:sz w:val="26"/>
          <w:szCs w:val="26"/>
          <w:u w:val="single"/>
          <w:rPrChange w:id="4170" w:author="Kola Akinwale" w:date="2021-11-22T10:48:00Z">
            <w:rPr>
              <w:rFonts w:ascii="Arial Unicode MS" w:hAnsi="Arial Unicode MS"/>
              <w:b/>
              <w:sz w:val="26"/>
              <w:szCs w:val="26"/>
              <w:u w:val="single"/>
            </w:rPr>
          </w:rPrChange>
        </w:rPr>
        <w:t>Council level.</w:t>
      </w:r>
    </w:p>
    <w:p w14:paraId="1A653BC6" w14:textId="77777777" w:rsidR="00AA30FD" w:rsidRPr="00975333" w:rsidRDefault="00AA30FD" w:rsidP="00AA30FD">
      <w:pPr>
        <w:pStyle w:val="ListParagraph"/>
        <w:numPr>
          <w:ilvl w:val="0"/>
          <w:numId w:val="117"/>
        </w:numPr>
        <w:autoSpaceDE w:val="0"/>
        <w:autoSpaceDN w:val="0"/>
        <w:adjustRightInd w:val="0"/>
        <w:jc w:val="both"/>
        <w:rPr>
          <w:rFonts w:ascii="Arial" w:hAnsi="Arial" w:cs="Arial"/>
          <w:b/>
          <w:sz w:val="26"/>
          <w:szCs w:val="26"/>
          <w:u w:val="single"/>
          <w:rPrChange w:id="4171"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72" w:author="Kola Akinwale" w:date="2021-11-22T10:48:00Z">
            <w:rPr>
              <w:rFonts w:ascii="Arial Unicode MS" w:hAnsi="Arial Unicode MS"/>
              <w:b/>
              <w:sz w:val="26"/>
              <w:szCs w:val="26"/>
              <w:u w:val="single"/>
            </w:rPr>
          </w:rPrChange>
        </w:rPr>
        <w:t>The Disciplinary Committee of the State Executive Committee shall be the adjudicatory body of first instance over complaints or allegations from the State level.</w:t>
      </w:r>
    </w:p>
    <w:p w14:paraId="38B2D500" w14:textId="77777777" w:rsidR="00AA30FD" w:rsidRPr="00975333" w:rsidRDefault="00AA30FD" w:rsidP="00AA30FD">
      <w:pPr>
        <w:pStyle w:val="ListParagraph"/>
        <w:numPr>
          <w:ilvl w:val="0"/>
          <w:numId w:val="117"/>
        </w:numPr>
        <w:autoSpaceDE w:val="0"/>
        <w:autoSpaceDN w:val="0"/>
        <w:adjustRightInd w:val="0"/>
        <w:jc w:val="both"/>
        <w:rPr>
          <w:rFonts w:ascii="Arial" w:hAnsi="Arial" w:cs="Arial"/>
          <w:b/>
          <w:sz w:val="26"/>
          <w:szCs w:val="26"/>
          <w:u w:val="single"/>
          <w:rPrChange w:id="4173"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74" w:author="Kola Akinwale" w:date="2021-11-22T10:48:00Z">
            <w:rPr>
              <w:rFonts w:ascii="Arial Unicode MS" w:hAnsi="Arial Unicode MS"/>
              <w:b/>
              <w:sz w:val="26"/>
              <w:szCs w:val="26"/>
              <w:u w:val="single"/>
            </w:rPr>
          </w:rPrChange>
        </w:rPr>
        <w:lastRenderedPageBreak/>
        <w:t>The Disciplinary Committee of the Zonal Committee shall be the adjudicatory body of first instance over complaints or allegations from the zone.</w:t>
      </w:r>
    </w:p>
    <w:p w14:paraId="3FA23213" w14:textId="77777777" w:rsidR="00AA30FD" w:rsidRPr="00975333" w:rsidRDefault="00AA30FD" w:rsidP="00AA30FD">
      <w:pPr>
        <w:pStyle w:val="ListParagraph"/>
        <w:numPr>
          <w:ilvl w:val="0"/>
          <w:numId w:val="117"/>
        </w:numPr>
        <w:autoSpaceDE w:val="0"/>
        <w:autoSpaceDN w:val="0"/>
        <w:adjustRightInd w:val="0"/>
        <w:jc w:val="both"/>
        <w:rPr>
          <w:rFonts w:ascii="Arial" w:hAnsi="Arial" w:cs="Arial"/>
          <w:b/>
          <w:sz w:val="26"/>
          <w:szCs w:val="26"/>
          <w:u w:val="single"/>
          <w:rPrChange w:id="4175"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76" w:author="Kola Akinwale" w:date="2021-11-22T10:48:00Z">
            <w:rPr>
              <w:rFonts w:ascii="Arial Unicode MS" w:hAnsi="Arial Unicode MS"/>
              <w:b/>
              <w:sz w:val="26"/>
              <w:szCs w:val="26"/>
              <w:u w:val="single"/>
            </w:rPr>
          </w:rPrChange>
        </w:rPr>
        <w:t>The Disciplinary Committee of the National Executive Committee shall be the adjudicatory body over complaints and allegations from the National Level.</w:t>
      </w:r>
    </w:p>
    <w:p w14:paraId="4C67CAE8" w14:textId="77777777" w:rsidR="00AA30FD" w:rsidRPr="00975333" w:rsidRDefault="00AA30FD" w:rsidP="00AA30FD">
      <w:pPr>
        <w:autoSpaceDE w:val="0"/>
        <w:autoSpaceDN w:val="0"/>
        <w:adjustRightInd w:val="0"/>
        <w:jc w:val="both"/>
        <w:rPr>
          <w:rFonts w:ascii="Arial" w:hAnsi="Arial" w:cs="Arial"/>
          <w:b/>
          <w:sz w:val="26"/>
          <w:szCs w:val="26"/>
          <w:u w:val="single"/>
          <w:rPrChange w:id="4177" w:author="Kola Akinwale" w:date="2021-11-22T10:48:00Z">
            <w:rPr>
              <w:rFonts w:ascii="Arial Unicode MS" w:hAnsi="Arial Unicode MS"/>
              <w:b/>
              <w:sz w:val="26"/>
              <w:szCs w:val="26"/>
              <w:u w:val="single"/>
            </w:rPr>
          </w:rPrChange>
        </w:rPr>
      </w:pPr>
    </w:p>
    <w:p w14:paraId="44E0157A" w14:textId="77777777" w:rsidR="00AA30FD" w:rsidRPr="00975333" w:rsidRDefault="00AA30FD" w:rsidP="00AA30FD">
      <w:pPr>
        <w:autoSpaceDE w:val="0"/>
        <w:autoSpaceDN w:val="0"/>
        <w:adjustRightInd w:val="0"/>
        <w:jc w:val="both"/>
        <w:rPr>
          <w:rFonts w:ascii="Arial" w:hAnsi="Arial" w:cs="Arial"/>
          <w:b/>
          <w:sz w:val="26"/>
          <w:szCs w:val="26"/>
          <w:u w:val="single"/>
          <w:rPrChange w:id="4178"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79" w:author="Kola Akinwale" w:date="2021-11-22T10:48:00Z">
            <w:rPr>
              <w:rFonts w:ascii="Arial Unicode MS" w:hAnsi="Arial Unicode MS"/>
              <w:b/>
              <w:sz w:val="26"/>
              <w:szCs w:val="26"/>
              <w:u w:val="single"/>
            </w:rPr>
          </w:rPrChange>
        </w:rPr>
        <w:t>4. Appeals</w:t>
      </w:r>
    </w:p>
    <w:p w14:paraId="63A4B213" w14:textId="77777777" w:rsidR="00AA30FD" w:rsidRPr="00975333" w:rsidRDefault="00AA30FD" w:rsidP="00AA30FD">
      <w:pPr>
        <w:autoSpaceDE w:val="0"/>
        <w:autoSpaceDN w:val="0"/>
        <w:adjustRightInd w:val="0"/>
        <w:jc w:val="both"/>
        <w:rPr>
          <w:rFonts w:ascii="Arial" w:hAnsi="Arial" w:cs="Arial"/>
          <w:b/>
          <w:sz w:val="26"/>
          <w:szCs w:val="26"/>
          <w:u w:val="single"/>
          <w:rPrChange w:id="4180"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81" w:author="Kola Akinwale" w:date="2021-11-22T10:48:00Z">
            <w:rPr>
              <w:rFonts w:ascii="Arial Unicode MS" w:hAnsi="Arial Unicode MS"/>
              <w:b/>
              <w:sz w:val="26"/>
              <w:szCs w:val="26"/>
              <w:u w:val="single"/>
            </w:rPr>
          </w:rPrChange>
        </w:rPr>
        <w:t xml:space="preserve">a. The right of appeal of any aggrieved member of the Party is hereby    </w:t>
      </w:r>
      <w:r w:rsidRPr="00975333">
        <w:rPr>
          <w:rFonts w:ascii="Arial" w:hAnsi="Arial" w:cs="Arial"/>
          <w:b/>
          <w:sz w:val="26"/>
          <w:szCs w:val="26"/>
          <w:u w:val="single"/>
          <w:rPrChange w:id="4182" w:author="Kola Akinwale" w:date="2021-11-22T10:48:00Z">
            <w:rPr>
              <w:rFonts w:ascii="Arial Unicode MS" w:hAnsi="Arial Unicode MS"/>
              <w:b/>
              <w:sz w:val="26"/>
              <w:szCs w:val="26"/>
              <w:u w:val="single"/>
            </w:rPr>
          </w:rPrChange>
        </w:rPr>
        <w:tab/>
        <w:t xml:space="preserve">guaranteed. </w:t>
      </w:r>
    </w:p>
    <w:p w14:paraId="40506B0E" w14:textId="77777777" w:rsidR="00AA30FD" w:rsidRPr="00975333" w:rsidRDefault="00AA30FD" w:rsidP="00AA30FD">
      <w:pPr>
        <w:autoSpaceDE w:val="0"/>
        <w:autoSpaceDN w:val="0"/>
        <w:adjustRightInd w:val="0"/>
        <w:jc w:val="both"/>
        <w:rPr>
          <w:rFonts w:ascii="Arial" w:hAnsi="Arial" w:cs="Arial"/>
          <w:b/>
          <w:sz w:val="26"/>
          <w:szCs w:val="26"/>
          <w:u w:val="single"/>
          <w:rPrChange w:id="4183"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84" w:author="Kola Akinwale" w:date="2021-11-22T10:48:00Z">
            <w:rPr>
              <w:rFonts w:ascii="Arial Unicode MS" w:hAnsi="Arial Unicode MS"/>
              <w:b/>
              <w:sz w:val="26"/>
              <w:szCs w:val="26"/>
              <w:u w:val="single"/>
            </w:rPr>
          </w:rPrChange>
        </w:rPr>
        <w:t>b. The procedure for appeals shall be as follows:</w:t>
      </w:r>
    </w:p>
    <w:p w14:paraId="6827BDFE" w14:textId="77777777" w:rsidR="00AA30FD" w:rsidRPr="00975333" w:rsidRDefault="00AA30FD" w:rsidP="00AA30FD">
      <w:pPr>
        <w:pStyle w:val="ListParagraph"/>
        <w:numPr>
          <w:ilvl w:val="0"/>
          <w:numId w:val="118"/>
        </w:numPr>
        <w:autoSpaceDE w:val="0"/>
        <w:autoSpaceDN w:val="0"/>
        <w:adjustRightInd w:val="0"/>
        <w:ind w:left="1418" w:hanging="425"/>
        <w:jc w:val="both"/>
        <w:rPr>
          <w:rFonts w:ascii="Arial" w:hAnsi="Arial" w:cs="Arial"/>
          <w:b/>
          <w:sz w:val="26"/>
          <w:szCs w:val="26"/>
          <w:u w:val="single"/>
          <w:rPrChange w:id="4185"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86" w:author="Kola Akinwale" w:date="2021-11-22T10:48:00Z">
            <w:rPr>
              <w:rFonts w:ascii="Arial Unicode MS" w:hAnsi="Arial Unicode MS"/>
              <w:b/>
              <w:sz w:val="26"/>
              <w:szCs w:val="26"/>
              <w:u w:val="single"/>
            </w:rPr>
          </w:rPrChange>
        </w:rPr>
        <w:t>Where a member is not satisfied with the decision of the Disciplinary Committee of the Party, he shall have the right to appeal within 30 days of the decision to the immediate higher organ of the Party.</w:t>
      </w:r>
    </w:p>
    <w:p w14:paraId="57B0A52B" w14:textId="77777777" w:rsidR="00AA30FD" w:rsidRPr="00975333" w:rsidRDefault="00AA30FD" w:rsidP="00AA30FD">
      <w:pPr>
        <w:pStyle w:val="ListParagraph"/>
        <w:numPr>
          <w:ilvl w:val="0"/>
          <w:numId w:val="118"/>
        </w:numPr>
        <w:autoSpaceDE w:val="0"/>
        <w:autoSpaceDN w:val="0"/>
        <w:adjustRightInd w:val="0"/>
        <w:ind w:left="1418" w:hanging="425"/>
        <w:jc w:val="both"/>
        <w:rPr>
          <w:rFonts w:ascii="Arial" w:hAnsi="Arial" w:cs="Arial"/>
          <w:b/>
          <w:sz w:val="26"/>
          <w:szCs w:val="26"/>
          <w:u w:val="single"/>
          <w:rPrChange w:id="418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88" w:author="Kola Akinwale" w:date="2021-11-22T10:48:00Z">
            <w:rPr>
              <w:rFonts w:ascii="Arial Unicode MS" w:hAnsi="Arial Unicode MS"/>
              <w:b/>
              <w:sz w:val="26"/>
              <w:szCs w:val="26"/>
              <w:u w:val="single"/>
            </w:rPr>
          </w:rPrChange>
        </w:rPr>
        <w:t>An appeal shall be determined by the appropriate Appeal Committee within 30 days from the date of receipt of the notice of appeal by the appellate body concerned.</w:t>
      </w:r>
    </w:p>
    <w:p w14:paraId="2EBD520A" w14:textId="77777777" w:rsidR="00AA30FD" w:rsidRPr="00975333" w:rsidRDefault="00AA30FD" w:rsidP="00AA30FD">
      <w:pPr>
        <w:pStyle w:val="ListParagraph"/>
        <w:numPr>
          <w:ilvl w:val="0"/>
          <w:numId w:val="118"/>
        </w:numPr>
        <w:autoSpaceDE w:val="0"/>
        <w:autoSpaceDN w:val="0"/>
        <w:adjustRightInd w:val="0"/>
        <w:ind w:left="1418" w:hanging="425"/>
        <w:jc w:val="both"/>
        <w:rPr>
          <w:rFonts w:ascii="Arial" w:hAnsi="Arial" w:cs="Arial"/>
          <w:b/>
          <w:sz w:val="26"/>
          <w:szCs w:val="26"/>
          <w:u w:val="single"/>
          <w:rPrChange w:id="4189"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90" w:author="Kola Akinwale" w:date="2021-11-22T10:48:00Z">
            <w:rPr>
              <w:rFonts w:ascii="Arial Unicode MS" w:hAnsi="Arial Unicode MS"/>
              <w:b/>
              <w:sz w:val="26"/>
              <w:szCs w:val="26"/>
              <w:u w:val="single"/>
            </w:rPr>
          </w:rPrChange>
        </w:rPr>
        <w:t xml:space="preserve">Where a decision or action taken by an organ of the Party is appealed against, the Party shall maintain the status quo until the appeal is determined. </w:t>
      </w:r>
    </w:p>
    <w:p w14:paraId="3001274B" w14:textId="77777777" w:rsidR="00AA30FD" w:rsidRPr="00975333" w:rsidRDefault="00AA30FD" w:rsidP="00AA30FD">
      <w:pPr>
        <w:pStyle w:val="ListParagraph"/>
        <w:numPr>
          <w:ilvl w:val="0"/>
          <w:numId w:val="118"/>
        </w:numPr>
        <w:autoSpaceDE w:val="0"/>
        <w:autoSpaceDN w:val="0"/>
        <w:adjustRightInd w:val="0"/>
        <w:ind w:left="1418" w:hanging="425"/>
        <w:jc w:val="both"/>
        <w:rPr>
          <w:rFonts w:ascii="Arial" w:hAnsi="Arial" w:cs="Arial"/>
          <w:b/>
          <w:sz w:val="26"/>
          <w:szCs w:val="26"/>
          <w:u w:val="single"/>
          <w:rPrChange w:id="4191"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92" w:author="Kola Akinwale" w:date="2021-11-22T10:48:00Z">
            <w:rPr>
              <w:rFonts w:ascii="Arial Unicode MS" w:hAnsi="Arial Unicode MS"/>
              <w:b/>
              <w:sz w:val="26"/>
              <w:szCs w:val="26"/>
              <w:u w:val="single"/>
            </w:rPr>
          </w:rPrChange>
        </w:rPr>
        <w:t>An appeal from the decision of the Ward Executive Committee, as an adjudicatory body of first instance on a complaint originating from the Ward shall lie to the Local Government Area Executive Committee and thereafter to the State Executive Committee whose decision shall be final.</w:t>
      </w:r>
    </w:p>
    <w:p w14:paraId="374D4409" w14:textId="77777777" w:rsidR="00AA30FD" w:rsidRPr="00975333" w:rsidRDefault="00AA30FD" w:rsidP="00AA30FD">
      <w:pPr>
        <w:pStyle w:val="ListParagraph"/>
        <w:numPr>
          <w:ilvl w:val="0"/>
          <w:numId w:val="118"/>
        </w:numPr>
        <w:autoSpaceDE w:val="0"/>
        <w:autoSpaceDN w:val="0"/>
        <w:adjustRightInd w:val="0"/>
        <w:ind w:left="1418" w:hanging="425"/>
        <w:jc w:val="both"/>
        <w:rPr>
          <w:rFonts w:ascii="Arial" w:hAnsi="Arial" w:cs="Arial"/>
          <w:b/>
          <w:sz w:val="26"/>
          <w:szCs w:val="26"/>
          <w:u w:val="single"/>
          <w:rPrChange w:id="4193"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94" w:author="Kola Akinwale" w:date="2021-11-22T10:48:00Z">
            <w:rPr>
              <w:rFonts w:ascii="Arial Unicode MS" w:hAnsi="Arial Unicode MS"/>
              <w:b/>
              <w:sz w:val="26"/>
              <w:szCs w:val="26"/>
              <w:u w:val="single"/>
            </w:rPr>
          </w:rPrChange>
        </w:rPr>
        <w:t>An appeal from the decision of the Local Government Area Executive Committee on a complaint originating from the Local Government Area Chapter shall lie to the State Executive Committee and thereafter to the Zonal Executive Committee whose decision shall be final.</w:t>
      </w:r>
    </w:p>
    <w:p w14:paraId="2A37D44E" w14:textId="77777777" w:rsidR="00AA30FD" w:rsidRPr="00975333" w:rsidRDefault="00AA30FD" w:rsidP="00AA30FD">
      <w:pPr>
        <w:pStyle w:val="ListParagraph"/>
        <w:numPr>
          <w:ilvl w:val="0"/>
          <w:numId w:val="118"/>
        </w:numPr>
        <w:autoSpaceDE w:val="0"/>
        <w:autoSpaceDN w:val="0"/>
        <w:adjustRightInd w:val="0"/>
        <w:ind w:left="1418" w:hanging="425"/>
        <w:jc w:val="both"/>
        <w:rPr>
          <w:rFonts w:ascii="Arial" w:hAnsi="Arial" w:cs="Arial"/>
          <w:b/>
          <w:sz w:val="26"/>
          <w:szCs w:val="26"/>
          <w:u w:val="single"/>
          <w:rPrChange w:id="4195"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96" w:author="Kola Akinwale" w:date="2021-11-22T10:48:00Z">
            <w:rPr>
              <w:rFonts w:ascii="Arial Unicode MS" w:hAnsi="Arial Unicode MS"/>
              <w:b/>
              <w:sz w:val="26"/>
              <w:szCs w:val="26"/>
              <w:u w:val="single"/>
            </w:rPr>
          </w:rPrChange>
        </w:rPr>
        <w:t>An appeal from the decision of the State Executive Committee on a complaint originating from the State shall lie to the Zonal Executive Committee and thereafter to the National Executive Committee whose decision shall be final.</w:t>
      </w:r>
    </w:p>
    <w:p w14:paraId="3AD86F4E" w14:textId="77777777" w:rsidR="00AA30FD" w:rsidRPr="00975333" w:rsidRDefault="00AA30FD" w:rsidP="00AA30FD">
      <w:pPr>
        <w:pStyle w:val="ListParagraph"/>
        <w:numPr>
          <w:ilvl w:val="0"/>
          <w:numId w:val="118"/>
        </w:numPr>
        <w:autoSpaceDE w:val="0"/>
        <w:autoSpaceDN w:val="0"/>
        <w:adjustRightInd w:val="0"/>
        <w:ind w:left="1418" w:hanging="425"/>
        <w:jc w:val="both"/>
        <w:rPr>
          <w:rFonts w:ascii="Arial" w:hAnsi="Arial" w:cs="Arial"/>
          <w:b/>
          <w:sz w:val="26"/>
          <w:szCs w:val="26"/>
          <w:u w:val="single"/>
          <w:rPrChange w:id="419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198" w:author="Kola Akinwale" w:date="2021-11-22T10:48:00Z">
            <w:rPr>
              <w:rFonts w:ascii="Arial Unicode MS" w:hAnsi="Arial Unicode MS"/>
              <w:b/>
              <w:sz w:val="26"/>
              <w:szCs w:val="26"/>
              <w:u w:val="single"/>
            </w:rPr>
          </w:rPrChange>
        </w:rPr>
        <w:t>An appeal from the decision of the National Executive Committee on a complaint originating at the National level shall lie to the National Convention whose decision shall be final.</w:t>
      </w:r>
    </w:p>
    <w:p w14:paraId="1C32DB4E" w14:textId="77777777" w:rsidR="00AA30FD" w:rsidRPr="00975333" w:rsidRDefault="00AA30FD" w:rsidP="00AA30FD">
      <w:pPr>
        <w:pStyle w:val="ListParagraph"/>
        <w:numPr>
          <w:ilvl w:val="0"/>
          <w:numId w:val="118"/>
        </w:numPr>
        <w:autoSpaceDE w:val="0"/>
        <w:autoSpaceDN w:val="0"/>
        <w:adjustRightInd w:val="0"/>
        <w:ind w:left="1418" w:hanging="425"/>
        <w:jc w:val="both"/>
        <w:rPr>
          <w:rFonts w:ascii="Arial" w:hAnsi="Arial" w:cs="Arial"/>
          <w:b/>
          <w:sz w:val="26"/>
          <w:szCs w:val="26"/>
          <w:u w:val="single"/>
          <w:lang w:eastAsia="en-GB"/>
          <w:rPrChange w:id="4199"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rPrChange w:id="4200" w:author="Kola Akinwale" w:date="2021-11-22T10:48:00Z">
            <w:rPr>
              <w:rFonts w:ascii="Arial Unicode MS" w:hAnsi="Arial Unicode MS"/>
              <w:b/>
              <w:sz w:val="26"/>
              <w:szCs w:val="26"/>
              <w:u w:val="single"/>
            </w:rPr>
          </w:rPrChange>
        </w:rPr>
        <w:t>Any member who files an action in any court of law against the Party or any of its officers on any matter or matters relating to the discharge of the officer’s duties without first exhausting the avenues for redress provided for in this Constitution shall automatically stand suspended from the Party and no appeal against such suspension shall be entertained until the withdrawal of the suit.</w:t>
      </w:r>
    </w:p>
    <w:p w14:paraId="6613FC40" w14:textId="77777777" w:rsidR="00AA30FD" w:rsidRPr="00975333" w:rsidRDefault="00AA30FD" w:rsidP="00AA30FD">
      <w:pPr>
        <w:pStyle w:val="ListParagraph"/>
        <w:numPr>
          <w:ilvl w:val="0"/>
          <w:numId w:val="118"/>
        </w:numPr>
        <w:autoSpaceDE w:val="0"/>
        <w:autoSpaceDN w:val="0"/>
        <w:adjustRightInd w:val="0"/>
        <w:ind w:left="1418" w:hanging="425"/>
        <w:jc w:val="both"/>
        <w:rPr>
          <w:rFonts w:ascii="Arial" w:hAnsi="Arial" w:cs="Arial"/>
          <w:b/>
          <w:sz w:val="26"/>
          <w:szCs w:val="26"/>
          <w:u w:val="single"/>
          <w:rPrChange w:id="4201" w:author="Kola Akinwale" w:date="2021-11-22T10:48:00Z">
            <w:rPr>
              <w:rFonts w:ascii="Arial Unicode MS" w:hAnsi="Arial Unicode MS"/>
              <w:b/>
              <w:sz w:val="26"/>
              <w:szCs w:val="26"/>
              <w:u w:val="single"/>
            </w:rPr>
          </w:rPrChange>
        </w:rPr>
      </w:pPr>
      <w:r w:rsidRPr="00975333">
        <w:rPr>
          <w:rFonts w:ascii="Arial" w:hAnsi="Arial" w:cs="Arial"/>
          <w:b/>
          <w:sz w:val="26"/>
          <w:szCs w:val="26"/>
          <w:u w:val="single"/>
          <w:lang w:eastAsia="en-GB"/>
          <w:rPrChange w:id="4202" w:author="Kola Akinwale" w:date="2021-11-22T10:48:00Z">
            <w:rPr>
              <w:rFonts w:ascii="Arial Unicode MS" w:hAnsi="Arial Unicode MS"/>
              <w:b/>
              <w:sz w:val="26"/>
              <w:szCs w:val="26"/>
              <w:u w:val="single"/>
              <w:lang w:eastAsia="en-GB"/>
            </w:rPr>
          </w:rPrChange>
        </w:rPr>
        <w:lastRenderedPageBreak/>
        <w:t>No officer of the Party shall be allowed to preside over his own cause or matter where his personal interest will conflict with his official duty.</w:t>
      </w:r>
    </w:p>
    <w:p w14:paraId="27C116F1" w14:textId="77777777" w:rsidR="00AA30FD" w:rsidRPr="00975333" w:rsidRDefault="00AA30FD" w:rsidP="00AA30FD">
      <w:pPr>
        <w:pStyle w:val="ListParagraph"/>
        <w:autoSpaceDE w:val="0"/>
        <w:autoSpaceDN w:val="0"/>
        <w:adjustRightInd w:val="0"/>
        <w:ind w:left="1418"/>
        <w:jc w:val="both"/>
        <w:rPr>
          <w:rFonts w:ascii="Arial" w:hAnsi="Arial" w:cs="Arial"/>
          <w:b/>
          <w:sz w:val="26"/>
          <w:szCs w:val="26"/>
          <w:rPrChange w:id="4203" w:author="Kola Akinwale" w:date="2021-11-22T10:48:00Z">
            <w:rPr>
              <w:rFonts w:ascii="Arial Unicode MS" w:hAnsi="Arial Unicode MS"/>
              <w:b/>
              <w:sz w:val="26"/>
              <w:szCs w:val="26"/>
            </w:rPr>
          </w:rPrChange>
        </w:rPr>
      </w:pPr>
    </w:p>
    <w:p w14:paraId="3599E069" w14:textId="77777777" w:rsidR="00AA30FD" w:rsidRPr="00975333" w:rsidRDefault="00AA30FD" w:rsidP="00AA30FD">
      <w:pPr>
        <w:autoSpaceDE w:val="0"/>
        <w:autoSpaceDN w:val="0"/>
        <w:adjustRightInd w:val="0"/>
        <w:ind w:left="567" w:hanging="567"/>
        <w:jc w:val="both"/>
        <w:rPr>
          <w:rFonts w:ascii="Arial" w:hAnsi="Arial" w:cs="Arial"/>
          <w:b/>
          <w:sz w:val="26"/>
          <w:szCs w:val="26"/>
          <w:u w:val="single"/>
          <w:rPrChange w:id="4204" w:author="Kola Akinwale" w:date="2021-11-22T10:48:00Z">
            <w:rPr>
              <w:rFonts w:ascii="Arial Unicode MS" w:hAnsi="Arial Unicode MS"/>
              <w:b/>
              <w:sz w:val="26"/>
              <w:szCs w:val="26"/>
              <w:u w:val="single"/>
            </w:rPr>
          </w:rPrChange>
        </w:rPr>
      </w:pPr>
      <w:r w:rsidRPr="00975333">
        <w:rPr>
          <w:rFonts w:ascii="Arial" w:hAnsi="Arial" w:cs="Arial"/>
          <w:b/>
          <w:sz w:val="26"/>
          <w:szCs w:val="26"/>
          <w:lang w:eastAsia="en-GB"/>
          <w:rPrChange w:id="4205" w:author="Kola Akinwale" w:date="2021-11-22T10:48:00Z">
            <w:rPr>
              <w:rFonts w:ascii="Arial Unicode MS" w:hAnsi="Arial Unicode MS"/>
              <w:b/>
              <w:sz w:val="26"/>
              <w:szCs w:val="26"/>
              <w:lang w:eastAsia="en-GB"/>
            </w:rPr>
          </w:rPrChange>
        </w:rPr>
        <w:t xml:space="preserve">5a. </w:t>
      </w:r>
      <w:r w:rsidRPr="00975333">
        <w:rPr>
          <w:rFonts w:ascii="Arial" w:hAnsi="Arial" w:cs="Arial"/>
          <w:b/>
          <w:sz w:val="26"/>
          <w:szCs w:val="26"/>
          <w:u w:val="single"/>
          <w:lang w:eastAsia="en-GB"/>
          <w:rPrChange w:id="4206" w:author="Kola Akinwale" w:date="2021-11-22T10:48:00Z">
            <w:rPr>
              <w:rFonts w:ascii="Arial Unicode MS" w:hAnsi="Arial Unicode MS"/>
              <w:b/>
              <w:sz w:val="26"/>
              <w:szCs w:val="26"/>
              <w:u w:val="single"/>
              <w:lang w:eastAsia="en-GB"/>
            </w:rPr>
          </w:rPrChange>
        </w:rPr>
        <w:tab/>
        <w:t xml:space="preserve">The findings and recommendations of the Disciplinary Committee shall be forwarded to the appropriate executive committee through the chairman, </w:t>
      </w:r>
      <w:r w:rsidRPr="00975333">
        <w:rPr>
          <w:rFonts w:ascii="Arial" w:hAnsi="Arial" w:cs="Arial"/>
          <w:b/>
          <w:sz w:val="26"/>
          <w:szCs w:val="26"/>
          <w:u w:val="single"/>
          <w:lang w:eastAsia="en-GB"/>
          <w:rPrChange w:id="4207" w:author="Kola Akinwale" w:date="2021-11-22T10:48:00Z">
            <w:rPr>
              <w:rFonts w:ascii="Arial Unicode MS" w:hAnsi="Arial Unicode MS"/>
              <w:b/>
              <w:sz w:val="26"/>
              <w:szCs w:val="26"/>
              <w:u w:val="single"/>
              <w:lang w:eastAsia="en-GB"/>
            </w:rPr>
          </w:rPrChange>
        </w:rPr>
        <w:tab/>
        <w:t>the deputy chairman or Secretary as the case may be for deliberation. </w:t>
      </w:r>
    </w:p>
    <w:p w14:paraId="6B42F335" w14:textId="77777777" w:rsidR="00AA30FD" w:rsidRPr="00975333" w:rsidRDefault="00AA30FD" w:rsidP="00AA30FD">
      <w:pPr>
        <w:jc w:val="both"/>
        <w:rPr>
          <w:rFonts w:ascii="Arial" w:hAnsi="Arial" w:cs="Arial"/>
          <w:b/>
          <w:sz w:val="10"/>
          <w:szCs w:val="26"/>
          <w:u w:val="single"/>
          <w:lang w:eastAsia="en-GB"/>
          <w:rPrChange w:id="4208" w:author="Kola Akinwale" w:date="2021-11-22T10:48:00Z">
            <w:rPr>
              <w:rFonts w:ascii="Arial Unicode MS" w:hAnsi="Arial Unicode MS"/>
              <w:b/>
              <w:sz w:val="10"/>
              <w:szCs w:val="26"/>
              <w:u w:val="single"/>
              <w:lang w:eastAsia="en-GB"/>
            </w:rPr>
          </w:rPrChange>
        </w:rPr>
      </w:pPr>
    </w:p>
    <w:p w14:paraId="02793B02" w14:textId="77777777" w:rsidR="00AA30FD" w:rsidRPr="00975333" w:rsidRDefault="00AA30FD" w:rsidP="003E0937">
      <w:pPr>
        <w:pStyle w:val="ListParagraph"/>
        <w:numPr>
          <w:ilvl w:val="0"/>
          <w:numId w:val="113"/>
        </w:numPr>
        <w:jc w:val="both"/>
        <w:rPr>
          <w:rFonts w:ascii="Arial" w:hAnsi="Arial" w:cs="Arial"/>
          <w:b/>
          <w:sz w:val="26"/>
          <w:szCs w:val="26"/>
          <w:u w:val="single"/>
          <w:lang w:eastAsia="en-GB"/>
          <w:rPrChange w:id="4209" w:author="Kola Akinwale" w:date="2021-11-22T10:48:00Z">
            <w:rPr>
              <w:rFonts w:ascii="Arial Unicode MS" w:hAnsi="Arial Unicode MS"/>
              <w:b/>
              <w:sz w:val="26"/>
              <w:szCs w:val="26"/>
              <w:u w:val="single"/>
              <w:lang w:eastAsia="en-GB"/>
            </w:rPr>
          </w:rPrChange>
        </w:rPr>
        <w:pPrChange w:id="4210" w:author="Kola Akinwale" w:date="2021-11-23T13:12:00Z">
          <w:pPr>
            <w:pStyle w:val="ListParagraph"/>
            <w:numPr>
              <w:numId w:val="113"/>
            </w:numPr>
            <w:ind w:left="1080" w:hanging="720"/>
            <w:jc w:val="both"/>
          </w:pPr>
        </w:pPrChange>
      </w:pPr>
      <w:r w:rsidRPr="00975333">
        <w:rPr>
          <w:rFonts w:ascii="Arial" w:hAnsi="Arial" w:cs="Arial"/>
          <w:b/>
          <w:sz w:val="26"/>
          <w:szCs w:val="26"/>
          <w:u w:val="single"/>
          <w:lang w:eastAsia="en-GB"/>
          <w:rPrChange w:id="4211" w:author="Kola Akinwale" w:date="2021-11-22T10:48:00Z">
            <w:rPr>
              <w:rFonts w:ascii="Arial Unicode MS" w:hAnsi="Arial Unicode MS"/>
              <w:b/>
              <w:sz w:val="26"/>
              <w:szCs w:val="26"/>
              <w:u w:val="single"/>
              <w:lang w:eastAsia="en-GB"/>
            </w:rPr>
          </w:rPrChange>
        </w:rPr>
        <w:t xml:space="preserve">A two - third majority vote shall be required to ratify the decision of the    </w:t>
      </w:r>
      <w:r w:rsidRPr="00975333">
        <w:rPr>
          <w:rFonts w:ascii="Arial" w:hAnsi="Arial" w:cs="Arial"/>
          <w:b/>
          <w:sz w:val="26"/>
          <w:szCs w:val="26"/>
          <w:u w:val="single"/>
          <w:lang w:eastAsia="en-GB"/>
          <w:rPrChange w:id="4212" w:author="Kola Akinwale" w:date="2021-11-22T10:48:00Z">
            <w:rPr>
              <w:rFonts w:ascii="Arial Unicode MS" w:hAnsi="Arial Unicode MS"/>
              <w:b/>
              <w:sz w:val="26"/>
              <w:szCs w:val="26"/>
              <w:u w:val="single"/>
              <w:lang w:eastAsia="en-GB"/>
            </w:rPr>
          </w:rPrChange>
        </w:rPr>
        <w:tab/>
        <w:t>disciplinary committee.</w:t>
      </w:r>
    </w:p>
    <w:p w14:paraId="7FD96DDA" w14:textId="21898977" w:rsidR="00AA30FD" w:rsidRDefault="00AA30FD" w:rsidP="003E0937">
      <w:pPr>
        <w:pStyle w:val="ListParagraph"/>
        <w:numPr>
          <w:ilvl w:val="0"/>
          <w:numId w:val="113"/>
        </w:numPr>
        <w:jc w:val="both"/>
        <w:rPr>
          <w:ins w:id="4213" w:author="Kola Akinwale" w:date="2021-11-23T13:12:00Z"/>
          <w:rFonts w:ascii="Arial" w:hAnsi="Arial" w:cs="Arial"/>
          <w:b/>
          <w:sz w:val="26"/>
          <w:szCs w:val="26"/>
          <w:u w:val="single"/>
          <w:lang w:eastAsia="en-GB"/>
        </w:rPr>
      </w:pPr>
      <w:r w:rsidRPr="00975333">
        <w:rPr>
          <w:rFonts w:ascii="Arial" w:hAnsi="Arial" w:cs="Arial"/>
          <w:b/>
          <w:sz w:val="26"/>
          <w:szCs w:val="26"/>
          <w:u w:val="single"/>
          <w:lang w:eastAsia="en-GB"/>
          <w:rPrChange w:id="4214" w:author="Kola Akinwale" w:date="2021-11-22T10:48:00Z">
            <w:rPr>
              <w:rFonts w:ascii="Arial Unicode MS" w:hAnsi="Arial Unicode MS"/>
              <w:b/>
              <w:sz w:val="26"/>
              <w:szCs w:val="26"/>
              <w:u w:val="single"/>
              <w:lang w:eastAsia="en-GB"/>
            </w:rPr>
          </w:rPrChange>
        </w:rPr>
        <w:t xml:space="preserve"> To remove or expel a member of the National Executive </w:t>
      </w:r>
      <w:del w:id="4215" w:author="Kola Akinwale" w:date="2021-11-22T09:17:00Z">
        <w:r w:rsidRPr="00975333" w:rsidDel="00C9713A">
          <w:rPr>
            <w:rFonts w:ascii="Arial" w:hAnsi="Arial" w:cs="Arial"/>
            <w:b/>
            <w:sz w:val="26"/>
            <w:szCs w:val="26"/>
            <w:u w:val="single"/>
            <w:lang w:eastAsia="en-GB"/>
            <w:rPrChange w:id="4216" w:author="Kola Akinwale" w:date="2021-11-22T10:48:00Z">
              <w:rPr>
                <w:rFonts w:ascii="Arial Unicode MS" w:hAnsi="Arial Unicode MS"/>
                <w:b/>
                <w:sz w:val="26"/>
                <w:szCs w:val="26"/>
                <w:u w:val="single"/>
                <w:lang w:eastAsia="en-GB"/>
              </w:rPr>
            </w:rPrChange>
          </w:rPr>
          <w:delText xml:space="preserve">Committee,  </w:delText>
        </w:r>
        <w:r w:rsidRPr="00975333" w:rsidDel="00C9713A">
          <w:rPr>
            <w:rFonts w:ascii="Arial" w:hAnsi="Arial" w:cs="Arial"/>
            <w:b/>
            <w:sz w:val="26"/>
            <w:szCs w:val="26"/>
            <w:u w:val="single"/>
            <w:lang w:eastAsia="en-GB"/>
            <w:rPrChange w:id="4217" w:author="Kola Akinwale" w:date="2021-11-22T10:48:00Z">
              <w:rPr>
                <w:rFonts w:ascii="Arial Unicode MS" w:hAnsi="Arial Unicode MS"/>
                <w:b/>
                <w:sz w:val="26"/>
                <w:szCs w:val="26"/>
                <w:u w:val="single"/>
                <w:lang w:eastAsia="en-GB"/>
              </w:rPr>
            </w:rPrChange>
          </w:rPr>
          <w:tab/>
        </w:r>
      </w:del>
      <w:ins w:id="4218" w:author="Kola Akinwale" w:date="2021-11-22T09:17:00Z">
        <w:r w:rsidR="00C9713A" w:rsidRPr="00975333">
          <w:rPr>
            <w:rFonts w:ascii="Arial" w:hAnsi="Arial" w:cs="Arial"/>
            <w:b/>
            <w:sz w:val="26"/>
            <w:szCs w:val="26"/>
            <w:u w:val="single"/>
            <w:lang w:eastAsia="en-GB"/>
            <w:rPrChange w:id="4219" w:author="Kola Akinwale" w:date="2021-11-22T10:48:00Z">
              <w:rPr>
                <w:rFonts w:ascii="Arial Unicode MS" w:hAnsi="Arial Unicode MS"/>
                <w:b/>
                <w:sz w:val="26"/>
                <w:szCs w:val="26"/>
                <w:u w:val="single"/>
                <w:lang w:eastAsia="en-GB"/>
              </w:rPr>
            </w:rPrChange>
          </w:rPr>
          <w:t xml:space="preserve">Committee, </w:t>
        </w:r>
        <w:r w:rsidR="00C9713A" w:rsidRPr="00975333">
          <w:rPr>
            <w:rFonts w:ascii="Arial" w:hAnsi="Arial" w:cs="Arial"/>
            <w:b/>
            <w:sz w:val="26"/>
            <w:szCs w:val="26"/>
            <w:u w:val="single"/>
            <w:lang w:eastAsia="en-GB"/>
            <w:rPrChange w:id="4220" w:author="Kola Akinwale" w:date="2021-11-22T10:48:00Z">
              <w:rPr>
                <w:rFonts w:ascii="Arial Unicode MS" w:hAnsi="Arial Unicode MS"/>
                <w:b/>
                <w:sz w:val="26"/>
                <w:szCs w:val="26"/>
                <w:u w:val="single"/>
                <w:lang w:eastAsia="en-GB"/>
              </w:rPr>
            </w:rPrChange>
          </w:rPr>
          <w:tab/>
        </w:r>
      </w:ins>
      <w:r w:rsidRPr="00975333">
        <w:rPr>
          <w:rFonts w:ascii="Arial" w:hAnsi="Arial" w:cs="Arial"/>
          <w:b/>
          <w:sz w:val="26"/>
          <w:szCs w:val="26"/>
          <w:u w:val="single"/>
          <w:lang w:eastAsia="en-GB"/>
          <w:rPrChange w:id="4221" w:author="Kola Akinwale" w:date="2021-11-22T10:48:00Z">
            <w:rPr>
              <w:rFonts w:ascii="Arial Unicode MS" w:hAnsi="Arial Unicode MS"/>
              <w:b/>
              <w:sz w:val="26"/>
              <w:szCs w:val="26"/>
              <w:u w:val="single"/>
              <w:lang w:eastAsia="en-GB"/>
            </w:rPr>
          </w:rPrChange>
        </w:rPr>
        <w:t xml:space="preserve">minister, ambassador, special adviser, Governor, Deputy Governor, member of the </w:t>
      </w:r>
      <w:r w:rsidRPr="00975333">
        <w:rPr>
          <w:rFonts w:ascii="Arial" w:hAnsi="Arial" w:cs="Arial"/>
          <w:b/>
          <w:sz w:val="26"/>
          <w:szCs w:val="26"/>
          <w:u w:val="single"/>
          <w:lang w:eastAsia="en-GB"/>
          <w:rPrChange w:id="4222" w:author="Kola Akinwale" w:date="2021-11-22T10:48:00Z">
            <w:rPr>
              <w:rFonts w:ascii="Arial Unicode MS" w:hAnsi="Arial Unicode MS"/>
              <w:b/>
              <w:sz w:val="26"/>
              <w:szCs w:val="26"/>
              <w:u w:val="single"/>
              <w:lang w:eastAsia="en-GB"/>
            </w:rPr>
          </w:rPrChange>
        </w:rPr>
        <w:tab/>
        <w:t>legislative House or a proposal for expulsion of any member of the party,</w:t>
      </w:r>
      <w:r w:rsidRPr="00975333">
        <w:rPr>
          <w:rFonts w:ascii="Arial" w:hAnsi="Arial" w:cs="Arial"/>
          <w:b/>
          <w:sz w:val="26"/>
          <w:szCs w:val="26"/>
          <w:u w:val="single"/>
          <w:lang w:eastAsia="en-GB"/>
          <w:rPrChange w:id="4223" w:author="Kola Akinwale" w:date="2021-11-22T10:48:00Z">
            <w:rPr>
              <w:rFonts w:ascii="Arial Unicode MS" w:hAnsi="Arial Unicode MS"/>
              <w:b/>
              <w:sz w:val="26"/>
              <w:szCs w:val="26"/>
              <w:u w:val="single"/>
              <w:lang w:eastAsia="en-GB"/>
            </w:rPr>
          </w:rPrChange>
        </w:rPr>
        <w:tab/>
        <w:t xml:space="preserve">such a proposal shall be submitted to the National Executive committee </w:t>
      </w:r>
      <w:r w:rsidRPr="00975333">
        <w:rPr>
          <w:rFonts w:ascii="Arial" w:hAnsi="Arial" w:cs="Arial"/>
          <w:b/>
          <w:sz w:val="26"/>
          <w:szCs w:val="26"/>
          <w:u w:val="single"/>
          <w:lang w:eastAsia="en-GB"/>
          <w:rPrChange w:id="4224" w:author="Kola Akinwale" w:date="2021-11-22T10:48:00Z">
            <w:rPr>
              <w:rFonts w:ascii="Arial Unicode MS" w:hAnsi="Arial Unicode MS"/>
              <w:b/>
              <w:sz w:val="26"/>
              <w:szCs w:val="26"/>
              <w:u w:val="single"/>
              <w:lang w:eastAsia="en-GB"/>
            </w:rPr>
          </w:rPrChange>
        </w:rPr>
        <w:tab/>
        <w:t xml:space="preserve">(NEC). The (NEC) shall then refer the case to its Disciplinary Committee </w:t>
      </w:r>
      <w:r w:rsidRPr="00975333">
        <w:rPr>
          <w:rFonts w:ascii="Arial" w:hAnsi="Arial" w:cs="Arial"/>
          <w:b/>
          <w:sz w:val="26"/>
          <w:szCs w:val="26"/>
          <w:u w:val="single"/>
          <w:lang w:eastAsia="en-GB"/>
          <w:rPrChange w:id="4225" w:author="Kola Akinwale" w:date="2021-11-22T10:48:00Z">
            <w:rPr>
              <w:rFonts w:ascii="Arial Unicode MS" w:hAnsi="Arial Unicode MS"/>
              <w:b/>
              <w:sz w:val="26"/>
              <w:szCs w:val="26"/>
              <w:u w:val="single"/>
              <w:lang w:eastAsia="en-GB"/>
            </w:rPr>
          </w:rPrChange>
        </w:rPr>
        <w:tab/>
        <w:t>whose recommendations shall guide the NEC on its verdict.</w:t>
      </w:r>
    </w:p>
    <w:p w14:paraId="346B5619" w14:textId="77777777" w:rsidR="003E0937" w:rsidRPr="00975333" w:rsidRDefault="003E0937" w:rsidP="003E0937">
      <w:pPr>
        <w:pStyle w:val="ListParagraph"/>
        <w:ind w:left="1080"/>
        <w:jc w:val="both"/>
        <w:rPr>
          <w:rFonts w:ascii="Arial" w:hAnsi="Arial" w:cs="Arial"/>
          <w:b/>
          <w:sz w:val="26"/>
          <w:szCs w:val="26"/>
          <w:u w:val="single"/>
          <w:lang w:eastAsia="en-GB"/>
          <w:rPrChange w:id="4226" w:author="Kola Akinwale" w:date="2021-11-22T10:48:00Z">
            <w:rPr>
              <w:rFonts w:ascii="Arial Unicode MS" w:hAnsi="Arial Unicode MS"/>
              <w:b/>
              <w:sz w:val="26"/>
              <w:szCs w:val="26"/>
              <w:u w:val="single"/>
              <w:lang w:eastAsia="en-GB"/>
            </w:rPr>
          </w:rPrChange>
        </w:rPr>
        <w:pPrChange w:id="4227" w:author="Kola Akinwale" w:date="2021-11-23T13:12:00Z">
          <w:pPr>
            <w:pStyle w:val="ListParagraph"/>
            <w:numPr>
              <w:numId w:val="113"/>
            </w:numPr>
            <w:ind w:left="1080" w:hanging="720"/>
            <w:jc w:val="both"/>
          </w:pPr>
        </w:pPrChange>
      </w:pPr>
    </w:p>
    <w:p w14:paraId="535831E4" w14:textId="77777777" w:rsidR="00AA30FD" w:rsidRPr="00975333" w:rsidRDefault="00AA30FD" w:rsidP="00AA30FD">
      <w:pPr>
        <w:jc w:val="both"/>
        <w:rPr>
          <w:rFonts w:ascii="Arial" w:hAnsi="Arial" w:cs="Arial"/>
          <w:b/>
          <w:sz w:val="12"/>
          <w:szCs w:val="26"/>
          <w:lang w:eastAsia="en-GB"/>
          <w:rPrChange w:id="4228" w:author="Kola Akinwale" w:date="2021-11-22T10:48:00Z">
            <w:rPr>
              <w:rFonts w:ascii="Arial Unicode MS" w:hAnsi="Arial Unicode MS"/>
              <w:b/>
              <w:sz w:val="12"/>
              <w:szCs w:val="26"/>
              <w:lang w:eastAsia="en-GB"/>
            </w:rPr>
          </w:rPrChange>
        </w:rPr>
      </w:pPr>
    </w:p>
    <w:p w14:paraId="797EE5BF" w14:textId="77777777" w:rsidR="00AA30FD" w:rsidRPr="00975333" w:rsidRDefault="00AA30FD" w:rsidP="00AA30FD">
      <w:pPr>
        <w:jc w:val="both"/>
        <w:rPr>
          <w:rFonts w:ascii="Arial" w:hAnsi="Arial" w:cs="Arial"/>
          <w:b/>
          <w:sz w:val="26"/>
          <w:szCs w:val="26"/>
          <w:u w:val="single"/>
          <w:rPrChange w:id="4229"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30" w:author="Kola Akinwale" w:date="2021-11-22T10:48:00Z">
            <w:rPr>
              <w:rFonts w:ascii="Arial Unicode MS" w:hAnsi="Arial Unicode MS"/>
              <w:b/>
              <w:sz w:val="26"/>
              <w:szCs w:val="26"/>
              <w:u w:val="single"/>
            </w:rPr>
          </w:rPrChange>
        </w:rPr>
        <w:t>6. Removal or Resignation</w:t>
      </w:r>
    </w:p>
    <w:p w14:paraId="1440BC23" w14:textId="77777777" w:rsidR="00AA30FD" w:rsidRPr="00975333" w:rsidRDefault="00AA30FD" w:rsidP="00AA30FD">
      <w:pPr>
        <w:ind w:left="720" w:hanging="570"/>
        <w:jc w:val="both"/>
        <w:rPr>
          <w:rFonts w:ascii="Arial" w:hAnsi="Arial" w:cs="Arial"/>
          <w:b/>
          <w:sz w:val="26"/>
          <w:szCs w:val="26"/>
          <w:u w:val="single"/>
          <w:lang w:eastAsia="en-GB"/>
          <w:rPrChange w:id="4231" w:author="Kola Akinwale" w:date="2021-11-22T10:48:00Z">
            <w:rPr>
              <w:rFonts w:ascii="Arial Unicode MS" w:hAnsi="Arial Unicode MS"/>
              <w:b/>
              <w:sz w:val="26"/>
              <w:szCs w:val="26"/>
              <w:u w:val="single"/>
              <w:lang w:eastAsia="en-GB"/>
            </w:rPr>
          </w:rPrChange>
        </w:rPr>
      </w:pPr>
      <w:r w:rsidRPr="00975333">
        <w:rPr>
          <w:rFonts w:ascii="Arial" w:hAnsi="Arial" w:cs="Arial"/>
          <w:b/>
          <w:sz w:val="26"/>
          <w:szCs w:val="26"/>
          <w:u w:val="single"/>
          <w:rPrChange w:id="4232" w:author="Kola Akinwale" w:date="2021-11-22T10:48:00Z">
            <w:rPr>
              <w:rFonts w:ascii="Arial Unicode MS" w:hAnsi="Arial Unicode MS"/>
              <w:b/>
              <w:sz w:val="26"/>
              <w:szCs w:val="26"/>
              <w:u w:val="single"/>
            </w:rPr>
          </w:rPrChange>
        </w:rPr>
        <w:t>a.</w:t>
      </w:r>
      <w:r w:rsidRPr="00975333">
        <w:rPr>
          <w:rFonts w:ascii="Arial" w:hAnsi="Arial" w:cs="Arial"/>
          <w:b/>
          <w:sz w:val="26"/>
          <w:szCs w:val="26"/>
          <w:u w:val="single"/>
          <w:rPrChange w:id="4233" w:author="Kola Akinwale" w:date="2021-11-22T10:48:00Z">
            <w:rPr>
              <w:rFonts w:ascii="Arial Unicode MS" w:hAnsi="Arial Unicode MS"/>
              <w:b/>
              <w:sz w:val="26"/>
              <w:szCs w:val="26"/>
              <w:u w:val="single"/>
            </w:rPr>
          </w:rPrChange>
        </w:rPr>
        <w:tab/>
        <w:t xml:space="preserve">In the event of his removal or resignation from office, a Party officer shall </w:t>
      </w:r>
      <w:r w:rsidRPr="00975333">
        <w:rPr>
          <w:rFonts w:ascii="Arial" w:hAnsi="Arial" w:cs="Arial"/>
          <w:b/>
          <w:sz w:val="26"/>
          <w:szCs w:val="26"/>
          <w:u w:val="single"/>
          <w:rPrChange w:id="4234" w:author="Kola Akinwale" w:date="2021-11-22T10:48:00Z">
            <w:rPr>
              <w:rFonts w:ascii="Arial Unicode MS" w:hAnsi="Arial Unicode MS"/>
              <w:b/>
              <w:sz w:val="26"/>
              <w:szCs w:val="26"/>
              <w:u w:val="single"/>
            </w:rPr>
          </w:rPrChange>
        </w:rPr>
        <w:tab/>
        <w:t xml:space="preserve">immediately handover to his Chairman or the Chairman’s nominees, all </w:t>
      </w:r>
      <w:r w:rsidRPr="00975333">
        <w:rPr>
          <w:rFonts w:ascii="Arial" w:hAnsi="Arial" w:cs="Arial"/>
          <w:b/>
          <w:sz w:val="26"/>
          <w:szCs w:val="26"/>
          <w:u w:val="single"/>
          <w:rPrChange w:id="4235" w:author="Kola Akinwale" w:date="2021-11-22T10:48:00Z">
            <w:rPr>
              <w:rFonts w:ascii="Arial Unicode MS" w:hAnsi="Arial Unicode MS"/>
              <w:b/>
              <w:sz w:val="26"/>
              <w:szCs w:val="26"/>
              <w:u w:val="single"/>
            </w:rPr>
          </w:rPrChange>
        </w:rPr>
        <w:tab/>
        <w:t xml:space="preserve">records, files and all properties of the Party in his possession. Where it is the </w:t>
      </w:r>
      <w:r w:rsidRPr="00975333">
        <w:rPr>
          <w:rFonts w:ascii="Arial" w:hAnsi="Arial" w:cs="Arial"/>
          <w:b/>
          <w:sz w:val="26"/>
          <w:szCs w:val="26"/>
          <w:u w:val="single"/>
          <w:rPrChange w:id="4236" w:author="Kola Akinwale" w:date="2021-11-22T10:48:00Z">
            <w:rPr>
              <w:rFonts w:ascii="Arial Unicode MS" w:hAnsi="Arial Unicode MS"/>
              <w:b/>
              <w:sz w:val="26"/>
              <w:szCs w:val="26"/>
              <w:u w:val="single"/>
            </w:rPr>
          </w:rPrChange>
        </w:rPr>
        <w:tab/>
        <w:t>Chairman, he shall hand over to his Deputy.</w:t>
      </w:r>
    </w:p>
    <w:p w14:paraId="127E45FC" w14:textId="14D2DBF2" w:rsidR="00AA30FD" w:rsidRDefault="00AA30FD" w:rsidP="00AA30FD">
      <w:pPr>
        <w:ind w:left="720" w:hanging="720"/>
        <w:jc w:val="both"/>
        <w:rPr>
          <w:ins w:id="4237" w:author="Kola Akinwale" w:date="2021-11-23T13:12:00Z"/>
          <w:rFonts w:ascii="Arial" w:hAnsi="Arial" w:cs="Arial"/>
          <w:b/>
          <w:sz w:val="26"/>
          <w:szCs w:val="26"/>
          <w:u w:val="single"/>
          <w:lang w:eastAsia="en-GB"/>
        </w:rPr>
      </w:pPr>
      <w:r w:rsidRPr="00975333">
        <w:rPr>
          <w:rFonts w:ascii="Arial" w:hAnsi="Arial" w:cs="Arial"/>
          <w:b/>
          <w:sz w:val="26"/>
          <w:szCs w:val="26"/>
          <w:u w:val="single"/>
          <w:lang w:eastAsia="en-GB"/>
          <w:rPrChange w:id="4238" w:author="Kola Akinwale" w:date="2021-11-22T10:48:00Z">
            <w:rPr>
              <w:rFonts w:ascii="Arial Unicode MS" w:hAnsi="Arial Unicode MS"/>
              <w:b/>
              <w:sz w:val="26"/>
              <w:szCs w:val="26"/>
              <w:u w:val="single"/>
              <w:lang w:eastAsia="en-GB"/>
            </w:rPr>
          </w:rPrChange>
        </w:rPr>
        <w:t>b.</w:t>
      </w:r>
      <w:r w:rsidRPr="00975333">
        <w:rPr>
          <w:rFonts w:ascii="Arial" w:hAnsi="Arial" w:cs="Arial"/>
          <w:b/>
          <w:sz w:val="26"/>
          <w:szCs w:val="26"/>
          <w:u w:val="single"/>
          <w:lang w:eastAsia="en-GB"/>
          <w:rPrChange w:id="4239" w:author="Kola Akinwale" w:date="2021-11-22T10:48:00Z">
            <w:rPr>
              <w:rFonts w:ascii="Arial Unicode MS" w:hAnsi="Arial Unicode MS"/>
              <w:b/>
              <w:sz w:val="26"/>
              <w:szCs w:val="26"/>
              <w:u w:val="single"/>
              <w:lang w:eastAsia="en-GB"/>
            </w:rPr>
          </w:rPrChange>
        </w:rPr>
        <w:tab/>
        <w:t xml:space="preserve">In the case of the death of an officer, the properties of the party shall be </w:t>
      </w:r>
      <w:r w:rsidRPr="00975333">
        <w:rPr>
          <w:rFonts w:ascii="Arial" w:hAnsi="Arial" w:cs="Arial"/>
          <w:b/>
          <w:sz w:val="26"/>
          <w:szCs w:val="26"/>
          <w:u w:val="single"/>
          <w:lang w:eastAsia="en-GB"/>
          <w:rPrChange w:id="4240" w:author="Kola Akinwale" w:date="2021-11-22T10:48:00Z">
            <w:rPr>
              <w:rFonts w:ascii="Arial Unicode MS" w:hAnsi="Arial Unicode MS"/>
              <w:b/>
              <w:sz w:val="26"/>
              <w:szCs w:val="26"/>
              <w:u w:val="single"/>
              <w:lang w:eastAsia="en-GB"/>
            </w:rPr>
          </w:rPrChange>
        </w:rPr>
        <w:tab/>
        <w:t xml:space="preserve">retrieved through his next of kin or relation or anyone considered to be </w:t>
      </w:r>
      <w:r w:rsidRPr="00975333">
        <w:rPr>
          <w:rFonts w:ascii="Arial" w:hAnsi="Arial" w:cs="Arial"/>
          <w:b/>
          <w:sz w:val="26"/>
          <w:szCs w:val="26"/>
          <w:u w:val="single"/>
          <w:lang w:eastAsia="en-GB"/>
          <w:rPrChange w:id="4241" w:author="Kola Akinwale" w:date="2021-11-22T10:48:00Z">
            <w:rPr>
              <w:rFonts w:ascii="Arial Unicode MS" w:hAnsi="Arial Unicode MS"/>
              <w:b/>
              <w:sz w:val="26"/>
              <w:szCs w:val="26"/>
              <w:u w:val="single"/>
              <w:lang w:eastAsia="en-GB"/>
            </w:rPr>
          </w:rPrChange>
        </w:rPr>
        <w:tab/>
        <w:t>closely related to him.</w:t>
      </w:r>
    </w:p>
    <w:p w14:paraId="784C84BD" w14:textId="77777777" w:rsidR="003E0937" w:rsidRPr="00975333" w:rsidRDefault="003E0937" w:rsidP="003E0937">
      <w:pPr>
        <w:jc w:val="both"/>
        <w:rPr>
          <w:rFonts w:ascii="Arial" w:hAnsi="Arial" w:cs="Arial"/>
          <w:b/>
          <w:sz w:val="26"/>
          <w:szCs w:val="26"/>
          <w:u w:val="single"/>
          <w:lang w:eastAsia="en-GB"/>
          <w:rPrChange w:id="4242" w:author="Kola Akinwale" w:date="2021-11-22T10:48:00Z">
            <w:rPr>
              <w:rFonts w:ascii="Arial Unicode MS" w:hAnsi="Arial Unicode MS"/>
              <w:b/>
              <w:sz w:val="26"/>
              <w:szCs w:val="26"/>
              <w:u w:val="single"/>
              <w:lang w:eastAsia="en-GB"/>
            </w:rPr>
          </w:rPrChange>
        </w:rPr>
        <w:pPrChange w:id="4243" w:author="Kola Akinwale" w:date="2021-11-23T13:12:00Z">
          <w:pPr>
            <w:ind w:left="720" w:hanging="720"/>
            <w:jc w:val="both"/>
          </w:pPr>
        </w:pPrChange>
      </w:pPr>
    </w:p>
    <w:p w14:paraId="114FA207" w14:textId="77777777" w:rsidR="00AA30FD" w:rsidRPr="00975333" w:rsidRDefault="00AA30FD" w:rsidP="00AA30FD">
      <w:pPr>
        <w:jc w:val="both"/>
        <w:rPr>
          <w:rFonts w:ascii="Arial" w:hAnsi="Arial" w:cs="Arial"/>
          <w:b/>
          <w:sz w:val="26"/>
          <w:szCs w:val="26"/>
          <w:u w:val="single"/>
          <w:rPrChange w:id="4244" w:author="Kola Akinwale" w:date="2021-11-22T10:48:00Z">
            <w:rPr>
              <w:rFonts w:ascii="Arial Unicode MS" w:hAnsi="Arial Unicode MS"/>
              <w:b/>
              <w:sz w:val="26"/>
              <w:szCs w:val="26"/>
              <w:u w:val="single"/>
            </w:rPr>
          </w:rPrChange>
        </w:rPr>
      </w:pPr>
    </w:p>
    <w:p w14:paraId="370792FA" w14:textId="77777777" w:rsidR="00AA30FD" w:rsidRPr="003E0937" w:rsidRDefault="00AA30FD" w:rsidP="00AA30FD">
      <w:pPr>
        <w:jc w:val="both"/>
        <w:rPr>
          <w:rFonts w:ascii="Arial" w:hAnsi="Arial" w:cs="Arial"/>
          <w:b/>
          <w:bCs/>
          <w:sz w:val="26"/>
          <w:szCs w:val="26"/>
          <w:rPrChange w:id="4245" w:author="Kola Akinwale" w:date="2021-11-23T13:12:00Z">
            <w:rPr>
              <w:rFonts w:ascii="Arial Unicode MS" w:hAnsi="Arial Unicode MS"/>
              <w:sz w:val="26"/>
              <w:szCs w:val="26"/>
            </w:rPr>
          </w:rPrChange>
        </w:rPr>
      </w:pPr>
      <w:del w:id="4246" w:author="Kola Akinwale" w:date="2021-11-23T13:12:00Z">
        <w:r w:rsidRPr="003E0937" w:rsidDel="003E0937">
          <w:rPr>
            <w:rFonts w:ascii="Arial" w:hAnsi="Arial" w:cs="Arial"/>
            <w:b/>
            <w:bCs/>
            <w:sz w:val="26"/>
            <w:szCs w:val="26"/>
            <w:rPrChange w:id="4247" w:author="Kola Akinwale" w:date="2021-11-23T13:12:00Z">
              <w:rPr>
                <w:rFonts w:ascii="Arial Unicode MS" w:hAnsi="Arial Unicode MS"/>
                <w:sz w:val="26"/>
                <w:szCs w:val="26"/>
              </w:rPr>
            </w:rPrChange>
          </w:rPr>
          <w:tab/>
        </w:r>
        <w:r w:rsidRPr="003E0937" w:rsidDel="003E0937">
          <w:rPr>
            <w:rFonts w:ascii="Arial" w:hAnsi="Arial" w:cs="Arial"/>
            <w:b/>
            <w:bCs/>
            <w:sz w:val="26"/>
            <w:szCs w:val="26"/>
            <w:rPrChange w:id="4248" w:author="Kola Akinwale" w:date="2021-11-23T13:12:00Z">
              <w:rPr>
                <w:rFonts w:ascii="Arial Unicode MS" w:hAnsi="Arial Unicode MS"/>
                <w:sz w:val="26"/>
                <w:szCs w:val="26"/>
              </w:rPr>
            </w:rPrChange>
          </w:rPr>
          <w:tab/>
        </w:r>
        <w:r w:rsidRPr="003E0937" w:rsidDel="003E0937">
          <w:rPr>
            <w:rFonts w:ascii="Arial" w:hAnsi="Arial" w:cs="Arial"/>
            <w:b/>
            <w:bCs/>
            <w:sz w:val="26"/>
            <w:szCs w:val="26"/>
            <w:rPrChange w:id="4249" w:author="Kola Akinwale" w:date="2021-11-23T13:12:00Z">
              <w:rPr>
                <w:rFonts w:ascii="Arial Unicode MS" w:hAnsi="Arial Unicode MS"/>
                <w:sz w:val="26"/>
                <w:szCs w:val="26"/>
              </w:rPr>
            </w:rPrChange>
          </w:rPr>
          <w:tab/>
        </w:r>
        <w:r w:rsidRPr="003E0937" w:rsidDel="003E0937">
          <w:rPr>
            <w:rFonts w:ascii="Arial" w:hAnsi="Arial" w:cs="Arial"/>
            <w:b/>
            <w:bCs/>
            <w:sz w:val="26"/>
            <w:szCs w:val="26"/>
            <w:rPrChange w:id="4250" w:author="Kola Akinwale" w:date="2021-11-23T13:12:00Z">
              <w:rPr>
                <w:rFonts w:ascii="Arial Unicode MS" w:hAnsi="Arial Unicode MS"/>
                <w:sz w:val="26"/>
                <w:szCs w:val="26"/>
              </w:rPr>
            </w:rPrChange>
          </w:rPr>
          <w:tab/>
        </w:r>
        <w:r w:rsidRPr="003E0937" w:rsidDel="003E0937">
          <w:rPr>
            <w:rFonts w:ascii="Arial" w:hAnsi="Arial" w:cs="Arial"/>
            <w:b/>
            <w:bCs/>
            <w:sz w:val="26"/>
            <w:szCs w:val="26"/>
            <w:rPrChange w:id="4251" w:author="Kola Akinwale" w:date="2021-11-23T13:12:00Z">
              <w:rPr>
                <w:rFonts w:ascii="Arial Unicode MS" w:hAnsi="Arial Unicode MS"/>
                <w:sz w:val="26"/>
                <w:szCs w:val="26"/>
              </w:rPr>
            </w:rPrChange>
          </w:rPr>
          <w:tab/>
        </w:r>
      </w:del>
      <w:r w:rsidRPr="003E0937">
        <w:rPr>
          <w:rFonts w:ascii="Arial" w:hAnsi="Arial" w:cs="Arial"/>
          <w:b/>
          <w:bCs/>
          <w:sz w:val="26"/>
          <w:szCs w:val="26"/>
          <w:rPrChange w:id="4252" w:author="Kola Akinwale" w:date="2021-11-23T13:12:00Z">
            <w:rPr>
              <w:rFonts w:ascii="Arial Unicode MS" w:hAnsi="Arial Unicode MS"/>
              <w:sz w:val="26"/>
              <w:szCs w:val="26"/>
            </w:rPr>
          </w:rPrChange>
        </w:rPr>
        <w:t>ARTICLE 23</w:t>
      </w:r>
    </w:p>
    <w:p w14:paraId="389E4FA5" w14:textId="77777777" w:rsidR="00AA30FD" w:rsidRPr="003E0937" w:rsidRDefault="00AA30FD" w:rsidP="00AA30FD">
      <w:pPr>
        <w:jc w:val="both"/>
        <w:rPr>
          <w:rFonts w:ascii="Arial" w:hAnsi="Arial" w:cs="Arial"/>
          <w:b/>
          <w:bCs/>
          <w:sz w:val="26"/>
          <w:szCs w:val="26"/>
          <w:rPrChange w:id="4253" w:author="Kola Akinwale" w:date="2021-11-23T13:12:00Z">
            <w:rPr>
              <w:rFonts w:ascii="Arial Unicode MS" w:hAnsi="Arial Unicode MS"/>
              <w:sz w:val="26"/>
              <w:szCs w:val="26"/>
            </w:rPr>
          </w:rPrChange>
        </w:rPr>
      </w:pPr>
      <w:del w:id="4254" w:author="Kola Akinwale" w:date="2021-11-23T13:12:00Z">
        <w:r w:rsidRPr="003E0937" w:rsidDel="003E0937">
          <w:rPr>
            <w:rFonts w:ascii="Arial" w:hAnsi="Arial" w:cs="Arial"/>
            <w:b/>
            <w:bCs/>
            <w:sz w:val="26"/>
            <w:szCs w:val="26"/>
            <w:rPrChange w:id="4255" w:author="Kola Akinwale" w:date="2021-11-23T13:12:00Z">
              <w:rPr>
                <w:rFonts w:ascii="Arial Unicode MS" w:hAnsi="Arial Unicode MS"/>
                <w:sz w:val="26"/>
                <w:szCs w:val="26"/>
              </w:rPr>
            </w:rPrChange>
          </w:rPr>
          <w:tab/>
        </w:r>
        <w:r w:rsidRPr="003E0937" w:rsidDel="003E0937">
          <w:rPr>
            <w:rFonts w:ascii="Arial" w:hAnsi="Arial" w:cs="Arial"/>
            <w:b/>
            <w:bCs/>
            <w:sz w:val="26"/>
            <w:szCs w:val="26"/>
            <w:rPrChange w:id="4256" w:author="Kola Akinwale" w:date="2021-11-23T13:12:00Z">
              <w:rPr>
                <w:rFonts w:ascii="Arial Unicode MS" w:hAnsi="Arial Unicode MS"/>
                <w:sz w:val="26"/>
                <w:szCs w:val="26"/>
              </w:rPr>
            </w:rPrChange>
          </w:rPr>
          <w:tab/>
        </w:r>
        <w:r w:rsidRPr="003E0937" w:rsidDel="003E0937">
          <w:rPr>
            <w:rFonts w:ascii="Arial" w:hAnsi="Arial" w:cs="Arial"/>
            <w:b/>
            <w:bCs/>
            <w:sz w:val="26"/>
            <w:szCs w:val="26"/>
            <w:rPrChange w:id="4257" w:author="Kola Akinwale" w:date="2021-11-23T13:12:00Z">
              <w:rPr>
                <w:rFonts w:ascii="Arial Unicode MS" w:hAnsi="Arial Unicode MS"/>
                <w:sz w:val="26"/>
                <w:szCs w:val="26"/>
              </w:rPr>
            </w:rPrChange>
          </w:rPr>
          <w:tab/>
        </w:r>
        <w:r w:rsidRPr="003E0937" w:rsidDel="003E0937">
          <w:rPr>
            <w:rFonts w:ascii="Arial" w:hAnsi="Arial" w:cs="Arial"/>
            <w:b/>
            <w:bCs/>
            <w:sz w:val="26"/>
            <w:szCs w:val="26"/>
            <w:rPrChange w:id="4258" w:author="Kola Akinwale" w:date="2021-11-23T13:12:00Z">
              <w:rPr>
                <w:rFonts w:ascii="Arial Unicode MS" w:hAnsi="Arial Unicode MS"/>
                <w:sz w:val="26"/>
                <w:szCs w:val="26"/>
              </w:rPr>
            </w:rPrChange>
          </w:rPr>
          <w:tab/>
        </w:r>
      </w:del>
      <w:r w:rsidRPr="003E0937">
        <w:rPr>
          <w:rFonts w:ascii="Arial" w:hAnsi="Arial" w:cs="Arial"/>
          <w:b/>
          <w:bCs/>
          <w:sz w:val="26"/>
          <w:szCs w:val="26"/>
          <w:rPrChange w:id="4259" w:author="Kola Akinwale" w:date="2021-11-23T13:12:00Z">
            <w:rPr>
              <w:rFonts w:ascii="Arial Unicode MS" w:hAnsi="Arial Unicode MS"/>
              <w:sz w:val="26"/>
              <w:szCs w:val="26"/>
            </w:rPr>
          </w:rPrChange>
        </w:rPr>
        <w:t>TENURE OF OFFICE</w:t>
      </w:r>
    </w:p>
    <w:p w14:paraId="2C624A14" w14:textId="77777777" w:rsidR="00AA30FD" w:rsidRPr="00975333" w:rsidRDefault="00AA30FD" w:rsidP="00AA30FD">
      <w:pPr>
        <w:pStyle w:val="ListParagraph"/>
        <w:numPr>
          <w:ilvl w:val="0"/>
          <w:numId w:val="119"/>
        </w:numPr>
        <w:spacing w:after="200"/>
        <w:jc w:val="both"/>
        <w:rPr>
          <w:rFonts w:ascii="Arial" w:hAnsi="Arial" w:cs="Arial"/>
          <w:b/>
          <w:sz w:val="26"/>
          <w:szCs w:val="26"/>
          <w:u w:val="single"/>
          <w:rPrChange w:id="4260"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61" w:author="Kola Akinwale" w:date="2021-11-22T10:48:00Z">
            <w:rPr>
              <w:rFonts w:ascii="Arial Unicode MS" w:hAnsi="Arial Unicode MS"/>
              <w:b/>
              <w:sz w:val="26"/>
              <w:szCs w:val="26"/>
              <w:u w:val="single"/>
            </w:rPr>
          </w:rPrChange>
        </w:rPr>
        <w:t>All National and State Officers of the Party shall hold office for a period of four (4) years unless re–elected by the appropriate Convention or Congress.</w:t>
      </w:r>
    </w:p>
    <w:p w14:paraId="51C0B2A3" w14:textId="77777777" w:rsidR="00AA30FD" w:rsidRPr="00975333" w:rsidRDefault="00AA30FD" w:rsidP="00AA30FD">
      <w:pPr>
        <w:pStyle w:val="ListParagraph"/>
        <w:numPr>
          <w:ilvl w:val="0"/>
          <w:numId w:val="119"/>
        </w:numPr>
        <w:spacing w:after="200"/>
        <w:jc w:val="both"/>
        <w:rPr>
          <w:rFonts w:ascii="Arial" w:hAnsi="Arial" w:cs="Arial"/>
          <w:b/>
          <w:sz w:val="26"/>
          <w:szCs w:val="26"/>
          <w:u w:val="single"/>
          <w:rPrChange w:id="4262"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63" w:author="Kola Akinwale" w:date="2021-11-22T10:48:00Z">
            <w:rPr>
              <w:rFonts w:ascii="Arial Unicode MS" w:hAnsi="Arial Unicode MS"/>
              <w:b/>
              <w:sz w:val="26"/>
              <w:szCs w:val="26"/>
              <w:u w:val="single"/>
            </w:rPr>
          </w:rPrChange>
        </w:rPr>
        <w:t>All elections into Party offices at all levels shall be done at the appropriate Convention or Congress.</w:t>
      </w:r>
    </w:p>
    <w:p w14:paraId="6891FB18" w14:textId="77777777" w:rsidR="00AA30FD" w:rsidRPr="00975333" w:rsidRDefault="00AA30FD" w:rsidP="00AA30FD">
      <w:pPr>
        <w:pStyle w:val="ListParagraph"/>
        <w:numPr>
          <w:ilvl w:val="0"/>
          <w:numId w:val="119"/>
        </w:numPr>
        <w:spacing w:after="200"/>
        <w:jc w:val="both"/>
        <w:rPr>
          <w:rFonts w:ascii="Arial" w:hAnsi="Arial" w:cs="Arial"/>
          <w:b/>
          <w:sz w:val="26"/>
          <w:szCs w:val="26"/>
          <w:u w:val="single"/>
          <w:rPrChange w:id="4264"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65" w:author="Kola Akinwale" w:date="2021-11-22T10:48:00Z">
            <w:rPr>
              <w:rFonts w:ascii="Arial Unicode MS" w:hAnsi="Arial Unicode MS"/>
              <w:b/>
              <w:sz w:val="26"/>
              <w:szCs w:val="26"/>
              <w:u w:val="single"/>
            </w:rPr>
          </w:rPrChange>
        </w:rPr>
        <w:t xml:space="preserve">Except the founding National Chairman, no officer of the Party shall be entitled to present himself for re-election after a period of two terms in office.    </w:t>
      </w:r>
    </w:p>
    <w:p w14:paraId="435AA66E" w14:textId="77777777" w:rsidR="00AA30FD" w:rsidRPr="00975333" w:rsidRDefault="00AA30FD" w:rsidP="00AA30FD">
      <w:pPr>
        <w:pStyle w:val="ListParagraph"/>
        <w:numPr>
          <w:ilvl w:val="0"/>
          <w:numId w:val="119"/>
        </w:numPr>
        <w:spacing w:after="200"/>
        <w:jc w:val="both"/>
        <w:rPr>
          <w:rFonts w:ascii="Arial" w:hAnsi="Arial" w:cs="Arial"/>
          <w:b/>
          <w:sz w:val="26"/>
          <w:szCs w:val="26"/>
          <w:u w:val="single"/>
          <w:rPrChange w:id="4266"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67" w:author="Kola Akinwale" w:date="2021-11-22T10:48:00Z">
            <w:rPr>
              <w:rFonts w:ascii="Arial Unicode MS" w:hAnsi="Arial Unicode MS"/>
              <w:b/>
              <w:sz w:val="26"/>
              <w:szCs w:val="26"/>
              <w:u w:val="single"/>
            </w:rPr>
          </w:rPrChange>
        </w:rPr>
        <w:t>All local Government and Ward Officers of the Party shall hold office for a period of three (3) years unless re-elected by the appropriate congress.</w:t>
      </w:r>
    </w:p>
    <w:p w14:paraId="07AF9438" w14:textId="77777777" w:rsidR="00AA30FD" w:rsidRPr="00975333" w:rsidRDefault="00AA30FD" w:rsidP="00AA30FD">
      <w:pPr>
        <w:pStyle w:val="ListParagraph"/>
        <w:numPr>
          <w:ilvl w:val="0"/>
          <w:numId w:val="119"/>
        </w:numPr>
        <w:spacing w:after="200"/>
        <w:jc w:val="both"/>
        <w:rPr>
          <w:rFonts w:ascii="Arial" w:hAnsi="Arial" w:cs="Arial"/>
          <w:b/>
          <w:sz w:val="26"/>
          <w:szCs w:val="26"/>
          <w:u w:val="single"/>
          <w:rPrChange w:id="4268"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69" w:author="Kola Akinwale" w:date="2021-11-22T10:48:00Z">
            <w:rPr>
              <w:rFonts w:ascii="Arial Unicode MS" w:hAnsi="Arial Unicode MS"/>
              <w:b/>
              <w:sz w:val="26"/>
              <w:szCs w:val="26"/>
              <w:u w:val="single"/>
            </w:rPr>
          </w:rPrChange>
        </w:rPr>
        <w:t xml:space="preserve">Any officer elected into the Executive Committee at any level may resign such appointment by giving 30-days written notice </w:t>
      </w:r>
      <w:r w:rsidRPr="00975333">
        <w:rPr>
          <w:rFonts w:ascii="Arial" w:hAnsi="Arial" w:cs="Arial"/>
          <w:b/>
          <w:sz w:val="26"/>
          <w:szCs w:val="26"/>
          <w:u w:val="single"/>
          <w:rPrChange w:id="4270" w:author="Kola Akinwale" w:date="2021-11-22T10:48:00Z">
            <w:rPr>
              <w:rFonts w:ascii="Arial Unicode MS" w:hAnsi="Arial Unicode MS"/>
              <w:b/>
              <w:sz w:val="26"/>
              <w:szCs w:val="26"/>
              <w:u w:val="single"/>
            </w:rPr>
          </w:rPrChange>
        </w:rPr>
        <w:lastRenderedPageBreak/>
        <w:t>to the appropriate Executive Committee except resignations for the purpose of running for elective office which must be effective within the period stipulated in the Guidelines issued for such elective office.</w:t>
      </w:r>
    </w:p>
    <w:p w14:paraId="75D5DC0B" w14:textId="77777777" w:rsidR="00AA30FD" w:rsidRPr="00975333" w:rsidRDefault="00AA30FD" w:rsidP="00AA30FD">
      <w:pPr>
        <w:pStyle w:val="ListParagraph"/>
        <w:numPr>
          <w:ilvl w:val="0"/>
          <w:numId w:val="119"/>
        </w:numPr>
        <w:spacing w:after="200"/>
        <w:jc w:val="both"/>
        <w:rPr>
          <w:rFonts w:ascii="Arial" w:hAnsi="Arial" w:cs="Arial"/>
          <w:b/>
          <w:sz w:val="26"/>
          <w:szCs w:val="26"/>
          <w:u w:val="single"/>
          <w:rPrChange w:id="4271"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72" w:author="Kola Akinwale" w:date="2021-11-22T10:48:00Z">
            <w:rPr>
              <w:rFonts w:ascii="Arial Unicode MS" w:hAnsi="Arial Unicode MS"/>
              <w:b/>
              <w:sz w:val="26"/>
              <w:szCs w:val="26"/>
              <w:u w:val="single"/>
            </w:rPr>
          </w:rPrChange>
        </w:rPr>
        <w:t>Should a vacancy occur in any of the Party offices, the appropriate Executive Committee shall appoint a substitute from the Zone or Constituency where the former office holder hails from pending the conduct of election at the next Convention or Congress.</w:t>
      </w:r>
    </w:p>
    <w:p w14:paraId="28677893" w14:textId="77777777" w:rsidR="00AA30FD" w:rsidRPr="00975333" w:rsidRDefault="00AA30FD" w:rsidP="00AA30FD">
      <w:pPr>
        <w:pStyle w:val="ListParagraph"/>
        <w:numPr>
          <w:ilvl w:val="0"/>
          <w:numId w:val="119"/>
        </w:numPr>
        <w:spacing w:after="200"/>
        <w:jc w:val="both"/>
        <w:rPr>
          <w:rFonts w:ascii="Arial" w:hAnsi="Arial" w:cs="Arial"/>
          <w:b/>
          <w:sz w:val="26"/>
          <w:szCs w:val="26"/>
          <w:u w:val="single"/>
          <w:rPrChange w:id="4273"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74" w:author="Kola Akinwale" w:date="2021-11-22T10:48:00Z">
            <w:rPr>
              <w:rFonts w:ascii="Arial Unicode MS" w:hAnsi="Arial Unicode MS"/>
              <w:b/>
              <w:sz w:val="26"/>
              <w:szCs w:val="26"/>
              <w:u w:val="single"/>
            </w:rPr>
          </w:rPrChange>
        </w:rPr>
        <w:t>If new offices are created after the conduct of appropriate Congress or Convention, the Executive Committee shall appoint officers to the new offices pending the next appropriate Congress or Convention</w:t>
      </w:r>
    </w:p>
    <w:p w14:paraId="24896C81" w14:textId="77777777" w:rsidR="00AA30FD" w:rsidRPr="00975333" w:rsidRDefault="00AA30FD" w:rsidP="00AA30FD">
      <w:pPr>
        <w:pStyle w:val="ListParagraph"/>
        <w:numPr>
          <w:ilvl w:val="0"/>
          <w:numId w:val="119"/>
        </w:numPr>
        <w:spacing w:after="200"/>
        <w:jc w:val="both"/>
        <w:rPr>
          <w:rFonts w:ascii="Arial" w:hAnsi="Arial" w:cs="Arial"/>
          <w:b/>
          <w:sz w:val="26"/>
          <w:szCs w:val="26"/>
          <w:u w:val="single"/>
          <w:rPrChange w:id="4275"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76" w:author="Kola Akinwale" w:date="2021-11-22T10:48:00Z">
            <w:rPr>
              <w:rFonts w:ascii="Arial Unicode MS" w:hAnsi="Arial Unicode MS"/>
              <w:b/>
              <w:sz w:val="26"/>
              <w:szCs w:val="26"/>
              <w:u w:val="single"/>
            </w:rPr>
          </w:rPrChange>
        </w:rPr>
        <w:t>Any officer may be removed during his tenure of office through a vote of no confidence against him passed by two-third of the members present and voting at the appropriate Congress or Convention.</w:t>
      </w:r>
    </w:p>
    <w:p w14:paraId="4714672E" w14:textId="77777777" w:rsidR="00AA30FD" w:rsidRPr="00975333" w:rsidRDefault="00AA30FD" w:rsidP="00AA30FD">
      <w:pPr>
        <w:pStyle w:val="ListParagraph"/>
        <w:numPr>
          <w:ilvl w:val="0"/>
          <w:numId w:val="119"/>
        </w:numPr>
        <w:spacing w:after="200"/>
        <w:jc w:val="both"/>
        <w:rPr>
          <w:rFonts w:ascii="Arial" w:hAnsi="Arial" w:cs="Arial"/>
          <w:b/>
          <w:sz w:val="26"/>
          <w:szCs w:val="26"/>
          <w:u w:val="single"/>
          <w:rPrChange w:id="4277"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78" w:author="Kola Akinwale" w:date="2021-11-22T10:48:00Z">
            <w:rPr>
              <w:rFonts w:ascii="Arial Unicode MS" w:hAnsi="Arial Unicode MS"/>
              <w:b/>
              <w:sz w:val="26"/>
              <w:szCs w:val="26"/>
              <w:u w:val="single"/>
            </w:rPr>
          </w:rPrChange>
        </w:rPr>
        <w:t>Any officer elected or appointed to fill a vacancy arising from death, resignation or otherwise shall notwithstanding be eligible for election to the same office but for a period of only one term.</w:t>
      </w:r>
    </w:p>
    <w:p w14:paraId="74C73323" w14:textId="77777777" w:rsidR="00AA30FD" w:rsidRPr="00975333" w:rsidRDefault="00AA30FD" w:rsidP="00AA30FD">
      <w:pPr>
        <w:pStyle w:val="ListParagraph"/>
        <w:numPr>
          <w:ilvl w:val="0"/>
          <w:numId w:val="119"/>
        </w:numPr>
        <w:spacing w:after="200"/>
        <w:jc w:val="both"/>
        <w:rPr>
          <w:rFonts w:ascii="Arial" w:hAnsi="Arial" w:cs="Arial"/>
          <w:b/>
          <w:sz w:val="26"/>
          <w:szCs w:val="26"/>
          <w:u w:val="single"/>
          <w:rPrChange w:id="4279"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80" w:author="Kola Akinwale" w:date="2021-11-22T10:48:00Z">
            <w:rPr>
              <w:rFonts w:ascii="Arial Unicode MS" w:hAnsi="Arial Unicode MS"/>
              <w:b/>
              <w:sz w:val="26"/>
              <w:szCs w:val="26"/>
              <w:u w:val="single"/>
            </w:rPr>
          </w:rPrChange>
        </w:rPr>
        <w:t>No member can be an officer at the National and State levels concurrently.</w:t>
      </w:r>
    </w:p>
    <w:p w14:paraId="1901C758" w14:textId="77777777" w:rsidR="00AA30FD" w:rsidRPr="00975333" w:rsidRDefault="00AA30FD" w:rsidP="00AA30FD">
      <w:pPr>
        <w:pStyle w:val="ListParagraph"/>
        <w:numPr>
          <w:ilvl w:val="0"/>
          <w:numId w:val="119"/>
        </w:numPr>
        <w:spacing w:after="200"/>
        <w:jc w:val="both"/>
        <w:rPr>
          <w:rFonts w:ascii="Arial" w:hAnsi="Arial" w:cs="Arial"/>
          <w:b/>
          <w:sz w:val="26"/>
          <w:szCs w:val="26"/>
          <w:u w:val="single"/>
          <w:rPrChange w:id="4281"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82" w:author="Kola Akinwale" w:date="2021-11-22T10:48:00Z">
            <w:rPr>
              <w:rFonts w:ascii="Arial Unicode MS" w:hAnsi="Arial Unicode MS"/>
              <w:b/>
              <w:sz w:val="26"/>
              <w:szCs w:val="26"/>
              <w:u w:val="single"/>
            </w:rPr>
          </w:rPrChange>
        </w:rPr>
        <w:t>No officer of the Party shall hold executive position office in government concurrently.</w:t>
      </w:r>
    </w:p>
    <w:p w14:paraId="744937BC" w14:textId="77777777" w:rsidR="00AA30FD" w:rsidRPr="00975333" w:rsidRDefault="00AA30FD" w:rsidP="00AA30FD">
      <w:pPr>
        <w:pStyle w:val="ListParagraph"/>
        <w:jc w:val="both"/>
        <w:rPr>
          <w:rFonts w:ascii="Arial" w:hAnsi="Arial" w:cs="Arial"/>
          <w:b/>
          <w:sz w:val="26"/>
          <w:szCs w:val="26"/>
          <w:u w:val="single"/>
          <w:rPrChange w:id="4283" w:author="Kola Akinwale" w:date="2021-11-22T10:48:00Z">
            <w:rPr>
              <w:rFonts w:ascii="Arial Unicode MS" w:hAnsi="Arial Unicode MS"/>
              <w:b/>
              <w:sz w:val="26"/>
              <w:szCs w:val="26"/>
              <w:u w:val="single"/>
            </w:rPr>
          </w:rPrChange>
        </w:rPr>
      </w:pPr>
    </w:p>
    <w:p w14:paraId="37EC0D0D" w14:textId="77777777" w:rsidR="00AA30FD" w:rsidRPr="003E0937" w:rsidRDefault="00AA30FD" w:rsidP="00AA30FD">
      <w:pPr>
        <w:jc w:val="both"/>
        <w:rPr>
          <w:rFonts w:ascii="Arial" w:hAnsi="Arial" w:cs="Arial"/>
          <w:b/>
          <w:bCs/>
          <w:sz w:val="26"/>
          <w:szCs w:val="26"/>
          <w:rPrChange w:id="4284" w:author="Kola Akinwale" w:date="2021-11-23T13:15:00Z">
            <w:rPr>
              <w:rFonts w:ascii="Arial Unicode MS" w:hAnsi="Arial Unicode MS"/>
              <w:sz w:val="26"/>
              <w:szCs w:val="26"/>
            </w:rPr>
          </w:rPrChange>
        </w:rPr>
      </w:pPr>
      <w:del w:id="4285" w:author="Kola Akinwale" w:date="2021-11-23T13:12:00Z">
        <w:r w:rsidRPr="003E0937" w:rsidDel="003E0937">
          <w:rPr>
            <w:rFonts w:ascii="Arial" w:hAnsi="Arial" w:cs="Arial"/>
            <w:b/>
            <w:bCs/>
            <w:sz w:val="26"/>
            <w:szCs w:val="26"/>
            <w:rPrChange w:id="4286" w:author="Kola Akinwale" w:date="2021-11-23T13:15:00Z">
              <w:rPr>
                <w:rFonts w:ascii="Arial Unicode MS" w:hAnsi="Arial Unicode MS"/>
                <w:sz w:val="26"/>
                <w:szCs w:val="26"/>
              </w:rPr>
            </w:rPrChange>
          </w:rPr>
          <w:tab/>
        </w:r>
        <w:r w:rsidRPr="003E0937" w:rsidDel="003E0937">
          <w:rPr>
            <w:rFonts w:ascii="Arial" w:hAnsi="Arial" w:cs="Arial"/>
            <w:b/>
            <w:bCs/>
            <w:sz w:val="26"/>
            <w:szCs w:val="26"/>
            <w:rPrChange w:id="4287" w:author="Kola Akinwale" w:date="2021-11-23T13:15:00Z">
              <w:rPr>
                <w:rFonts w:ascii="Arial Unicode MS" w:hAnsi="Arial Unicode MS"/>
                <w:sz w:val="26"/>
                <w:szCs w:val="26"/>
              </w:rPr>
            </w:rPrChange>
          </w:rPr>
          <w:tab/>
        </w:r>
        <w:r w:rsidRPr="003E0937" w:rsidDel="003E0937">
          <w:rPr>
            <w:rFonts w:ascii="Arial" w:hAnsi="Arial" w:cs="Arial"/>
            <w:b/>
            <w:bCs/>
            <w:sz w:val="26"/>
            <w:szCs w:val="26"/>
            <w:rPrChange w:id="4288" w:author="Kola Akinwale" w:date="2021-11-23T13:15:00Z">
              <w:rPr>
                <w:rFonts w:ascii="Arial Unicode MS" w:hAnsi="Arial Unicode MS"/>
                <w:sz w:val="26"/>
                <w:szCs w:val="26"/>
              </w:rPr>
            </w:rPrChange>
          </w:rPr>
          <w:tab/>
        </w:r>
        <w:r w:rsidRPr="003E0937" w:rsidDel="003E0937">
          <w:rPr>
            <w:rFonts w:ascii="Arial" w:hAnsi="Arial" w:cs="Arial"/>
            <w:b/>
            <w:bCs/>
            <w:sz w:val="26"/>
            <w:szCs w:val="26"/>
            <w:rPrChange w:id="4289" w:author="Kola Akinwale" w:date="2021-11-23T13:15:00Z">
              <w:rPr>
                <w:rFonts w:ascii="Arial Unicode MS" w:hAnsi="Arial Unicode MS"/>
                <w:sz w:val="26"/>
                <w:szCs w:val="26"/>
              </w:rPr>
            </w:rPrChange>
          </w:rPr>
          <w:tab/>
        </w:r>
        <w:r w:rsidRPr="003E0937" w:rsidDel="003E0937">
          <w:rPr>
            <w:rFonts w:ascii="Arial" w:hAnsi="Arial" w:cs="Arial"/>
            <w:b/>
            <w:bCs/>
            <w:sz w:val="26"/>
            <w:szCs w:val="26"/>
            <w:rPrChange w:id="4290" w:author="Kola Akinwale" w:date="2021-11-23T13:15:00Z">
              <w:rPr>
                <w:rFonts w:ascii="Arial Unicode MS" w:hAnsi="Arial Unicode MS"/>
                <w:sz w:val="26"/>
                <w:szCs w:val="26"/>
              </w:rPr>
            </w:rPrChange>
          </w:rPr>
          <w:tab/>
        </w:r>
      </w:del>
      <w:r w:rsidRPr="003E0937">
        <w:rPr>
          <w:rFonts w:ascii="Arial" w:hAnsi="Arial" w:cs="Arial"/>
          <w:b/>
          <w:bCs/>
          <w:sz w:val="26"/>
          <w:szCs w:val="26"/>
          <w:rPrChange w:id="4291" w:author="Kola Akinwale" w:date="2021-11-23T13:15:00Z">
            <w:rPr>
              <w:rFonts w:ascii="Arial Unicode MS" w:hAnsi="Arial Unicode MS"/>
              <w:sz w:val="26"/>
              <w:szCs w:val="26"/>
            </w:rPr>
          </w:rPrChange>
        </w:rPr>
        <w:t>ARTICLE 24</w:t>
      </w:r>
    </w:p>
    <w:p w14:paraId="75BD78F9" w14:textId="77777777" w:rsidR="00AA30FD" w:rsidRPr="00975333" w:rsidRDefault="00AA30FD" w:rsidP="00AA30FD">
      <w:pPr>
        <w:jc w:val="both"/>
        <w:rPr>
          <w:rFonts w:ascii="Arial" w:hAnsi="Arial" w:cs="Arial"/>
          <w:b/>
          <w:sz w:val="26"/>
          <w:szCs w:val="26"/>
          <w:u w:val="single"/>
          <w:rPrChange w:id="4292"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93" w:author="Kola Akinwale" w:date="2021-11-22T10:48:00Z">
            <w:rPr>
              <w:rFonts w:ascii="Arial Unicode MS" w:hAnsi="Arial Unicode MS"/>
              <w:b/>
              <w:sz w:val="26"/>
              <w:szCs w:val="26"/>
              <w:u w:val="single"/>
            </w:rPr>
          </w:rPrChange>
        </w:rPr>
        <w:t>MODE OF ELECTIONS INTO PARTY OFFICES</w:t>
      </w:r>
    </w:p>
    <w:p w14:paraId="00D6CCB7" w14:textId="77777777" w:rsidR="00AA30FD" w:rsidRPr="00975333" w:rsidRDefault="00AA30FD" w:rsidP="00AA30FD">
      <w:pPr>
        <w:jc w:val="both"/>
        <w:rPr>
          <w:rFonts w:ascii="Arial" w:hAnsi="Arial" w:cs="Arial"/>
          <w:b/>
          <w:sz w:val="26"/>
          <w:szCs w:val="26"/>
          <w:u w:val="single"/>
          <w:rPrChange w:id="4294"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95" w:author="Kola Akinwale" w:date="2021-11-22T10:48:00Z">
            <w:rPr>
              <w:rFonts w:ascii="Arial Unicode MS" w:hAnsi="Arial Unicode MS"/>
              <w:b/>
              <w:sz w:val="26"/>
              <w:szCs w:val="26"/>
              <w:u w:val="single"/>
            </w:rPr>
          </w:rPrChange>
        </w:rPr>
        <w:t>For stability and focus, the founding executive members will serve for up to their full term of the years and subsequently the under listed conditions will apply.</w:t>
      </w:r>
    </w:p>
    <w:p w14:paraId="4B783D74" w14:textId="77777777" w:rsidR="00AA30FD" w:rsidRPr="00975333" w:rsidRDefault="00AA30FD" w:rsidP="00AA30FD">
      <w:pPr>
        <w:pStyle w:val="ListParagraph"/>
        <w:numPr>
          <w:ilvl w:val="0"/>
          <w:numId w:val="120"/>
        </w:numPr>
        <w:spacing w:after="200"/>
        <w:jc w:val="both"/>
        <w:rPr>
          <w:rFonts w:ascii="Arial" w:hAnsi="Arial" w:cs="Arial"/>
          <w:b/>
          <w:sz w:val="26"/>
          <w:szCs w:val="26"/>
          <w:u w:val="single"/>
          <w:rPrChange w:id="4296"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97" w:author="Kola Akinwale" w:date="2021-11-22T10:48:00Z">
            <w:rPr>
              <w:rFonts w:ascii="Arial Unicode MS" w:hAnsi="Arial Unicode MS"/>
              <w:b/>
              <w:sz w:val="26"/>
              <w:szCs w:val="26"/>
              <w:u w:val="single"/>
            </w:rPr>
          </w:rPrChange>
        </w:rPr>
        <w:t>The National Convention, State congress, Local Government Congress and Ward Congress shall meet to elect the officers of the Party as specified under this Constitution at the various levels of the Party.</w:t>
      </w:r>
    </w:p>
    <w:p w14:paraId="5EDA7517" w14:textId="77777777" w:rsidR="00AA30FD" w:rsidRPr="00975333" w:rsidRDefault="00AA30FD" w:rsidP="00AA30FD">
      <w:pPr>
        <w:pStyle w:val="ListParagraph"/>
        <w:numPr>
          <w:ilvl w:val="0"/>
          <w:numId w:val="120"/>
        </w:numPr>
        <w:spacing w:after="200"/>
        <w:jc w:val="both"/>
        <w:rPr>
          <w:rFonts w:ascii="Arial" w:hAnsi="Arial" w:cs="Arial"/>
          <w:b/>
          <w:sz w:val="26"/>
          <w:szCs w:val="26"/>
          <w:u w:val="single"/>
          <w:rPrChange w:id="4298"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299" w:author="Kola Akinwale" w:date="2021-11-22T10:48:00Z">
            <w:rPr>
              <w:rFonts w:ascii="Arial Unicode MS" w:hAnsi="Arial Unicode MS"/>
              <w:b/>
              <w:sz w:val="26"/>
              <w:szCs w:val="26"/>
              <w:u w:val="single"/>
            </w:rPr>
          </w:rPrChange>
        </w:rPr>
        <w:t>Every registered and financially up-to- date member who has satisfied the requirements for nomination and election under this constitution and the constitution of the Federal Republic of Nigeria or any other laws, rules and regulations shall be eligible to contest for Party office.</w:t>
      </w:r>
    </w:p>
    <w:p w14:paraId="7DCAD283" w14:textId="77777777" w:rsidR="00AA30FD" w:rsidRPr="00975333" w:rsidRDefault="00AA30FD" w:rsidP="00AA30FD">
      <w:pPr>
        <w:pStyle w:val="ListParagraph"/>
        <w:numPr>
          <w:ilvl w:val="0"/>
          <w:numId w:val="120"/>
        </w:numPr>
        <w:spacing w:after="200"/>
        <w:jc w:val="both"/>
        <w:rPr>
          <w:rFonts w:ascii="Arial" w:hAnsi="Arial" w:cs="Arial"/>
          <w:b/>
          <w:sz w:val="26"/>
          <w:szCs w:val="26"/>
          <w:u w:val="single"/>
          <w:rPrChange w:id="4300"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301" w:author="Kola Akinwale" w:date="2021-11-22T10:48:00Z">
            <w:rPr>
              <w:rFonts w:ascii="Arial Unicode MS" w:hAnsi="Arial Unicode MS"/>
              <w:b/>
              <w:sz w:val="26"/>
              <w:szCs w:val="26"/>
              <w:u w:val="single"/>
            </w:rPr>
          </w:rPrChange>
        </w:rPr>
        <w:t>Guidelines for Elections to Party offices shall be approved by the National Executive Committee. All Rules, Regulations and Guidelines shall as much as possible take into consideration the principle of federal character, gender affirmation, interest of the Youths, PWD and the Diaspora Network.</w:t>
      </w:r>
    </w:p>
    <w:p w14:paraId="68FADFA7" w14:textId="77777777" w:rsidR="00AA30FD" w:rsidRPr="00975333" w:rsidRDefault="00AA30FD" w:rsidP="00AA30FD">
      <w:pPr>
        <w:pStyle w:val="ListParagraph"/>
        <w:spacing w:after="200"/>
        <w:ind w:left="1080"/>
        <w:jc w:val="both"/>
        <w:rPr>
          <w:rFonts w:ascii="Arial" w:hAnsi="Arial" w:cs="Arial"/>
          <w:b/>
          <w:sz w:val="8"/>
          <w:szCs w:val="26"/>
          <w:u w:val="single"/>
          <w:rPrChange w:id="4302" w:author="Kola Akinwale" w:date="2021-11-22T10:48:00Z">
            <w:rPr>
              <w:rFonts w:ascii="Arial Unicode MS" w:hAnsi="Arial Unicode MS"/>
              <w:b/>
              <w:sz w:val="8"/>
              <w:szCs w:val="26"/>
              <w:u w:val="single"/>
            </w:rPr>
          </w:rPrChange>
        </w:rPr>
      </w:pPr>
    </w:p>
    <w:p w14:paraId="7B62F171" w14:textId="77777777" w:rsidR="00AA30FD" w:rsidRPr="00975333" w:rsidRDefault="00AA30FD" w:rsidP="00AA30FD">
      <w:pPr>
        <w:pStyle w:val="ListParagraph"/>
        <w:numPr>
          <w:ilvl w:val="0"/>
          <w:numId w:val="120"/>
        </w:numPr>
        <w:spacing w:after="200"/>
        <w:jc w:val="both"/>
        <w:rPr>
          <w:rFonts w:ascii="Arial" w:hAnsi="Arial" w:cs="Arial"/>
          <w:b/>
          <w:sz w:val="26"/>
          <w:szCs w:val="26"/>
          <w:u w:val="single"/>
          <w:rPrChange w:id="4303"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304" w:author="Kola Akinwale" w:date="2021-11-22T10:48:00Z">
            <w:rPr>
              <w:rFonts w:ascii="Arial Unicode MS" w:hAnsi="Arial Unicode MS"/>
              <w:b/>
              <w:sz w:val="26"/>
              <w:szCs w:val="26"/>
              <w:u w:val="single"/>
            </w:rPr>
          </w:rPrChange>
        </w:rPr>
        <w:t xml:space="preserve">Without prejudice to the power of the National Chairman to appoint any person into office, all Party posts prescribed or </w:t>
      </w:r>
      <w:r w:rsidRPr="00975333">
        <w:rPr>
          <w:rFonts w:ascii="Arial" w:hAnsi="Arial" w:cs="Arial"/>
          <w:b/>
          <w:sz w:val="26"/>
          <w:szCs w:val="26"/>
          <w:u w:val="single"/>
          <w:rPrChange w:id="4305" w:author="Kola Akinwale" w:date="2021-11-22T10:48:00Z">
            <w:rPr>
              <w:rFonts w:ascii="Arial Unicode MS" w:hAnsi="Arial Unicode MS"/>
              <w:b/>
              <w:sz w:val="26"/>
              <w:szCs w:val="26"/>
              <w:u w:val="single"/>
            </w:rPr>
          </w:rPrChange>
        </w:rPr>
        <w:lastRenderedPageBreak/>
        <w:t>implied by this Constitution shall be filled by democratically conducted elections at the respective National Convention or Congress.</w:t>
      </w:r>
    </w:p>
    <w:p w14:paraId="1DD56BD9" w14:textId="2A8D3ED9" w:rsidR="00AA30FD" w:rsidRDefault="00AA30FD" w:rsidP="00AA30FD">
      <w:pPr>
        <w:pStyle w:val="ListParagraph"/>
        <w:numPr>
          <w:ilvl w:val="0"/>
          <w:numId w:val="120"/>
        </w:numPr>
        <w:spacing w:after="200"/>
        <w:jc w:val="both"/>
        <w:rPr>
          <w:ins w:id="4306" w:author="Kola Akinwale" w:date="2021-11-23T13:15:00Z"/>
          <w:rFonts w:ascii="Arial" w:hAnsi="Arial" w:cs="Arial"/>
          <w:b/>
          <w:sz w:val="26"/>
          <w:szCs w:val="26"/>
          <w:u w:val="single"/>
        </w:rPr>
      </w:pPr>
      <w:r w:rsidRPr="00975333">
        <w:rPr>
          <w:rFonts w:ascii="Arial" w:hAnsi="Arial" w:cs="Arial"/>
          <w:b/>
          <w:sz w:val="26"/>
          <w:szCs w:val="26"/>
          <w:u w:val="single"/>
          <w:rPrChange w:id="4307" w:author="Kola Akinwale" w:date="2021-11-22T10:48:00Z">
            <w:rPr>
              <w:rFonts w:ascii="Arial Unicode MS" w:hAnsi="Arial Unicode MS"/>
              <w:b/>
              <w:sz w:val="26"/>
              <w:szCs w:val="26"/>
              <w:u w:val="single"/>
            </w:rPr>
          </w:rPrChange>
        </w:rPr>
        <w:t>Where a Candidate for an elective position emerges by consensus, a vote of “yes” or “no” by ballot, or voice shall be called to affirm the consensus.</w:t>
      </w:r>
    </w:p>
    <w:p w14:paraId="07B0CBCC" w14:textId="77777777" w:rsidR="003E0937" w:rsidRPr="00975333" w:rsidRDefault="003E0937" w:rsidP="003E0937">
      <w:pPr>
        <w:pStyle w:val="ListParagraph"/>
        <w:spacing w:after="200"/>
        <w:ind w:left="1080"/>
        <w:jc w:val="both"/>
        <w:rPr>
          <w:rFonts w:ascii="Arial" w:hAnsi="Arial" w:cs="Arial"/>
          <w:b/>
          <w:sz w:val="26"/>
          <w:szCs w:val="26"/>
          <w:u w:val="single"/>
          <w:rPrChange w:id="4308" w:author="Kola Akinwale" w:date="2021-11-22T10:48:00Z">
            <w:rPr>
              <w:rFonts w:ascii="Arial Unicode MS" w:hAnsi="Arial Unicode MS"/>
              <w:b/>
              <w:sz w:val="26"/>
              <w:szCs w:val="26"/>
              <w:u w:val="single"/>
            </w:rPr>
          </w:rPrChange>
        </w:rPr>
        <w:pPrChange w:id="4309" w:author="Kola Akinwale" w:date="2021-11-23T13:15:00Z">
          <w:pPr>
            <w:pStyle w:val="ListParagraph"/>
            <w:numPr>
              <w:numId w:val="120"/>
            </w:numPr>
            <w:spacing w:after="200"/>
            <w:ind w:left="1080" w:hanging="720"/>
            <w:jc w:val="both"/>
          </w:pPr>
        </w:pPrChange>
      </w:pPr>
    </w:p>
    <w:p w14:paraId="1F97179C" w14:textId="77777777" w:rsidR="00AA30FD" w:rsidRPr="00975333" w:rsidRDefault="00AA30FD" w:rsidP="00AA30FD">
      <w:pPr>
        <w:jc w:val="both"/>
        <w:rPr>
          <w:rFonts w:ascii="Arial" w:hAnsi="Arial" w:cs="Arial"/>
          <w:b/>
          <w:sz w:val="26"/>
          <w:szCs w:val="26"/>
          <w:u w:val="single"/>
          <w:rPrChange w:id="4310" w:author="Kola Akinwale" w:date="2021-11-22T10:48:00Z">
            <w:rPr>
              <w:rFonts w:ascii="Arial Unicode MS" w:hAnsi="Arial Unicode MS"/>
              <w:b/>
              <w:sz w:val="26"/>
              <w:szCs w:val="26"/>
              <w:u w:val="single"/>
            </w:rPr>
          </w:rPrChange>
        </w:rPr>
      </w:pPr>
      <w:del w:id="4311" w:author="Kola Akinwale" w:date="2021-11-23T13:15:00Z">
        <w:r w:rsidRPr="00975333" w:rsidDel="003E0937">
          <w:rPr>
            <w:rFonts w:ascii="Arial" w:hAnsi="Arial" w:cs="Arial"/>
            <w:b/>
            <w:sz w:val="26"/>
            <w:szCs w:val="26"/>
            <w:u w:val="single"/>
            <w:rPrChange w:id="4312" w:author="Kola Akinwale" w:date="2021-11-22T10:48:00Z">
              <w:rPr>
                <w:rFonts w:ascii="Arial Unicode MS" w:hAnsi="Arial Unicode MS"/>
                <w:b/>
                <w:sz w:val="26"/>
                <w:szCs w:val="26"/>
                <w:u w:val="single"/>
              </w:rPr>
            </w:rPrChange>
          </w:rPr>
          <w:tab/>
        </w:r>
      </w:del>
      <w:r w:rsidRPr="00975333">
        <w:rPr>
          <w:rFonts w:ascii="Arial" w:hAnsi="Arial" w:cs="Arial"/>
          <w:b/>
          <w:sz w:val="26"/>
          <w:szCs w:val="26"/>
          <w:u w:val="single"/>
          <w:rPrChange w:id="4313" w:author="Kola Akinwale" w:date="2021-11-22T10:48:00Z">
            <w:rPr>
              <w:rFonts w:ascii="Arial Unicode MS" w:hAnsi="Arial Unicode MS"/>
              <w:b/>
              <w:sz w:val="26"/>
              <w:szCs w:val="26"/>
              <w:u w:val="single"/>
            </w:rPr>
          </w:rPrChange>
        </w:rPr>
        <w:t xml:space="preserve">ARTICLE </w:t>
      </w:r>
      <w:r w:rsidRPr="00975333">
        <w:rPr>
          <w:rFonts w:ascii="Arial" w:hAnsi="Arial" w:cs="Arial"/>
          <w:b/>
          <w:sz w:val="26"/>
          <w:szCs w:val="26"/>
          <w:u w:val="single"/>
          <w:rPrChange w:id="4314" w:author="Kola Akinwale" w:date="2021-11-22T10:48:00Z">
            <w:rPr>
              <w:rFonts w:ascii="Arial Unicode MS" w:hAnsi="Arial Unicode MS"/>
              <w:b/>
              <w:sz w:val="26"/>
              <w:szCs w:val="26"/>
              <w:u w:val="single"/>
            </w:rPr>
          </w:rPrChange>
        </w:rPr>
        <w:tab/>
        <w:t>25</w:t>
      </w:r>
      <w:r w:rsidRPr="00975333">
        <w:rPr>
          <w:rFonts w:ascii="Arial" w:hAnsi="Arial" w:cs="Arial"/>
          <w:b/>
          <w:sz w:val="26"/>
          <w:szCs w:val="26"/>
          <w:u w:val="single"/>
          <w:rPrChange w:id="4315" w:author="Kola Akinwale" w:date="2021-11-22T10:48:00Z">
            <w:rPr>
              <w:rFonts w:ascii="Arial Unicode MS" w:hAnsi="Arial Unicode MS"/>
              <w:b/>
              <w:sz w:val="26"/>
              <w:szCs w:val="26"/>
              <w:u w:val="single"/>
            </w:rPr>
          </w:rPrChange>
        </w:rPr>
        <w:tab/>
      </w:r>
    </w:p>
    <w:p w14:paraId="027182DC" w14:textId="77777777" w:rsidR="00AA30FD" w:rsidRPr="00975333" w:rsidRDefault="00AA30FD" w:rsidP="00AA30FD">
      <w:pPr>
        <w:jc w:val="both"/>
        <w:rPr>
          <w:rFonts w:ascii="Arial" w:hAnsi="Arial" w:cs="Arial"/>
          <w:b/>
          <w:sz w:val="26"/>
          <w:szCs w:val="26"/>
          <w:u w:val="single"/>
          <w:rPrChange w:id="4316"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317" w:author="Kola Akinwale" w:date="2021-11-22T10:48:00Z">
            <w:rPr>
              <w:rFonts w:ascii="Arial Unicode MS" w:hAnsi="Arial Unicode MS"/>
              <w:b/>
              <w:sz w:val="26"/>
              <w:szCs w:val="26"/>
              <w:u w:val="single"/>
            </w:rPr>
          </w:rPrChange>
        </w:rPr>
        <w:t>GUIDELINES FOR CONDUCT OF PRIMARIES INTO PUBLIC POSITIONS</w:t>
      </w:r>
    </w:p>
    <w:p w14:paraId="57B5D476" w14:textId="77777777" w:rsidR="00AA30FD" w:rsidRPr="00975333" w:rsidRDefault="00AA30FD" w:rsidP="00AA30FD">
      <w:pPr>
        <w:pStyle w:val="ListParagraph"/>
        <w:numPr>
          <w:ilvl w:val="0"/>
          <w:numId w:val="121"/>
        </w:numPr>
        <w:spacing w:after="200"/>
        <w:jc w:val="both"/>
        <w:rPr>
          <w:rFonts w:ascii="Arial" w:hAnsi="Arial" w:cs="Arial"/>
          <w:b/>
          <w:sz w:val="26"/>
          <w:szCs w:val="26"/>
          <w:u w:val="single"/>
          <w:rPrChange w:id="4318"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319" w:author="Kola Akinwale" w:date="2021-11-22T10:48:00Z">
            <w:rPr>
              <w:rFonts w:ascii="Arial Unicode MS" w:hAnsi="Arial Unicode MS"/>
              <w:b/>
              <w:sz w:val="26"/>
              <w:szCs w:val="26"/>
              <w:u w:val="single"/>
            </w:rPr>
          </w:rPrChange>
        </w:rPr>
        <w:t>The Electoral Committee of the Party shall deepen internal democracy through conduct of free, fair and credible primary elections that will reflect the choice of the people.</w:t>
      </w:r>
    </w:p>
    <w:p w14:paraId="75A4A8F4" w14:textId="77777777" w:rsidR="00AA30FD" w:rsidRPr="00975333" w:rsidRDefault="00AA30FD" w:rsidP="00AA30FD">
      <w:pPr>
        <w:pStyle w:val="ListParagraph"/>
        <w:numPr>
          <w:ilvl w:val="0"/>
          <w:numId w:val="121"/>
        </w:numPr>
        <w:spacing w:after="200"/>
        <w:jc w:val="both"/>
        <w:rPr>
          <w:rFonts w:ascii="Arial" w:hAnsi="Arial" w:cs="Arial"/>
          <w:b/>
          <w:sz w:val="26"/>
          <w:szCs w:val="26"/>
          <w:u w:val="single"/>
          <w:rPrChange w:id="4320"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321" w:author="Kola Akinwale" w:date="2021-11-22T10:48:00Z">
            <w:rPr>
              <w:rFonts w:ascii="Arial Unicode MS" w:hAnsi="Arial Unicode MS"/>
              <w:b/>
              <w:sz w:val="26"/>
              <w:szCs w:val="26"/>
              <w:u w:val="single"/>
            </w:rPr>
          </w:rPrChange>
        </w:rPr>
        <w:t>Nomination of candidates for elections into public offices shall be done by members of the Party in accordance with the provisions of the Electoral Act.</w:t>
      </w:r>
    </w:p>
    <w:p w14:paraId="48F293AC" w14:textId="77777777" w:rsidR="00AA30FD" w:rsidRPr="00975333" w:rsidRDefault="00AA30FD" w:rsidP="00AA30FD">
      <w:pPr>
        <w:pStyle w:val="ListParagraph"/>
        <w:numPr>
          <w:ilvl w:val="0"/>
          <w:numId w:val="121"/>
        </w:numPr>
        <w:spacing w:after="200"/>
        <w:jc w:val="both"/>
        <w:rPr>
          <w:rFonts w:ascii="Arial" w:hAnsi="Arial" w:cs="Arial"/>
          <w:b/>
          <w:sz w:val="26"/>
          <w:szCs w:val="26"/>
          <w:u w:val="single"/>
          <w:rPrChange w:id="4322"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323" w:author="Kola Akinwale" w:date="2021-11-22T10:48:00Z">
            <w:rPr>
              <w:rFonts w:ascii="Arial Unicode MS" w:hAnsi="Arial Unicode MS"/>
              <w:b/>
              <w:sz w:val="26"/>
              <w:szCs w:val="26"/>
              <w:u w:val="single"/>
            </w:rPr>
          </w:rPrChange>
        </w:rPr>
        <w:t>The National Executive Committee shall decide on whether to adopt the direct or indirect primary.</w:t>
      </w:r>
    </w:p>
    <w:p w14:paraId="1D181137" w14:textId="77777777" w:rsidR="00AA30FD" w:rsidRPr="00975333" w:rsidRDefault="00AA30FD" w:rsidP="00AA30FD">
      <w:pPr>
        <w:pStyle w:val="ListParagraph"/>
        <w:numPr>
          <w:ilvl w:val="0"/>
          <w:numId w:val="121"/>
        </w:numPr>
        <w:spacing w:after="200"/>
        <w:jc w:val="both"/>
        <w:rPr>
          <w:rFonts w:ascii="Arial" w:hAnsi="Arial" w:cs="Arial"/>
          <w:b/>
          <w:sz w:val="26"/>
          <w:szCs w:val="26"/>
          <w:u w:val="single"/>
          <w:rPrChange w:id="4324"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325" w:author="Kola Akinwale" w:date="2021-11-22T10:48:00Z">
            <w:rPr>
              <w:rFonts w:ascii="Arial Unicode MS" w:hAnsi="Arial Unicode MS"/>
              <w:b/>
              <w:sz w:val="26"/>
              <w:szCs w:val="26"/>
              <w:u w:val="single"/>
            </w:rPr>
          </w:rPrChange>
        </w:rPr>
        <w:t>The National Executive Committee shall issue Guidelines/Regulations in accordance with this constitution, the Electoral Act and INEC Guidelines for the purpose of nominating candidates for elective offices</w:t>
      </w:r>
    </w:p>
    <w:p w14:paraId="3F593BC1" w14:textId="77777777" w:rsidR="00AA30FD" w:rsidRPr="00975333" w:rsidRDefault="00AA30FD" w:rsidP="00AA30FD">
      <w:pPr>
        <w:pStyle w:val="ListParagraph"/>
        <w:numPr>
          <w:ilvl w:val="0"/>
          <w:numId w:val="121"/>
        </w:numPr>
        <w:spacing w:after="200"/>
        <w:jc w:val="both"/>
        <w:rPr>
          <w:rFonts w:ascii="Arial" w:hAnsi="Arial" w:cs="Arial"/>
          <w:b/>
          <w:sz w:val="26"/>
          <w:szCs w:val="26"/>
          <w:u w:val="single"/>
          <w:rPrChange w:id="4326" w:author="Kola Akinwale" w:date="2021-11-22T10:48:00Z">
            <w:rPr>
              <w:rFonts w:ascii="Arial Unicode MS" w:hAnsi="Arial Unicode MS"/>
              <w:b/>
              <w:sz w:val="26"/>
              <w:szCs w:val="26"/>
              <w:u w:val="single"/>
            </w:rPr>
          </w:rPrChange>
        </w:rPr>
      </w:pPr>
      <w:r w:rsidRPr="00975333">
        <w:rPr>
          <w:rFonts w:ascii="Arial" w:hAnsi="Arial" w:cs="Arial"/>
          <w:b/>
          <w:sz w:val="26"/>
          <w:szCs w:val="26"/>
          <w:u w:val="single"/>
          <w:rPrChange w:id="4327" w:author="Kola Akinwale" w:date="2021-11-22T10:48:00Z">
            <w:rPr>
              <w:rFonts w:ascii="Arial Unicode MS" w:hAnsi="Arial Unicode MS"/>
              <w:b/>
              <w:sz w:val="26"/>
              <w:szCs w:val="26"/>
              <w:u w:val="single"/>
            </w:rPr>
          </w:rPrChange>
        </w:rPr>
        <w:t>The National Executive Committee of the Party shall be the final authority for confirmation of name(s) or list of Party nominations for election into public offices</w:t>
      </w:r>
    </w:p>
    <w:p w14:paraId="5D562D9C" w14:textId="77777777" w:rsidR="00AA30FD" w:rsidRPr="00975333" w:rsidRDefault="00AA30FD" w:rsidP="00AA30FD">
      <w:pPr>
        <w:pStyle w:val="ListParagraph"/>
        <w:numPr>
          <w:ilvl w:val="0"/>
          <w:numId w:val="121"/>
        </w:numPr>
        <w:spacing w:after="200"/>
        <w:jc w:val="both"/>
        <w:rPr>
          <w:rFonts w:ascii="Arial" w:hAnsi="Arial" w:cs="Arial"/>
          <w:b/>
          <w:sz w:val="26"/>
          <w:szCs w:val="26"/>
          <w:u w:val="single"/>
          <w:rPrChange w:id="4328" w:author="Kola Akinwale" w:date="2021-11-22T10:48:00Z">
            <w:rPr>
              <w:rFonts w:ascii="Arial Unicode MS" w:hAnsi="Arial Unicode MS"/>
              <w:b/>
              <w:sz w:val="26"/>
              <w:szCs w:val="26"/>
              <w:u w:val="single"/>
            </w:rPr>
          </w:rPrChange>
        </w:rPr>
      </w:pPr>
      <w:r w:rsidRPr="00975333">
        <w:rPr>
          <w:rFonts w:ascii="Arial" w:hAnsi="Arial" w:cs="Arial"/>
          <w:b/>
          <w:sz w:val="26"/>
          <w:szCs w:val="26"/>
          <w:u w:val="single"/>
          <w:lang w:eastAsia="en-GB"/>
          <w:rPrChange w:id="4329" w:author="Kola Akinwale" w:date="2021-11-22T10:48:00Z">
            <w:rPr>
              <w:rFonts w:ascii="Arial Unicode MS" w:hAnsi="Arial Unicode MS"/>
              <w:b/>
              <w:sz w:val="26"/>
              <w:szCs w:val="26"/>
              <w:u w:val="single"/>
              <w:lang w:eastAsia="en-GB"/>
            </w:rPr>
          </w:rPrChange>
        </w:rPr>
        <w:t>The Electoral committee at all levels of the Party shall be constituted to conduct free fair and credible primary election that will produce credible candidates that will reflect the choice of the people. </w:t>
      </w:r>
    </w:p>
    <w:p w14:paraId="4E2092FC" w14:textId="77777777" w:rsidR="00AA30FD" w:rsidRPr="00975333" w:rsidRDefault="00AA30FD" w:rsidP="00AA30FD">
      <w:pPr>
        <w:pStyle w:val="ListParagraph"/>
        <w:numPr>
          <w:ilvl w:val="0"/>
          <w:numId w:val="121"/>
        </w:numPr>
        <w:spacing w:after="200"/>
        <w:jc w:val="both"/>
        <w:rPr>
          <w:rFonts w:ascii="Arial" w:hAnsi="Arial" w:cs="Arial"/>
          <w:b/>
          <w:sz w:val="26"/>
          <w:szCs w:val="26"/>
          <w:u w:val="single"/>
          <w:rPrChange w:id="4330" w:author="Kola Akinwale" w:date="2021-11-22T10:48:00Z">
            <w:rPr>
              <w:rFonts w:ascii="Arial Unicode MS" w:hAnsi="Arial Unicode MS"/>
              <w:b/>
              <w:sz w:val="26"/>
              <w:szCs w:val="26"/>
              <w:u w:val="single"/>
            </w:rPr>
          </w:rPrChange>
        </w:rPr>
      </w:pPr>
      <w:r w:rsidRPr="00975333">
        <w:rPr>
          <w:rFonts w:ascii="Arial" w:hAnsi="Arial" w:cs="Arial"/>
          <w:b/>
          <w:sz w:val="26"/>
          <w:szCs w:val="26"/>
          <w:u w:val="single"/>
          <w:lang w:eastAsia="en-GB"/>
          <w:rPrChange w:id="4331" w:author="Kola Akinwale" w:date="2021-11-22T10:48:00Z">
            <w:rPr>
              <w:rFonts w:ascii="Arial Unicode MS" w:hAnsi="Arial Unicode MS"/>
              <w:b/>
              <w:sz w:val="26"/>
              <w:szCs w:val="26"/>
              <w:u w:val="single"/>
              <w:lang w:eastAsia="en-GB"/>
            </w:rPr>
          </w:rPrChange>
        </w:rPr>
        <w:t>The nomination of candidates for election into public offices shall be by members of the Party only.</w:t>
      </w:r>
    </w:p>
    <w:p w14:paraId="52B3BB2B" w14:textId="24871718" w:rsidR="00AA30FD" w:rsidRDefault="00AA30FD" w:rsidP="00AA30FD">
      <w:pPr>
        <w:pStyle w:val="ListParagraph"/>
        <w:numPr>
          <w:ilvl w:val="0"/>
          <w:numId w:val="121"/>
        </w:numPr>
        <w:spacing w:after="200"/>
        <w:jc w:val="both"/>
        <w:rPr>
          <w:ins w:id="4332" w:author="Kola Akinwale" w:date="2021-11-23T13:15:00Z"/>
          <w:rFonts w:ascii="Arial" w:hAnsi="Arial" w:cs="Arial"/>
          <w:b/>
          <w:sz w:val="26"/>
          <w:szCs w:val="26"/>
          <w:u w:val="single"/>
        </w:rPr>
      </w:pPr>
      <w:r w:rsidRPr="00975333">
        <w:rPr>
          <w:rFonts w:ascii="Arial" w:hAnsi="Arial" w:cs="Arial"/>
          <w:b/>
          <w:sz w:val="26"/>
          <w:szCs w:val="26"/>
          <w:u w:val="single"/>
          <w:lang w:eastAsia="en-GB"/>
          <w:rPrChange w:id="4333" w:author="Kola Akinwale" w:date="2021-11-22T10:48:00Z">
            <w:rPr>
              <w:rFonts w:ascii="Arial Unicode MS" w:hAnsi="Arial Unicode MS"/>
              <w:b/>
              <w:sz w:val="26"/>
              <w:szCs w:val="26"/>
              <w:u w:val="single"/>
              <w:lang w:eastAsia="en-GB"/>
            </w:rPr>
          </w:rPrChange>
        </w:rPr>
        <w:t xml:space="preserve">Direct Primary Election shall be by all </w:t>
      </w:r>
      <w:del w:id="4334" w:author="Kola Akinwale" w:date="2021-11-22T09:17:00Z">
        <w:r w:rsidRPr="00975333" w:rsidDel="00C9713A">
          <w:rPr>
            <w:rFonts w:ascii="Arial" w:hAnsi="Arial" w:cs="Arial"/>
            <w:b/>
            <w:sz w:val="26"/>
            <w:szCs w:val="26"/>
            <w:u w:val="single"/>
            <w:lang w:eastAsia="en-GB"/>
            <w:rPrChange w:id="4335" w:author="Kola Akinwale" w:date="2021-11-22T10:48:00Z">
              <w:rPr>
                <w:rFonts w:ascii="Arial Unicode MS" w:hAnsi="Arial Unicode MS"/>
                <w:b/>
                <w:sz w:val="26"/>
                <w:szCs w:val="26"/>
                <w:u w:val="single"/>
                <w:lang w:eastAsia="en-GB"/>
              </w:rPr>
            </w:rPrChange>
          </w:rPr>
          <w:delText>card carrying</w:delText>
        </w:r>
      </w:del>
      <w:ins w:id="4336" w:author="Kola Akinwale" w:date="2021-11-22T09:17:00Z">
        <w:r w:rsidR="00C9713A" w:rsidRPr="00975333">
          <w:rPr>
            <w:rFonts w:ascii="Arial" w:hAnsi="Arial" w:cs="Arial"/>
            <w:b/>
            <w:sz w:val="26"/>
            <w:szCs w:val="26"/>
            <w:u w:val="single"/>
            <w:lang w:eastAsia="en-GB"/>
            <w:rPrChange w:id="4337" w:author="Kola Akinwale" w:date="2021-11-22T10:48:00Z">
              <w:rPr>
                <w:rFonts w:ascii="Arial Unicode MS" w:hAnsi="Arial Unicode MS"/>
                <w:b/>
                <w:sz w:val="26"/>
                <w:szCs w:val="26"/>
                <w:u w:val="single"/>
                <w:lang w:eastAsia="en-GB"/>
              </w:rPr>
            </w:rPrChange>
          </w:rPr>
          <w:t>card-carrying</w:t>
        </w:r>
      </w:ins>
      <w:r w:rsidRPr="00975333">
        <w:rPr>
          <w:rFonts w:ascii="Arial" w:hAnsi="Arial" w:cs="Arial"/>
          <w:b/>
          <w:sz w:val="26"/>
          <w:szCs w:val="26"/>
          <w:u w:val="single"/>
          <w:lang w:eastAsia="en-GB"/>
          <w:rPrChange w:id="4338" w:author="Kola Akinwale" w:date="2021-11-22T10:48:00Z">
            <w:rPr>
              <w:rFonts w:ascii="Arial Unicode MS" w:hAnsi="Arial Unicode MS"/>
              <w:b/>
              <w:sz w:val="26"/>
              <w:szCs w:val="26"/>
              <w:u w:val="single"/>
              <w:lang w:eastAsia="en-GB"/>
            </w:rPr>
          </w:rPrChange>
        </w:rPr>
        <w:t xml:space="preserve"> members of the party at the Ward, Local Government, constituency, senatorial District, State, zonal or national level while Indirect primary shall be by the accredited delegates only or by consensus.</w:t>
      </w:r>
    </w:p>
    <w:p w14:paraId="6D8DC038" w14:textId="77777777" w:rsidR="003E0937" w:rsidRPr="00975333" w:rsidRDefault="003E0937" w:rsidP="003E0937">
      <w:pPr>
        <w:pStyle w:val="ListParagraph"/>
        <w:spacing w:after="200"/>
        <w:jc w:val="both"/>
        <w:rPr>
          <w:rFonts w:ascii="Arial" w:hAnsi="Arial" w:cs="Arial"/>
          <w:b/>
          <w:sz w:val="26"/>
          <w:szCs w:val="26"/>
          <w:u w:val="single"/>
          <w:rPrChange w:id="4339" w:author="Kola Akinwale" w:date="2021-11-22T10:48:00Z">
            <w:rPr>
              <w:rFonts w:ascii="Arial Unicode MS" w:hAnsi="Arial Unicode MS"/>
              <w:b/>
              <w:sz w:val="26"/>
              <w:szCs w:val="26"/>
              <w:u w:val="single"/>
            </w:rPr>
          </w:rPrChange>
        </w:rPr>
        <w:pPrChange w:id="4340" w:author="Kola Akinwale" w:date="2021-11-23T13:15:00Z">
          <w:pPr>
            <w:pStyle w:val="ListParagraph"/>
            <w:numPr>
              <w:numId w:val="121"/>
            </w:numPr>
            <w:spacing w:after="200"/>
            <w:ind w:hanging="360"/>
            <w:jc w:val="both"/>
          </w:pPr>
        </w:pPrChange>
      </w:pPr>
    </w:p>
    <w:p w14:paraId="5420307E" w14:textId="77777777" w:rsidR="00AA30FD" w:rsidRPr="00975333" w:rsidRDefault="00AA30FD" w:rsidP="003E0937">
      <w:pPr>
        <w:rPr>
          <w:rFonts w:ascii="Arial" w:hAnsi="Arial" w:cs="Arial"/>
          <w:b/>
          <w:sz w:val="26"/>
          <w:szCs w:val="26"/>
          <w:u w:val="single"/>
          <w:rPrChange w:id="4341" w:author="Kola Akinwale" w:date="2021-11-22T10:49:00Z">
            <w:rPr>
              <w:rFonts w:ascii="Arial Unicode MS" w:hAnsi="Arial Unicode MS"/>
              <w:b/>
              <w:sz w:val="26"/>
              <w:szCs w:val="26"/>
              <w:u w:val="single"/>
            </w:rPr>
          </w:rPrChange>
        </w:rPr>
        <w:pPrChange w:id="4342" w:author="Kola Akinwale" w:date="2021-11-23T13:15:00Z">
          <w:pPr>
            <w:jc w:val="center"/>
          </w:pPr>
        </w:pPrChange>
      </w:pPr>
      <w:r w:rsidRPr="00975333">
        <w:rPr>
          <w:rFonts w:ascii="Arial" w:hAnsi="Arial" w:cs="Arial"/>
          <w:b/>
          <w:sz w:val="26"/>
          <w:szCs w:val="26"/>
          <w:u w:val="single"/>
          <w:rPrChange w:id="4343" w:author="Kola Akinwale" w:date="2021-11-22T10:49:00Z">
            <w:rPr>
              <w:rFonts w:ascii="Arial Unicode MS" w:hAnsi="Arial Unicode MS"/>
              <w:b/>
              <w:sz w:val="26"/>
              <w:szCs w:val="26"/>
              <w:u w:val="single"/>
            </w:rPr>
          </w:rPrChange>
        </w:rPr>
        <w:t>ARTICLE 26</w:t>
      </w:r>
    </w:p>
    <w:p w14:paraId="71F143BD" w14:textId="77777777" w:rsidR="00AA30FD" w:rsidRPr="00975333" w:rsidRDefault="00AA30FD" w:rsidP="00AA30FD">
      <w:pPr>
        <w:jc w:val="both"/>
        <w:rPr>
          <w:rFonts w:ascii="Arial" w:hAnsi="Arial" w:cs="Arial"/>
          <w:b/>
          <w:sz w:val="26"/>
          <w:szCs w:val="26"/>
          <w:u w:val="single"/>
          <w:lang w:eastAsia="en-GB"/>
          <w:rPrChange w:id="4344" w:author="Kola Akinwale" w:date="2021-11-22T10:49:00Z">
            <w:rPr>
              <w:rFonts w:ascii="Arial Unicode MS" w:hAnsi="Arial Unicode MS"/>
              <w:b/>
              <w:sz w:val="26"/>
              <w:szCs w:val="26"/>
              <w:u w:val="single"/>
              <w:lang w:eastAsia="en-GB"/>
            </w:rPr>
          </w:rPrChange>
        </w:rPr>
      </w:pPr>
      <w:del w:id="4345" w:author="Kola Akinwale" w:date="2021-11-23T13:15:00Z">
        <w:r w:rsidRPr="00975333" w:rsidDel="003E0937">
          <w:rPr>
            <w:rFonts w:ascii="Arial" w:hAnsi="Arial" w:cs="Arial"/>
            <w:b/>
            <w:sz w:val="26"/>
            <w:szCs w:val="26"/>
            <w:u w:val="single"/>
            <w:lang w:eastAsia="en-GB"/>
            <w:rPrChange w:id="4346" w:author="Kola Akinwale" w:date="2021-11-22T10:49:00Z">
              <w:rPr>
                <w:rFonts w:ascii="Arial Unicode MS" w:hAnsi="Arial Unicode MS"/>
                <w:b/>
                <w:sz w:val="26"/>
                <w:szCs w:val="26"/>
                <w:u w:val="single"/>
                <w:lang w:eastAsia="en-GB"/>
              </w:rPr>
            </w:rPrChange>
          </w:rPr>
          <w:tab/>
        </w:r>
        <w:r w:rsidRPr="00975333" w:rsidDel="003E0937">
          <w:rPr>
            <w:rFonts w:ascii="Arial" w:hAnsi="Arial" w:cs="Arial"/>
            <w:b/>
            <w:sz w:val="26"/>
            <w:szCs w:val="26"/>
            <w:u w:val="single"/>
            <w:lang w:eastAsia="en-GB"/>
            <w:rPrChange w:id="4347" w:author="Kola Akinwale" w:date="2021-11-22T10:49:00Z">
              <w:rPr>
                <w:rFonts w:ascii="Arial Unicode MS" w:hAnsi="Arial Unicode MS"/>
                <w:b/>
                <w:sz w:val="26"/>
                <w:szCs w:val="26"/>
                <w:u w:val="single"/>
                <w:lang w:eastAsia="en-GB"/>
              </w:rPr>
            </w:rPrChange>
          </w:rPr>
          <w:tab/>
        </w:r>
      </w:del>
      <w:r w:rsidRPr="00975333">
        <w:rPr>
          <w:rFonts w:ascii="Arial" w:hAnsi="Arial" w:cs="Arial"/>
          <w:b/>
          <w:sz w:val="26"/>
          <w:szCs w:val="26"/>
          <w:u w:val="single"/>
          <w:lang w:eastAsia="en-GB"/>
          <w:rPrChange w:id="4348" w:author="Kola Akinwale" w:date="2021-11-22T10:49:00Z">
            <w:rPr>
              <w:rFonts w:ascii="Arial Unicode MS" w:hAnsi="Arial Unicode MS"/>
              <w:b/>
              <w:sz w:val="26"/>
              <w:szCs w:val="26"/>
              <w:u w:val="single"/>
              <w:lang w:eastAsia="en-GB"/>
            </w:rPr>
          </w:rPrChange>
        </w:rPr>
        <w:t>ADOPTION OF ADC CODE OF BEST PRACTICE</w:t>
      </w:r>
    </w:p>
    <w:p w14:paraId="4FC08E10" w14:textId="77777777" w:rsidR="00AA30FD" w:rsidRPr="00975333" w:rsidRDefault="00AA30FD" w:rsidP="00AA30FD">
      <w:pPr>
        <w:jc w:val="both"/>
        <w:rPr>
          <w:rFonts w:ascii="Arial" w:hAnsi="Arial" w:cs="Arial"/>
          <w:b/>
          <w:i/>
          <w:sz w:val="26"/>
          <w:szCs w:val="26"/>
          <w:u w:val="single"/>
          <w:lang w:eastAsia="en-GB"/>
          <w:rPrChange w:id="4349" w:author="Kola Akinwale" w:date="2021-11-22T10:49:00Z">
            <w:rPr>
              <w:rFonts w:ascii="Arial Unicode MS" w:hAnsi="Arial Unicode MS"/>
              <w:b/>
              <w:i/>
              <w:sz w:val="26"/>
              <w:szCs w:val="26"/>
              <w:u w:val="single"/>
              <w:lang w:eastAsia="en-GB"/>
            </w:rPr>
          </w:rPrChange>
        </w:rPr>
      </w:pPr>
      <w:r w:rsidRPr="00975333">
        <w:rPr>
          <w:rFonts w:ascii="Arial" w:hAnsi="Arial" w:cs="Arial"/>
          <w:b/>
          <w:sz w:val="26"/>
          <w:szCs w:val="26"/>
          <w:u w:val="single"/>
          <w:lang w:eastAsia="en-GB"/>
          <w:rPrChange w:id="4350" w:author="Kola Akinwale" w:date="2021-11-22T10:49:00Z">
            <w:rPr>
              <w:rFonts w:ascii="Arial Unicode MS" w:hAnsi="Arial Unicode MS"/>
              <w:b/>
              <w:sz w:val="26"/>
              <w:szCs w:val="26"/>
              <w:u w:val="single"/>
              <w:lang w:eastAsia="en-GB"/>
            </w:rPr>
          </w:rPrChange>
        </w:rPr>
        <w:t>The Party shall adopt a Code of best practice which shall ensure amongst others:</w:t>
      </w:r>
    </w:p>
    <w:p w14:paraId="2916E4F0" w14:textId="77777777" w:rsidR="00AA30FD" w:rsidRPr="00975333" w:rsidRDefault="00AA30FD" w:rsidP="00AA30FD">
      <w:pPr>
        <w:pStyle w:val="ListParagraph"/>
        <w:numPr>
          <w:ilvl w:val="0"/>
          <w:numId w:val="122"/>
        </w:numPr>
        <w:jc w:val="both"/>
        <w:rPr>
          <w:rFonts w:ascii="Arial" w:hAnsi="Arial" w:cs="Arial"/>
          <w:b/>
          <w:sz w:val="26"/>
          <w:szCs w:val="26"/>
          <w:u w:val="single"/>
          <w:lang w:eastAsia="en-GB"/>
          <w:rPrChange w:id="4351" w:author="Kola Akinwale" w:date="2021-11-22T10:49: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4352" w:author="Kola Akinwale" w:date="2021-11-22T10:49:00Z">
            <w:rPr>
              <w:rFonts w:ascii="Arial Unicode MS" w:hAnsi="Arial Unicode MS"/>
              <w:b/>
              <w:sz w:val="26"/>
              <w:szCs w:val="26"/>
              <w:u w:val="single"/>
              <w:lang w:eastAsia="en-GB"/>
            </w:rPr>
          </w:rPrChange>
        </w:rPr>
        <w:t>That only Legal Practitioners under the Legal Practitioners Act occupy the office of the Party’s Legal Adviser</w:t>
      </w:r>
    </w:p>
    <w:p w14:paraId="6E599EF4" w14:textId="77777777" w:rsidR="00AA30FD" w:rsidRPr="00975333" w:rsidRDefault="00AA30FD" w:rsidP="00AA30FD">
      <w:pPr>
        <w:pStyle w:val="ListParagraph"/>
        <w:numPr>
          <w:ilvl w:val="0"/>
          <w:numId w:val="122"/>
        </w:numPr>
        <w:jc w:val="both"/>
        <w:rPr>
          <w:rFonts w:ascii="Arial" w:hAnsi="Arial" w:cs="Arial"/>
          <w:b/>
          <w:sz w:val="26"/>
          <w:szCs w:val="26"/>
          <w:u w:val="single"/>
          <w:lang w:eastAsia="en-GB"/>
          <w:rPrChange w:id="4353" w:author="Kola Akinwale" w:date="2021-11-22T10:49: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4354" w:author="Kola Akinwale" w:date="2021-11-22T10:49:00Z">
            <w:rPr>
              <w:rFonts w:ascii="Arial Unicode MS" w:hAnsi="Arial Unicode MS"/>
              <w:b/>
              <w:sz w:val="26"/>
              <w:szCs w:val="26"/>
              <w:u w:val="single"/>
              <w:lang w:eastAsia="en-GB"/>
            </w:rPr>
          </w:rPrChange>
        </w:rPr>
        <w:t>That all officers of the Party’s Women League are Women</w:t>
      </w:r>
    </w:p>
    <w:p w14:paraId="7F33F9B0" w14:textId="77777777" w:rsidR="00AA30FD" w:rsidRPr="00975333" w:rsidRDefault="00AA30FD" w:rsidP="00AA30FD">
      <w:pPr>
        <w:pStyle w:val="ListParagraph"/>
        <w:numPr>
          <w:ilvl w:val="0"/>
          <w:numId w:val="122"/>
        </w:numPr>
        <w:jc w:val="both"/>
        <w:rPr>
          <w:rFonts w:ascii="Arial" w:hAnsi="Arial" w:cs="Arial"/>
          <w:b/>
          <w:sz w:val="26"/>
          <w:szCs w:val="26"/>
          <w:u w:val="single"/>
          <w:lang w:eastAsia="en-GB"/>
          <w:rPrChange w:id="4355" w:author="Kola Akinwale" w:date="2021-11-22T10:49: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4356" w:author="Kola Akinwale" w:date="2021-11-22T10:49:00Z">
            <w:rPr>
              <w:rFonts w:ascii="Arial Unicode MS" w:hAnsi="Arial Unicode MS"/>
              <w:b/>
              <w:sz w:val="26"/>
              <w:szCs w:val="26"/>
              <w:u w:val="single"/>
              <w:lang w:eastAsia="en-GB"/>
            </w:rPr>
          </w:rPrChange>
        </w:rPr>
        <w:t>That all officers of the Party’s Youth League are Youths.</w:t>
      </w:r>
    </w:p>
    <w:p w14:paraId="07FEC94E" w14:textId="5310E531" w:rsidR="00AA30FD" w:rsidRPr="00975333" w:rsidRDefault="00AA30FD" w:rsidP="00AA30FD">
      <w:pPr>
        <w:pStyle w:val="ListParagraph"/>
        <w:numPr>
          <w:ilvl w:val="0"/>
          <w:numId w:val="122"/>
        </w:numPr>
        <w:jc w:val="both"/>
        <w:rPr>
          <w:rFonts w:ascii="Arial" w:hAnsi="Arial" w:cs="Arial"/>
          <w:b/>
          <w:sz w:val="26"/>
          <w:szCs w:val="26"/>
          <w:u w:val="single"/>
          <w:lang w:eastAsia="en-GB"/>
          <w:rPrChange w:id="4357" w:author="Kola Akinwale" w:date="2021-11-22T10:49: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4358" w:author="Kola Akinwale" w:date="2021-11-22T10:49:00Z">
            <w:rPr>
              <w:rFonts w:ascii="Arial Unicode MS" w:hAnsi="Arial Unicode MS"/>
              <w:b/>
              <w:sz w:val="26"/>
              <w:szCs w:val="26"/>
              <w:u w:val="single"/>
              <w:lang w:eastAsia="en-GB"/>
            </w:rPr>
          </w:rPrChange>
        </w:rPr>
        <w:t xml:space="preserve">That only persons with disability superintend the affairs/activities of Persons </w:t>
      </w:r>
      <w:del w:id="4359" w:author="Kola Akinwale" w:date="2021-11-22T09:17:00Z">
        <w:r w:rsidRPr="00975333" w:rsidDel="00C9713A">
          <w:rPr>
            <w:rFonts w:ascii="Arial" w:hAnsi="Arial" w:cs="Arial"/>
            <w:b/>
            <w:sz w:val="26"/>
            <w:szCs w:val="26"/>
            <w:u w:val="single"/>
            <w:lang w:eastAsia="en-GB"/>
            <w:rPrChange w:id="4360" w:author="Kola Akinwale" w:date="2021-11-22T10:49:00Z">
              <w:rPr>
                <w:rFonts w:ascii="Arial Unicode MS" w:hAnsi="Arial Unicode MS"/>
                <w:b/>
                <w:sz w:val="26"/>
                <w:szCs w:val="26"/>
                <w:u w:val="single"/>
                <w:lang w:eastAsia="en-GB"/>
              </w:rPr>
            </w:rPrChange>
          </w:rPr>
          <w:delText>With</w:delText>
        </w:r>
      </w:del>
      <w:ins w:id="4361" w:author="Kola Akinwale" w:date="2021-11-22T09:17:00Z">
        <w:r w:rsidR="00C9713A" w:rsidRPr="00975333">
          <w:rPr>
            <w:rFonts w:ascii="Arial" w:hAnsi="Arial" w:cs="Arial"/>
            <w:b/>
            <w:sz w:val="26"/>
            <w:szCs w:val="26"/>
            <w:u w:val="single"/>
            <w:lang w:eastAsia="en-GB"/>
            <w:rPrChange w:id="4362" w:author="Kola Akinwale" w:date="2021-11-22T10:49:00Z">
              <w:rPr>
                <w:rFonts w:ascii="Arial Unicode MS" w:hAnsi="Arial Unicode MS"/>
                <w:b/>
                <w:sz w:val="26"/>
                <w:szCs w:val="26"/>
                <w:u w:val="single"/>
                <w:lang w:eastAsia="en-GB"/>
              </w:rPr>
            </w:rPrChange>
          </w:rPr>
          <w:t>with</w:t>
        </w:r>
      </w:ins>
      <w:r w:rsidRPr="00975333">
        <w:rPr>
          <w:rFonts w:ascii="Arial" w:hAnsi="Arial" w:cs="Arial"/>
          <w:b/>
          <w:sz w:val="26"/>
          <w:szCs w:val="26"/>
          <w:u w:val="single"/>
          <w:lang w:eastAsia="en-GB"/>
          <w:rPrChange w:id="4363" w:author="Kola Akinwale" w:date="2021-11-22T10:49:00Z">
            <w:rPr>
              <w:rFonts w:ascii="Arial Unicode MS" w:hAnsi="Arial Unicode MS"/>
              <w:b/>
              <w:sz w:val="26"/>
              <w:szCs w:val="26"/>
              <w:u w:val="single"/>
              <w:lang w:eastAsia="en-GB"/>
            </w:rPr>
          </w:rPrChange>
        </w:rPr>
        <w:t xml:space="preserve"> Disability (PWD)</w:t>
      </w:r>
    </w:p>
    <w:p w14:paraId="547D6C42" w14:textId="77777777" w:rsidR="00AA30FD" w:rsidRPr="00975333" w:rsidRDefault="00AA30FD" w:rsidP="00AA30FD">
      <w:pPr>
        <w:pStyle w:val="ListParagraph"/>
        <w:numPr>
          <w:ilvl w:val="0"/>
          <w:numId w:val="122"/>
        </w:numPr>
        <w:jc w:val="both"/>
        <w:rPr>
          <w:rFonts w:ascii="Arial" w:hAnsi="Arial" w:cs="Arial"/>
          <w:b/>
          <w:sz w:val="26"/>
          <w:szCs w:val="26"/>
          <w:u w:val="single"/>
          <w:lang w:eastAsia="en-GB"/>
          <w:rPrChange w:id="4364" w:author="Kola Akinwale" w:date="2021-11-22T10:49: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4365" w:author="Kola Akinwale" w:date="2021-11-22T10:49:00Z">
            <w:rPr>
              <w:rFonts w:ascii="Arial Unicode MS" w:hAnsi="Arial Unicode MS"/>
              <w:b/>
              <w:sz w:val="26"/>
              <w:szCs w:val="26"/>
              <w:u w:val="single"/>
              <w:lang w:eastAsia="en-GB"/>
            </w:rPr>
          </w:rPrChange>
        </w:rPr>
        <w:lastRenderedPageBreak/>
        <w:t>That only members of the party living outside Nigeria superintend the affairs of ADC-DN</w:t>
      </w:r>
    </w:p>
    <w:p w14:paraId="6AAEFF48" w14:textId="77777777" w:rsidR="00AA30FD" w:rsidRPr="00975333" w:rsidRDefault="00AA30FD" w:rsidP="00AA30FD">
      <w:pPr>
        <w:pStyle w:val="ListParagraph"/>
        <w:numPr>
          <w:ilvl w:val="0"/>
          <w:numId w:val="122"/>
        </w:numPr>
        <w:jc w:val="both"/>
        <w:rPr>
          <w:rFonts w:ascii="Arial" w:hAnsi="Arial" w:cs="Arial"/>
          <w:b/>
          <w:sz w:val="26"/>
          <w:szCs w:val="26"/>
          <w:u w:val="single"/>
          <w:lang w:eastAsia="en-GB"/>
          <w:rPrChange w:id="4366" w:author="Kola Akinwale" w:date="2021-11-22T10:49: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4367" w:author="Kola Akinwale" w:date="2021-11-22T10:49:00Z">
            <w:rPr>
              <w:rFonts w:ascii="Arial Unicode MS" w:hAnsi="Arial Unicode MS"/>
              <w:b/>
              <w:sz w:val="26"/>
              <w:szCs w:val="26"/>
              <w:u w:val="single"/>
              <w:lang w:eastAsia="en-GB"/>
            </w:rPr>
          </w:rPrChange>
        </w:rPr>
        <w:t>That only qualified Accountants act as the Party’s Auditors at all levels, and that auditing of the Party Accounts is transparently administered.</w:t>
      </w:r>
    </w:p>
    <w:p w14:paraId="56846F28" w14:textId="77777777" w:rsidR="00AA30FD" w:rsidRPr="00975333" w:rsidRDefault="00AA30FD" w:rsidP="00AA30FD">
      <w:pPr>
        <w:pStyle w:val="ListParagraph"/>
        <w:numPr>
          <w:ilvl w:val="0"/>
          <w:numId w:val="122"/>
        </w:numPr>
        <w:jc w:val="both"/>
        <w:rPr>
          <w:rFonts w:ascii="Arial" w:hAnsi="Arial" w:cs="Arial"/>
          <w:b/>
          <w:sz w:val="26"/>
          <w:szCs w:val="26"/>
          <w:u w:val="single"/>
          <w:lang w:eastAsia="en-GB"/>
          <w:rPrChange w:id="4368" w:author="Kola Akinwale" w:date="2021-11-22T10:49:00Z">
            <w:rPr>
              <w:rFonts w:ascii="Arial Unicode MS" w:hAnsi="Arial Unicode MS"/>
              <w:b/>
              <w:sz w:val="26"/>
              <w:szCs w:val="26"/>
              <w:u w:val="single"/>
              <w:lang w:eastAsia="en-GB"/>
            </w:rPr>
          </w:rPrChange>
        </w:rPr>
      </w:pPr>
      <w:r w:rsidRPr="00975333">
        <w:rPr>
          <w:rFonts w:ascii="Arial" w:hAnsi="Arial" w:cs="Arial"/>
          <w:b/>
          <w:sz w:val="26"/>
          <w:szCs w:val="26"/>
          <w:u w:val="single"/>
          <w:lang w:eastAsia="en-GB"/>
          <w:rPrChange w:id="4369" w:author="Kola Akinwale" w:date="2021-11-22T10:49:00Z">
            <w:rPr>
              <w:rFonts w:ascii="Arial Unicode MS" w:hAnsi="Arial Unicode MS"/>
              <w:b/>
              <w:sz w:val="26"/>
              <w:szCs w:val="26"/>
              <w:u w:val="single"/>
              <w:lang w:eastAsia="en-GB"/>
            </w:rPr>
          </w:rPrChange>
        </w:rPr>
        <w:t xml:space="preserve">That only qualified person under the Nigeria Press Council Act occupy the office of the Party’s National and States Publicity Secretary. </w:t>
      </w:r>
    </w:p>
    <w:p w14:paraId="31A930FE" w14:textId="77777777" w:rsidR="00AA30FD" w:rsidRPr="00975333" w:rsidRDefault="00AA30FD" w:rsidP="00AA30FD">
      <w:pPr>
        <w:pStyle w:val="ListParagraph"/>
        <w:jc w:val="both"/>
        <w:rPr>
          <w:rFonts w:ascii="Arial" w:hAnsi="Arial" w:cs="Arial"/>
          <w:b/>
          <w:sz w:val="26"/>
          <w:szCs w:val="26"/>
          <w:u w:val="single"/>
          <w:lang w:eastAsia="en-GB"/>
          <w:rPrChange w:id="4370" w:author="Kola Akinwale" w:date="2021-11-22T10:49:00Z">
            <w:rPr>
              <w:rFonts w:ascii="Arial Unicode MS" w:hAnsi="Arial Unicode MS"/>
              <w:b/>
              <w:sz w:val="26"/>
              <w:szCs w:val="26"/>
              <w:u w:val="single"/>
              <w:lang w:eastAsia="en-GB"/>
            </w:rPr>
          </w:rPrChange>
        </w:rPr>
      </w:pPr>
    </w:p>
    <w:p w14:paraId="06A8E49E" w14:textId="77777777" w:rsidR="003E0937" w:rsidRDefault="003E0937" w:rsidP="00AA30FD">
      <w:pPr>
        <w:jc w:val="both"/>
        <w:rPr>
          <w:ins w:id="4371" w:author="Kola Akinwale" w:date="2021-11-23T13:15:00Z"/>
          <w:rFonts w:ascii="Arial" w:hAnsi="Arial" w:cs="Arial"/>
          <w:sz w:val="26"/>
          <w:szCs w:val="26"/>
        </w:rPr>
      </w:pPr>
    </w:p>
    <w:p w14:paraId="42C9437C" w14:textId="72140FA3" w:rsidR="00AA30FD" w:rsidRPr="003E0937" w:rsidRDefault="00AA30FD" w:rsidP="00AA30FD">
      <w:pPr>
        <w:jc w:val="both"/>
        <w:rPr>
          <w:rFonts w:ascii="Arial" w:hAnsi="Arial" w:cs="Arial"/>
          <w:b/>
          <w:bCs/>
          <w:sz w:val="26"/>
          <w:szCs w:val="26"/>
          <w:rPrChange w:id="4372" w:author="Kola Akinwale" w:date="2021-11-23T13:15:00Z">
            <w:rPr>
              <w:rFonts w:ascii="Arial Unicode MS" w:hAnsi="Arial Unicode MS"/>
              <w:sz w:val="26"/>
              <w:szCs w:val="26"/>
            </w:rPr>
          </w:rPrChange>
        </w:rPr>
      </w:pPr>
      <w:del w:id="4373" w:author="Kola Akinwale" w:date="2021-11-23T13:15:00Z">
        <w:r w:rsidRPr="003E0937" w:rsidDel="003E0937">
          <w:rPr>
            <w:rFonts w:ascii="Arial" w:hAnsi="Arial" w:cs="Arial"/>
            <w:b/>
            <w:bCs/>
            <w:sz w:val="26"/>
            <w:szCs w:val="26"/>
            <w:rPrChange w:id="4374" w:author="Kola Akinwale" w:date="2021-11-23T13:15:00Z">
              <w:rPr>
                <w:rFonts w:ascii="Arial Unicode MS" w:hAnsi="Arial Unicode MS"/>
                <w:sz w:val="26"/>
                <w:szCs w:val="26"/>
              </w:rPr>
            </w:rPrChange>
          </w:rPr>
          <w:tab/>
        </w:r>
        <w:r w:rsidRPr="003E0937" w:rsidDel="003E0937">
          <w:rPr>
            <w:rFonts w:ascii="Arial" w:hAnsi="Arial" w:cs="Arial"/>
            <w:b/>
            <w:bCs/>
            <w:sz w:val="26"/>
            <w:szCs w:val="26"/>
            <w:rPrChange w:id="4375" w:author="Kola Akinwale" w:date="2021-11-23T13:15:00Z">
              <w:rPr>
                <w:rFonts w:ascii="Arial Unicode MS" w:hAnsi="Arial Unicode MS"/>
                <w:sz w:val="26"/>
                <w:szCs w:val="26"/>
              </w:rPr>
            </w:rPrChange>
          </w:rPr>
          <w:tab/>
        </w:r>
        <w:r w:rsidRPr="003E0937" w:rsidDel="003E0937">
          <w:rPr>
            <w:rFonts w:ascii="Arial" w:hAnsi="Arial" w:cs="Arial"/>
            <w:b/>
            <w:bCs/>
            <w:sz w:val="26"/>
            <w:szCs w:val="26"/>
            <w:rPrChange w:id="4376" w:author="Kola Akinwale" w:date="2021-11-23T13:15:00Z">
              <w:rPr>
                <w:rFonts w:ascii="Arial Unicode MS" w:hAnsi="Arial Unicode MS"/>
                <w:sz w:val="26"/>
                <w:szCs w:val="26"/>
              </w:rPr>
            </w:rPrChange>
          </w:rPr>
          <w:tab/>
        </w:r>
        <w:r w:rsidRPr="003E0937" w:rsidDel="003E0937">
          <w:rPr>
            <w:rFonts w:ascii="Arial" w:hAnsi="Arial" w:cs="Arial"/>
            <w:b/>
            <w:bCs/>
            <w:sz w:val="26"/>
            <w:szCs w:val="26"/>
            <w:rPrChange w:id="4377" w:author="Kola Akinwale" w:date="2021-11-23T13:15:00Z">
              <w:rPr>
                <w:rFonts w:ascii="Arial Unicode MS" w:hAnsi="Arial Unicode MS"/>
                <w:sz w:val="26"/>
                <w:szCs w:val="26"/>
              </w:rPr>
            </w:rPrChange>
          </w:rPr>
          <w:tab/>
        </w:r>
        <w:r w:rsidRPr="003E0937" w:rsidDel="003E0937">
          <w:rPr>
            <w:rFonts w:ascii="Arial" w:hAnsi="Arial" w:cs="Arial"/>
            <w:b/>
            <w:bCs/>
            <w:sz w:val="26"/>
            <w:szCs w:val="26"/>
            <w:rPrChange w:id="4378" w:author="Kola Akinwale" w:date="2021-11-23T13:15:00Z">
              <w:rPr>
                <w:rFonts w:ascii="Arial Unicode MS" w:hAnsi="Arial Unicode MS"/>
                <w:sz w:val="26"/>
                <w:szCs w:val="26"/>
              </w:rPr>
            </w:rPrChange>
          </w:rPr>
          <w:tab/>
        </w:r>
      </w:del>
      <w:r w:rsidRPr="003E0937">
        <w:rPr>
          <w:rFonts w:ascii="Arial" w:hAnsi="Arial" w:cs="Arial"/>
          <w:b/>
          <w:bCs/>
          <w:sz w:val="26"/>
          <w:szCs w:val="26"/>
          <w:rPrChange w:id="4379" w:author="Kola Akinwale" w:date="2021-11-23T13:15:00Z">
            <w:rPr>
              <w:rFonts w:ascii="Arial Unicode MS" w:hAnsi="Arial Unicode MS"/>
              <w:sz w:val="26"/>
              <w:szCs w:val="26"/>
            </w:rPr>
          </w:rPrChange>
        </w:rPr>
        <w:t>ARTICLE 27</w:t>
      </w:r>
    </w:p>
    <w:p w14:paraId="3E2EC344" w14:textId="77777777" w:rsidR="00AA30FD" w:rsidRPr="003E0937" w:rsidRDefault="00AA30FD" w:rsidP="00AA30FD">
      <w:pPr>
        <w:jc w:val="both"/>
        <w:rPr>
          <w:rFonts w:ascii="Arial" w:hAnsi="Arial" w:cs="Arial"/>
          <w:b/>
          <w:bCs/>
          <w:sz w:val="26"/>
          <w:szCs w:val="26"/>
          <w:rPrChange w:id="4380" w:author="Kola Akinwale" w:date="2021-11-23T13:15:00Z">
            <w:rPr>
              <w:rFonts w:ascii="Arial Unicode MS" w:hAnsi="Arial Unicode MS"/>
              <w:sz w:val="26"/>
              <w:szCs w:val="26"/>
            </w:rPr>
          </w:rPrChange>
        </w:rPr>
      </w:pPr>
      <w:r w:rsidRPr="003E0937">
        <w:rPr>
          <w:rFonts w:ascii="Arial" w:hAnsi="Arial" w:cs="Arial"/>
          <w:b/>
          <w:bCs/>
          <w:sz w:val="26"/>
          <w:szCs w:val="26"/>
          <w:rPrChange w:id="4381" w:author="Kola Akinwale" w:date="2021-11-23T13:15:00Z">
            <w:rPr>
              <w:rFonts w:ascii="Arial Unicode MS" w:hAnsi="Arial Unicode MS"/>
              <w:sz w:val="26"/>
              <w:szCs w:val="26"/>
            </w:rPr>
          </w:rPrChange>
        </w:rPr>
        <w:t>PARTY FINANCE</w:t>
      </w:r>
    </w:p>
    <w:p w14:paraId="2305CBAA" w14:textId="77777777" w:rsidR="00AA30FD" w:rsidRPr="00975333" w:rsidRDefault="00AA30FD" w:rsidP="00AA30FD">
      <w:pPr>
        <w:spacing w:before="240"/>
        <w:jc w:val="both"/>
        <w:rPr>
          <w:rFonts w:ascii="Arial" w:hAnsi="Arial" w:cs="Arial"/>
          <w:sz w:val="26"/>
          <w:szCs w:val="26"/>
          <w:rPrChange w:id="4382" w:author="Kola Akinwale" w:date="2021-11-22T10:49:00Z">
            <w:rPr>
              <w:rFonts w:ascii="Arial Unicode MS" w:hAnsi="Arial Unicode MS"/>
              <w:sz w:val="26"/>
              <w:szCs w:val="26"/>
            </w:rPr>
          </w:rPrChange>
        </w:rPr>
      </w:pPr>
      <w:r w:rsidRPr="00975333">
        <w:rPr>
          <w:rFonts w:ascii="Arial" w:hAnsi="Arial" w:cs="Arial"/>
          <w:sz w:val="26"/>
          <w:szCs w:val="26"/>
          <w:rPrChange w:id="4383" w:author="Kola Akinwale" w:date="2021-11-22T10:49:00Z">
            <w:rPr>
              <w:rFonts w:ascii="Arial Unicode MS" w:hAnsi="Arial Unicode MS"/>
              <w:sz w:val="26"/>
              <w:szCs w:val="26"/>
            </w:rPr>
          </w:rPrChange>
        </w:rPr>
        <w:t>The party shall derive its funds from;</w:t>
      </w:r>
    </w:p>
    <w:p w14:paraId="306308EF" w14:textId="77777777" w:rsidR="00AA30FD" w:rsidRPr="00975333" w:rsidRDefault="00AA30FD" w:rsidP="00AA30FD">
      <w:pPr>
        <w:pStyle w:val="ListParagraph"/>
        <w:numPr>
          <w:ilvl w:val="0"/>
          <w:numId w:val="123"/>
        </w:numPr>
        <w:spacing w:before="240"/>
        <w:jc w:val="both"/>
        <w:rPr>
          <w:rFonts w:ascii="Arial" w:hAnsi="Arial" w:cs="Arial"/>
          <w:sz w:val="26"/>
          <w:szCs w:val="26"/>
          <w:rPrChange w:id="4384" w:author="Kola Akinwale" w:date="2021-11-22T10:49:00Z">
            <w:rPr>
              <w:rFonts w:ascii="Arial Unicode MS" w:hAnsi="Arial Unicode MS"/>
              <w:sz w:val="26"/>
              <w:szCs w:val="26"/>
            </w:rPr>
          </w:rPrChange>
        </w:rPr>
      </w:pPr>
      <w:r w:rsidRPr="00975333">
        <w:rPr>
          <w:rFonts w:ascii="Arial" w:hAnsi="Arial" w:cs="Arial"/>
          <w:sz w:val="26"/>
          <w:szCs w:val="26"/>
          <w:rPrChange w:id="4385" w:author="Kola Akinwale" w:date="2021-11-22T10:49:00Z">
            <w:rPr>
              <w:rFonts w:ascii="Arial Unicode MS" w:hAnsi="Arial Unicode MS"/>
              <w:sz w:val="26"/>
              <w:szCs w:val="26"/>
            </w:rPr>
          </w:rPrChange>
        </w:rPr>
        <w:t>Fees, and levies on members</w:t>
      </w:r>
    </w:p>
    <w:p w14:paraId="625A79EF" w14:textId="77777777" w:rsidR="00AA30FD" w:rsidRPr="00975333" w:rsidRDefault="00AA30FD" w:rsidP="00AA30FD">
      <w:pPr>
        <w:pStyle w:val="ListParagraph"/>
        <w:numPr>
          <w:ilvl w:val="0"/>
          <w:numId w:val="123"/>
        </w:numPr>
        <w:spacing w:before="240"/>
        <w:jc w:val="both"/>
        <w:rPr>
          <w:rFonts w:ascii="Arial" w:hAnsi="Arial" w:cs="Arial"/>
          <w:sz w:val="26"/>
          <w:szCs w:val="26"/>
          <w:rPrChange w:id="4386" w:author="Kola Akinwale" w:date="2021-11-22T10:49:00Z">
            <w:rPr>
              <w:rFonts w:ascii="Arial Unicode MS" w:hAnsi="Arial Unicode MS"/>
              <w:sz w:val="26"/>
              <w:szCs w:val="26"/>
            </w:rPr>
          </w:rPrChange>
        </w:rPr>
      </w:pPr>
      <w:r w:rsidRPr="00975333">
        <w:rPr>
          <w:rFonts w:ascii="Arial" w:hAnsi="Arial" w:cs="Arial"/>
          <w:sz w:val="26"/>
          <w:szCs w:val="26"/>
          <w:rPrChange w:id="4387" w:author="Kola Akinwale" w:date="2021-11-22T10:49:00Z">
            <w:rPr>
              <w:rFonts w:ascii="Arial Unicode MS" w:hAnsi="Arial Unicode MS"/>
              <w:sz w:val="26"/>
              <w:szCs w:val="26"/>
            </w:rPr>
          </w:rPrChange>
        </w:rPr>
        <w:t>Proceeds from investments</w:t>
      </w:r>
    </w:p>
    <w:p w14:paraId="4404C01B" w14:textId="77777777" w:rsidR="00AA30FD" w:rsidRPr="00975333" w:rsidRDefault="00AA30FD" w:rsidP="00AA30FD">
      <w:pPr>
        <w:pStyle w:val="ListParagraph"/>
        <w:numPr>
          <w:ilvl w:val="0"/>
          <w:numId w:val="123"/>
        </w:numPr>
        <w:spacing w:before="240" w:after="200"/>
        <w:jc w:val="both"/>
        <w:rPr>
          <w:rFonts w:ascii="Arial" w:hAnsi="Arial" w:cs="Arial"/>
          <w:sz w:val="26"/>
          <w:szCs w:val="26"/>
          <w:rPrChange w:id="4388" w:author="Kola Akinwale" w:date="2021-11-22T10:49:00Z">
            <w:rPr>
              <w:rFonts w:ascii="Arial Unicode MS" w:hAnsi="Arial Unicode MS"/>
              <w:sz w:val="26"/>
              <w:szCs w:val="26"/>
            </w:rPr>
          </w:rPrChange>
        </w:rPr>
      </w:pPr>
      <w:r w:rsidRPr="00975333">
        <w:rPr>
          <w:rFonts w:ascii="Arial" w:hAnsi="Arial" w:cs="Arial"/>
          <w:sz w:val="26"/>
          <w:szCs w:val="26"/>
          <w:rPrChange w:id="4389" w:author="Kola Akinwale" w:date="2021-11-22T10:49:00Z">
            <w:rPr>
              <w:rFonts w:ascii="Arial Unicode MS" w:hAnsi="Arial Unicode MS"/>
              <w:sz w:val="26"/>
              <w:szCs w:val="26"/>
            </w:rPr>
          </w:rPrChange>
        </w:rPr>
        <w:t>Subvention, Donations, and fund raising</w:t>
      </w:r>
    </w:p>
    <w:p w14:paraId="054AB66F" w14:textId="77777777" w:rsidR="00AA30FD" w:rsidRPr="00975333" w:rsidRDefault="00AA30FD" w:rsidP="00AA30FD">
      <w:pPr>
        <w:pStyle w:val="ListParagraph"/>
        <w:numPr>
          <w:ilvl w:val="0"/>
          <w:numId w:val="123"/>
        </w:numPr>
        <w:spacing w:before="240" w:after="200"/>
        <w:jc w:val="both"/>
        <w:rPr>
          <w:rFonts w:ascii="Arial" w:hAnsi="Arial" w:cs="Arial"/>
          <w:sz w:val="26"/>
          <w:szCs w:val="26"/>
          <w:rPrChange w:id="4390" w:author="Kola Akinwale" w:date="2021-11-22T10:49:00Z">
            <w:rPr>
              <w:rFonts w:ascii="Arial Unicode MS" w:hAnsi="Arial Unicode MS"/>
              <w:sz w:val="26"/>
              <w:szCs w:val="26"/>
            </w:rPr>
          </w:rPrChange>
        </w:rPr>
      </w:pPr>
      <w:r w:rsidRPr="00975333">
        <w:rPr>
          <w:rFonts w:ascii="Arial" w:hAnsi="Arial" w:cs="Arial"/>
          <w:sz w:val="26"/>
          <w:szCs w:val="26"/>
          <w:rPrChange w:id="4391" w:author="Kola Akinwale" w:date="2021-11-22T10:49:00Z">
            <w:rPr>
              <w:rFonts w:ascii="Arial Unicode MS" w:hAnsi="Arial Unicode MS"/>
              <w:sz w:val="26"/>
              <w:szCs w:val="26"/>
            </w:rPr>
          </w:rPrChange>
        </w:rPr>
        <w:t>Borrowing as approved by the National Executive Committee.</w:t>
      </w:r>
    </w:p>
    <w:p w14:paraId="1E458603" w14:textId="18573361" w:rsidR="00AA30FD" w:rsidRDefault="00AA30FD" w:rsidP="00AA30FD">
      <w:pPr>
        <w:pStyle w:val="ListParagraph"/>
        <w:numPr>
          <w:ilvl w:val="0"/>
          <w:numId w:val="123"/>
        </w:numPr>
        <w:spacing w:before="240" w:after="200"/>
        <w:jc w:val="both"/>
        <w:rPr>
          <w:ins w:id="4392" w:author="Kola Akinwale" w:date="2021-11-23T13:16:00Z"/>
          <w:rFonts w:ascii="Arial" w:hAnsi="Arial" w:cs="Arial"/>
          <w:sz w:val="26"/>
          <w:szCs w:val="26"/>
        </w:rPr>
      </w:pPr>
      <w:r w:rsidRPr="00975333">
        <w:rPr>
          <w:rFonts w:ascii="Arial" w:hAnsi="Arial" w:cs="Arial"/>
          <w:sz w:val="26"/>
          <w:szCs w:val="26"/>
          <w:rPrChange w:id="4393" w:author="Kola Akinwale" w:date="2021-11-22T10:49:00Z">
            <w:rPr>
              <w:rFonts w:ascii="Arial Unicode MS" w:hAnsi="Arial Unicode MS"/>
              <w:sz w:val="26"/>
              <w:szCs w:val="26"/>
            </w:rPr>
          </w:rPrChange>
        </w:rPr>
        <w:t>Any other lawful means in accordance with the constitution of the Federal Republic of Nigeria and the electoral Act</w:t>
      </w:r>
    </w:p>
    <w:p w14:paraId="645AC9A2" w14:textId="77777777" w:rsidR="003E0937" w:rsidRPr="00975333" w:rsidRDefault="003E0937" w:rsidP="003E0937">
      <w:pPr>
        <w:pStyle w:val="ListParagraph"/>
        <w:spacing w:before="240" w:after="200"/>
        <w:ind w:left="1080"/>
        <w:jc w:val="both"/>
        <w:rPr>
          <w:rFonts w:ascii="Arial" w:hAnsi="Arial" w:cs="Arial"/>
          <w:sz w:val="26"/>
          <w:szCs w:val="26"/>
          <w:rPrChange w:id="4394" w:author="Kola Akinwale" w:date="2021-11-22T10:49:00Z">
            <w:rPr>
              <w:rFonts w:ascii="Arial Unicode MS" w:hAnsi="Arial Unicode MS"/>
              <w:sz w:val="26"/>
              <w:szCs w:val="26"/>
            </w:rPr>
          </w:rPrChange>
        </w:rPr>
        <w:pPrChange w:id="4395" w:author="Kola Akinwale" w:date="2021-11-23T13:16:00Z">
          <w:pPr>
            <w:pStyle w:val="ListParagraph"/>
            <w:numPr>
              <w:numId w:val="123"/>
            </w:numPr>
            <w:spacing w:before="240" w:after="200"/>
            <w:ind w:left="1080" w:hanging="720"/>
            <w:jc w:val="both"/>
          </w:pPr>
        </w:pPrChange>
      </w:pPr>
    </w:p>
    <w:p w14:paraId="6C32D1B7" w14:textId="77777777" w:rsidR="00AA30FD" w:rsidRPr="003E0937" w:rsidRDefault="00AA30FD" w:rsidP="00AA30FD">
      <w:pPr>
        <w:jc w:val="both"/>
        <w:rPr>
          <w:rFonts w:ascii="Arial" w:hAnsi="Arial" w:cs="Arial"/>
          <w:b/>
          <w:bCs/>
          <w:sz w:val="26"/>
          <w:szCs w:val="26"/>
          <w:rPrChange w:id="4396" w:author="Kola Akinwale" w:date="2021-11-23T13:16:00Z">
            <w:rPr>
              <w:rFonts w:ascii="Arial Unicode MS" w:hAnsi="Arial Unicode MS"/>
              <w:sz w:val="26"/>
              <w:szCs w:val="26"/>
            </w:rPr>
          </w:rPrChange>
        </w:rPr>
      </w:pPr>
      <w:del w:id="4397" w:author="Kola Akinwale" w:date="2021-11-23T13:16:00Z">
        <w:r w:rsidRPr="003E0937" w:rsidDel="003E0937">
          <w:rPr>
            <w:rFonts w:ascii="Arial" w:hAnsi="Arial" w:cs="Arial"/>
            <w:b/>
            <w:bCs/>
            <w:sz w:val="26"/>
            <w:szCs w:val="26"/>
            <w:rPrChange w:id="4398" w:author="Kola Akinwale" w:date="2021-11-23T13:16:00Z">
              <w:rPr>
                <w:rFonts w:ascii="Arial Unicode MS" w:hAnsi="Arial Unicode MS"/>
                <w:sz w:val="26"/>
                <w:szCs w:val="26"/>
              </w:rPr>
            </w:rPrChange>
          </w:rPr>
          <w:tab/>
        </w:r>
        <w:r w:rsidRPr="003E0937" w:rsidDel="003E0937">
          <w:rPr>
            <w:rFonts w:ascii="Arial" w:hAnsi="Arial" w:cs="Arial"/>
            <w:b/>
            <w:bCs/>
            <w:sz w:val="26"/>
            <w:szCs w:val="26"/>
            <w:rPrChange w:id="4399" w:author="Kola Akinwale" w:date="2021-11-23T13:16:00Z">
              <w:rPr>
                <w:rFonts w:ascii="Arial Unicode MS" w:hAnsi="Arial Unicode MS"/>
                <w:sz w:val="26"/>
                <w:szCs w:val="26"/>
              </w:rPr>
            </w:rPrChange>
          </w:rPr>
          <w:tab/>
        </w:r>
        <w:r w:rsidRPr="003E0937" w:rsidDel="003E0937">
          <w:rPr>
            <w:rFonts w:ascii="Arial" w:hAnsi="Arial" w:cs="Arial"/>
            <w:b/>
            <w:bCs/>
            <w:sz w:val="26"/>
            <w:szCs w:val="26"/>
            <w:rPrChange w:id="4400" w:author="Kola Akinwale" w:date="2021-11-23T13:16:00Z">
              <w:rPr>
                <w:rFonts w:ascii="Arial Unicode MS" w:hAnsi="Arial Unicode MS"/>
                <w:sz w:val="26"/>
                <w:szCs w:val="26"/>
              </w:rPr>
            </w:rPrChange>
          </w:rPr>
          <w:tab/>
        </w:r>
        <w:r w:rsidRPr="003E0937" w:rsidDel="003E0937">
          <w:rPr>
            <w:rFonts w:ascii="Arial" w:hAnsi="Arial" w:cs="Arial"/>
            <w:b/>
            <w:bCs/>
            <w:sz w:val="26"/>
            <w:szCs w:val="26"/>
            <w:rPrChange w:id="4401" w:author="Kola Akinwale" w:date="2021-11-23T13:16:00Z">
              <w:rPr>
                <w:rFonts w:ascii="Arial Unicode MS" w:hAnsi="Arial Unicode MS"/>
                <w:sz w:val="26"/>
                <w:szCs w:val="26"/>
              </w:rPr>
            </w:rPrChange>
          </w:rPr>
          <w:tab/>
        </w:r>
        <w:r w:rsidRPr="003E0937" w:rsidDel="003E0937">
          <w:rPr>
            <w:rFonts w:ascii="Arial" w:hAnsi="Arial" w:cs="Arial"/>
            <w:b/>
            <w:bCs/>
            <w:sz w:val="26"/>
            <w:szCs w:val="26"/>
            <w:rPrChange w:id="4402" w:author="Kola Akinwale" w:date="2021-11-23T13:16:00Z">
              <w:rPr>
                <w:rFonts w:ascii="Arial Unicode MS" w:hAnsi="Arial Unicode MS"/>
                <w:sz w:val="26"/>
                <w:szCs w:val="26"/>
              </w:rPr>
            </w:rPrChange>
          </w:rPr>
          <w:tab/>
        </w:r>
      </w:del>
      <w:r w:rsidRPr="003E0937">
        <w:rPr>
          <w:rFonts w:ascii="Arial" w:hAnsi="Arial" w:cs="Arial"/>
          <w:b/>
          <w:bCs/>
          <w:sz w:val="26"/>
          <w:szCs w:val="26"/>
          <w:rPrChange w:id="4403" w:author="Kola Akinwale" w:date="2021-11-23T13:16:00Z">
            <w:rPr>
              <w:rFonts w:ascii="Arial Unicode MS" w:hAnsi="Arial Unicode MS"/>
              <w:sz w:val="26"/>
              <w:szCs w:val="26"/>
            </w:rPr>
          </w:rPrChange>
        </w:rPr>
        <w:t>ARTICLE 28</w:t>
      </w:r>
    </w:p>
    <w:p w14:paraId="74A45542" w14:textId="77777777" w:rsidR="00AA30FD" w:rsidRPr="003E0937" w:rsidRDefault="00AA30FD" w:rsidP="00AA30FD">
      <w:pPr>
        <w:jc w:val="both"/>
        <w:rPr>
          <w:rFonts w:ascii="Arial" w:hAnsi="Arial" w:cs="Arial"/>
          <w:b/>
          <w:bCs/>
          <w:sz w:val="26"/>
          <w:szCs w:val="26"/>
          <w:rPrChange w:id="4404" w:author="Kola Akinwale" w:date="2021-11-23T13:16:00Z">
            <w:rPr>
              <w:rFonts w:ascii="Arial Unicode MS" w:hAnsi="Arial Unicode MS"/>
              <w:sz w:val="26"/>
              <w:szCs w:val="26"/>
            </w:rPr>
          </w:rPrChange>
        </w:rPr>
      </w:pPr>
      <w:r w:rsidRPr="003E0937">
        <w:rPr>
          <w:rFonts w:ascii="Arial" w:hAnsi="Arial" w:cs="Arial"/>
          <w:b/>
          <w:bCs/>
          <w:sz w:val="26"/>
          <w:szCs w:val="26"/>
          <w:rPrChange w:id="4405" w:author="Kola Akinwale" w:date="2021-11-23T13:16:00Z">
            <w:rPr>
              <w:rFonts w:ascii="Arial Unicode MS" w:hAnsi="Arial Unicode MS"/>
              <w:sz w:val="26"/>
              <w:szCs w:val="26"/>
            </w:rPr>
          </w:rPrChange>
        </w:rPr>
        <w:t>BANK ACCOUNT AND SIGNATORIES</w:t>
      </w:r>
    </w:p>
    <w:p w14:paraId="5F67C7E0" w14:textId="77777777" w:rsidR="00AA30FD" w:rsidRPr="00975333" w:rsidRDefault="00AA30FD" w:rsidP="00AA30FD">
      <w:pPr>
        <w:pStyle w:val="ListParagraph"/>
        <w:numPr>
          <w:ilvl w:val="0"/>
          <w:numId w:val="124"/>
        </w:numPr>
        <w:spacing w:after="200"/>
        <w:jc w:val="both"/>
        <w:rPr>
          <w:rFonts w:ascii="Arial" w:hAnsi="Arial" w:cs="Arial"/>
          <w:sz w:val="26"/>
          <w:szCs w:val="26"/>
          <w:rPrChange w:id="4406" w:author="Kola Akinwale" w:date="2021-11-22T10:49:00Z">
            <w:rPr>
              <w:rFonts w:ascii="Arial Unicode MS" w:hAnsi="Arial Unicode MS"/>
              <w:sz w:val="26"/>
              <w:szCs w:val="26"/>
            </w:rPr>
          </w:rPrChange>
        </w:rPr>
      </w:pPr>
      <w:r w:rsidRPr="00975333">
        <w:rPr>
          <w:rFonts w:ascii="Arial" w:hAnsi="Arial" w:cs="Arial"/>
          <w:sz w:val="26"/>
          <w:szCs w:val="26"/>
          <w:rPrChange w:id="4407" w:author="Kola Akinwale" w:date="2021-11-22T10:49:00Z">
            <w:rPr>
              <w:rFonts w:ascii="Arial Unicode MS" w:hAnsi="Arial Unicode MS"/>
              <w:sz w:val="26"/>
              <w:szCs w:val="26"/>
            </w:rPr>
          </w:rPrChange>
        </w:rPr>
        <w:t xml:space="preserve">The Party shall maintain Bank Accounts in the Headquarters, Cities or Towns of its various levels of Organization, provided that where banking facilities are not available, the service of the bank nearest to the city or town shall be utilized. </w:t>
      </w:r>
    </w:p>
    <w:p w14:paraId="2B6BC2CE" w14:textId="77777777" w:rsidR="00AA30FD" w:rsidRPr="00975333" w:rsidRDefault="00AA30FD" w:rsidP="00AA30FD">
      <w:pPr>
        <w:pStyle w:val="ListParagraph"/>
        <w:numPr>
          <w:ilvl w:val="0"/>
          <w:numId w:val="124"/>
        </w:numPr>
        <w:spacing w:before="240" w:after="200"/>
        <w:jc w:val="both"/>
        <w:rPr>
          <w:rFonts w:ascii="Arial" w:hAnsi="Arial" w:cs="Arial"/>
          <w:sz w:val="26"/>
          <w:szCs w:val="26"/>
          <w:rPrChange w:id="4408" w:author="Kola Akinwale" w:date="2021-11-22T10:49:00Z">
            <w:rPr>
              <w:rFonts w:ascii="Arial Unicode MS" w:hAnsi="Arial Unicode MS"/>
              <w:sz w:val="26"/>
              <w:szCs w:val="26"/>
            </w:rPr>
          </w:rPrChange>
        </w:rPr>
      </w:pPr>
      <w:r w:rsidRPr="00975333">
        <w:rPr>
          <w:rFonts w:ascii="Arial" w:hAnsi="Arial" w:cs="Arial"/>
          <w:sz w:val="26"/>
          <w:szCs w:val="26"/>
          <w:rPrChange w:id="4409" w:author="Kola Akinwale" w:date="2021-11-22T10:49:00Z">
            <w:rPr>
              <w:rFonts w:ascii="Arial Unicode MS" w:hAnsi="Arial Unicode MS"/>
              <w:sz w:val="26"/>
              <w:szCs w:val="26"/>
            </w:rPr>
          </w:rPrChange>
        </w:rPr>
        <w:t>The Bank for such Accounts shall be decided by the Executive Committee of the Party.</w:t>
      </w:r>
    </w:p>
    <w:p w14:paraId="601D17ED" w14:textId="77777777" w:rsidR="00AA30FD" w:rsidRPr="00975333" w:rsidRDefault="00AA30FD" w:rsidP="00AA30FD">
      <w:pPr>
        <w:pStyle w:val="ListParagraph"/>
        <w:numPr>
          <w:ilvl w:val="0"/>
          <w:numId w:val="124"/>
        </w:numPr>
        <w:spacing w:before="240" w:after="200"/>
        <w:jc w:val="both"/>
        <w:rPr>
          <w:rFonts w:ascii="Arial" w:hAnsi="Arial" w:cs="Arial"/>
          <w:sz w:val="26"/>
          <w:szCs w:val="26"/>
          <w:rPrChange w:id="4410" w:author="Kola Akinwale" w:date="2021-11-22T10:49:00Z">
            <w:rPr>
              <w:rFonts w:ascii="Arial Unicode MS" w:hAnsi="Arial Unicode MS"/>
              <w:sz w:val="26"/>
              <w:szCs w:val="26"/>
            </w:rPr>
          </w:rPrChange>
        </w:rPr>
      </w:pPr>
      <w:r w:rsidRPr="00975333">
        <w:rPr>
          <w:rFonts w:ascii="Arial" w:hAnsi="Arial" w:cs="Arial"/>
          <w:sz w:val="26"/>
          <w:szCs w:val="26"/>
          <w:rPrChange w:id="4411" w:author="Kola Akinwale" w:date="2021-11-22T10:49:00Z">
            <w:rPr>
              <w:rFonts w:ascii="Arial Unicode MS" w:hAnsi="Arial Unicode MS"/>
              <w:sz w:val="26"/>
              <w:szCs w:val="26"/>
            </w:rPr>
          </w:rPrChange>
        </w:rPr>
        <w:t xml:space="preserve">The following officers of the Party as the case may be, shall be signatories to the Party’s Accounts and other financial transactions: </w:t>
      </w:r>
    </w:p>
    <w:p w14:paraId="572BB6B0" w14:textId="2588EAF2" w:rsidR="00AA30FD" w:rsidRPr="00975333" w:rsidRDefault="00AA30FD" w:rsidP="00AA30FD">
      <w:pPr>
        <w:pStyle w:val="ListParagraph"/>
        <w:numPr>
          <w:ilvl w:val="0"/>
          <w:numId w:val="125"/>
        </w:numPr>
        <w:spacing w:before="240" w:after="200"/>
        <w:jc w:val="both"/>
        <w:rPr>
          <w:rFonts w:ascii="Arial" w:hAnsi="Arial" w:cs="Arial"/>
          <w:sz w:val="26"/>
          <w:szCs w:val="26"/>
          <w:rPrChange w:id="4412" w:author="Kola Akinwale" w:date="2021-11-22T10:49:00Z">
            <w:rPr>
              <w:rFonts w:ascii="Arial Unicode MS" w:hAnsi="Arial Unicode MS"/>
              <w:sz w:val="26"/>
              <w:szCs w:val="26"/>
            </w:rPr>
          </w:rPrChange>
        </w:rPr>
      </w:pPr>
      <w:r w:rsidRPr="00975333">
        <w:rPr>
          <w:rFonts w:ascii="Arial" w:hAnsi="Arial" w:cs="Arial"/>
          <w:sz w:val="26"/>
          <w:szCs w:val="26"/>
          <w:rPrChange w:id="4413" w:author="Kola Akinwale" w:date="2021-11-22T10:49:00Z">
            <w:rPr>
              <w:rFonts w:ascii="Arial Unicode MS" w:hAnsi="Arial Unicode MS"/>
              <w:sz w:val="26"/>
              <w:szCs w:val="26"/>
            </w:rPr>
          </w:rPrChange>
        </w:rPr>
        <w:t xml:space="preserve">the National Chairman shall </w:t>
      </w:r>
      <w:del w:id="4414" w:author="Kola Akinwale" w:date="2021-11-22T09:17:00Z">
        <w:r w:rsidRPr="00975333" w:rsidDel="00C9713A">
          <w:rPr>
            <w:rFonts w:ascii="Arial" w:hAnsi="Arial" w:cs="Arial"/>
            <w:sz w:val="26"/>
            <w:szCs w:val="26"/>
            <w:rPrChange w:id="4415" w:author="Kola Akinwale" w:date="2021-11-22T10:49:00Z">
              <w:rPr>
                <w:rFonts w:ascii="Arial Unicode MS" w:hAnsi="Arial Unicode MS"/>
                <w:sz w:val="26"/>
                <w:szCs w:val="26"/>
              </w:rPr>
            </w:rPrChange>
          </w:rPr>
          <w:delText>be  category</w:delText>
        </w:r>
      </w:del>
      <w:ins w:id="4416" w:author="Kola Akinwale" w:date="2021-11-22T09:17:00Z">
        <w:r w:rsidR="00C9713A" w:rsidRPr="00975333">
          <w:rPr>
            <w:rFonts w:ascii="Arial" w:hAnsi="Arial" w:cs="Arial"/>
            <w:sz w:val="26"/>
            <w:szCs w:val="26"/>
            <w:rPrChange w:id="4417" w:author="Kola Akinwale" w:date="2021-11-22T10:49:00Z">
              <w:rPr>
                <w:rFonts w:ascii="Arial Unicode MS" w:hAnsi="Arial Unicode MS"/>
                <w:sz w:val="26"/>
                <w:szCs w:val="26"/>
              </w:rPr>
            </w:rPrChange>
          </w:rPr>
          <w:t>be category</w:t>
        </w:r>
      </w:ins>
      <w:r w:rsidRPr="00975333">
        <w:rPr>
          <w:rFonts w:ascii="Arial" w:hAnsi="Arial" w:cs="Arial"/>
          <w:sz w:val="26"/>
          <w:szCs w:val="26"/>
          <w:rPrChange w:id="4418" w:author="Kola Akinwale" w:date="2021-11-22T10:49:00Z">
            <w:rPr>
              <w:rFonts w:ascii="Arial Unicode MS" w:hAnsi="Arial Unicode MS"/>
              <w:sz w:val="26"/>
              <w:szCs w:val="26"/>
            </w:rPr>
          </w:rPrChange>
        </w:rPr>
        <w:t xml:space="preserve"> ‘’A’’ (compulsory)</w:t>
      </w:r>
    </w:p>
    <w:p w14:paraId="430C64BD" w14:textId="66130901" w:rsidR="00AA30FD" w:rsidRPr="00975333" w:rsidRDefault="00AA30FD" w:rsidP="00AA30FD">
      <w:pPr>
        <w:pStyle w:val="ListParagraph"/>
        <w:numPr>
          <w:ilvl w:val="0"/>
          <w:numId w:val="125"/>
        </w:numPr>
        <w:spacing w:before="240" w:after="200"/>
        <w:jc w:val="both"/>
        <w:rPr>
          <w:rFonts w:ascii="Arial" w:hAnsi="Arial" w:cs="Arial"/>
          <w:sz w:val="26"/>
          <w:szCs w:val="26"/>
          <w:rPrChange w:id="4419" w:author="Kola Akinwale" w:date="2021-11-22T10:49:00Z">
            <w:rPr>
              <w:rFonts w:ascii="Arial Unicode MS" w:hAnsi="Arial Unicode MS"/>
              <w:sz w:val="26"/>
              <w:szCs w:val="26"/>
            </w:rPr>
          </w:rPrChange>
        </w:rPr>
      </w:pPr>
      <w:r w:rsidRPr="00975333">
        <w:rPr>
          <w:rFonts w:ascii="Arial" w:hAnsi="Arial" w:cs="Arial"/>
          <w:sz w:val="26"/>
          <w:szCs w:val="26"/>
          <w:rPrChange w:id="4420" w:author="Kola Akinwale" w:date="2021-11-22T10:49:00Z">
            <w:rPr>
              <w:rFonts w:ascii="Arial Unicode MS" w:hAnsi="Arial Unicode MS"/>
              <w:sz w:val="26"/>
              <w:szCs w:val="26"/>
            </w:rPr>
          </w:rPrChange>
        </w:rPr>
        <w:t xml:space="preserve">the National Secretary shall </w:t>
      </w:r>
      <w:del w:id="4421" w:author="Kola Akinwale" w:date="2021-11-22T09:17:00Z">
        <w:r w:rsidRPr="00975333" w:rsidDel="00C9713A">
          <w:rPr>
            <w:rFonts w:ascii="Arial" w:hAnsi="Arial" w:cs="Arial"/>
            <w:sz w:val="26"/>
            <w:szCs w:val="26"/>
            <w:rPrChange w:id="4422" w:author="Kola Akinwale" w:date="2021-11-22T10:49:00Z">
              <w:rPr>
                <w:rFonts w:ascii="Arial Unicode MS" w:hAnsi="Arial Unicode MS"/>
                <w:sz w:val="26"/>
                <w:szCs w:val="26"/>
              </w:rPr>
            </w:rPrChange>
          </w:rPr>
          <w:delText>be  category</w:delText>
        </w:r>
      </w:del>
      <w:ins w:id="4423" w:author="Kola Akinwale" w:date="2021-11-22T09:17:00Z">
        <w:r w:rsidR="00C9713A" w:rsidRPr="00975333">
          <w:rPr>
            <w:rFonts w:ascii="Arial" w:hAnsi="Arial" w:cs="Arial"/>
            <w:sz w:val="26"/>
            <w:szCs w:val="26"/>
            <w:rPrChange w:id="4424" w:author="Kola Akinwale" w:date="2021-11-22T10:49:00Z">
              <w:rPr>
                <w:rFonts w:ascii="Arial Unicode MS" w:hAnsi="Arial Unicode MS"/>
                <w:sz w:val="26"/>
                <w:szCs w:val="26"/>
              </w:rPr>
            </w:rPrChange>
          </w:rPr>
          <w:t>be category</w:t>
        </w:r>
      </w:ins>
      <w:r w:rsidRPr="00975333">
        <w:rPr>
          <w:rFonts w:ascii="Arial" w:hAnsi="Arial" w:cs="Arial"/>
          <w:sz w:val="26"/>
          <w:szCs w:val="26"/>
          <w:rPrChange w:id="4425" w:author="Kola Akinwale" w:date="2021-11-22T10:49:00Z">
            <w:rPr>
              <w:rFonts w:ascii="Arial Unicode MS" w:hAnsi="Arial Unicode MS"/>
              <w:sz w:val="26"/>
              <w:szCs w:val="26"/>
            </w:rPr>
          </w:rPrChange>
        </w:rPr>
        <w:t xml:space="preserve"> ‘’B’’ (optional)</w:t>
      </w:r>
    </w:p>
    <w:p w14:paraId="4D818897" w14:textId="48AC334F" w:rsidR="00AA30FD" w:rsidRPr="00975333" w:rsidRDefault="00AA30FD" w:rsidP="00AA30FD">
      <w:pPr>
        <w:pStyle w:val="ListParagraph"/>
        <w:numPr>
          <w:ilvl w:val="0"/>
          <w:numId w:val="125"/>
        </w:numPr>
        <w:spacing w:before="240" w:after="200"/>
        <w:jc w:val="both"/>
        <w:rPr>
          <w:rFonts w:ascii="Arial" w:hAnsi="Arial" w:cs="Arial"/>
          <w:sz w:val="26"/>
          <w:szCs w:val="26"/>
          <w:rPrChange w:id="4426" w:author="Kola Akinwale" w:date="2021-11-22T10:49:00Z">
            <w:rPr>
              <w:rFonts w:ascii="Arial Unicode MS" w:hAnsi="Arial Unicode MS"/>
              <w:sz w:val="26"/>
              <w:szCs w:val="26"/>
            </w:rPr>
          </w:rPrChange>
        </w:rPr>
      </w:pPr>
      <w:r w:rsidRPr="00975333">
        <w:rPr>
          <w:rFonts w:ascii="Arial" w:hAnsi="Arial" w:cs="Arial"/>
          <w:sz w:val="26"/>
          <w:szCs w:val="26"/>
          <w:rPrChange w:id="4427" w:author="Kola Akinwale" w:date="2021-11-22T10:49:00Z">
            <w:rPr>
              <w:rFonts w:ascii="Arial Unicode MS" w:hAnsi="Arial Unicode MS"/>
              <w:sz w:val="26"/>
              <w:szCs w:val="26"/>
            </w:rPr>
          </w:rPrChange>
        </w:rPr>
        <w:t xml:space="preserve">the National Treasurer shall </w:t>
      </w:r>
      <w:del w:id="4428" w:author="Kola Akinwale" w:date="2021-11-22T09:17:00Z">
        <w:r w:rsidRPr="00975333" w:rsidDel="00C9713A">
          <w:rPr>
            <w:rFonts w:ascii="Arial" w:hAnsi="Arial" w:cs="Arial"/>
            <w:sz w:val="26"/>
            <w:szCs w:val="26"/>
            <w:rPrChange w:id="4429" w:author="Kola Akinwale" w:date="2021-11-22T10:49:00Z">
              <w:rPr>
                <w:rFonts w:ascii="Arial Unicode MS" w:hAnsi="Arial Unicode MS"/>
                <w:sz w:val="26"/>
                <w:szCs w:val="26"/>
              </w:rPr>
            </w:rPrChange>
          </w:rPr>
          <w:delText>be  category</w:delText>
        </w:r>
      </w:del>
      <w:ins w:id="4430" w:author="Kola Akinwale" w:date="2021-11-22T09:17:00Z">
        <w:r w:rsidR="00C9713A" w:rsidRPr="00975333">
          <w:rPr>
            <w:rFonts w:ascii="Arial" w:hAnsi="Arial" w:cs="Arial"/>
            <w:sz w:val="26"/>
            <w:szCs w:val="26"/>
            <w:rPrChange w:id="4431" w:author="Kola Akinwale" w:date="2021-11-22T10:49:00Z">
              <w:rPr>
                <w:rFonts w:ascii="Arial Unicode MS" w:hAnsi="Arial Unicode MS"/>
                <w:sz w:val="26"/>
                <w:szCs w:val="26"/>
              </w:rPr>
            </w:rPrChange>
          </w:rPr>
          <w:t>be category</w:t>
        </w:r>
      </w:ins>
      <w:r w:rsidRPr="00975333">
        <w:rPr>
          <w:rFonts w:ascii="Arial" w:hAnsi="Arial" w:cs="Arial"/>
          <w:sz w:val="26"/>
          <w:szCs w:val="26"/>
          <w:rPrChange w:id="4432" w:author="Kola Akinwale" w:date="2021-11-22T10:49:00Z">
            <w:rPr>
              <w:rFonts w:ascii="Arial Unicode MS" w:hAnsi="Arial Unicode MS"/>
              <w:sz w:val="26"/>
              <w:szCs w:val="26"/>
            </w:rPr>
          </w:rPrChange>
        </w:rPr>
        <w:t xml:space="preserve"> ‘’C’’ (optional)</w:t>
      </w:r>
    </w:p>
    <w:p w14:paraId="7D61F234" w14:textId="77777777" w:rsidR="00AA30FD" w:rsidRPr="00975333" w:rsidRDefault="00AA30FD" w:rsidP="00AA30FD">
      <w:pPr>
        <w:pStyle w:val="ListParagraph"/>
        <w:numPr>
          <w:ilvl w:val="0"/>
          <w:numId w:val="124"/>
        </w:numPr>
        <w:spacing w:before="240" w:after="200"/>
        <w:jc w:val="both"/>
        <w:rPr>
          <w:rFonts w:ascii="Arial" w:hAnsi="Arial" w:cs="Arial"/>
          <w:sz w:val="26"/>
          <w:szCs w:val="26"/>
          <w:rPrChange w:id="4433" w:author="Kola Akinwale" w:date="2021-11-22T10:49:00Z">
            <w:rPr>
              <w:rFonts w:ascii="Arial Unicode MS" w:hAnsi="Arial Unicode MS"/>
              <w:sz w:val="26"/>
              <w:szCs w:val="26"/>
            </w:rPr>
          </w:rPrChange>
        </w:rPr>
      </w:pPr>
      <w:r w:rsidRPr="00975333">
        <w:rPr>
          <w:rFonts w:ascii="Arial" w:hAnsi="Arial" w:cs="Arial"/>
          <w:sz w:val="26"/>
          <w:szCs w:val="26"/>
          <w:lang w:eastAsia="en-GB"/>
          <w:rPrChange w:id="4434" w:author="Kola Akinwale" w:date="2021-11-22T10:49:00Z">
            <w:rPr>
              <w:rFonts w:ascii="Arial Unicode MS" w:hAnsi="Arial Unicode MS"/>
              <w:sz w:val="26"/>
              <w:szCs w:val="26"/>
              <w:lang w:eastAsia="en-GB"/>
            </w:rPr>
          </w:rPrChange>
        </w:rPr>
        <w:t>All official communication with the Independent National Electoral Commission (INEC) shall be signed by the National Chairman and National Secretary.</w:t>
      </w:r>
    </w:p>
    <w:p w14:paraId="31959D91" w14:textId="77777777" w:rsidR="00AA30FD" w:rsidRPr="00975333" w:rsidRDefault="00AA30FD" w:rsidP="00AA30FD">
      <w:pPr>
        <w:pStyle w:val="ListParagraph"/>
        <w:numPr>
          <w:ilvl w:val="0"/>
          <w:numId w:val="124"/>
        </w:numPr>
        <w:spacing w:before="240" w:after="200"/>
        <w:jc w:val="both"/>
        <w:rPr>
          <w:rFonts w:ascii="Arial" w:hAnsi="Arial" w:cs="Arial"/>
          <w:sz w:val="26"/>
          <w:szCs w:val="26"/>
          <w:rPrChange w:id="4435" w:author="Kola Akinwale" w:date="2021-11-22T10:49:00Z">
            <w:rPr>
              <w:rFonts w:ascii="Arial Unicode MS" w:hAnsi="Arial Unicode MS"/>
              <w:sz w:val="26"/>
              <w:szCs w:val="26"/>
            </w:rPr>
          </w:rPrChange>
        </w:rPr>
      </w:pPr>
      <w:r w:rsidRPr="00975333">
        <w:rPr>
          <w:rFonts w:ascii="Arial" w:hAnsi="Arial" w:cs="Arial"/>
          <w:sz w:val="26"/>
          <w:szCs w:val="26"/>
          <w:lang w:eastAsia="en-GB"/>
          <w:rPrChange w:id="4436" w:author="Kola Akinwale" w:date="2021-11-22T10:49:00Z">
            <w:rPr>
              <w:rFonts w:ascii="Arial Unicode MS" w:hAnsi="Arial Unicode MS"/>
              <w:sz w:val="26"/>
              <w:szCs w:val="26"/>
              <w:lang w:eastAsia="en-GB"/>
            </w:rPr>
          </w:rPrChange>
        </w:rPr>
        <w:t>The Alternate Signatories for the National Chairman; two Deputy National Chairmen and National Legal Adviser and For National Secretary; Deputy National Secretary and Legal Adviser and for National Treasurer; Deputy National Treasurer and Legal Adviser.</w:t>
      </w:r>
    </w:p>
    <w:p w14:paraId="53CA9413" w14:textId="77777777" w:rsidR="00AA30FD" w:rsidRPr="00975333" w:rsidRDefault="00AA30FD" w:rsidP="00AA30FD">
      <w:pPr>
        <w:pStyle w:val="Default"/>
        <w:ind w:left="360"/>
        <w:jc w:val="both"/>
        <w:rPr>
          <w:sz w:val="26"/>
          <w:szCs w:val="26"/>
          <w:rPrChange w:id="4437" w:author="Kola Akinwale" w:date="2021-11-22T10:49:00Z">
            <w:rPr>
              <w:rFonts w:ascii="Arial Unicode MS" w:hAnsi="Arial Unicode MS"/>
              <w:sz w:val="26"/>
              <w:szCs w:val="26"/>
            </w:rPr>
          </w:rPrChange>
        </w:rPr>
      </w:pPr>
      <w:r w:rsidRPr="00975333">
        <w:rPr>
          <w:b/>
          <w:bCs/>
          <w:sz w:val="26"/>
          <w:szCs w:val="26"/>
          <w:rPrChange w:id="4438" w:author="Kola Akinwale" w:date="2021-11-22T10:49:00Z">
            <w:rPr>
              <w:rFonts w:ascii="Arial Unicode MS" w:hAnsi="Arial Unicode MS"/>
              <w:b/>
              <w:bCs/>
              <w:sz w:val="26"/>
              <w:szCs w:val="26"/>
            </w:rPr>
          </w:rPrChange>
        </w:rPr>
        <w:t xml:space="preserve">Alternate Signatories: </w:t>
      </w:r>
    </w:p>
    <w:p w14:paraId="1D9F72EC" w14:textId="77777777" w:rsidR="00AA30FD" w:rsidRPr="000D352E" w:rsidRDefault="00AA30FD" w:rsidP="000D352E">
      <w:pPr>
        <w:pStyle w:val="Default"/>
        <w:numPr>
          <w:ilvl w:val="0"/>
          <w:numId w:val="141"/>
        </w:numPr>
        <w:rPr>
          <w:sz w:val="26"/>
          <w:szCs w:val="26"/>
        </w:rPr>
        <w:pPrChange w:id="4439" w:author="Kola Akinwale" w:date="2021-11-23T13:20:00Z">
          <w:pPr>
            <w:pStyle w:val="Default"/>
            <w:numPr>
              <w:ilvl w:val="1"/>
              <w:numId w:val="125"/>
            </w:numPr>
            <w:ind w:left="2520" w:hanging="360"/>
            <w:jc w:val="both"/>
          </w:pPr>
        </w:pPrChange>
      </w:pPr>
      <w:r w:rsidRPr="000D352E">
        <w:rPr>
          <w:sz w:val="26"/>
          <w:szCs w:val="26"/>
        </w:rPr>
        <w:t xml:space="preserve">For </w:t>
      </w:r>
      <w:r w:rsidRPr="000D352E">
        <w:rPr>
          <w:b/>
          <w:bCs/>
          <w:sz w:val="26"/>
          <w:szCs w:val="26"/>
        </w:rPr>
        <w:t xml:space="preserve">National Chairman </w:t>
      </w:r>
      <w:r w:rsidRPr="000D352E">
        <w:rPr>
          <w:sz w:val="26"/>
          <w:szCs w:val="26"/>
        </w:rPr>
        <w:t xml:space="preserve">– Two Deputy National Chairmen and National Legal Adviser. </w:t>
      </w:r>
    </w:p>
    <w:p w14:paraId="09088F4B" w14:textId="77777777" w:rsidR="00AA30FD" w:rsidRPr="000D352E" w:rsidRDefault="00AA30FD" w:rsidP="000D352E">
      <w:pPr>
        <w:pStyle w:val="Default"/>
        <w:numPr>
          <w:ilvl w:val="0"/>
          <w:numId w:val="141"/>
        </w:numPr>
        <w:jc w:val="both"/>
        <w:rPr>
          <w:sz w:val="26"/>
          <w:szCs w:val="26"/>
        </w:rPr>
        <w:pPrChange w:id="4440" w:author="Kola Akinwale" w:date="2021-11-23T13:20:00Z">
          <w:pPr>
            <w:pStyle w:val="Default"/>
            <w:numPr>
              <w:ilvl w:val="1"/>
              <w:numId w:val="125"/>
            </w:numPr>
            <w:ind w:left="2520" w:hanging="360"/>
            <w:jc w:val="both"/>
          </w:pPr>
        </w:pPrChange>
      </w:pPr>
      <w:r w:rsidRPr="000D352E">
        <w:rPr>
          <w:sz w:val="26"/>
          <w:szCs w:val="26"/>
        </w:rPr>
        <w:lastRenderedPageBreak/>
        <w:t xml:space="preserve">For </w:t>
      </w:r>
      <w:r w:rsidRPr="000D352E">
        <w:rPr>
          <w:b/>
          <w:bCs/>
          <w:sz w:val="26"/>
          <w:szCs w:val="26"/>
        </w:rPr>
        <w:t xml:space="preserve">National Secretary </w:t>
      </w:r>
      <w:r w:rsidRPr="000D352E">
        <w:rPr>
          <w:sz w:val="26"/>
          <w:szCs w:val="26"/>
        </w:rPr>
        <w:t xml:space="preserve">– Deputy National Secretary and Legal Adviser. </w:t>
      </w:r>
    </w:p>
    <w:p w14:paraId="286DF5A2" w14:textId="024FF0B3" w:rsidR="00AA30FD" w:rsidRDefault="00AA30FD" w:rsidP="000D352E">
      <w:pPr>
        <w:pStyle w:val="Default"/>
        <w:numPr>
          <w:ilvl w:val="0"/>
          <w:numId w:val="141"/>
        </w:numPr>
        <w:jc w:val="both"/>
        <w:rPr>
          <w:ins w:id="4441" w:author="Kola Akinwale" w:date="2021-11-23T13:20:00Z"/>
          <w:sz w:val="26"/>
          <w:szCs w:val="26"/>
        </w:rPr>
      </w:pPr>
      <w:del w:id="4442" w:author="Kola Akinwale" w:date="2021-11-23T13:19:00Z">
        <w:r w:rsidRPr="000D352E" w:rsidDel="000D352E">
          <w:rPr>
            <w:sz w:val="26"/>
            <w:szCs w:val="26"/>
          </w:rPr>
          <w:delText xml:space="preserve"> </w:delText>
        </w:r>
      </w:del>
      <w:r w:rsidRPr="000D352E">
        <w:rPr>
          <w:sz w:val="26"/>
          <w:szCs w:val="26"/>
        </w:rPr>
        <w:t xml:space="preserve">For </w:t>
      </w:r>
      <w:r w:rsidRPr="000D352E">
        <w:rPr>
          <w:b/>
          <w:bCs/>
          <w:sz w:val="26"/>
          <w:szCs w:val="26"/>
        </w:rPr>
        <w:t xml:space="preserve">National Treasurer </w:t>
      </w:r>
      <w:r w:rsidRPr="000D352E">
        <w:rPr>
          <w:sz w:val="26"/>
          <w:szCs w:val="26"/>
        </w:rPr>
        <w:t xml:space="preserve">– Deputy National Treasurer and Legal Adviser. </w:t>
      </w:r>
    </w:p>
    <w:p w14:paraId="4FD1A4E5" w14:textId="77777777" w:rsidR="000D352E" w:rsidRPr="000D352E" w:rsidRDefault="000D352E" w:rsidP="000D352E">
      <w:pPr>
        <w:pStyle w:val="Default"/>
        <w:ind w:left="1440"/>
        <w:jc w:val="both"/>
        <w:rPr>
          <w:sz w:val="26"/>
          <w:szCs w:val="26"/>
        </w:rPr>
        <w:pPrChange w:id="4443" w:author="Kola Akinwale" w:date="2021-11-23T13:20:00Z">
          <w:pPr>
            <w:pStyle w:val="Default"/>
            <w:numPr>
              <w:ilvl w:val="1"/>
              <w:numId w:val="125"/>
            </w:numPr>
            <w:ind w:left="2520" w:hanging="360"/>
            <w:jc w:val="both"/>
          </w:pPr>
        </w:pPrChange>
      </w:pPr>
    </w:p>
    <w:p w14:paraId="1D7502F9" w14:textId="77777777" w:rsidR="00AA30FD" w:rsidRPr="00975333" w:rsidRDefault="00AA30FD" w:rsidP="00AA30FD">
      <w:pPr>
        <w:jc w:val="both"/>
        <w:rPr>
          <w:rFonts w:ascii="Arial" w:hAnsi="Arial" w:cs="Arial"/>
          <w:sz w:val="26"/>
          <w:szCs w:val="26"/>
          <w:rPrChange w:id="4444" w:author="Kola Akinwale" w:date="2021-11-22T10:49:00Z">
            <w:rPr>
              <w:rFonts w:ascii="Arial Unicode MS" w:hAnsi="Arial Unicode MS"/>
              <w:sz w:val="26"/>
              <w:szCs w:val="26"/>
            </w:rPr>
          </w:rPrChange>
        </w:rPr>
      </w:pPr>
    </w:p>
    <w:p w14:paraId="2CFFC9FF" w14:textId="77777777" w:rsidR="00AA30FD" w:rsidRPr="000D352E" w:rsidRDefault="00AA30FD" w:rsidP="00AA30FD">
      <w:pPr>
        <w:jc w:val="both"/>
        <w:rPr>
          <w:rFonts w:ascii="Arial" w:hAnsi="Arial" w:cs="Arial"/>
          <w:b/>
          <w:bCs/>
          <w:sz w:val="26"/>
          <w:szCs w:val="26"/>
          <w:rPrChange w:id="4445" w:author="Kola Akinwale" w:date="2021-11-23T13:20:00Z">
            <w:rPr>
              <w:rFonts w:ascii="Arial Unicode MS" w:hAnsi="Arial Unicode MS"/>
              <w:sz w:val="26"/>
              <w:szCs w:val="26"/>
            </w:rPr>
          </w:rPrChange>
        </w:rPr>
      </w:pPr>
      <w:del w:id="4446" w:author="Kola Akinwale" w:date="2021-11-23T13:20:00Z">
        <w:r w:rsidRPr="000D352E" w:rsidDel="000D352E">
          <w:rPr>
            <w:rFonts w:ascii="Arial" w:hAnsi="Arial" w:cs="Arial"/>
            <w:b/>
            <w:bCs/>
            <w:sz w:val="26"/>
            <w:szCs w:val="26"/>
            <w:rPrChange w:id="4447" w:author="Kola Akinwale" w:date="2021-11-23T13:20:00Z">
              <w:rPr>
                <w:rFonts w:ascii="Arial Unicode MS" w:hAnsi="Arial Unicode MS"/>
                <w:sz w:val="26"/>
                <w:szCs w:val="26"/>
              </w:rPr>
            </w:rPrChange>
          </w:rPr>
          <w:tab/>
        </w:r>
        <w:r w:rsidRPr="000D352E" w:rsidDel="000D352E">
          <w:rPr>
            <w:rFonts w:ascii="Arial" w:hAnsi="Arial" w:cs="Arial"/>
            <w:b/>
            <w:bCs/>
            <w:sz w:val="26"/>
            <w:szCs w:val="26"/>
            <w:rPrChange w:id="4448" w:author="Kola Akinwale" w:date="2021-11-23T13:20:00Z">
              <w:rPr>
                <w:rFonts w:ascii="Arial Unicode MS" w:hAnsi="Arial Unicode MS"/>
                <w:sz w:val="26"/>
                <w:szCs w:val="26"/>
              </w:rPr>
            </w:rPrChange>
          </w:rPr>
          <w:tab/>
        </w:r>
        <w:r w:rsidRPr="000D352E" w:rsidDel="000D352E">
          <w:rPr>
            <w:rFonts w:ascii="Arial" w:hAnsi="Arial" w:cs="Arial"/>
            <w:b/>
            <w:bCs/>
            <w:sz w:val="26"/>
            <w:szCs w:val="26"/>
            <w:rPrChange w:id="4449" w:author="Kola Akinwale" w:date="2021-11-23T13:20:00Z">
              <w:rPr>
                <w:rFonts w:ascii="Arial Unicode MS" w:hAnsi="Arial Unicode MS"/>
                <w:sz w:val="26"/>
                <w:szCs w:val="26"/>
              </w:rPr>
            </w:rPrChange>
          </w:rPr>
          <w:tab/>
        </w:r>
        <w:r w:rsidRPr="000D352E" w:rsidDel="000D352E">
          <w:rPr>
            <w:rFonts w:ascii="Arial" w:hAnsi="Arial" w:cs="Arial"/>
            <w:b/>
            <w:bCs/>
            <w:sz w:val="26"/>
            <w:szCs w:val="26"/>
            <w:rPrChange w:id="4450" w:author="Kola Akinwale" w:date="2021-11-23T13:20:00Z">
              <w:rPr>
                <w:rFonts w:ascii="Arial Unicode MS" w:hAnsi="Arial Unicode MS"/>
                <w:sz w:val="26"/>
                <w:szCs w:val="26"/>
              </w:rPr>
            </w:rPrChange>
          </w:rPr>
          <w:tab/>
        </w:r>
        <w:r w:rsidRPr="000D352E" w:rsidDel="000D352E">
          <w:rPr>
            <w:rFonts w:ascii="Arial" w:hAnsi="Arial" w:cs="Arial"/>
            <w:b/>
            <w:bCs/>
            <w:sz w:val="26"/>
            <w:szCs w:val="26"/>
            <w:rPrChange w:id="4451" w:author="Kola Akinwale" w:date="2021-11-23T13:20:00Z">
              <w:rPr>
                <w:rFonts w:ascii="Arial Unicode MS" w:hAnsi="Arial Unicode MS"/>
                <w:sz w:val="26"/>
                <w:szCs w:val="26"/>
              </w:rPr>
            </w:rPrChange>
          </w:rPr>
          <w:tab/>
        </w:r>
        <w:r w:rsidRPr="000D352E" w:rsidDel="000D352E">
          <w:rPr>
            <w:rFonts w:ascii="Arial" w:hAnsi="Arial" w:cs="Arial"/>
            <w:b/>
            <w:bCs/>
            <w:sz w:val="26"/>
            <w:szCs w:val="26"/>
            <w:rPrChange w:id="4452" w:author="Kola Akinwale" w:date="2021-11-23T13:20:00Z">
              <w:rPr>
                <w:rFonts w:ascii="Arial Unicode MS" w:hAnsi="Arial Unicode MS"/>
                <w:sz w:val="26"/>
                <w:szCs w:val="26"/>
              </w:rPr>
            </w:rPrChange>
          </w:rPr>
          <w:tab/>
        </w:r>
      </w:del>
      <w:r w:rsidRPr="000D352E">
        <w:rPr>
          <w:rFonts w:ascii="Arial" w:hAnsi="Arial" w:cs="Arial"/>
          <w:b/>
          <w:bCs/>
          <w:sz w:val="26"/>
          <w:szCs w:val="26"/>
          <w:rPrChange w:id="4453" w:author="Kola Akinwale" w:date="2021-11-23T13:20:00Z">
            <w:rPr>
              <w:rFonts w:ascii="Arial Unicode MS" w:hAnsi="Arial Unicode MS"/>
              <w:sz w:val="26"/>
              <w:szCs w:val="26"/>
            </w:rPr>
          </w:rPrChange>
        </w:rPr>
        <w:t>ARTICLE 29</w:t>
      </w:r>
    </w:p>
    <w:p w14:paraId="6BF516AC" w14:textId="77777777" w:rsidR="00AA30FD" w:rsidRPr="000D352E" w:rsidRDefault="00AA30FD" w:rsidP="00AA30FD">
      <w:pPr>
        <w:jc w:val="both"/>
        <w:rPr>
          <w:rFonts w:ascii="Arial" w:hAnsi="Arial" w:cs="Arial"/>
          <w:b/>
          <w:bCs/>
          <w:sz w:val="26"/>
          <w:szCs w:val="26"/>
          <w:rPrChange w:id="4454" w:author="Kola Akinwale" w:date="2021-11-23T13:20:00Z">
            <w:rPr>
              <w:rFonts w:ascii="Arial Unicode MS" w:hAnsi="Arial Unicode MS"/>
              <w:sz w:val="26"/>
              <w:szCs w:val="26"/>
            </w:rPr>
          </w:rPrChange>
        </w:rPr>
      </w:pPr>
      <w:del w:id="4455" w:author="Kola Akinwale" w:date="2021-11-23T13:20:00Z">
        <w:r w:rsidRPr="000D352E" w:rsidDel="000D352E">
          <w:rPr>
            <w:rFonts w:ascii="Arial" w:hAnsi="Arial" w:cs="Arial"/>
            <w:b/>
            <w:bCs/>
            <w:sz w:val="26"/>
            <w:szCs w:val="26"/>
            <w:rPrChange w:id="4456" w:author="Kola Akinwale" w:date="2021-11-23T13:20:00Z">
              <w:rPr>
                <w:rFonts w:ascii="Arial Unicode MS" w:hAnsi="Arial Unicode MS"/>
                <w:sz w:val="26"/>
                <w:szCs w:val="26"/>
              </w:rPr>
            </w:rPrChange>
          </w:rPr>
          <w:tab/>
        </w:r>
        <w:r w:rsidRPr="000D352E" w:rsidDel="000D352E">
          <w:rPr>
            <w:rFonts w:ascii="Arial" w:hAnsi="Arial" w:cs="Arial"/>
            <w:b/>
            <w:bCs/>
            <w:sz w:val="26"/>
            <w:szCs w:val="26"/>
            <w:rPrChange w:id="4457" w:author="Kola Akinwale" w:date="2021-11-23T13:20:00Z">
              <w:rPr>
                <w:rFonts w:ascii="Arial Unicode MS" w:hAnsi="Arial Unicode MS"/>
                <w:sz w:val="26"/>
                <w:szCs w:val="26"/>
              </w:rPr>
            </w:rPrChange>
          </w:rPr>
          <w:tab/>
        </w:r>
        <w:r w:rsidRPr="000D352E" w:rsidDel="000D352E">
          <w:rPr>
            <w:rFonts w:ascii="Arial" w:hAnsi="Arial" w:cs="Arial"/>
            <w:b/>
            <w:bCs/>
            <w:sz w:val="26"/>
            <w:szCs w:val="26"/>
            <w:rPrChange w:id="4458" w:author="Kola Akinwale" w:date="2021-11-23T13:20:00Z">
              <w:rPr>
                <w:rFonts w:ascii="Arial Unicode MS" w:hAnsi="Arial Unicode MS"/>
                <w:sz w:val="26"/>
                <w:szCs w:val="26"/>
              </w:rPr>
            </w:rPrChange>
          </w:rPr>
          <w:tab/>
        </w:r>
        <w:r w:rsidRPr="000D352E" w:rsidDel="000D352E">
          <w:rPr>
            <w:rFonts w:ascii="Arial" w:hAnsi="Arial" w:cs="Arial"/>
            <w:b/>
            <w:bCs/>
            <w:sz w:val="26"/>
            <w:szCs w:val="26"/>
            <w:rPrChange w:id="4459" w:author="Kola Akinwale" w:date="2021-11-23T13:20:00Z">
              <w:rPr>
                <w:rFonts w:ascii="Arial Unicode MS" w:hAnsi="Arial Unicode MS"/>
                <w:sz w:val="26"/>
                <w:szCs w:val="26"/>
              </w:rPr>
            </w:rPrChange>
          </w:rPr>
          <w:tab/>
          <w:delText xml:space="preserve">       </w:delText>
        </w:r>
      </w:del>
      <w:r w:rsidRPr="000D352E">
        <w:rPr>
          <w:rFonts w:ascii="Arial" w:hAnsi="Arial" w:cs="Arial"/>
          <w:b/>
          <w:bCs/>
          <w:sz w:val="26"/>
          <w:szCs w:val="26"/>
          <w:rPrChange w:id="4460" w:author="Kola Akinwale" w:date="2021-11-23T13:20:00Z">
            <w:rPr>
              <w:rFonts w:ascii="Arial Unicode MS" w:hAnsi="Arial Unicode MS"/>
              <w:sz w:val="26"/>
              <w:szCs w:val="26"/>
            </w:rPr>
          </w:rPrChange>
        </w:rPr>
        <w:t>AUDIT OF ACCOUNTS</w:t>
      </w:r>
    </w:p>
    <w:p w14:paraId="3473B8ED" w14:textId="77777777" w:rsidR="00AA30FD" w:rsidRPr="00975333" w:rsidRDefault="00AA30FD" w:rsidP="00AA30FD">
      <w:pPr>
        <w:pStyle w:val="ListParagraph"/>
        <w:numPr>
          <w:ilvl w:val="0"/>
          <w:numId w:val="126"/>
        </w:numPr>
        <w:jc w:val="both"/>
        <w:rPr>
          <w:rFonts w:ascii="Arial" w:hAnsi="Arial" w:cs="Arial"/>
          <w:sz w:val="26"/>
          <w:szCs w:val="26"/>
          <w:rPrChange w:id="4461" w:author="Kola Akinwale" w:date="2021-11-22T10:49:00Z">
            <w:rPr>
              <w:rFonts w:ascii="Arial Unicode MS" w:hAnsi="Arial Unicode MS"/>
              <w:sz w:val="26"/>
              <w:szCs w:val="26"/>
            </w:rPr>
          </w:rPrChange>
        </w:rPr>
      </w:pPr>
      <w:r w:rsidRPr="00975333">
        <w:rPr>
          <w:rFonts w:ascii="Arial" w:hAnsi="Arial" w:cs="Arial"/>
          <w:sz w:val="26"/>
          <w:szCs w:val="26"/>
          <w:rPrChange w:id="4462" w:author="Kola Akinwale" w:date="2021-11-22T10:49:00Z">
            <w:rPr>
              <w:rFonts w:ascii="Arial Unicode MS" w:hAnsi="Arial Unicode MS"/>
              <w:sz w:val="26"/>
              <w:szCs w:val="26"/>
            </w:rPr>
          </w:rPrChange>
        </w:rPr>
        <w:t>The National Executive Committee shall appoint any competent firm of Accountants to audit the accounts of the Party annually and the Audited Reports shall be presented to the National Convention.</w:t>
      </w:r>
    </w:p>
    <w:p w14:paraId="568A1A10" w14:textId="38AFC2EE" w:rsidR="00AA30FD" w:rsidRDefault="00AA30FD" w:rsidP="00AA30FD">
      <w:pPr>
        <w:pStyle w:val="ListParagraph"/>
        <w:numPr>
          <w:ilvl w:val="0"/>
          <w:numId w:val="126"/>
        </w:numPr>
        <w:jc w:val="both"/>
        <w:rPr>
          <w:ins w:id="4463" w:author="Kola Akinwale" w:date="2021-11-23T13:20:00Z"/>
          <w:rFonts w:ascii="Arial" w:hAnsi="Arial" w:cs="Arial"/>
          <w:sz w:val="26"/>
          <w:szCs w:val="26"/>
        </w:rPr>
      </w:pPr>
      <w:r w:rsidRPr="00975333">
        <w:rPr>
          <w:rFonts w:ascii="Arial" w:hAnsi="Arial" w:cs="Arial"/>
          <w:sz w:val="26"/>
          <w:szCs w:val="26"/>
          <w:rPrChange w:id="4464" w:author="Kola Akinwale" w:date="2021-11-22T10:49:00Z">
            <w:rPr>
              <w:rFonts w:ascii="Arial Unicode MS" w:hAnsi="Arial Unicode MS"/>
              <w:sz w:val="26"/>
              <w:szCs w:val="26"/>
            </w:rPr>
          </w:rPrChange>
        </w:rPr>
        <w:t>The Executive Committee of States and Local Governments shall similarly appoint a competent firm of accounts to audit the accounts of the party annually and present the reports of the audited accounts at their respective congresses.</w:t>
      </w:r>
    </w:p>
    <w:p w14:paraId="49D5F7DB" w14:textId="77777777" w:rsidR="000D352E" w:rsidRPr="00975333" w:rsidRDefault="000D352E" w:rsidP="000D352E">
      <w:pPr>
        <w:pStyle w:val="ListParagraph"/>
        <w:jc w:val="both"/>
        <w:rPr>
          <w:rFonts w:ascii="Arial" w:hAnsi="Arial" w:cs="Arial"/>
          <w:sz w:val="26"/>
          <w:szCs w:val="26"/>
          <w:rPrChange w:id="4465" w:author="Kola Akinwale" w:date="2021-11-22T10:49:00Z">
            <w:rPr>
              <w:rFonts w:ascii="Arial Unicode MS" w:hAnsi="Arial Unicode MS"/>
              <w:sz w:val="26"/>
              <w:szCs w:val="26"/>
            </w:rPr>
          </w:rPrChange>
        </w:rPr>
        <w:pPrChange w:id="4466" w:author="Kola Akinwale" w:date="2021-11-23T13:20:00Z">
          <w:pPr>
            <w:pStyle w:val="ListParagraph"/>
            <w:numPr>
              <w:numId w:val="126"/>
            </w:numPr>
            <w:ind w:hanging="360"/>
            <w:jc w:val="both"/>
          </w:pPr>
        </w:pPrChange>
      </w:pPr>
    </w:p>
    <w:p w14:paraId="0B16B9F9" w14:textId="77777777" w:rsidR="00AA30FD" w:rsidRPr="000D352E" w:rsidRDefault="00AA30FD" w:rsidP="000D352E">
      <w:pPr>
        <w:jc w:val="both"/>
        <w:rPr>
          <w:rFonts w:ascii="Arial" w:hAnsi="Arial" w:cs="Arial"/>
          <w:b/>
          <w:bCs/>
          <w:sz w:val="26"/>
          <w:szCs w:val="26"/>
          <w:rPrChange w:id="4467" w:author="Kola Akinwale" w:date="2021-11-23T13:21:00Z">
            <w:rPr>
              <w:rFonts w:ascii="Arial Unicode MS" w:hAnsi="Arial Unicode MS"/>
              <w:sz w:val="26"/>
              <w:szCs w:val="26"/>
            </w:rPr>
          </w:rPrChange>
        </w:rPr>
        <w:pPrChange w:id="4468" w:author="Kola Akinwale" w:date="2021-11-23T13:20:00Z">
          <w:pPr>
            <w:jc w:val="both"/>
          </w:pPr>
        </w:pPrChange>
      </w:pPr>
      <w:del w:id="4469" w:author="Kola Akinwale" w:date="2021-11-23T13:20:00Z">
        <w:r w:rsidRPr="000D352E" w:rsidDel="000D352E">
          <w:rPr>
            <w:rFonts w:ascii="Arial" w:hAnsi="Arial" w:cs="Arial"/>
            <w:b/>
            <w:bCs/>
            <w:sz w:val="26"/>
            <w:szCs w:val="26"/>
            <w:rPrChange w:id="4470" w:author="Kola Akinwale" w:date="2021-11-23T13:21:00Z">
              <w:rPr>
                <w:rFonts w:ascii="Arial Unicode MS" w:hAnsi="Arial Unicode MS"/>
                <w:b/>
                <w:sz w:val="26"/>
                <w:szCs w:val="26"/>
              </w:rPr>
            </w:rPrChange>
          </w:rPr>
          <w:tab/>
        </w:r>
        <w:r w:rsidRPr="000D352E" w:rsidDel="000D352E">
          <w:rPr>
            <w:rFonts w:ascii="Arial" w:hAnsi="Arial" w:cs="Arial"/>
            <w:b/>
            <w:bCs/>
            <w:sz w:val="26"/>
            <w:szCs w:val="26"/>
            <w:rPrChange w:id="4471" w:author="Kola Akinwale" w:date="2021-11-23T13:21:00Z">
              <w:rPr>
                <w:rFonts w:ascii="Arial Unicode MS" w:hAnsi="Arial Unicode MS"/>
                <w:b/>
                <w:sz w:val="26"/>
                <w:szCs w:val="26"/>
              </w:rPr>
            </w:rPrChange>
          </w:rPr>
          <w:tab/>
        </w:r>
        <w:r w:rsidRPr="000D352E" w:rsidDel="000D352E">
          <w:rPr>
            <w:rFonts w:ascii="Arial" w:hAnsi="Arial" w:cs="Arial"/>
            <w:b/>
            <w:bCs/>
            <w:sz w:val="26"/>
            <w:szCs w:val="26"/>
            <w:rPrChange w:id="4472" w:author="Kola Akinwale" w:date="2021-11-23T13:21:00Z">
              <w:rPr>
                <w:rFonts w:ascii="Arial Unicode MS" w:hAnsi="Arial Unicode MS"/>
                <w:b/>
                <w:sz w:val="26"/>
                <w:szCs w:val="26"/>
              </w:rPr>
            </w:rPrChange>
          </w:rPr>
          <w:tab/>
        </w:r>
        <w:r w:rsidRPr="000D352E" w:rsidDel="000D352E">
          <w:rPr>
            <w:rFonts w:ascii="Arial" w:hAnsi="Arial" w:cs="Arial"/>
            <w:b/>
            <w:bCs/>
            <w:sz w:val="26"/>
            <w:szCs w:val="26"/>
            <w:rPrChange w:id="4473" w:author="Kola Akinwale" w:date="2021-11-23T13:21:00Z">
              <w:rPr>
                <w:rFonts w:ascii="Arial Unicode MS" w:hAnsi="Arial Unicode MS"/>
                <w:b/>
                <w:sz w:val="26"/>
                <w:szCs w:val="26"/>
              </w:rPr>
            </w:rPrChange>
          </w:rPr>
          <w:tab/>
        </w:r>
        <w:r w:rsidRPr="000D352E" w:rsidDel="000D352E">
          <w:rPr>
            <w:rFonts w:ascii="Arial" w:hAnsi="Arial" w:cs="Arial"/>
            <w:b/>
            <w:bCs/>
            <w:sz w:val="26"/>
            <w:szCs w:val="26"/>
            <w:rPrChange w:id="4474" w:author="Kola Akinwale" w:date="2021-11-23T13:21:00Z">
              <w:rPr>
                <w:rFonts w:ascii="Arial Unicode MS" w:hAnsi="Arial Unicode MS"/>
                <w:b/>
                <w:sz w:val="26"/>
                <w:szCs w:val="26"/>
              </w:rPr>
            </w:rPrChange>
          </w:rPr>
          <w:tab/>
        </w:r>
        <w:r w:rsidRPr="000D352E" w:rsidDel="000D352E">
          <w:rPr>
            <w:rFonts w:ascii="Arial" w:hAnsi="Arial" w:cs="Arial"/>
            <w:b/>
            <w:bCs/>
            <w:sz w:val="26"/>
            <w:szCs w:val="26"/>
            <w:rPrChange w:id="4475" w:author="Kola Akinwale" w:date="2021-11-23T13:21:00Z">
              <w:rPr>
                <w:rFonts w:ascii="Arial Unicode MS" w:hAnsi="Arial Unicode MS"/>
                <w:b/>
                <w:sz w:val="26"/>
                <w:szCs w:val="26"/>
              </w:rPr>
            </w:rPrChange>
          </w:rPr>
          <w:tab/>
        </w:r>
      </w:del>
      <w:r w:rsidRPr="000D352E">
        <w:rPr>
          <w:rFonts w:ascii="Arial" w:hAnsi="Arial" w:cs="Arial"/>
          <w:b/>
          <w:bCs/>
          <w:sz w:val="26"/>
          <w:szCs w:val="26"/>
          <w:rPrChange w:id="4476" w:author="Kola Akinwale" w:date="2021-11-23T13:21:00Z">
            <w:rPr>
              <w:rFonts w:ascii="Arial Unicode MS" w:hAnsi="Arial Unicode MS"/>
              <w:sz w:val="26"/>
              <w:szCs w:val="26"/>
            </w:rPr>
          </w:rPrChange>
        </w:rPr>
        <w:t>ARTICLES 30</w:t>
      </w:r>
    </w:p>
    <w:p w14:paraId="01E936FD" w14:textId="77777777" w:rsidR="00AA30FD" w:rsidRPr="000D352E" w:rsidRDefault="00AA30FD" w:rsidP="000D352E">
      <w:pPr>
        <w:jc w:val="both"/>
        <w:rPr>
          <w:rFonts w:ascii="Arial" w:hAnsi="Arial" w:cs="Arial"/>
          <w:b/>
          <w:bCs/>
          <w:sz w:val="26"/>
          <w:szCs w:val="26"/>
          <w:rPrChange w:id="4477" w:author="Kola Akinwale" w:date="2021-11-23T13:21:00Z">
            <w:rPr>
              <w:rFonts w:ascii="Arial Unicode MS" w:hAnsi="Arial Unicode MS"/>
              <w:sz w:val="26"/>
              <w:szCs w:val="26"/>
            </w:rPr>
          </w:rPrChange>
        </w:rPr>
        <w:pPrChange w:id="4478" w:author="Kola Akinwale" w:date="2021-11-23T13:20:00Z">
          <w:pPr>
            <w:jc w:val="both"/>
          </w:pPr>
        </w:pPrChange>
      </w:pPr>
      <w:del w:id="4479" w:author="Kola Akinwale" w:date="2021-11-23T13:21:00Z">
        <w:r w:rsidRPr="000D352E" w:rsidDel="000D352E">
          <w:rPr>
            <w:rFonts w:ascii="Arial" w:hAnsi="Arial" w:cs="Arial"/>
            <w:b/>
            <w:bCs/>
            <w:sz w:val="26"/>
            <w:szCs w:val="26"/>
            <w:rPrChange w:id="4480" w:author="Kola Akinwale" w:date="2021-11-23T13:21:00Z">
              <w:rPr>
                <w:rFonts w:ascii="Arial Unicode MS" w:hAnsi="Arial Unicode MS"/>
                <w:sz w:val="26"/>
                <w:szCs w:val="26"/>
              </w:rPr>
            </w:rPrChange>
          </w:rPr>
          <w:tab/>
        </w:r>
        <w:r w:rsidRPr="000D352E" w:rsidDel="000D352E">
          <w:rPr>
            <w:rFonts w:ascii="Arial" w:hAnsi="Arial" w:cs="Arial"/>
            <w:b/>
            <w:bCs/>
            <w:sz w:val="26"/>
            <w:szCs w:val="26"/>
            <w:rPrChange w:id="4481" w:author="Kola Akinwale" w:date="2021-11-23T13:21:00Z">
              <w:rPr>
                <w:rFonts w:ascii="Arial Unicode MS" w:hAnsi="Arial Unicode MS"/>
                <w:sz w:val="26"/>
                <w:szCs w:val="26"/>
              </w:rPr>
            </w:rPrChange>
          </w:rPr>
          <w:tab/>
        </w:r>
        <w:r w:rsidRPr="000D352E" w:rsidDel="000D352E">
          <w:rPr>
            <w:rFonts w:ascii="Arial" w:hAnsi="Arial" w:cs="Arial"/>
            <w:b/>
            <w:bCs/>
            <w:sz w:val="26"/>
            <w:szCs w:val="26"/>
            <w:rPrChange w:id="4482" w:author="Kola Akinwale" w:date="2021-11-23T13:21:00Z">
              <w:rPr>
                <w:rFonts w:ascii="Arial Unicode MS" w:hAnsi="Arial Unicode MS"/>
                <w:sz w:val="26"/>
                <w:szCs w:val="26"/>
              </w:rPr>
            </w:rPrChange>
          </w:rPr>
          <w:tab/>
        </w:r>
        <w:r w:rsidRPr="000D352E" w:rsidDel="000D352E">
          <w:rPr>
            <w:rFonts w:ascii="Arial" w:hAnsi="Arial" w:cs="Arial"/>
            <w:b/>
            <w:bCs/>
            <w:sz w:val="26"/>
            <w:szCs w:val="26"/>
            <w:rPrChange w:id="4483" w:author="Kola Akinwale" w:date="2021-11-23T13:21:00Z">
              <w:rPr>
                <w:rFonts w:ascii="Arial Unicode MS" w:hAnsi="Arial Unicode MS"/>
                <w:sz w:val="26"/>
                <w:szCs w:val="26"/>
              </w:rPr>
            </w:rPrChange>
          </w:rPr>
          <w:tab/>
        </w:r>
        <w:r w:rsidRPr="000D352E" w:rsidDel="000D352E">
          <w:rPr>
            <w:rFonts w:ascii="Arial" w:hAnsi="Arial" w:cs="Arial"/>
            <w:b/>
            <w:bCs/>
            <w:sz w:val="26"/>
            <w:szCs w:val="26"/>
            <w:rPrChange w:id="4484" w:author="Kola Akinwale" w:date="2021-11-23T13:21:00Z">
              <w:rPr>
                <w:rFonts w:ascii="Arial Unicode MS" w:hAnsi="Arial Unicode MS"/>
                <w:sz w:val="26"/>
                <w:szCs w:val="26"/>
              </w:rPr>
            </w:rPrChange>
          </w:rPr>
          <w:tab/>
          <w:delText xml:space="preserve">     </w:delText>
        </w:r>
      </w:del>
      <w:r w:rsidRPr="000D352E">
        <w:rPr>
          <w:rFonts w:ascii="Arial" w:hAnsi="Arial" w:cs="Arial"/>
          <w:b/>
          <w:bCs/>
          <w:sz w:val="26"/>
          <w:szCs w:val="26"/>
          <w:rPrChange w:id="4485" w:author="Kola Akinwale" w:date="2021-11-23T13:21:00Z">
            <w:rPr>
              <w:rFonts w:ascii="Arial Unicode MS" w:hAnsi="Arial Unicode MS"/>
              <w:sz w:val="26"/>
              <w:szCs w:val="26"/>
            </w:rPr>
          </w:rPrChange>
        </w:rPr>
        <w:t xml:space="preserve">AMENDMENTS </w:t>
      </w:r>
    </w:p>
    <w:p w14:paraId="6AEF3DDB" w14:textId="77777777" w:rsidR="00AA30FD" w:rsidRPr="00975333" w:rsidRDefault="00AA30FD" w:rsidP="00AA30FD">
      <w:pPr>
        <w:pStyle w:val="ListParagraph"/>
        <w:numPr>
          <w:ilvl w:val="0"/>
          <w:numId w:val="127"/>
        </w:numPr>
        <w:jc w:val="both"/>
        <w:rPr>
          <w:rFonts w:ascii="Arial" w:hAnsi="Arial" w:cs="Arial"/>
          <w:sz w:val="26"/>
          <w:szCs w:val="26"/>
          <w:rPrChange w:id="4486" w:author="Kola Akinwale" w:date="2021-11-22T10:49:00Z">
            <w:rPr>
              <w:rFonts w:ascii="Arial Unicode MS" w:hAnsi="Arial Unicode MS"/>
              <w:sz w:val="26"/>
              <w:szCs w:val="26"/>
            </w:rPr>
          </w:rPrChange>
        </w:rPr>
      </w:pPr>
      <w:r w:rsidRPr="00975333">
        <w:rPr>
          <w:rFonts w:ascii="Arial" w:hAnsi="Arial" w:cs="Arial"/>
          <w:sz w:val="26"/>
          <w:szCs w:val="26"/>
          <w:rPrChange w:id="4487" w:author="Kola Akinwale" w:date="2021-11-22T10:49:00Z">
            <w:rPr>
              <w:rFonts w:ascii="Arial Unicode MS" w:hAnsi="Arial Unicode MS"/>
              <w:sz w:val="26"/>
              <w:szCs w:val="26"/>
            </w:rPr>
          </w:rPrChange>
        </w:rPr>
        <w:t xml:space="preserve">No amendment to this constitution shall be valid except made at the National Convention, and only by two-third (2/3) majority of members present and voting at the Convention. </w:t>
      </w:r>
    </w:p>
    <w:p w14:paraId="7724F25E" w14:textId="77777777" w:rsidR="00AA30FD" w:rsidRPr="00975333" w:rsidRDefault="00AA30FD" w:rsidP="00AA30FD">
      <w:pPr>
        <w:pStyle w:val="ListParagraph"/>
        <w:numPr>
          <w:ilvl w:val="0"/>
          <w:numId w:val="127"/>
        </w:numPr>
        <w:jc w:val="both"/>
        <w:rPr>
          <w:rFonts w:ascii="Arial" w:hAnsi="Arial" w:cs="Arial"/>
          <w:sz w:val="26"/>
          <w:szCs w:val="26"/>
          <w:rPrChange w:id="4488" w:author="Kola Akinwale" w:date="2021-11-22T10:49:00Z">
            <w:rPr>
              <w:rFonts w:ascii="Arial Unicode MS" w:hAnsi="Arial Unicode MS"/>
              <w:sz w:val="26"/>
              <w:szCs w:val="26"/>
            </w:rPr>
          </w:rPrChange>
        </w:rPr>
      </w:pPr>
      <w:r w:rsidRPr="00975333">
        <w:rPr>
          <w:rFonts w:ascii="Arial" w:hAnsi="Arial" w:cs="Arial"/>
          <w:sz w:val="26"/>
          <w:szCs w:val="26"/>
          <w:rPrChange w:id="4489" w:author="Kola Akinwale" w:date="2021-11-22T10:49:00Z">
            <w:rPr>
              <w:rFonts w:ascii="Arial Unicode MS" w:hAnsi="Arial Unicode MS"/>
              <w:sz w:val="26"/>
              <w:szCs w:val="26"/>
            </w:rPr>
          </w:rPrChange>
        </w:rPr>
        <w:t>Notice of the proposed amendment shall be given by the National Secretary at least one month before the date of the Convention. The notice which shall be in writing shall contain a clear statement of the amendment and reasons for the same.</w:t>
      </w:r>
    </w:p>
    <w:p w14:paraId="5F7301FF" w14:textId="11952793" w:rsidR="00AA30FD" w:rsidRDefault="00AA30FD" w:rsidP="00AA30FD">
      <w:pPr>
        <w:pStyle w:val="ListParagraph"/>
        <w:numPr>
          <w:ilvl w:val="0"/>
          <w:numId w:val="127"/>
        </w:numPr>
        <w:jc w:val="both"/>
        <w:rPr>
          <w:ins w:id="4490" w:author="Kola Akinwale" w:date="2021-11-23T13:21:00Z"/>
          <w:rFonts w:ascii="Arial" w:hAnsi="Arial" w:cs="Arial"/>
          <w:sz w:val="26"/>
          <w:szCs w:val="26"/>
        </w:rPr>
      </w:pPr>
      <w:r w:rsidRPr="00975333">
        <w:rPr>
          <w:rFonts w:ascii="Arial" w:hAnsi="Arial" w:cs="Arial"/>
          <w:sz w:val="26"/>
          <w:szCs w:val="26"/>
          <w:rPrChange w:id="4491" w:author="Kola Akinwale" w:date="2021-11-22T10:49:00Z">
            <w:rPr>
              <w:rFonts w:ascii="Arial Unicode MS" w:hAnsi="Arial Unicode MS"/>
              <w:sz w:val="26"/>
              <w:szCs w:val="26"/>
            </w:rPr>
          </w:rPrChange>
        </w:rPr>
        <w:t xml:space="preserve">Notice of the amendment shall be communicated to the State branches of the Party at least one month before the date of the Convention. </w:t>
      </w:r>
    </w:p>
    <w:p w14:paraId="221BF7A3" w14:textId="77777777" w:rsidR="00291497" w:rsidRPr="00975333" w:rsidRDefault="00291497" w:rsidP="00291497">
      <w:pPr>
        <w:pStyle w:val="ListParagraph"/>
        <w:jc w:val="both"/>
        <w:rPr>
          <w:rFonts w:ascii="Arial" w:hAnsi="Arial" w:cs="Arial"/>
          <w:sz w:val="26"/>
          <w:szCs w:val="26"/>
          <w:rPrChange w:id="4492" w:author="Kola Akinwale" w:date="2021-11-22T10:49:00Z">
            <w:rPr>
              <w:rFonts w:ascii="Arial Unicode MS" w:hAnsi="Arial Unicode MS"/>
              <w:sz w:val="26"/>
              <w:szCs w:val="26"/>
            </w:rPr>
          </w:rPrChange>
        </w:rPr>
        <w:pPrChange w:id="4493" w:author="Kola Akinwale" w:date="2021-11-23T13:21:00Z">
          <w:pPr>
            <w:pStyle w:val="ListParagraph"/>
            <w:numPr>
              <w:numId w:val="127"/>
            </w:numPr>
            <w:ind w:hanging="360"/>
            <w:jc w:val="both"/>
          </w:pPr>
        </w:pPrChange>
      </w:pPr>
    </w:p>
    <w:p w14:paraId="5A208B98" w14:textId="77777777" w:rsidR="00AA30FD" w:rsidRPr="00291497" w:rsidRDefault="00AA30FD" w:rsidP="00291497">
      <w:pPr>
        <w:jc w:val="both"/>
        <w:rPr>
          <w:rFonts w:ascii="Arial" w:hAnsi="Arial" w:cs="Arial"/>
          <w:b/>
          <w:bCs/>
          <w:sz w:val="26"/>
          <w:szCs w:val="26"/>
          <w:rPrChange w:id="4494" w:author="Kola Akinwale" w:date="2021-11-23T13:22:00Z">
            <w:rPr>
              <w:rFonts w:ascii="Arial Unicode MS" w:hAnsi="Arial Unicode MS"/>
              <w:sz w:val="26"/>
              <w:szCs w:val="26"/>
            </w:rPr>
          </w:rPrChange>
        </w:rPr>
        <w:pPrChange w:id="4495" w:author="Kola Akinwale" w:date="2021-11-23T13:21:00Z">
          <w:pPr>
            <w:jc w:val="both"/>
          </w:pPr>
        </w:pPrChange>
      </w:pPr>
      <w:del w:id="4496" w:author="Kola Akinwale" w:date="2021-11-23T13:22:00Z">
        <w:r w:rsidRPr="00291497" w:rsidDel="00291497">
          <w:rPr>
            <w:rFonts w:ascii="Arial" w:hAnsi="Arial" w:cs="Arial"/>
            <w:b/>
            <w:bCs/>
            <w:sz w:val="26"/>
            <w:szCs w:val="26"/>
            <w:rPrChange w:id="4497" w:author="Kola Akinwale" w:date="2021-11-23T13:22:00Z">
              <w:rPr>
                <w:rFonts w:ascii="Arial Unicode MS" w:hAnsi="Arial Unicode MS"/>
                <w:b/>
                <w:sz w:val="26"/>
                <w:szCs w:val="26"/>
              </w:rPr>
            </w:rPrChange>
          </w:rPr>
          <w:tab/>
        </w:r>
        <w:r w:rsidRPr="00291497" w:rsidDel="00291497">
          <w:rPr>
            <w:rFonts w:ascii="Arial" w:hAnsi="Arial" w:cs="Arial"/>
            <w:b/>
            <w:bCs/>
            <w:sz w:val="26"/>
            <w:szCs w:val="26"/>
            <w:rPrChange w:id="4498" w:author="Kola Akinwale" w:date="2021-11-23T13:22:00Z">
              <w:rPr>
                <w:rFonts w:ascii="Arial Unicode MS" w:hAnsi="Arial Unicode MS"/>
                <w:b/>
                <w:sz w:val="26"/>
                <w:szCs w:val="26"/>
              </w:rPr>
            </w:rPrChange>
          </w:rPr>
          <w:tab/>
        </w:r>
        <w:r w:rsidRPr="00291497" w:rsidDel="00291497">
          <w:rPr>
            <w:rFonts w:ascii="Arial" w:hAnsi="Arial" w:cs="Arial"/>
            <w:b/>
            <w:bCs/>
            <w:sz w:val="26"/>
            <w:szCs w:val="26"/>
            <w:rPrChange w:id="4499" w:author="Kola Akinwale" w:date="2021-11-23T13:22:00Z">
              <w:rPr>
                <w:rFonts w:ascii="Arial Unicode MS" w:hAnsi="Arial Unicode MS"/>
                <w:b/>
                <w:sz w:val="26"/>
                <w:szCs w:val="26"/>
              </w:rPr>
            </w:rPrChange>
          </w:rPr>
          <w:tab/>
        </w:r>
        <w:r w:rsidRPr="00291497" w:rsidDel="00291497">
          <w:rPr>
            <w:rFonts w:ascii="Arial" w:hAnsi="Arial" w:cs="Arial"/>
            <w:b/>
            <w:bCs/>
            <w:sz w:val="26"/>
            <w:szCs w:val="26"/>
            <w:rPrChange w:id="4500" w:author="Kola Akinwale" w:date="2021-11-23T13:22:00Z">
              <w:rPr>
                <w:rFonts w:ascii="Arial Unicode MS" w:hAnsi="Arial Unicode MS"/>
                <w:b/>
                <w:sz w:val="26"/>
                <w:szCs w:val="26"/>
              </w:rPr>
            </w:rPrChange>
          </w:rPr>
          <w:tab/>
        </w:r>
        <w:r w:rsidRPr="00291497" w:rsidDel="00291497">
          <w:rPr>
            <w:rFonts w:ascii="Arial" w:hAnsi="Arial" w:cs="Arial"/>
            <w:b/>
            <w:bCs/>
            <w:sz w:val="26"/>
            <w:szCs w:val="26"/>
            <w:rPrChange w:id="4501" w:author="Kola Akinwale" w:date="2021-11-23T13:22:00Z">
              <w:rPr>
                <w:rFonts w:ascii="Arial Unicode MS" w:hAnsi="Arial Unicode MS"/>
                <w:b/>
                <w:sz w:val="26"/>
                <w:szCs w:val="26"/>
              </w:rPr>
            </w:rPrChange>
          </w:rPr>
          <w:tab/>
        </w:r>
      </w:del>
      <w:r w:rsidRPr="00291497">
        <w:rPr>
          <w:rFonts w:ascii="Arial" w:hAnsi="Arial" w:cs="Arial"/>
          <w:b/>
          <w:bCs/>
          <w:sz w:val="26"/>
          <w:szCs w:val="26"/>
          <w:rPrChange w:id="4502" w:author="Kola Akinwale" w:date="2021-11-23T13:22:00Z">
            <w:rPr>
              <w:rFonts w:ascii="Arial Unicode MS" w:hAnsi="Arial Unicode MS"/>
              <w:sz w:val="26"/>
              <w:szCs w:val="26"/>
            </w:rPr>
          </w:rPrChange>
        </w:rPr>
        <w:t>ARTICLE 31</w:t>
      </w:r>
    </w:p>
    <w:p w14:paraId="2D983F01" w14:textId="77777777" w:rsidR="00AA30FD" w:rsidRPr="00975333" w:rsidRDefault="00AA30FD" w:rsidP="00AA30FD">
      <w:pPr>
        <w:jc w:val="both"/>
        <w:rPr>
          <w:rFonts w:ascii="Arial" w:hAnsi="Arial" w:cs="Arial"/>
          <w:sz w:val="26"/>
          <w:szCs w:val="26"/>
          <w:rPrChange w:id="4503" w:author="Kola Akinwale" w:date="2021-11-22T10:49:00Z">
            <w:rPr>
              <w:rFonts w:ascii="Arial Unicode MS" w:hAnsi="Arial Unicode MS"/>
              <w:sz w:val="26"/>
              <w:szCs w:val="26"/>
            </w:rPr>
          </w:rPrChange>
        </w:rPr>
      </w:pPr>
      <w:del w:id="4504" w:author="Kola Akinwale" w:date="2021-11-23T13:22:00Z">
        <w:r w:rsidRPr="00291497" w:rsidDel="00291497">
          <w:rPr>
            <w:rFonts w:ascii="Arial" w:hAnsi="Arial" w:cs="Arial"/>
            <w:b/>
            <w:bCs/>
            <w:sz w:val="26"/>
            <w:szCs w:val="26"/>
            <w:rPrChange w:id="4505" w:author="Kola Akinwale" w:date="2021-11-23T13:22:00Z">
              <w:rPr>
                <w:rFonts w:ascii="Arial Unicode MS" w:hAnsi="Arial Unicode MS"/>
                <w:sz w:val="26"/>
                <w:szCs w:val="26"/>
              </w:rPr>
            </w:rPrChange>
          </w:rPr>
          <w:tab/>
        </w:r>
        <w:r w:rsidRPr="00291497" w:rsidDel="00291497">
          <w:rPr>
            <w:rFonts w:ascii="Arial" w:hAnsi="Arial" w:cs="Arial"/>
            <w:b/>
            <w:bCs/>
            <w:sz w:val="26"/>
            <w:szCs w:val="26"/>
            <w:rPrChange w:id="4506" w:author="Kola Akinwale" w:date="2021-11-23T13:22:00Z">
              <w:rPr>
                <w:rFonts w:ascii="Arial Unicode MS" w:hAnsi="Arial Unicode MS"/>
                <w:sz w:val="26"/>
                <w:szCs w:val="26"/>
              </w:rPr>
            </w:rPrChange>
          </w:rPr>
          <w:tab/>
        </w:r>
        <w:r w:rsidRPr="00291497" w:rsidDel="00291497">
          <w:rPr>
            <w:rFonts w:ascii="Arial" w:hAnsi="Arial" w:cs="Arial"/>
            <w:b/>
            <w:bCs/>
            <w:sz w:val="26"/>
            <w:szCs w:val="26"/>
            <w:rPrChange w:id="4507" w:author="Kola Akinwale" w:date="2021-11-23T13:22:00Z">
              <w:rPr>
                <w:rFonts w:ascii="Arial Unicode MS" w:hAnsi="Arial Unicode MS"/>
                <w:sz w:val="26"/>
                <w:szCs w:val="26"/>
              </w:rPr>
            </w:rPrChange>
          </w:rPr>
          <w:tab/>
        </w:r>
        <w:r w:rsidRPr="00291497" w:rsidDel="00291497">
          <w:rPr>
            <w:rFonts w:ascii="Arial" w:hAnsi="Arial" w:cs="Arial"/>
            <w:b/>
            <w:bCs/>
            <w:sz w:val="26"/>
            <w:szCs w:val="26"/>
            <w:rPrChange w:id="4508" w:author="Kola Akinwale" w:date="2021-11-23T13:22:00Z">
              <w:rPr>
                <w:rFonts w:ascii="Arial Unicode MS" w:hAnsi="Arial Unicode MS"/>
                <w:sz w:val="26"/>
                <w:szCs w:val="26"/>
              </w:rPr>
            </w:rPrChange>
          </w:rPr>
          <w:tab/>
        </w:r>
        <w:r w:rsidRPr="00291497" w:rsidDel="00291497">
          <w:rPr>
            <w:rFonts w:ascii="Arial" w:hAnsi="Arial" w:cs="Arial"/>
            <w:b/>
            <w:bCs/>
            <w:sz w:val="26"/>
            <w:szCs w:val="26"/>
            <w:rPrChange w:id="4509" w:author="Kola Akinwale" w:date="2021-11-23T13:22:00Z">
              <w:rPr>
                <w:rFonts w:ascii="Arial Unicode MS" w:hAnsi="Arial Unicode MS"/>
                <w:sz w:val="26"/>
                <w:szCs w:val="26"/>
              </w:rPr>
            </w:rPrChange>
          </w:rPr>
          <w:tab/>
        </w:r>
      </w:del>
      <w:r w:rsidRPr="00291497">
        <w:rPr>
          <w:rFonts w:ascii="Arial" w:hAnsi="Arial" w:cs="Arial"/>
          <w:b/>
          <w:bCs/>
          <w:sz w:val="26"/>
          <w:szCs w:val="26"/>
          <w:rPrChange w:id="4510" w:author="Kola Akinwale" w:date="2021-11-23T13:22:00Z">
            <w:rPr>
              <w:rFonts w:ascii="Arial Unicode MS" w:hAnsi="Arial Unicode MS"/>
              <w:sz w:val="26"/>
              <w:szCs w:val="26"/>
            </w:rPr>
          </w:rPrChange>
        </w:rPr>
        <w:t>COMMON SEAL</w:t>
      </w:r>
    </w:p>
    <w:p w14:paraId="44B5DBB6" w14:textId="77777777" w:rsidR="00AA30FD" w:rsidRPr="00975333" w:rsidDel="00291497" w:rsidRDefault="00AA30FD" w:rsidP="00AA30FD">
      <w:pPr>
        <w:jc w:val="both"/>
        <w:rPr>
          <w:del w:id="4511" w:author="Kola Akinwale" w:date="2021-11-23T13:22:00Z"/>
          <w:rFonts w:ascii="Arial" w:hAnsi="Arial" w:cs="Arial"/>
          <w:sz w:val="26"/>
          <w:szCs w:val="26"/>
          <w:rPrChange w:id="4512" w:author="Kola Akinwale" w:date="2021-11-22T10:49:00Z">
            <w:rPr>
              <w:del w:id="4513" w:author="Kola Akinwale" w:date="2021-11-23T13:22:00Z"/>
              <w:rFonts w:ascii="Arial Unicode MS" w:hAnsi="Arial Unicode MS"/>
              <w:sz w:val="26"/>
              <w:szCs w:val="26"/>
            </w:rPr>
          </w:rPrChange>
        </w:rPr>
      </w:pPr>
      <w:r w:rsidRPr="00975333">
        <w:rPr>
          <w:rFonts w:ascii="Arial" w:hAnsi="Arial" w:cs="Arial"/>
          <w:sz w:val="26"/>
          <w:szCs w:val="26"/>
          <w:rPrChange w:id="4514" w:author="Kola Akinwale" w:date="2021-11-22T10:49:00Z">
            <w:rPr>
              <w:rFonts w:ascii="Arial Unicode MS" w:hAnsi="Arial Unicode MS"/>
              <w:sz w:val="26"/>
              <w:szCs w:val="26"/>
            </w:rPr>
          </w:rPrChange>
        </w:rPr>
        <w:t xml:space="preserve">There shall be a common seal for the Party which shall be in the custody of the Secretary of the Board of Trustees. </w:t>
      </w:r>
    </w:p>
    <w:p w14:paraId="0FBAA080" w14:textId="77777777" w:rsidR="00AA30FD" w:rsidRPr="00975333" w:rsidDel="00291497" w:rsidRDefault="00AA30FD" w:rsidP="00AA30FD">
      <w:pPr>
        <w:jc w:val="both"/>
        <w:rPr>
          <w:del w:id="4515" w:author="Kola Akinwale" w:date="2021-11-23T13:22:00Z"/>
          <w:rFonts w:ascii="Arial" w:hAnsi="Arial" w:cs="Arial"/>
          <w:sz w:val="26"/>
          <w:szCs w:val="26"/>
          <w:rPrChange w:id="4516" w:author="Kola Akinwale" w:date="2021-11-22T10:49:00Z">
            <w:rPr>
              <w:del w:id="4517" w:author="Kola Akinwale" w:date="2021-11-23T13:22:00Z"/>
              <w:rFonts w:ascii="Arial Unicode MS" w:hAnsi="Arial Unicode MS"/>
              <w:sz w:val="26"/>
              <w:szCs w:val="26"/>
            </w:rPr>
          </w:rPrChange>
        </w:rPr>
      </w:pPr>
    </w:p>
    <w:p w14:paraId="05ABF7A4" w14:textId="77777777" w:rsidR="00AA30FD" w:rsidRPr="00975333" w:rsidDel="00291497" w:rsidRDefault="00AA30FD" w:rsidP="00AA30FD">
      <w:pPr>
        <w:jc w:val="both"/>
        <w:rPr>
          <w:del w:id="4518" w:author="Kola Akinwale" w:date="2021-11-23T13:22:00Z"/>
          <w:rFonts w:ascii="Arial" w:hAnsi="Arial" w:cs="Arial"/>
          <w:sz w:val="26"/>
          <w:szCs w:val="26"/>
          <w:rPrChange w:id="4519" w:author="Kola Akinwale" w:date="2021-11-22T10:49:00Z">
            <w:rPr>
              <w:del w:id="4520" w:author="Kola Akinwale" w:date="2021-11-23T13:22:00Z"/>
              <w:rFonts w:ascii="Arial Unicode MS" w:hAnsi="Arial Unicode MS"/>
              <w:sz w:val="26"/>
              <w:szCs w:val="26"/>
            </w:rPr>
          </w:rPrChange>
        </w:rPr>
      </w:pPr>
      <w:del w:id="4521" w:author="Kola Akinwale" w:date="2021-11-23T13:22:00Z">
        <w:r w:rsidRPr="00975333" w:rsidDel="00291497">
          <w:rPr>
            <w:rFonts w:ascii="Arial" w:hAnsi="Arial" w:cs="Arial"/>
            <w:sz w:val="26"/>
            <w:szCs w:val="26"/>
            <w:rPrChange w:id="4522" w:author="Kola Akinwale" w:date="2021-11-22T10:49:00Z">
              <w:rPr>
                <w:rFonts w:ascii="Arial Unicode MS" w:hAnsi="Arial Unicode MS"/>
                <w:sz w:val="26"/>
                <w:szCs w:val="26"/>
              </w:rPr>
            </w:rPrChange>
          </w:rPr>
          <w:tab/>
        </w:r>
        <w:r w:rsidRPr="00975333" w:rsidDel="00291497">
          <w:rPr>
            <w:rFonts w:ascii="Arial" w:hAnsi="Arial" w:cs="Arial"/>
            <w:sz w:val="26"/>
            <w:szCs w:val="26"/>
            <w:rPrChange w:id="4523" w:author="Kola Akinwale" w:date="2021-11-22T10:49:00Z">
              <w:rPr>
                <w:rFonts w:ascii="Arial Unicode MS" w:hAnsi="Arial Unicode MS"/>
                <w:sz w:val="26"/>
                <w:szCs w:val="26"/>
              </w:rPr>
            </w:rPrChange>
          </w:rPr>
          <w:tab/>
        </w:r>
        <w:r w:rsidRPr="00975333" w:rsidDel="00291497">
          <w:rPr>
            <w:rFonts w:ascii="Arial" w:hAnsi="Arial" w:cs="Arial"/>
            <w:sz w:val="26"/>
            <w:szCs w:val="26"/>
            <w:rPrChange w:id="4524" w:author="Kola Akinwale" w:date="2021-11-22T10:49:00Z">
              <w:rPr>
                <w:rFonts w:ascii="Arial Unicode MS" w:hAnsi="Arial Unicode MS"/>
                <w:sz w:val="26"/>
                <w:szCs w:val="26"/>
              </w:rPr>
            </w:rPrChange>
          </w:rPr>
          <w:tab/>
        </w:r>
        <w:r w:rsidRPr="00975333" w:rsidDel="00291497">
          <w:rPr>
            <w:rFonts w:ascii="Arial" w:hAnsi="Arial" w:cs="Arial"/>
            <w:sz w:val="26"/>
            <w:szCs w:val="26"/>
            <w:rPrChange w:id="4525" w:author="Kola Akinwale" w:date="2021-11-22T10:49:00Z">
              <w:rPr>
                <w:rFonts w:ascii="Arial Unicode MS" w:hAnsi="Arial Unicode MS"/>
                <w:sz w:val="26"/>
                <w:szCs w:val="26"/>
              </w:rPr>
            </w:rPrChange>
          </w:rPr>
          <w:tab/>
        </w:r>
        <w:r w:rsidRPr="00975333" w:rsidDel="00291497">
          <w:rPr>
            <w:rFonts w:ascii="Arial" w:hAnsi="Arial" w:cs="Arial"/>
            <w:sz w:val="26"/>
            <w:szCs w:val="26"/>
            <w:rPrChange w:id="4526" w:author="Kola Akinwale" w:date="2021-11-22T10:49:00Z">
              <w:rPr>
                <w:rFonts w:ascii="Arial Unicode MS" w:hAnsi="Arial Unicode MS"/>
                <w:sz w:val="26"/>
                <w:szCs w:val="26"/>
              </w:rPr>
            </w:rPrChange>
          </w:rPr>
          <w:tab/>
        </w:r>
      </w:del>
    </w:p>
    <w:p w14:paraId="3147F757" w14:textId="77777777" w:rsidR="00AA30FD" w:rsidRPr="00975333" w:rsidRDefault="00AA30FD" w:rsidP="00AA30FD">
      <w:pPr>
        <w:jc w:val="both"/>
        <w:rPr>
          <w:rFonts w:ascii="Arial" w:hAnsi="Arial" w:cs="Arial"/>
          <w:b/>
          <w:sz w:val="26"/>
          <w:szCs w:val="26"/>
          <w:rPrChange w:id="4527" w:author="Kola Akinwale" w:date="2021-11-22T10:49:00Z">
            <w:rPr>
              <w:rFonts w:ascii="Arial Unicode MS" w:hAnsi="Arial Unicode MS"/>
              <w:b/>
              <w:sz w:val="26"/>
              <w:szCs w:val="26"/>
            </w:rPr>
          </w:rPrChange>
        </w:rPr>
      </w:pPr>
    </w:p>
    <w:p w14:paraId="30E89741" w14:textId="77777777" w:rsidR="00AA30FD" w:rsidRPr="00975333" w:rsidRDefault="00AA30FD" w:rsidP="00AA30FD">
      <w:pPr>
        <w:jc w:val="both"/>
        <w:rPr>
          <w:rFonts w:ascii="Arial" w:hAnsi="Arial" w:cs="Arial"/>
          <w:b/>
          <w:sz w:val="26"/>
          <w:szCs w:val="26"/>
          <w:rPrChange w:id="4528" w:author="Kola Akinwale" w:date="2021-11-22T10:49:00Z">
            <w:rPr>
              <w:rFonts w:ascii="Arial Unicode MS" w:hAnsi="Arial Unicode MS"/>
              <w:b/>
              <w:sz w:val="26"/>
              <w:szCs w:val="26"/>
            </w:rPr>
          </w:rPrChange>
        </w:rPr>
      </w:pPr>
    </w:p>
    <w:p w14:paraId="65FF5980" w14:textId="77777777" w:rsidR="00AA30FD" w:rsidRPr="00291497" w:rsidRDefault="00AA30FD" w:rsidP="00AA30FD">
      <w:pPr>
        <w:jc w:val="both"/>
        <w:rPr>
          <w:rFonts w:ascii="Arial" w:hAnsi="Arial" w:cs="Arial"/>
          <w:b/>
          <w:bCs/>
          <w:sz w:val="26"/>
          <w:szCs w:val="26"/>
          <w:rPrChange w:id="4529" w:author="Kola Akinwale" w:date="2021-11-23T13:22:00Z">
            <w:rPr>
              <w:rFonts w:ascii="Arial Unicode MS" w:hAnsi="Arial Unicode MS"/>
              <w:sz w:val="26"/>
              <w:szCs w:val="26"/>
            </w:rPr>
          </w:rPrChange>
        </w:rPr>
      </w:pPr>
      <w:del w:id="4530" w:author="Kola Akinwale" w:date="2021-11-23T13:22:00Z">
        <w:r w:rsidRPr="00291497" w:rsidDel="00291497">
          <w:rPr>
            <w:rFonts w:ascii="Arial" w:hAnsi="Arial" w:cs="Arial"/>
            <w:b/>
            <w:bCs/>
            <w:sz w:val="26"/>
            <w:szCs w:val="26"/>
            <w:rPrChange w:id="4531" w:author="Kola Akinwale" w:date="2021-11-23T13:22:00Z">
              <w:rPr>
                <w:rFonts w:ascii="Arial Unicode MS" w:hAnsi="Arial Unicode MS"/>
                <w:b/>
                <w:sz w:val="26"/>
                <w:szCs w:val="26"/>
              </w:rPr>
            </w:rPrChange>
          </w:rPr>
          <w:tab/>
        </w:r>
        <w:r w:rsidRPr="00291497" w:rsidDel="00291497">
          <w:rPr>
            <w:rFonts w:ascii="Arial" w:hAnsi="Arial" w:cs="Arial"/>
            <w:b/>
            <w:bCs/>
            <w:sz w:val="26"/>
            <w:szCs w:val="26"/>
            <w:rPrChange w:id="4532" w:author="Kola Akinwale" w:date="2021-11-23T13:22:00Z">
              <w:rPr>
                <w:rFonts w:ascii="Arial Unicode MS" w:hAnsi="Arial Unicode MS"/>
                <w:b/>
                <w:sz w:val="26"/>
                <w:szCs w:val="26"/>
              </w:rPr>
            </w:rPrChange>
          </w:rPr>
          <w:tab/>
        </w:r>
        <w:r w:rsidRPr="00291497" w:rsidDel="00291497">
          <w:rPr>
            <w:rFonts w:ascii="Arial" w:hAnsi="Arial" w:cs="Arial"/>
            <w:b/>
            <w:bCs/>
            <w:sz w:val="26"/>
            <w:szCs w:val="26"/>
            <w:rPrChange w:id="4533" w:author="Kola Akinwale" w:date="2021-11-23T13:22:00Z">
              <w:rPr>
                <w:rFonts w:ascii="Arial Unicode MS" w:hAnsi="Arial Unicode MS"/>
                <w:b/>
                <w:sz w:val="26"/>
                <w:szCs w:val="26"/>
              </w:rPr>
            </w:rPrChange>
          </w:rPr>
          <w:tab/>
        </w:r>
        <w:r w:rsidRPr="00291497" w:rsidDel="00291497">
          <w:rPr>
            <w:rFonts w:ascii="Arial" w:hAnsi="Arial" w:cs="Arial"/>
            <w:b/>
            <w:bCs/>
            <w:sz w:val="26"/>
            <w:szCs w:val="26"/>
            <w:rPrChange w:id="4534" w:author="Kola Akinwale" w:date="2021-11-23T13:22:00Z">
              <w:rPr>
                <w:rFonts w:ascii="Arial Unicode MS" w:hAnsi="Arial Unicode MS"/>
                <w:b/>
                <w:sz w:val="26"/>
                <w:szCs w:val="26"/>
              </w:rPr>
            </w:rPrChange>
          </w:rPr>
          <w:tab/>
        </w:r>
        <w:r w:rsidRPr="00291497" w:rsidDel="00291497">
          <w:rPr>
            <w:rFonts w:ascii="Arial" w:hAnsi="Arial" w:cs="Arial"/>
            <w:b/>
            <w:bCs/>
            <w:sz w:val="26"/>
            <w:szCs w:val="26"/>
            <w:rPrChange w:id="4535" w:author="Kola Akinwale" w:date="2021-11-23T13:22:00Z">
              <w:rPr>
                <w:rFonts w:ascii="Arial Unicode MS" w:hAnsi="Arial Unicode MS"/>
                <w:b/>
                <w:sz w:val="26"/>
                <w:szCs w:val="26"/>
              </w:rPr>
            </w:rPrChange>
          </w:rPr>
          <w:tab/>
        </w:r>
        <w:r w:rsidRPr="00291497" w:rsidDel="00291497">
          <w:rPr>
            <w:rFonts w:ascii="Arial" w:hAnsi="Arial" w:cs="Arial"/>
            <w:b/>
            <w:bCs/>
            <w:sz w:val="26"/>
            <w:szCs w:val="26"/>
            <w:rPrChange w:id="4536" w:author="Kola Akinwale" w:date="2021-11-23T13:22:00Z">
              <w:rPr>
                <w:rFonts w:ascii="Arial Unicode MS" w:hAnsi="Arial Unicode MS"/>
                <w:b/>
                <w:sz w:val="26"/>
                <w:szCs w:val="26"/>
              </w:rPr>
            </w:rPrChange>
          </w:rPr>
          <w:tab/>
        </w:r>
      </w:del>
      <w:r w:rsidRPr="00291497">
        <w:rPr>
          <w:rFonts w:ascii="Arial" w:hAnsi="Arial" w:cs="Arial"/>
          <w:b/>
          <w:bCs/>
          <w:sz w:val="26"/>
          <w:szCs w:val="26"/>
          <w:rPrChange w:id="4537" w:author="Kola Akinwale" w:date="2021-11-23T13:22:00Z">
            <w:rPr>
              <w:rFonts w:ascii="Arial Unicode MS" w:hAnsi="Arial Unicode MS"/>
              <w:sz w:val="26"/>
              <w:szCs w:val="26"/>
            </w:rPr>
          </w:rPrChange>
        </w:rPr>
        <w:t>ARTICLE 32</w:t>
      </w:r>
    </w:p>
    <w:p w14:paraId="101968E2" w14:textId="77777777" w:rsidR="00AA30FD" w:rsidRPr="00291497" w:rsidRDefault="00AA30FD" w:rsidP="00AA30FD">
      <w:pPr>
        <w:jc w:val="both"/>
        <w:rPr>
          <w:rFonts w:ascii="Arial" w:hAnsi="Arial" w:cs="Arial"/>
          <w:b/>
          <w:bCs/>
          <w:sz w:val="26"/>
          <w:szCs w:val="26"/>
          <w:rPrChange w:id="4538" w:author="Kola Akinwale" w:date="2021-11-23T13:22:00Z">
            <w:rPr>
              <w:rFonts w:ascii="Arial Unicode MS" w:hAnsi="Arial Unicode MS"/>
              <w:sz w:val="26"/>
              <w:szCs w:val="26"/>
            </w:rPr>
          </w:rPrChange>
        </w:rPr>
      </w:pPr>
      <w:del w:id="4539" w:author="Kola Akinwale" w:date="2021-11-23T13:22:00Z">
        <w:r w:rsidRPr="00291497" w:rsidDel="00291497">
          <w:rPr>
            <w:rFonts w:ascii="Arial" w:hAnsi="Arial" w:cs="Arial"/>
            <w:b/>
            <w:bCs/>
            <w:sz w:val="26"/>
            <w:szCs w:val="26"/>
            <w:rPrChange w:id="4540" w:author="Kola Akinwale" w:date="2021-11-23T13:22:00Z">
              <w:rPr>
                <w:rFonts w:ascii="Arial Unicode MS" w:hAnsi="Arial Unicode MS"/>
                <w:sz w:val="26"/>
                <w:szCs w:val="26"/>
              </w:rPr>
            </w:rPrChange>
          </w:rPr>
          <w:tab/>
        </w:r>
        <w:r w:rsidRPr="00291497" w:rsidDel="00291497">
          <w:rPr>
            <w:rFonts w:ascii="Arial" w:hAnsi="Arial" w:cs="Arial"/>
            <w:b/>
            <w:bCs/>
            <w:sz w:val="26"/>
            <w:szCs w:val="26"/>
            <w:rPrChange w:id="4541" w:author="Kola Akinwale" w:date="2021-11-23T13:22:00Z">
              <w:rPr>
                <w:rFonts w:ascii="Arial Unicode MS" w:hAnsi="Arial Unicode MS"/>
                <w:sz w:val="26"/>
                <w:szCs w:val="26"/>
              </w:rPr>
            </w:rPrChange>
          </w:rPr>
          <w:tab/>
        </w:r>
        <w:r w:rsidRPr="00291497" w:rsidDel="00291497">
          <w:rPr>
            <w:rFonts w:ascii="Arial" w:hAnsi="Arial" w:cs="Arial"/>
            <w:b/>
            <w:bCs/>
            <w:sz w:val="26"/>
            <w:szCs w:val="26"/>
            <w:rPrChange w:id="4542" w:author="Kola Akinwale" w:date="2021-11-23T13:22:00Z">
              <w:rPr>
                <w:rFonts w:ascii="Arial Unicode MS" w:hAnsi="Arial Unicode MS"/>
                <w:sz w:val="26"/>
                <w:szCs w:val="26"/>
              </w:rPr>
            </w:rPrChange>
          </w:rPr>
          <w:tab/>
        </w:r>
        <w:r w:rsidRPr="00291497" w:rsidDel="00291497">
          <w:rPr>
            <w:rFonts w:ascii="Arial" w:hAnsi="Arial" w:cs="Arial"/>
            <w:b/>
            <w:bCs/>
            <w:sz w:val="26"/>
            <w:szCs w:val="26"/>
            <w:rPrChange w:id="4543" w:author="Kola Akinwale" w:date="2021-11-23T13:22:00Z">
              <w:rPr>
                <w:rFonts w:ascii="Arial Unicode MS" w:hAnsi="Arial Unicode MS"/>
                <w:sz w:val="26"/>
                <w:szCs w:val="26"/>
              </w:rPr>
            </w:rPrChange>
          </w:rPr>
          <w:tab/>
        </w:r>
        <w:r w:rsidRPr="00291497" w:rsidDel="00291497">
          <w:rPr>
            <w:rFonts w:ascii="Arial" w:hAnsi="Arial" w:cs="Arial"/>
            <w:b/>
            <w:bCs/>
            <w:sz w:val="26"/>
            <w:szCs w:val="26"/>
            <w:rPrChange w:id="4544" w:author="Kola Akinwale" w:date="2021-11-23T13:22:00Z">
              <w:rPr>
                <w:rFonts w:ascii="Arial Unicode MS" w:hAnsi="Arial Unicode MS"/>
                <w:sz w:val="26"/>
                <w:szCs w:val="26"/>
              </w:rPr>
            </w:rPrChange>
          </w:rPr>
          <w:tab/>
          <w:delText xml:space="preserve">   </w:delText>
        </w:r>
      </w:del>
      <w:r w:rsidRPr="00291497">
        <w:rPr>
          <w:rFonts w:ascii="Arial" w:hAnsi="Arial" w:cs="Arial"/>
          <w:b/>
          <w:bCs/>
          <w:sz w:val="26"/>
          <w:szCs w:val="26"/>
          <w:rPrChange w:id="4545" w:author="Kola Akinwale" w:date="2021-11-23T13:22:00Z">
            <w:rPr>
              <w:rFonts w:ascii="Arial Unicode MS" w:hAnsi="Arial Unicode MS"/>
              <w:sz w:val="26"/>
              <w:szCs w:val="26"/>
            </w:rPr>
          </w:rPrChange>
        </w:rPr>
        <w:t>OATH OF OFFICE</w:t>
      </w:r>
    </w:p>
    <w:p w14:paraId="39D9505D" w14:textId="25F7FBC3" w:rsidR="00AA30FD" w:rsidRDefault="00AA30FD" w:rsidP="00AA30FD">
      <w:pPr>
        <w:jc w:val="both"/>
        <w:rPr>
          <w:ins w:id="4546" w:author="Kola Akinwale" w:date="2021-11-23T13:22:00Z"/>
          <w:rFonts w:ascii="Arial" w:hAnsi="Arial" w:cs="Arial"/>
          <w:sz w:val="26"/>
          <w:szCs w:val="26"/>
        </w:rPr>
      </w:pPr>
      <w:r w:rsidRPr="00975333">
        <w:rPr>
          <w:rFonts w:ascii="Arial" w:hAnsi="Arial" w:cs="Arial"/>
          <w:sz w:val="26"/>
          <w:szCs w:val="26"/>
          <w:rPrChange w:id="4547" w:author="Kola Akinwale" w:date="2021-11-22T10:49:00Z">
            <w:rPr>
              <w:rFonts w:ascii="Arial Unicode MS" w:hAnsi="Arial Unicode MS"/>
              <w:sz w:val="26"/>
              <w:szCs w:val="26"/>
            </w:rPr>
          </w:rPrChange>
        </w:rPr>
        <w:t>Every officer elected or appointed as an officer of the Party shall subscribe to the Oath of Allegiance as contained in the first Schedule to this constitution.</w:t>
      </w:r>
    </w:p>
    <w:p w14:paraId="35822F9F" w14:textId="77777777" w:rsidR="00291497" w:rsidRPr="00975333" w:rsidRDefault="00291497" w:rsidP="00AA30FD">
      <w:pPr>
        <w:jc w:val="both"/>
        <w:rPr>
          <w:rFonts w:ascii="Arial" w:hAnsi="Arial" w:cs="Arial"/>
          <w:sz w:val="26"/>
          <w:szCs w:val="26"/>
          <w:rPrChange w:id="4548" w:author="Kola Akinwale" w:date="2021-11-22T10:49:00Z">
            <w:rPr>
              <w:rFonts w:ascii="Arial Unicode MS" w:hAnsi="Arial Unicode MS"/>
              <w:sz w:val="26"/>
              <w:szCs w:val="26"/>
            </w:rPr>
          </w:rPrChange>
        </w:rPr>
      </w:pPr>
    </w:p>
    <w:p w14:paraId="60ECC458" w14:textId="77777777" w:rsidR="00AA30FD" w:rsidRPr="00291497" w:rsidRDefault="00AA30FD" w:rsidP="00AA30FD">
      <w:pPr>
        <w:jc w:val="both"/>
        <w:rPr>
          <w:rFonts w:ascii="Arial" w:hAnsi="Arial" w:cs="Arial"/>
          <w:b/>
          <w:bCs/>
          <w:sz w:val="26"/>
          <w:szCs w:val="26"/>
          <w:rPrChange w:id="4549" w:author="Kola Akinwale" w:date="2021-11-23T13:23:00Z">
            <w:rPr>
              <w:rFonts w:ascii="Arial Unicode MS" w:hAnsi="Arial Unicode MS"/>
              <w:sz w:val="26"/>
              <w:szCs w:val="26"/>
            </w:rPr>
          </w:rPrChange>
        </w:rPr>
      </w:pPr>
      <w:del w:id="4550" w:author="Kola Akinwale" w:date="2021-11-23T13:22:00Z">
        <w:r w:rsidRPr="00291497" w:rsidDel="00291497">
          <w:rPr>
            <w:rFonts w:ascii="Arial" w:hAnsi="Arial" w:cs="Arial"/>
            <w:b/>
            <w:bCs/>
            <w:sz w:val="26"/>
            <w:szCs w:val="26"/>
            <w:rPrChange w:id="4551" w:author="Kola Akinwale" w:date="2021-11-23T13:23:00Z">
              <w:rPr>
                <w:rFonts w:ascii="Arial Unicode MS" w:hAnsi="Arial Unicode MS"/>
                <w:sz w:val="26"/>
                <w:szCs w:val="26"/>
              </w:rPr>
            </w:rPrChange>
          </w:rPr>
          <w:tab/>
        </w:r>
        <w:r w:rsidRPr="00291497" w:rsidDel="00291497">
          <w:rPr>
            <w:rFonts w:ascii="Arial" w:hAnsi="Arial" w:cs="Arial"/>
            <w:b/>
            <w:bCs/>
            <w:sz w:val="26"/>
            <w:szCs w:val="26"/>
            <w:rPrChange w:id="4552" w:author="Kola Akinwale" w:date="2021-11-23T13:23:00Z">
              <w:rPr>
                <w:rFonts w:ascii="Arial Unicode MS" w:hAnsi="Arial Unicode MS"/>
                <w:sz w:val="26"/>
                <w:szCs w:val="26"/>
              </w:rPr>
            </w:rPrChange>
          </w:rPr>
          <w:tab/>
        </w:r>
        <w:r w:rsidRPr="00291497" w:rsidDel="00291497">
          <w:rPr>
            <w:rFonts w:ascii="Arial" w:hAnsi="Arial" w:cs="Arial"/>
            <w:b/>
            <w:bCs/>
            <w:sz w:val="26"/>
            <w:szCs w:val="26"/>
            <w:rPrChange w:id="4553" w:author="Kola Akinwale" w:date="2021-11-23T13:23:00Z">
              <w:rPr>
                <w:rFonts w:ascii="Arial Unicode MS" w:hAnsi="Arial Unicode MS"/>
                <w:sz w:val="26"/>
                <w:szCs w:val="26"/>
              </w:rPr>
            </w:rPrChange>
          </w:rPr>
          <w:tab/>
        </w:r>
        <w:r w:rsidRPr="00291497" w:rsidDel="00291497">
          <w:rPr>
            <w:rFonts w:ascii="Arial" w:hAnsi="Arial" w:cs="Arial"/>
            <w:b/>
            <w:bCs/>
            <w:sz w:val="26"/>
            <w:szCs w:val="26"/>
            <w:rPrChange w:id="4554" w:author="Kola Akinwale" w:date="2021-11-23T13:23:00Z">
              <w:rPr>
                <w:rFonts w:ascii="Arial Unicode MS" w:hAnsi="Arial Unicode MS"/>
                <w:sz w:val="26"/>
                <w:szCs w:val="26"/>
              </w:rPr>
            </w:rPrChange>
          </w:rPr>
          <w:tab/>
        </w:r>
        <w:r w:rsidRPr="00291497" w:rsidDel="00291497">
          <w:rPr>
            <w:rFonts w:ascii="Arial" w:hAnsi="Arial" w:cs="Arial"/>
            <w:b/>
            <w:bCs/>
            <w:sz w:val="26"/>
            <w:szCs w:val="26"/>
            <w:rPrChange w:id="4555" w:author="Kola Akinwale" w:date="2021-11-23T13:23:00Z">
              <w:rPr>
                <w:rFonts w:ascii="Arial Unicode MS" w:hAnsi="Arial Unicode MS"/>
                <w:sz w:val="26"/>
                <w:szCs w:val="26"/>
              </w:rPr>
            </w:rPrChange>
          </w:rPr>
          <w:tab/>
        </w:r>
        <w:r w:rsidRPr="00291497" w:rsidDel="00291497">
          <w:rPr>
            <w:rFonts w:ascii="Arial" w:hAnsi="Arial" w:cs="Arial"/>
            <w:b/>
            <w:bCs/>
            <w:sz w:val="26"/>
            <w:szCs w:val="26"/>
            <w:rPrChange w:id="4556" w:author="Kola Akinwale" w:date="2021-11-23T13:23:00Z">
              <w:rPr>
                <w:rFonts w:ascii="Arial Unicode MS" w:hAnsi="Arial Unicode MS"/>
                <w:sz w:val="26"/>
                <w:szCs w:val="26"/>
              </w:rPr>
            </w:rPrChange>
          </w:rPr>
          <w:tab/>
        </w:r>
      </w:del>
      <w:r w:rsidRPr="00291497">
        <w:rPr>
          <w:rFonts w:ascii="Arial" w:hAnsi="Arial" w:cs="Arial"/>
          <w:b/>
          <w:bCs/>
          <w:sz w:val="26"/>
          <w:szCs w:val="26"/>
          <w:rPrChange w:id="4557" w:author="Kola Akinwale" w:date="2021-11-23T13:23:00Z">
            <w:rPr>
              <w:rFonts w:ascii="Arial Unicode MS" w:hAnsi="Arial Unicode MS"/>
              <w:sz w:val="26"/>
              <w:szCs w:val="26"/>
            </w:rPr>
          </w:rPrChange>
        </w:rPr>
        <w:t>ARTICLE 33</w:t>
      </w:r>
    </w:p>
    <w:p w14:paraId="76354586" w14:textId="77777777" w:rsidR="00AA30FD" w:rsidRPr="00291497" w:rsidRDefault="00AA30FD" w:rsidP="00AA30FD">
      <w:pPr>
        <w:jc w:val="both"/>
        <w:rPr>
          <w:rFonts w:ascii="Arial" w:hAnsi="Arial" w:cs="Arial"/>
          <w:b/>
          <w:bCs/>
          <w:sz w:val="26"/>
          <w:szCs w:val="26"/>
          <w:rPrChange w:id="4558" w:author="Kola Akinwale" w:date="2021-11-23T13:23:00Z">
            <w:rPr>
              <w:rFonts w:ascii="Arial Unicode MS" w:hAnsi="Arial Unicode MS"/>
              <w:sz w:val="26"/>
              <w:szCs w:val="26"/>
            </w:rPr>
          </w:rPrChange>
        </w:rPr>
      </w:pPr>
      <w:del w:id="4559" w:author="Kola Akinwale" w:date="2021-11-23T13:23:00Z">
        <w:r w:rsidRPr="00291497" w:rsidDel="00291497">
          <w:rPr>
            <w:rFonts w:ascii="Arial" w:hAnsi="Arial" w:cs="Arial"/>
            <w:b/>
            <w:bCs/>
            <w:sz w:val="26"/>
            <w:szCs w:val="26"/>
            <w:rPrChange w:id="4560" w:author="Kola Akinwale" w:date="2021-11-23T13:23:00Z">
              <w:rPr>
                <w:rFonts w:ascii="Arial Unicode MS" w:hAnsi="Arial Unicode MS"/>
                <w:sz w:val="26"/>
                <w:szCs w:val="26"/>
              </w:rPr>
            </w:rPrChange>
          </w:rPr>
          <w:tab/>
        </w:r>
        <w:r w:rsidRPr="00291497" w:rsidDel="00291497">
          <w:rPr>
            <w:rFonts w:ascii="Arial" w:hAnsi="Arial" w:cs="Arial"/>
            <w:b/>
            <w:bCs/>
            <w:sz w:val="26"/>
            <w:szCs w:val="26"/>
            <w:rPrChange w:id="4561" w:author="Kola Akinwale" w:date="2021-11-23T13:23:00Z">
              <w:rPr>
                <w:rFonts w:ascii="Arial Unicode MS" w:hAnsi="Arial Unicode MS"/>
                <w:sz w:val="26"/>
                <w:szCs w:val="26"/>
              </w:rPr>
            </w:rPrChange>
          </w:rPr>
          <w:tab/>
        </w:r>
        <w:r w:rsidRPr="00291497" w:rsidDel="00291497">
          <w:rPr>
            <w:rFonts w:ascii="Arial" w:hAnsi="Arial" w:cs="Arial"/>
            <w:b/>
            <w:bCs/>
            <w:sz w:val="26"/>
            <w:szCs w:val="26"/>
            <w:rPrChange w:id="4562" w:author="Kola Akinwale" w:date="2021-11-23T13:23:00Z">
              <w:rPr>
                <w:rFonts w:ascii="Arial Unicode MS" w:hAnsi="Arial Unicode MS"/>
                <w:sz w:val="26"/>
                <w:szCs w:val="26"/>
              </w:rPr>
            </w:rPrChange>
          </w:rPr>
          <w:tab/>
        </w:r>
        <w:r w:rsidRPr="00291497" w:rsidDel="00291497">
          <w:rPr>
            <w:rFonts w:ascii="Arial" w:hAnsi="Arial" w:cs="Arial"/>
            <w:b/>
            <w:bCs/>
            <w:sz w:val="26"/>
            <w:szCs w:val="26"/>
            <w:rPrChange w:id="4563" w:author="Kola Akinwale" w:date="2021-11-23T13:23:00Z">
              <w:rPr>
                <w:rFonts w:ascii="Arial Unicode MS" w:hAnsi="Arial Unicode MS"/>
                <w:sz w:val="26"/>
                <w:szCs w:val="26"/>
              </w:rPr>
            </w:rPrChange>
          </w:rPr>
          <w:tab/>
        </w:r>
        <w:r w:rsidRPr="00291497" w:rsidDel="00291497">
          <w:rPr>
            <w:rFonts w:ascii="Arial" w:hAnsi="Arial" w:cs="Arial"/>
            <w:b/>
            <w:bCs/>
            <w:sz w:val="26"/>
            <w:szCs w:val="26"/>
            <w:rPrChange w:id="4564" w:author="Kola Akinwale" w:date="2021-11-23T13:23:00Z">
              <w:rPr>
                <w:rFonts w:ascii="Arial Unicode MS" w:hAnsi="Arial Unicode MS"/>
                <w:sz w:val="26"/>
                <w:szCs w:val="26"/>
              </w:rPr>
            </w:rPrChange>
          </w:rPr>
          <w:tab/>
          <w:delText xml:space="preserve">   </w:delText>
        </w:r>
      </w:del>
      <w:r w:rsidRPr="00291497">
        <w:rPr>
          <w:rFonts w:ascii="Arial" w:hAnsi="Arial" w:cs="Arial"/>
          <w:b/>
          <w:bCs/>
          <w:sz w:val="26"/>
          <w:szCs w:val="26"/>
          <w:rPrChange w:id="4565" w:author="Kola Akinwale" w:date="2021-11-23T13:23:00Z">
            <w:rPr>
              <w:rFonts w:ascii="Arial Unicode MS" w:hAnsi="Arial Unicode MS"/>
              <w:sz w:val="26"/>
              <w:szCs w:val="26"/>
            </w:rPr>
          </w:rPrChange>
        </w:rPr>
        <w:t>INTERPRETATION</w:t>
      </w:r>
    </w:p>
    <w:p w14:paraId="74B9128C" w14:textId="77777777" w:rsidR="00AA30FD" w:rsidRPr="00975333" w:rsidRDefault="00AA30FD" w:rsidP="00AA30FD">
      <w:pPr>
        <w:pStyle w:val="ListParagraph"/>
        <w:numPr>
          <w:ilvl w:val="0"/>
          <w:numId w:val="128"/>
        </w:numPr>
        <w:spacing w:after="200"/>
        <w:jc w:val="both"/>
        <w:rPr>
          <w:rFonts w:ascii="Arial" w:hAnsi="Arial" w:cs="Arial"/>
          <w:sz w:val="26"/>
          <w:szCs w:val="26"/>
          <w:rPrChange w:id="4566" w:author="Kola Akinwale" w:date="2021-11-22T10:49:00Z">
            <w:rPr>
              <w:rFonts w:ascii="Arial Unicode MS" w:hAnsi="Arial Unicode MS"/>
              <w:sz w:val="26"/>
              <w:szCs w:val="26"/>
            </w:rPr>
          </w:rPrChange>
        </w:rPr>
      </w:pPr>
      <w:r w:rsidRPr="00975333">
        <w:rPr>
          <w:rFonts w:ascii="Arial" w:hAnsi="Arial" w:cs="Arial"/>
          <w:sz w:val="26"/>
          <w:szCs w:val="26"/>
          <w:rPrChange w:id="4567" w:author="Kola Akinwale" w:date="2021-11-22T10:49:00Z">
            <w:rPr>
              <w:rFonts w:ascii="Arial Unicode MS" w:hAnsi="Arial Unicode MS"/>
              <w:sz w:val="26"/>
              <w:szCs w:val="26"/>
            </w:rPr>
          </w:rPrChange>
        </w:rPr>
        <w:t xml:space="preserve">Any question as to the interpretation of any provision of this constitution or schedule hereto shall be referred to the National Legal adviser whose interpretation shall be final. </w:t>
      </w:r>
    </w:p>
    <w:p w14:paraId="7B098236" w14:textId="77777777" w:rsidR="00AA30FD" w:rsidRPr="00975333" w:rsidRDefault="00AA30FD" w:rsidP="00AA30FD">
      <w:pPr>
        <w:pStyle w:val="ListParagraph"/>
        <w:numPr>
          <w:ilvl w:val="0"/>
          <w:numId w:val="128"/>
        </w:numPr>
        <w:spacing w:before="240" w:after="200"/>
        <w:jc w:val="both"/>
        <w:rPr>
          <w:rFonts w:ascii="Arial" w:hAnsi="Arial" w:cs="Arial"/>
          <w:sz w:val="26"/>
          <w:szCs w:val="26"/>
          <w:rPrChange w:id="4568" w:author="Kola Akinwale" w:date="2021-11-22T10:49:00Z">
            <w:rPr>
              <w:rFonts w:ascii="Arial Unicode MS" w:hAnsi="Arial Unicode MS"/>
              <w:sz w:val="26"/>
              <w:szCs w:val="26"/>
            </w:rPr>
          </w:rPrChange>
        </w:rPr>
      </w:pPr>
      <w:r w:rsidRPr="00975333">
        <w:rPr>
          <w:rFonts w:ascii="Arial" w:hAnsi="Arial" w:cs="Arial"/>
          <w:sz w:val="26"/>
          <w:szCs w:val="26"/>
          <w:rPrChange w:id="4569" w:author="Kola Akinwale" w:date="2021-11-22T10:49:00Z">
            <w:rPr>
              <w:rFonts w:ascii="Arial Unicode MS" w:hAnsi="Arial Unicode MS"/>
              <w:sz w:val="26"/>
              <w:szCs w:val="26"/>
            </w:rPr>
          </w:rPrChange>
        </w:rPr>
        <w:t>In this constitution:</w:t>
      </w:r>
    </w:p>
    <w:p w14:paraId="36D54D79" w14:textId="77777777" w:rsidR="00AA30FD" w:rsidRPr="00975333" w:rsidRDefault="00AA30FD" w:rsidP="00AA30FD">
      <w:pPr>
        <w:pStyle w:val="ListParagraph"/>
        <w:spacing w:before="240"/>
        <w:jc w:val="both"/>
        <w:rPr>
          <w:rFonts w:ascii="Arial" w:hAnsi="Arial" w:cs="Arial"/>
          <w:sz w:val="4"/>
          <w:szCs w:val="26"/>
          <w:rPrChange w:id="4570" w:author="Kola Akinwale" w:date="2021-11-22T10:49:00Z">
            <w:rPr>
              <w:rFonts w:ascii="Arial Unicode MS" w:hAnsi="Arial Unicode MS"/>
              <w:sz w:val="4"/>
              <w:szCs w:val="26"/>
            </w:rPr>
          </w:rPrChange>
        </w:rPr>
      </w:pPr>
    </w:p>
    <w:p w14:paraId="3009FE8A" w14:textId="77777777" w:rsidR="00AA30FD" w:rsidRPr="00975333" w:rsidRDefault="00AA30FD" w:rsidP="00AA30FD">
      <w:pPr>
        <w:pStyle w:val="ListParagraph"/>
        <w:numPr>
          <w:ilvl w:val="1"/>
          <w:numId w:val="129"/>
        </w:numPr>
        <w:spacing w:before="240" w:after="200"/>
        <w:jc w:val="both"/>
        <w:rPr>
          <w:rFonts w:ascii="Arial" w:hAnsi="Arial" w:cs="Arial"/>
          <w:sz w:val="26"/>
          <w:szCs w:val="26"/>
          <w:rPrChange w:id="4571" w:author="Kola Akinwale" w:date="2021-11-22T10:49:00Z">
            <w:rPr>
              <w:rFonts w:ascii="Arial Unicode MS" w:hAnsi="Arial Unicode MS"/>
              <w:sz w:val="26"/>
              <w:szCs w:val="26"/>
            </w:rPr>
          </w:rPrChange>
        </w:rPr>
      </w:pPr>
      <w:r w:rsidRPr="00975333">
        <w:rPr>
          <w:rFonts w:ascii="Arial" w:hAnsi="Arial" w:cs="Arial"/>
          <w:sz w:val="26"/>
          <w:szCs w:val="26"/>
          <w:rPrChange w:id="4572" w:author="Kola Akinwale" w:date="2021-11-22T10:49:00Z">
            <w:rPr>
              <w:rFonts w:ascii="Arial Unicode MS" w:hAnsi="Arial Unicode MS"/>
              <w:sz w:val="26"/>
              <w:szCs w:val="26"/>
            </w:rPr>
          </w:rPrChange>
        </w:rPr>
        <w:t>Funds include valuable properties.</w:t>
      </w:r>
    </w:p>
    <w:p w14:paraId="0A76B6F9" w14:textId="77777777" w:rsidR="00AA30FD" w:rsidRPr="00975333" w:rsidRDefault="00AA30FD" w:rsidP="00AA30FD">
      <w:pPr>
        <w:pStyle w:val="ListParagraph"/>
        <w:numPr>
          <w:ilvl w:val="1"/>
          <w:numId w:val="129"/>
        </w:numPr>
        <w:spacing w:before="240" w:after="200"/>
        <w:jc w:val="both"/>
        <w:rPr>
          <w:rFonts w:ascii="Arial" w:hAnsi="Arial" w:cs="Arial"/>
          <w:sz w:val="26"/>
          <w:szCs w:val="26"/>
          <w:rPrChange w:id="4573" w:author="Kola Akinwale" w:date="2021-11-22T10:49:00Z">
            <w:rPr>
              <w:rFonts w:ascii="Arial Unicode MS" w:hAnsi="Arial Unicode MS"/>
              <w:sz w:val="26"/>
              <w:szCs w:val="26"/>
            </w:rPr>
          </w:rPrChange>
        </w:rPr>
      </w:pPr>
      <w:r w:rsidRPr="00975333">
        <w:rPr>
          <w:rFonts w:ascii="Arial" w:hAnsi="Arial" w:cs="Arial"/>
          <w:sz w:val="26"/>
          <w:szCs w:val="26"/>
          <w:rPrChange w:id="4574" w:author="Kola Akinwale" w:date="2021-11-22T10:49:00Z">
            <w:rPr>
              <w:rFonts w:ascii="Arial Unicode MS" w:hAnsi="Arial Unicode MS"/>
              <w:sz w:val="26"/>
              <w:szCs w:val="26"/>
            </w:rPr>
          </w:rPrChange>
        </w:rPr>
        <w:t>Singular includes plural</w:t>
      </w:r>
    </w:p>
    <w:p w14:paraId="075622D6" w14:textId="77777777" w:rsidR="00AA30FD" w:rsidRPr="00975333" w:rsidRDefault="00AA30FD" w:rsidP="00AA30FD">
      <w:pPr>
        <w:pStyle w:val="ListParagraph"/>
        <w:numPr>
          <w:ilvl w:val="1"/>
          <w:numId w:val="129"/>
        </w:numPr>
        <w:spacing w:before="240" w:after="200"/>
        <w:jc w:val="both"/>
        <w:rPr>
          <w:rFonts w:ascii="Arial" w:hAnsi="Arial" w:cs="Arial"/>
          <w:sz w:val="26"/>
          <w:szCs w:val="26"/>
          <w:rPrChange w:id="4575" w:author="Kola Akinwale" w:date="2021-11-22T10:49:00Z">
            <w:rPr>
              <w:rFonts w:ascii="Arial Unicode MS" w:hAnsi="Arial Unicode MS"/>
              <w:sz w:val="26"/>
              <w:szCs w:val="26"/>
            </w:rPr>
          </w:rPrChange>
        </w:rPr>
      </w:pPr>
      <w:r w:rsidRPr="00975333">
        <w:rPr>
          <w:rFonts w:ascii="Arial" w:hAnsi="Arial" w:cs="Arial"/>
          <w:sz w:val="26"/>
          <w:szCs w:val="26"/>
          <w:rPrChange w:id="4576" w:author="Kola Akinwale" w:date="2021-11-22T10:49:00Z">
            <w:rPr>
              <w:rFonts w:ascii="Arial Unicode MS" w:hAnsi="Arial Unicode MS"/>
              <w:sz w:val="26"/>
              <w:szCs w:val="26"/>
            </w:rPr>
          </w:rPrChange>
        </w:rPr>
        <w:lastRenderedPageBreak/>
        <w:t xml:space="preserve">He includes she while masculine includes feminine </w:t>
      </w:r>
    </w:p>
    <w:p w14:paraId="0E831DF3" w14:textId="77777777" w:rsidR="00AA30FD" w:rsidRPr="00975333" w:rsidRDefault="00AA30FD" w:rsidP="00AA30FD">
      <w:pPr>
        <w:pStyle w:val="ListParagraph"/>
        <w:numPr>
          <w:ilvl w:val="1"/>
          <w:numId w:val="129"/>
        </w:numPr>
        <w:spacing w:before="240" w:after="200"/>
        <w:jc w:val="both"/>
        <w:rPr>
          <w:rFonts w:ascii="Arial" w:hAnsi="Arial" w:cs="Arial"/>
          <w:sz w:val="26"/>
          <w:szCs w:val="26"/>
          <w:rPrChange w:id="4577" w:author="Kola Akinwale" w:date="2021-11-22T10:49:00Z">
            <w:rPr>
              <w:rFonts w:ascii="Arial Unicode MS" w:hAnsi="Arial Unicode MS"/>
              <w:sz w:val="26"/>
              <w:szCs w:val="26"/>
            </w:rPr>
          </w:rPrChange>
        </w:rPr>
      </w:pPr>
      <w:r w:rsidRPr="00975333">
        <w:rPr>
          <w:rFonts w:ascii="Arial" w:hAnsi="Arial" w:cs="Arial"/>
          <w:sz w:val="26"/>
          <w:szCs w:val="26"/>
          <w:rPrChange w:id="4578" w:author="Kola Akinwale" w:date="2021-11-22T10:49:00Z">
            <w:rPr>
              <w:rFonts w:ascii="Arial Unicode MS" w:hAnsi="Arial Unicode MS"/>
              <w:sz w:val="26"/>
              <w:szCs w:val="26"/>
            </w:rPr>
          </w:rPrChange>
        </w:rPr>
        <w:t xml:space="preserve">Party means African democratic congress </w:t>
      </w:r>
    </w:p>
    <w:p w14:paraId="57209B37" w14:textId="77777777" w:rsidR="00AA30FD" w:rsidRPr="00975333" w:rsidRDefault="00AA30FD" w:rsidP="00AA30FD">
      <w:pPr>
        <w:pStyle w:val="ListParagraph"/>
        <w:numPr>
          <w:ilvl w:val="1"/>
          <w:numId w:val="129"/>
        </w:numPr>
        <w:spacing w:before="240" w:after="200"/>
        <w:jc w:val="both"/>
        <w:rPr>
          <w:rFonts w:ascii="Arial" w:hAnsi="Arial" w:cs="Arial"/>
          <w:sz w:val="26"/>
          <w:szCs w:val="26"/>
          <w:rPrChange w:id="4579" w:author="Kola Akinwale" w:date="2021-11-22T10:49:00Z">
            <w:rPr>
              <w:rFonts w:ascii="Arial Unicode MS" w:hAnsi="Arial Unicode MS"/>
              <w:sz w:val="26"/>
              <w:szCs w:val="26"/>
            </w:rPr>
          </w:rPrChange>
        </w:rPr>
      </w:pPr>
      <w:r w:rsidRPr="00975333">
        <w:rPr>
          <w:rFonts w:ascii="Arial" w:hAnsi="Arial" w:cs="Arial"/>
          <w:sz w:val="26"/>
          <w:szCs w:val="26"/>
          <w:rPrChange w:id="4580" w:author="Kola Akinwale" w:date="2021-11-22T10:49:00Z">
            <w:rPr>
              <w:rFonts w:ascii="Arial Unicode MS" w:hAnsi="Arial Unicode MS"/>
              <w:sz w:val="26"/>
              <w:szCs w:val="26"/>
            </w:rPr>
          </w:rPrChange>
        </w:rPr>
        <w:t>“Month” means “Calendar” Month”</w:t>
      </w:r>
    </w:p>
    <w:p w14:paraId="18EF5FB4" w14:textId="77777777" w:rsidR="00AA30FD" w:rsidRPr="00975333" w:rsidRDefault="00AA30FD" w:rsidP="00AA30FD">
      <w:pPr>
        <w:pStyle w:val="ListParagraph"/>
        <w:numPr>
          <w:ilvl w:val="1"/>
          <w:numId w:val="129"/>
        </w:numPr>
        <w:spacing w:before="240" w:after="200"/>
        <w:jc w:val="both"/>
        <w:rPr>
          <w:rFonts w:ascii="Arial" w:hAnsi="Arial" w:cs="Arial"/>
          <w:sz w:val="26"/>
          <w:szCs w:val="26"/>
          <w:rPrChange w:id="4581" w:author="Kola Akinwale" w:date="2021-11-22T10:49:00Z">
            <w:rPr>
              <w:rFonts w:ascii="Arial Unicode MS" w:hAnsi="Arial Unicode MS"/>
              <w:sz w:val="26"/>
              <w:szCs w:val="26"/>
            </w:rPr>
          </w:rPrChange>
        </w:rPr>
      </w:pPr>
      <w:r w:rsidRPr="00975333">
        <w:rPr>
          <w:rFonts w:ascii="Arial" w:hAnsi="Arial" w:cs="Arial"/>
          <w:sz w:val="26"/>
          <w:szCs w:val="26"/>
          <w:rPrChange w:id="4582" w:author="Kola Akinwale" w:date="2021-11-22T10:49:00Z">
            <w:rPr>
              <w:rFonts w:ascii="Arial Unicode MS" w:hAnsi="Arial Unicode MS"/>
              <w:sz w:val="26"/>
              <w:szCs w:val="26"/>
            </w:rPr>
          </w:rPrChange>
        </w:rPr>
        <w:t>Where computation of any figure in this constitution results in a fraction, the figure obtained shall be rounded up to the nearest whole number.</w:t>
      </w:r>
    </w:p>
    <w:p w14:paraId="3237443F" w14:textId="5E69C10C" w:rsidR="00AA30FD" w:rsidRDefault="00AA30FD" w:rsidP="00AA30FD">
      <w:pPr>
        <w:pStyle w:val="ListParagraph"/>
        <w:numPr>
          <w:ilvl w:val="1"/>
          <w:numId w:val="129"/>
        </w:numPr>
        <w:spacing w:before="240" w:after="200"/>
        <w:jc w:val="both"/>
        <w:rPr>
          <w:ins w:id="4583" w:author="Kola Akinwale" w:date="2021-11-23T13:23:00Z"/>
          <w:rFonts w:ascii="Arial" w:hAnsi="Arial" w:cs="Arial"/>
          <w:sz w:val="26"/>
          <w:szCs w:val="26"/>
        </w:rPr>
      </w:pPr>
      <w:r w:rsidRPr="00975333">
        <w:rPr>
          <w:rFonts w:ascii="Arial" w:hAnsi="Arial" w:cs="Arial"/>
          <w:sz w:val="26"/>
          <w:szCs w:val="26"/>
          <w:rPrChange w:id="4584" w:author="Kola Akinwale" w:date="2021-11-22T10:49:00Z">
            <w:rPr>
              <w:rFonts w:ascii="Arial Unicode MS" w:hAnsi="Arial Unicode MS"/>
              <w:sz w:val="26"/>
              <w:szCs w:val="26"/>
            </w:rPr>
          </w:rPrChange>
        </w:rPr>
        <w:t>“Youth” means a member between the age of 18-40 years.</w:t>
      </w:r>
    </w:p>
    <w:p w14:paraId="1A1FE4D8" w14:textId="77777777" w:rsidR="00291497" w:rsidRPr="00975333" w:rsidRDefault="00291497" w:rsidP="00291497">
      <w:pPr>
        <w:pStyle w:val="ListParagraph"/>
        <w:spacing w:before="240" w:after="200"/>
        <w:ind w:left="1440"/>
        <w:jc w:val="both"/>
        <w:rPr>
          <w:rFonts w:ascii="Arial" w:hAnsi="Arial" w:cs="Arial"/>
          <w:sz w:val="26"/>
          <w:szCs w:val="26"/>
          <w:rPrChange w:id="4585" w:author="Kola Akinwale" w:date="2021-11-22T10:49:00Z">
            <w:rPr>
              <w:rFonts w:ascii="Arial Unicode MS" w:hAnsi="Arial Unicode MS"/>
              <w:sz w:val="26"/>
              <w:szCs w:val="26"/>
            </w:rPr>
          </w:rPrChange>
        </w:rPr>
        <w:pPrChange w:id="4586" w:author="Kola Akinwale" w:date="2021-11-23T13:23:00Z">
          <w:pPr>
            <w:pStyle w:val="ListParagraph"/>
            <w:numPr>
              <w:ilvl w:val="1"/>
              <w:numId w:val="129"/>
            </w:numPr>
            <w:spacing w:before="240" w:after="200"/>
            <w:ind w:left="1440" w:hanging="360"/>
            <w:jc w:val="both"/>
          </w:pPr>
        </w:pPrChange>
      </w:pPr>
    </w:p>
    <w:p w14:paraId="0D420626" w14:textId="77777777" w:rsidR="00AA30FD" w:rsidRPr="00291497" w:rsidRDefault="00AA30FD" w:rsidP="00291497">
      <w:pPr>
        <w:spacing w:before="240"/>
        <w:jc w:val="both"/>
        <w:rPr>
          <w:rFonts w:ascii="Arial" w:hAnsi="Arial" w:cs="Arial"/>
          <w:b/>
          <w:bCs/>
          <w:sz w:val="26"/>
          <w:szCs w:val="26"/>
          <w:rPrChange w:id="4587" w:author="Kola Akinwale" w:date="2021-11-23T13:23:00Z">
            <w:rPr>
              <w:rFonts w:ascii="Arial Unicode MS" w:hAnsi="Arial Unicode MS"/>
              <w:sz w:val="26"/>
              <w:szCs w:val="26"/>
            </w:rPr>
          </w:rPrChange>
        </w:rPr>
        <w:pPrChange w:id="4588" w:author="Kola Akinwale" w:date="2021-11-23T13:23:00Z">
          <w:pPr>
            <w:spacing w:before="240"/>
            <w:ind w:left="2160" w:firstLine="720"/>
            <w:jc w:val="both"/>
          </w:pPr>
        </w:pPrChange>
      </w:pPr>
      <w:r w:rsidRPr="00291497">
        <w:rPr>
          <w:rFonts w:ascii="Arial" w:hAnsi="Arial" w:cs="Arial"/>
          <w:b/>
          <w:bCs/>
          <w:sz w:val="26"/>
          <w:szCs w:val="26"/>
          <w:rPrChange w:id="4589" w:author="Kola Akinwale" w:date="2021-11-23T13:23:00Z">
            <w:rPr>
              <w:rFonts w:ascii="Arial Unicode MS" w:hAnsi="Arial Unicode MS"/>
              <w:sz w:val="26"/>
              <w:szCs w:val="26"/>
            </w:rPr>
          </w:rPrChange>
        </w:rPr>
        <w:t xml:space="preserve">SCHEDULES </w:t>
      </w:r>
    </w:p>
    <w:p w14:paraId="38F28A71" w14:textId="77777777" w:rsidR="00AA30FD" w:rsidRPr="00291497" w:rsidRDefault="00AA30FD" w:rsidP="00291497">
      <w:pPr>
        <w:spacing w:before="240"/>
        <w:jc w:val="both"/>
        <w:rPr>
          <w:rFonts w:ascii="Arial" w:hAnsi="Arial" w:cs="Arial"/>
          <w:b/>
          <w:bCs/>
          <w:sz w:val="26"/>
          <w:szCs w:val="26"/>
          <w:rPrChange w:id="4590" w:author="Kola Akinwale" w:date="2021-11-23T13:23:00Z">
            <w:rPr>
              <w:rFonts w:ascii="Arial Unicode MS" w:hAnsi="Arial Unicode MS"/>
              <w:sz w:val="26"/>
              <w:szCs w:val="26"/>
            </w:rPr>
          </w:rPrChange>
        </w:rPr>
        <w:pPrChange w:id="4591" w:author="Kola Akinwale" w:date="2021-11-23T13:23:00Z">
          <w:pPr>
            <w:spacing w:before="240"/>
            <w:ind w:left="360"/>
            <w:jc w:val="both"/>
          </w:pPr>
        </w:pPrChange>
      </w:pPr>
      <w:r w:rsidRPr="00291497">
        <w:rPr>
          <w:rFonts w:ascii="Arial" w:hAnsi="Arial" w:cs="Arial"/>
          <w:b/>
          <w:bCs/>
          <w:sz w:val="26"/>
          <w:szCs w:val="26"/>
          <w:rPrChange w:id="4592" w:author="Kola Akinwale" w:date="2021-11-23T13:23:00Z">
            <w:rPr>
              <w:rFonts w:ascii="Arial Unicode MS" w:hAnsi="Arial Unicode MS"/>
              <w:sz w:val="26"/>
              <w:szCs w:val="26"/>
            </w:rPr>
          </w:rPrChange>
        </w:rPr>
        <w:t>FIRST SCHEDULE</w:t>
      </w:r>
    </w:p>
    <w:p w14:paraId="4BB5D217" w14:textId="77777777" w:rsidR="00AA30FD" w:rsidRPr="00291497" w:rsidRDefault="00AA30FD" w:rsidP="00AA30FD">
      <w:pPr>
        <w:pStyle w:val="ListParagraph"/>
        <w:numPr>
          <w:ilvl w:val="0"/>
          <w:numId w:val="130"/>
        </w:numPr>
        <w:spacing w:before="240"/>
        <w:jc w:val="both"/>
        <w:rPr>
          <w:rFonts w:ascii="Arial" w:hAnsi="Arial" w:cs="Arial"/>
          <w:b/>
          <w:bCs/>
          <w:sz w:val="26"/>
          <w:szCs w:val="26"/>
          <w:rPrChange w:id="4593" w:author="Kola Akinwale" w:date="2021-11-23T13:23:00Z">
            <w:rPr>
              <w:rFonts w:ascii="Arial Unicode MS" w:hAnsi="Arial Unicode MS"/>
              <w:sz w:val="26"/>
              <w:szCs w:val="26"/>
            </w:rPr>
          </w:rPrChange>
        </w:rPr>
      </w:pPr>
      <w:r w:rsidRPr="00291497">
        <w:rPr>
          <w:rFonts w:ascii="Arial" w:hAnsi="Arial" w:cs="Arial"/>
          <w:b/>
          <w:bCs/>
          <w:sz w:val="26"/>
          <w:szCs w:val="26"/>
          <w:rPrChange w:id="4594" w:author="Kola Akinwale" w:date="2021-11-23T13:23:00Z">
            <w:rPr>
              <w:rFonts w:ascii="Arial Unicode MS" w:hAnsi="Arial Unicode MS"/>
              <w:sz w:val="26"/>
              <w:szCs w:val="26"/>
            </w:rPr>
          </w:rPrChange>
        </w:rPr>
        <w:t>OATH OF ALLEGIANCE</w:t>
      </w:r>
    </w:p>
    <w:p w14:paraId="1949894F" w14:textId="77777777" w:rsidR="00AA30FD" w:rsidRPr="00975333" w:rsidRDefault="00AA30FD" w:rsidP="00AA30FD">
      <w:pPr>
        <w:spacing w:before="240"/>
        <w:jc w:val="both"/>
        <w:rPr>
          <w:rFonts w:ascii="Arial" w:hAnsi="Arial" w:cs="Arial"/>
          <w:sz w:val="26"/>
          <w:szCs w:val="26"/>
          <w:rPrChange w:id="4595" w:author="Kola Akinwale" w:date="2021-11-22T10:49:00Z">
            <w:rPr>
              <w:rFonts w:ascii="Arial Unicode MS" w:hAnsi="Arial Unicode MS"/>
              <w:sz w:val="26"/>
              <w:szCs w:val="26"/>
            </w:rPr>
          </w:rPrChange>
        </w:rPr>
      </w:pPr>
      <w:r w:rsidRPr="00975333">
        <w:rPr>
          <w:rFonts w:ascii="Arial" w:hAnsi="Arial" w:cs="Arial"/>
          <w:sz w:val="26"/>
          <w:szCs w:val="26"/>
          <w:rPrChange w:id="4596" w:author="Kola Akinwale" w:date="2021-11-22T10:49:00Z">
            <w:rPr>
              <w:rFonts w:ascii="Arial Unicode MS" w:hAnsi="Arial Unicode MS"/>
              <w:sz w:val="26"/>
              <w:szCs w:val="26"/>
            </w:rPr>
          </w:rPrChange>
        </w:rPr>
        <w:t>I ………………………………………………………………. do solemnly, swear/affirm that I will be faithful and bear true allegiance to the AFRICAN DEMOCRATIC CONGRESS and Federal Republic of Nigeria and I will preserve, protect and defend the constitution of the party and that of the Federal Republic of Nigeria, so help me God.</w:t>
      </w:r>
    </w:p>
    <w:p w14:paraId="35256415" w14:textId="77777777" w:rsidR="00AA30FD" w:rsidRPr="00291497" w:rsidRDefault="00AA30FD" w:rsidP="00AA30FD">
      <w:pPr>
        <w:pStyle w:val="ListParagraph"/>
        <w:numPr>
          <w:ilvl w:val="0"/>
          <w:numId w:val="130"/>
        </w:numPr>
        <w:spacing w:before="240"/>
        <w:jc w:val="both"/>
        <w:rPr>
          <w:rFonts w:ascii="Arial" w:hAnsi="Arial" w:cs="Arial"/>
          <w:b/>
          <w:bCs/>
          <w:sz w:val="26"/>
          <w:szCs w:val="26"/>
          <w:rPrChange w:id="4597" w:author="Kola Akinwale" w:date="2021-11-23T13:24:00Z">
            <w:rPr>
              <w:rFonts w:ascii="Arial Unicode MS" w:hAnsi="Arial Unicode MS"/>
              <w:sz w:val="26"/>
              <w:szCs w:val="26"/>
            </w:rPr>
          </w:rPrChange>
        </w:rPr>
      </w:pPr>
      <w:r w:rsidRPr="00291497">
        <w:rPr>
          <w:rFonts w:ascii="Arial" w:hAnsi="Arial" w:cs="Arial"/>
          <w:b/>
          <w:bCs/>
          <w:sz w:val="26"/>
          <w:szCs w:val="26"/>
          <w:rPrChange w:id="4598" w:author="Kola Akinwale" w:date="2021-11-23T13:24:00Z">
            <w:rPr>
              <w:rFonts w:ascii="Arial Unicode MS" w:hAnsi="Arial Unicode MS"/>
              <w:sz w:val="26"/>
              <w:szCs w:val="26"/>
            </w:rPr>
          </w:rPrChange>
        </w:rPr>
        <w:t>OATH OF OFFICE</w:t>
      </w:r>
    </w:p>
    <w:p w14:paraId="767D3EEF" w14:textId="389597EE" w:rsidR="00AA30FD" w:rsidRPr="00975333" w:rsidRDefault="00AA30FD" w:rsidP="00AA30FD">
      <w:pPr>
        <w:spacing w:before="240"/>
        <w:jc w:val="both"/>
        <w:rPr>
          <w:rFonts w:ascii="Arial" w:hAnsi="Arial" w:cs="Arial"/>
          <w:sz w:val="26"/>
          <w:szCs w:val="26"/>
          <w:rPrChange w:id="4599" w:author="Kola Akinwale" w:date="2021-11-22T10:49:00Z">
            <w:rPr>
              <w:rFonts w:ascii="Arial Unicode MS" w:hAnsi="Arial Unicode MS"/>
              <w:sz w:val="26"/>
              <w:szCs w:val="26"/>
            </w:rPr>
          </w:rPrChange>
        </w:rPr>
      </w:pPr>
      <w:r w:rsidRPr="00975333">
        <w:rPr>
          <w:rFonts w:ascii="Arial" w:hAnsi="Arial" w:cs="Arial"/>
          <w:sz w:val="26"/>
          <w:szCs w:val="26"/>
          <w:rPrChange w:id="4600" w:author="Kola Akinwale" w:date="2021-11-22T10:49:00Z">
            <w:rPr>
              <w:rFonts w:ascii="Arial Unicode MS" w:hAnsi="Arial Unicode MS"/>
              <w:sz w:val="26"/>
              <w:szCs w:val="26"/>
            </w:rPr>
          </w:rPrChange>
        </w:rPr>
        <w:t xml:space="preserve"> I……………………………………………………………………………</w:t>
      </w:r>
      <w:del w:id="4601" w:author="Kola Akinwale" w:date="2021-11-22T09:17:00Z">
        <w:r w:rsidRPr="00975333" w:rsidDel="00C9713A">
          <w:rPr>
            <w:rFonts w:ascii="Arial" w:hAnsi="Arial" w:cs="Arial"/>
            <w:sz w:val="26"/>
            <w:szCs w:val="26"/>
            <w:rPrChange w:id="4602" w:author="Kola Akinwale" w:date="2021-11-22T10:49:00Z">
              <w:rPr>
                <w:rFonts w:ascii="Arial Unicode MS" w:hAnsi="Arial Unicode MS"/>
                <w:sz w:val="26"/>
                <w:szCs w:val="26"/>
              </w:rPr>
            </w:rPrChange>
          </w:rPr>
          <w:delText>…..</w:delText>
        </w:r>
      </w:del>
      <w:ins w:id="4603" w:author="Kola Akinwale" w:date="2021-11-22T09:17:00Z">
        <w:r w:rsidR="00C9713A" w:rsidRPr="00975333">
          <w:rPr>
            <w:rFonts w:ascii="Arial" w:hAnsi="Arial" w:cs="Arial"/>
            <w:sz w:val="26"/>
            <w:szCs w:val="26"/>
            <w:rPrChange w:id="4604" w:author="Kola Akinwale" w:date="2021-11-22T10:49:00Z">
              <w:rPr>
                <w:rFonts w:ascii="Arial Unicode MS" w:hAnsi="Arial Unicode MS"/>
                <w:sz w:val="26"/>
                <w:szCs w:val="26"/>
              </w:rPr>
            </w:rPrChange>
          </w:rPr>
          <w:t>….</w:t>
        </w:r>
      </w:ins>
      <w:r w:rsidRPr="00975333">
        <w:rPr>
          <w:rFonts w:ascii="Arial" w:hAnsi="Arial" w:cs="Arial"/>
          <w:sz w:val="26"/>
          <w:szCs w:val="26"/>
          <w:rPrChange w:id="4605" w:author="Kola Akinwale" w:date="2021-11-22T10:49:00Z">
            <w:rPr>
              <w:rFonts w:ascii="Arial Unicode MS" w:hAnsi="Arial Unicode MS"/>
              <w:sz w:val="26"/>
              <w:szCs w:val="26"/>
            </w:rPr>
          </w:rPrChange>
        </w:rPr>
        <w:t xml:space="preserve"> Do solemnly, swear/affirm that I will be faithful and bear true allegiance to the AFRICAN DEMOCRATIC CONGRESS and the Federal Republic of Nigeria and will preserve, protect and defend the constitution of the Party and law and always in the interest of the integrity, solidarity, advancement, well-being and solidarity of the Party and the Federal Republic of Nigeria; that I will strive to pursue, enhance and implement the aims and objectives of the Party as contained in its constitution and manifesto; that I will not allow my personal interest to influence my official decisions; that in all circumstances, I will do right to all the members and organs of the Party and to all manner of people according to law without fear or favour, affection or ill-will; that I will not directly communicate or reveal to any person any matter which shall be brought under my consideration or shall become known to me as an officer of the Party, except as may be required for the due discharge of my duties, and that I will devote myself to the service and well-being of the people of Nigeria. </w:t>
      </w:r>
      <w:del w:id="4606" w:author="Kola Akinwale" w:date="2021-11-22T09:17:00Z">
        <w:r w:rsidRPr="00975333" w:rsidDel="00C9713A">
          <w:rPr>
            <w:rFonts w:ascii="Arial" w:hAnsi="Arial" w:cs="Arial"/>
            <w:sz w:val="26"/>
            <w:szCs w:val="26"/>
            <w:rPrChange w:id="4607" w:author="Kola Akinwale" w:date="2021-11-22T10:49:00Z">
              <w:rPr>
                <w:rFonts w:ascii="Arial Unicode MS" w:hAnsi="Arial Unicode MS"/>
                <w:sz w:val="26"/>
                <w:szCs w:val="26"/>
              </w:rPr>
            </w:rPrChange>
          </w:rPr>
          <w:delText>So</w:delText>
        </w:r>
      </w:del>
      <w:ins w:id="4608" w:author="Kola Akinwale" w:date="2021-11-22T09:17:00Z">
        <w:r w:rsidR="00C9713A" w:rsidRPr="00975333">
          <w:rPr>
            <w:rFonts w:ascii="Arial" w:hAnsi="Arial" w:cs="Arial"/>
            <w:sz w:val="26"/>
            <w:szCs w:val="26"/>
            <w:rPrChange w:id="4609" w:author="Kola Akinwale" w:date="2021-11-22T10:49:00Z">
              <w:rPr>
                <w:rFonts w:ascii="Arial Unicode MS" w:hAnsi="Arial Unicode MS"/>
                <w:sz w:val="26"/>
                <w:szCs w:val="26"/>
              </w:rPr>
            </w:rPrChange>
          </w:rPr>
          <w:t>So,</w:t>
        </w:r>
      </w:ins>
      <w:r w:rsidRPr="00975333">
        <w:rPr>
          <w:rFonts w:ascii="Arial" w:hAnsi="Arial" w:cs="Arial"/>
          <w:sz w:val="26"/>
          <w:szCs w:val="26"/>
          <w:rPrChange w:id="4610" w:author="Kola Akinwale" w:date="2021-11-22T10:49:00Z">
            <w:rPr>
              <w:rFonts w:ascii="Arial Unicode MS" w:hAnsi="Arial Unicode MS"/>
              <w:sz w:val="26"/>
              <w:szCs w:val="26"/>
            </w:rPr>
          </w:rPrChange>
        </w:rPr>
        <w:t xml:space="preserve"> help me God.</w:t>
      </w:r>
    </w:p>
    <w:p w14:paraId="3DE457B4" w14:textId="77777777" w:rsidR="00AA30FD" w:rsidRPr="00291497" w:rsidRDefault="00AA30FD" w:rsidP="00291497">
      <w:pPr>
        <w:spacing w:before="240"/>
        <w:jc w:val="both"/>
        <w:rPr>
          <w:rFonts w:ascii="Arial" w:hAnsi="Arial" w:cs="Arial"/>
          <w:b/>
          <w:bCs/>
          <w:sz w:val="26"/>
          <w:szCs w:val="26"/>
          <w:rPrChange w:id="4611" w:author="Kola Akinwale" w:date="2021-11-23T13:24:00Z">
            <w:rPr>
              <w:rFonts w:ascii="Arial Unicode MS" w:hAnsi="Arial Unicode MS"/>
              <w:sz w:val="26"/>
              <w:szCs w:val="26"/>
            </w:rPr>
          </w:rPrChange>
        </w:rPr>
        <w:pPrChange w:id="4612" w:author="Kola Akinwale" w:date="2021-11-23T13:24:00Z">
          <w:pPr>
            <w:spacing w:before="240"/>
            <w:ind w:left="360"/>
            <w:jc w:val="both"/>
          </w:pPr>
        </w:pPrChange>
      </w:pPr>
      <w:proofErr w:type="spellStart"/>
      <w:r w:rsidRPr="00291497">
        <w:rPr>
          <w:rFonts w:ascii="Arial" w:hAnsi="Arial" w:cs="Arial"/>
          <w:b/>
          <w:bCs/>
          <w:sz w:val="26"/>
          <w:szCs w:val="26"/>
          <w:rPrChange w:id="4613" w:author="Kola Akinwale" w:date="2021-11-23T13:24:00Z">
            <w:rPr>
              <w:rFonts w:ascii="Arial Unicode MS" w:hAnsi="Arial Unicode MS"/>
              <w:sz w:val="26"/>
              <w:szCs w:val="26"/>
            </w:rPr>
          </w:rPrChange>
        </w:rPr>
        <w:t>SECOND</w:t>
      </w:r>
      <w:proofErr w:type="spellEnd"/>
      <w:r w:rsidRPr="00291497">
        <w:rPr>
          <w:rFonts w:ascii="Arial" w:hAnsi="Arial" w:cs="Arial"/>
          <w:b/>
          <w:bCs/>
          <w:sz w:val="26"/>
          <w:szCs w:val="26"/>
          <w:rPrChange w:id="4614" w:author="Kola Akinwale" w:date="2021-11-23T13:24:00Z">
            <w:rPr>
              <w:rFonts w:ascii="Arial Unicode MS" w:hAnsi="Arial Unicode MS"/>
              <w:sz w:val="26"/>
              <w:szCs w:val="26"/>
            </w:rPr>
          </w:rPrChange>
        </w:rPr>
        <w:t xml:space="preserve"> SCHEDULE</w:t>
      </w:r>
    </w:p>
    <w:p w14:paraId="7C05580C" w14:textId="77777777" w:rsidR="00AA30FD" w:rsidRPr="00291497" w:rsidRDefault="00AA30FD" w:rsidP="00AA30FD">
      <w:pPr>
        <w:spacing w:before="240"/>
        <w:jc w:val="both"/>
        <w:rPr>
          <w:rFonts w:ascii="Arial" w:hAnsi="Arial" w:cs="Arial"/>
          <w:b/>
          <w:bCs/>
          <w:sz w:val="26"/>
          <w:szCs w:val="26"/>
          <w:rPrChange w:id="4615" w:author="Kola Akinwale" w:date="2021-11-23T13:24:00Z">
            <w:rPr>
              <w:rFonts w:ascii="Arial Unicode MS" w:hAnsi="Arial Unicode MS"/>
              <w:sz w:val="26"/>
              <w:szCs w:val="26"/>
            </w:rPr>
          </w:rPrChange>
        </w:rPr>
      </w:pPr>
      <w:r w:rsidRPr="00291497">
        <w:rPr>
          <w:rFonts w:ascii="Arial" w:hAnsi="Arial" w:cs="Arial"/>
          <w:b/>
          <w:bCs/>
          <w:sz w:val="26"/>
          <w:szCs w:val="26"/>
          <w:rPrChange w:id="4616" w:author="Kola Akinwale" w:date="2021-11-23T13:24:00Z">
            <w:rPr>
              <w:rFonts w:ascii="Arial Unicode MS" w:hAnsi="Arial Unicode MS"/>
              <w:sz w:val="26"/>
              <w:szCs w:val="26"/>
            </w:rPr>
          </w:rPrChange>
        </w:rPr>
        <w:t xml:space="preserve">Staff Rules   </w:t>
      </w:r>
    </w:p>
    <w:p w14:paraId="740FC562" w14:textId="77777777" w:rsidR="00AA30FD" w:rsidRPr="00975333" w:rsidRDefault="00AA30FD" w:rsidP="00AA30FD">
      <w:pPr>
        <w:pStyle w:val="ListParagraph"/>
        <w:numPr>
          <w:ilvl w:val="0"/>
          <w:numId w:val="131"/>
        </w:numPr>
        <w:spacing w:before="240"/>
        <w:jc w:val="both"/>
        <w:rPr>
          <w:rFonts w:ascii="Arial" w:hAnsi="Arial" w:cs="Arial"/>
          <w:sz w:val="26"/>
          <w:szCs w:val="26"/>
          <w:rPrChange w:id="4617" w:author="Kola Akinwale" w:date="2021-11-22T10:49:00Z">
            <w:rPr>
              <w:rFonts w:ascii="Arial Unicode MS" w:hAnsi="Arial Unicode MS"/>
              <w:sz w:val="26"/>
              <w:szCs w:val="26"/>
            </w:rPr>
          </w:rPrChange>
        </w:rPr>
      </w:pPr>
      <w:r w:rsidRPr="00975333">
        <w:rPr>
          <w:rFonts w:ascii="Arial" w:hAnsi="Arial" w:cs="Arial"/>
          <w:sz w:val="26"/>
          <w:szCs w:val="26"/>
          <w:rPrChange w:id="4618" w:author="Kola Akinwale" w:date="2021-11-22T10:49:00Z">
            <w:rPr>
              <w:rFonts w:ascii="Arial Unicode MS" w:hAnsi="Arial Unicode MS"/>
              <w:sz w:val="26"/>
              <w:szCs w:val="26"/>
            </w:rPr>
          </w:rPrChange>
        </w:rPr>
        <w:t xml:space="preserve">Employees of the Party are subject to the direct control and discipline of the National, State Local Government Area and Ward Secretariat of the Party. Appeal on matters of discipline and </w:t>
      </w:r>
      <w:r w:rsidRPr="00975333">
        <w:rPr>
          <w:rFonts w:ascii="Arial" w:hAnsi="Arial" w:cs="Arial"/>
          <w:sz w:val="26"/>
          <w:szCs w:val="26"/>
          <w:rPrChange w:id="4619" w:author="Kola Akinwale" w:date="2021-11-22T10:49:00Z">
            <w:rPr>
              <w:rFonts w:ascii="Arial Unicode MS" w:hAnsi="Arial Unicode MS"/>
              <w:sz w:val="26"/>
              <w:szCs w:val="26"/>
            </w:rPr>
          </w:rPrChange>
        </w:rPr>
        <w:tab/>
        <w:t>routine administrative matters shall lie to the Chairman at the various levels.</w:t>
      </w:r>
    </w:p>
    <w:p w14:paraId="1C1438B7" w14:textId="77777777" w:rsidR="00AA30FD" w:rsidRPr="00975333" w:rsidRDefault="00AA30FD" w:rsidP="00AA30FD">
      <w:pPr>
        <w:pStyle w:val="ListParagraph"/>
        <w:numPr>
          <w:ilvl w:val="0"/>
          <w:numId w:val="131"/>
        </w:numPr>
        <w:spacing w:before="240"/>
        <w:jc w:val="both"/>
        <w:rPr>
          <w:rFonts w:ascii="Arial" w:hAnsi="Arial" w:cs="Arial"/>
          <w:sz w:val="26"/>
          <w:szCs w:val="26"/>
          <w:rPrChange w:id="4620" w:author="Kola Akinwale" w:date="2021-11-22T10:49:00Z">
            <w:rPr>
              <w:rFonts w:ascii="Arial Unicode MS" w:hAnsi="Arial Unicode MS"/>
              <w:sz w:val="26"/>
              <w:szCs w:val="26"/>
            </w:rPr>
          </w:rPrChange>
        </w:rPr>
      </w:pPr>
      <w:r w:rsidRPr="00975333">
        <w:rPr>
          <w:rFonts w:ascii="Arial" w:hAnsi="Arial" w:cs="Arial"/>
          <w:sz w:val="26"/>
          <w:szCs w:val="26"/>
          <w:rPrChange w:id="4621" w:author="Kola Akinwale" w:date="2021-11-22T10:49:00Z">
            <w:rPr>
              <w:rFonts w:ascii="Arial Unicode MS" w:hAnsi="Arial Unicode MS"/>
              <w:sz w:val="26"/>
              <w:szCs w:val="26"/>
            </w:rPr>
          </w:rPrChange>
        </w:rPr>
        <w:lastRenderedPageBreak/>
        <w:t xml:space="preserve">All employees of the Party shall be bound by the constitution, rules and regulations of the Party and the </w:t>
      </w:r>
      <w:r w:rsidRPr="00975333">
        <w:rPr>
          <w:rFonts w:ascii="Arial" w:hAnsi="Arial" w:cs="Arial"/>
          <w:sz w:val="26"/>
          <w:szCs w:val="26"/>
          <w:rPrChange w:id="4622" w:author="Kola Akinwale" w:date="2021-11-22T10:49:00Z">
            <w:rPr>
              <w:rFonts w:ascii="Arial Unicode MS" w:hAnsi="Arial Unicode MS"/>
              <w:sz w:val="26"/>
              <w:szCs w:val="26"/>
            </w:rPr>
          </w:rPrChange>
        </w:rPr>
        <w:tab/>
        <w:t>decisions of the National Executive Committee and other authorized Organs of the Party.</w:t>
      </w:r>
    </w:p>
    <w:p w14:paraId="4ED07E8D" w14:textId="77777777" w:rsidR="00AA30FD" w:rsidRPr="00975333" w:rsidRDefault="00AA30FD" w:rsidP="00AA30FD">
      <w:pPr>
        <w:pStyle w:val="ListParagraph"/>
        <w:numPr>
          <w:ilvl w:val="0"/>
          <w:numId w:val="131"/>
        </w:numPr>
        <w:spacing w:before="240"/>
        <w:jc w:val="both"/>
        <w:rPr>
          <w:rFonts w:ascii="Arial" w:hAnsi="Arial" w:cs="Arial"/>
          <w:sz w:val="26"/>
          <w:szCs w:val="26"/>
          <w:rPrChange w:id="4623" w:author="Kola Akinwale" w:date="2021-11-22T10:49:00Z">
            <w:rPr>
              <w:rFonts w:ascii="Arial Unicode MS" w:hAnsi="Arial Unicode MS"/>
              <w:sz w:val="26"/>
              <w:szCs w:val="26"/>
            </w:rPr>
          </w:rPrChange>
        </w:rPr>
      </w:pPr>
      <w:r w:rsidRPr="00975333">
        <w:rPr>
          <w:rFonts w:ascii="Arial" w:hAnsi="Arial" w:cs="Arial"/>
          <w:sz w:val="26"/>
          <w:szCs w:val="26"/>
          <w:rPrChange w:id="4624" w:author="Kola Akinwale" w:date="2021-11-22T10:49:00Z">
            <w:rPr>
              <w:rFonts w:ascii="Arial Unicode MS" w:hAnsi="Arial Unicode MS"/>
              <w:sz w:val="26"/>
              <w:szCs w:val="26"/>
            </w:rPr>
          </w:rPrChange>
        </w:rPr>
        <w:t xml:space="preserve">All employees of the Party who act in a manner likely to bring contempt or ridicule to the Party or its officers or takes part in subversive activities against the Party or its Officers shall if found guilty be immediately relieved of his post and may, in addition, be prosecuted. </w:t>
      </w:r>
    </w:p>
    <w:p w14:paraId="2F93B84C" w14:textId="77777777" w:rsidR="00AA30FD" w:rsidRPr="00975333" w:rsidRDefault="00AA30FD" w:rsidP="00AA30FD">
      <w:pPr>
        <w:pStyle w:val="ListParagraph"/>
        <w:numPr>
          <w:ilvl w:val="0"/>
          <w:numId w:val="131"/>
        </w:numPr>
        <w:spacing w:before="240"/>
        <w:jc w:val="both"/>
        <w:rPr>
          <w:rFonts w:ascii="Arial" w:hAnsi="Arial" w:cs="Arial"/>
          <w:sz w:val="26"/>
          <w:szCs w:val="26"/>
          <w:rPrChange w:id="4625" w:author="Kola Akinwale" w:date="2021-11-22T10:49:00Z">
            <w:rPr>
              <w:rFonts w:ascii="Arial Unicode MS" w:hAnsi="Arial Unicode MS"/>
              <w:sz w:val="26"/>
              <w:szCs w:val="26"/>
            </w:rPr>
          </w:rPrChange>
        </w:rPr>
      </w:pPr>
      <w:r w:rsidRPr="00975333">
        <w:rPr>
          <w:rFonts w:ascii="Arial" w:hAnsi="Arial" w:cs="Arial"/>
          <w:sz w:val="26"/>
          <w:szCs w:val="26"/>
          <w:rPrChange w:id="4626" w:author="Kola Akinwale" w:date="2021-11-22T10:49:00Z">
            <w:rPr>
              <w:rFonts w:ascii="Arial Unicode MS" w:hAnsi="Arial Unicode MS"/>
              <w:sz w:val="26"/>
              <w:szCs w:val="26"/>
            </w:rPr>
          </w:rPrChange>
        </w:rPr>
        <w:t>The remuneration and other conditions of service of the Party’s employees shall be determined as follows: -</w:t>
      </w:r>
    </w:p>
    <w:p w14:paraId="5112039D" w14:textId="77777777" w:rsidR="00AA30FD" w:rsidRPr="00975333" w:rsidRDefault="00AA30FD" w:rsidP="00AA30FD">
      <w:pPr>
        <w:pStyle w:val="ListParagraph"/>
        <w:numPr>
          <w:ilvl w:val="0"/>
          <w:numId w:val="132"/>
        </w:numPr>
        <w:spacing w:before="240" w:after="200"/>
        <w:jc w:val="both"/>
        <w:rPr>
          <w:rFonts w:ascii="Arial" w:hAnsi="Arial" w:cs="Arial"/>
          <w:sz w:val="26"/>
          <w:szCs w:val="26"/>
          <w:rPrChange w:id="4627" w:author="Kola Akinwale" w:date="2021-11-22T10:49:00Z">
            <w:rPr>
              <w:rFonts w:ascii="Arial Unicode MS" w:hAnsi="Arial Unicode MS"/>
              <w:sz w:val="26"/>
              <w:szCs w:val="26"/>
            </w:rPr>
          </w:rPrChange>
        </w:rPr>
      </w:pPr>
      <w:r w:rsidRPr="00975333">
        <w:rPr>
          <w:rFonts w:ascii="Arial" w:hAnsi="Arial" w:cs="Arial"/>
          <w:sz w:val="26"/>
          <w:szCs w:val="26"/>
          <w:rPrChange w:id="4628" w:author="Kola Akinwale" w:date="2021-11-22T10:49:00Z">
            <w:rPr>
              <w:rFonts w:ascii="Arial Unicode MS" w:hAnsi="Arial Unicode MS"/>
              <w:sz w:val="26"/>
              <w:szCs w:val="26"/>
            </w:rPr>
          </w:rPrChange>
        </w:rPr>
        <w:t>For National Officers (employees) by the National Convention on the recommendation of the National Executive Committee.</w:t>
      </w:r>
    </w:p>
    <w:p w14:paraId="3B218D3B" w14:textId="77777777" w:rsidR="00AA30FD" w:rsidRPr="00975333" w:rsidRDefault="00AA30FD" w:rsidP="00AA30FD">
      <w:pPr>
        <w:pStyle w:val="ListParagraph"/>
        <w:numPr>
          <w:ilvl w:val="0"/>
          <w:numId w:val="132"/>
        </w:numPr>
        <w:spacing w:before="240" w:after="200"/>
        <w:jc w:val="both"/>
        <w:rPr>
          <w:rFonts w:ascii="Arial" w:hAnsi="Arial" w:cs="Arial"/>
          <w:sz w:val="26"/>
          <w:szCs w:val="26"/>
          <w:rPrChange w:id="4629" w:author="Kola Akinwale" w:date="2021-11-22T10:49:00Z">
            <w:rPr>
              <w:rFonts w:ascii="Arial Unicode MS" w:hAnsi="Arial Unicode MS"/>
              <w:sz w:val="26"/>
              <w:szCs w:val="26"/>
            </w:rPr>
          </w:rPrChange>
        </w:rPr>
      </w:pPr>
      <w:r w:rsidRPr="00975333">
        <w:rPr>
          <w:rFonts w:ascii="Arial" w:hAnsi="Arial" w:cs="Arial"/>
          <w:sz w:val="26"/>
          <w:szCs w:val="26"/>
          <w:rPrChange w:id="4630" w:author="Kola Akinwale" w:date="2021-11-22T10:49:00Z">
            <w:rPr>
              <w:rFonts w:ascii="Arial Unicode MS" w:hAnsi="Arial Unicode MS"/>
              <w:sz w:val="26"/>
              <w:szCs w:val="26"/>
            </w:rPr>
          </w:rPrChange>
        </w:rPr>
        <w:t>For the State Officers (employees) by the State Congress on the recommendation of the State Executive Committee</w:t>
      </w:r>
    </w:p>
    <w:p w14:paraId="1133D931" w14:textId="77777777" w:rsidR="00AA30FD" w:rsidRPr="00975333" w:rsidRDefault="00AA30FD" w:rsidP="00AA30FD">
      <w:pPr>
        <w:pStyle w:val="ListParagraph"/>
        <w:numPr>
          <w:ilvl w:val="0"/>
          <w:numId w:val="132"/>
        </w:numPr>
        <w:spacing w:before="240" w:after="200"/>
        <w:jc w:val="both"/>
        <w:rPr>
          <w:rFonts w:ascii="Arial" w:hAnsi="Arial" w:cs="Arial"/>
          <w:sz w:val="26"/>
          <w:szCs w:val="26"/>
          <w:rPrChange w:id="4631" w:author="Kola Akinwale" w:date="2021-11-22T10:49:00Z">
            <w:rPr>
              <w:rFonts w:ascii="Arial Unicode MS" w:hAnsi="Arial Unicode MS"/>
              <w:sz w:val="26"/>
              <w:szCs w:val="26"/>
            </w:rPr>
          </w:rPrChange>
        </w:rPr>
      </w:pPr>
      <w:r w:rsidRPr="00975333">
        <w:rPr>
          <w:rFonts w:ascii="Arial" w:hAnsi="Arial" w:cs="Arial"/>
          <w:sz w:val="26"/>
          <w:szCs w:val="26"/>
          <w:rPrChange w:id="4632" w:author="Kola Akinwale" w:date="2021-11-22T10:49:00Z">
            <w:rPr>
              <w:rFonts w:ascii="Arial Unicode MS" w:hAnsi="Arial Unicode MS"/>
              <w:sz w:val="26"/>
              <w:szCs w:val="26"/>
            </w:rPr>
          </w:rPrChange>
        </w:rPr>
        <w:t>For the Local Government Area and Ward Officers (employees) by the Local Government Area Congress on the recommendation of the Local Government Executive Committee.</w:t>
      </w:r>
    </w:p>
    <w:p w14:paraId="0D1FEE97" w14:textId="77777777" w:rsidR="00AA30FD" w:rsidRPr="00975333" w:rsidRDefault="00AA30FD" w:rsidP="00AA30FD">
      <w:pPr>
        <w:jc w:val="both"/>
        <w:rPr>
          <w:rFonts w:ascii="Arial" w:hAnsi="Arial" w:cs="Arial"/>
          <w:b/>
          <w:sz w:val="4"/>
          <w:szCs w:val="26"/>
          <w:lang w:eastAsia="en-GB"/>
          <w:rPrChange w:id="4633" w:author="Kola Akinwale" w:date="2021-11-22T10:49:00Z">
            <w:rPr>
              <w:rFonts w:ascii="Arial Unicode MS" w:hAnsi="Arial Unicode MS"/>
              <w:b/>
              <w:sz w:val="4"/>
              <w:szCs w:val="26"/>
              <w:lang w:eastAsia="en-GB"/>
            </w:rPr>
          </w:rPrChange>
        </w:rPr>
      </w:pPr>
    </w:p>
    <w:p w14:paraId="1D10DCC4" w14:textId="77777777" w:rsidR="00AA30FD" w:rsidRPr="00975333" w:rsidRDefault="00AA30FD" w:rsidP="00AA30FD">
      <w:pPr>
        <w:jc w:val="both"/>
        <w:rPr>
          <w:rFonts w:ascii="Arial" w:hAnsi="Arial" w:cs="Arial"/>
          <w:b/>
          <w:sz w:val="26"/>
          <w:szCs w:val="26"/>
          <w:lang w:eastAsia="en-GB"/>
          <w:rPrChange w:id="4634" w:author="Kola Akinwale" w:date="2021-11-22T10:49:00Z">
            <w:rPr>
              <w:rFonts w:ascii="Arial Unicode MS" w:hAnsi="Arial Unicode MS"/>
              <w:b/>
              <w:sz w:val="26"/>
              <w:szCs w:val="26"/>
              <w:lang w:eastAsia="en-GB"/>
            </w:rPr>
          </w:rPrChange>
        </w:rPr>
      </w:pPr>
      <w:r w:rsidRPr="00975333">
        <w:rPr>
          <w:rFonts w:ascii="Arial" w:hAnsi="Arial" w:cs="Arial"/>
          <w:b/>
          <w:sz w:val="26"/>
          <w:szCs w:val="26"/>
          <w:lang w:eastAsia="en-GB"/>
          <w:rPrChange w:id="4635" w:author="Kola Akinwale" w:date="2021-11-22T10:49:00Z">
            <w:rPr>
              <w:rFonts w:ascii="Arial Unicode MS" w:hAnsi="Arial Unicode MS"/>
              <w:b/>
              <w:sz w:val="26"/>
              <w:szCs w:val="26"/>
              <w:lang w:eastAsia="en-GB"/>
            </w:rPr>
          </w:rPrChange>
        </w:rPr>
        <w:t>……………………………          ………………………………</w:t>
      </w:r>
    </w:p>
    <w:p w14:paraId="2AF210BD" w14:textId="77777777" w:rsidR="00AA30FD" w:rsidRPr="00975333" w:rsidRDefault="00AA30FD" w:rsidP="00AA30FD">
      <w:pPr>
        <w:jc w:val="both"/>
        <w:rPr>
          <w:rFonts w:ascii="Arial" w:hAnsi="Arial" w:cs="Arial"/>
          <w:b/>
          <w:sz w:val="26"/>
          <w:szCs w:val="26"/>
          <w:rPrChange w:id="4636" w:author="Kola Akinwale" w:date="2021-11-22T10:49:00Z">
            <w:rPr>
              <w:rFonts w:ascii="Arial Unicode MS" w:hAnsi="Arial Unicode MS"/>
              <w:b/>
              <w:sz w:val="26"/>
              <w:szCs w:val="26"/>
            </w:rPr>
          </w:rPrChange>
        </w:rPr>
      </w:pPr>
    </w:p>
    <w:p w14:paraId="2378EBB8" w14:textId="77777777" w:rsidR="00AA30FD" w:rsidRPr="00975333" w:rsidRDefault="00AA30FD" w:rsidP="00AA30FD">
      <w:pPr>
        <w:jc w:val="both"/>
        <w:rPr>
          <w:rFonts w:ascii="Arial" w:hAnsi="Arial" w:cs="Arial"/>
          <w:b/>
          <w:sz w:val="26"/>
          <w:szCs w:val="26"/>
          <w:rPrChange w:id="4637" w:author="Kola Akinwale" w:date="2021-11-22T10:49:00Z">
            <w:rPr>
              <w:rFonts w:ascii="Arial Unicode MS" w:hAnsi="Arial Unicode MS"/>
              <w:b/>
              <w:sz w:val="26"/>
              <w:szCs w:val="26"/>
            </w:rPr>
          </w:rPrChange>
        </w:rPr>
      </w:pPr>
      <w:r w:rsidRPr="00975333">
        <w:rPr>
          <w:rFonts w:ascii="Arial" w:hAnsi="Arial" w:cs="Arial"/>
          <w:b/>
          <w:sz w:val="26"/>
          <w:szCs w:val="26"/>
          <w:rPrChange w:id="4638" w:author="Kola Akinwale" w:date="2021-11-22T10:49:00Z">
            <w:rPr>
              <w:rFonts w:ascii="Arial Unicode MS" w:hAnsi="Arial Unicode MS"/>
              <w:b/>
              <w:sz w:val="26"/>
              <w:szCs w:val="26"/>
            </w:rPr>
          </w:rPrChange>
        </w:rPr>
        <w:t>THIRD SCHEDULE</w:t>
      </w:r>
    </w:p>
    <w:p w14:paraId="70F7A923" w14:textId="77777777" w:rsidR="00AA30FD" w:rsidRPr="00975333" w:rsidRDefault="00AA30FD" w:rsidP="00AA30FD">
      <w:pPr>
        <w:jc w:val="both"/>
        <w:rPr>
          <w:rFonts w:ascii="Arial" w:hAnsi="Arial" w:cs="Arial"/>
          <w:b/>
          <w:sz w:val="26"/>
          <w:szCs w:val="26"/>
          <w:rPrChange w:id="4639" w:author="Kola Akinwale" w:date="2021-11-22T10:49:00Z">
            <w:rPr>
              <w:rFonts w:ascii="Arial Unicode MS" w:hAnsi="Arial Unicode MS"/>
              <w:b/>
              <w:sz w:val="26"/>
              <w:szCs w:val="26"/>
            </w:rPr>
          </w:rPrChange>
        </w:rPr>
      </w:pPr>
      <w:r w:rsidRPr="00975333">
        <w:rPr>
          <w:rFonts w:ascii="Arial" w:hAnsi="Arial" w:cs="Arial"/>
          <w:b/>
          <w:sz w:val="26"/>
          <w:szCs w:val="26"/>
          <w:rPrChange w:id="4640" w:author="Kola Akinwale" w:date="2021-11-22T10:49:00Z">
            <w:rPr>
              <w:rFonts w:ascii="Arial Unicode MS" w:hAnsi="Arial Unicode MS"/>
              <w:b/>
              <w:sz w:val="26"/>
              <w:szCs w:val="26"/>
            </w:rPr>
          </w:rPrChange>
        </w:rPr>
        <w:t>Bill of ADC member's rights as contained in Appendix 1</w:t>
      </w:r>
    </w:p>
    <w:p w14:paraId="6820A5DD" w14:textId="77777777" w:rsidR="00AA30FD" w:rsidRPr="00975333" w:rsidRDefault="00AA30FD" w:rsidP="00AA30FD">
      <w:pPr>
        <w:jc w:val="both"/>
        <w:rPr>
          <w:rFonts w:ascii="Arial" w:hAnsi="Arial" w:cs="Arial"/>
          <w:b/>
          <w:sz w:val="16"/>
          <w:szCs w:val="26"/>
          <w:rPrChange w:id="4641" w:author="Kola Akinwale" w:date="2021-11-22T10:49:00Z">
            <w:rPr>
              <w:rFonts w:ascii="Arial Unicode MS" w:hAnsi="Arial Unicode MS"/>
              <w:b/>
              <w:sz w:val="16"/>
              <w:szCs w:val="26"/>
            </w:rPr>
          </w:rPrChange>
        </w:rPr>
      </w:pPr>
    </w:p>
    <w:p w14:paraId="4787FCC1" w14:textId="77777777" w:rsidR="00AA30FD" w:rsidRPr="00975333" w:rsidRDefault="00AA30FD" w:rsidP="00AA30FD">
      <w:pPr>
        <w:jc w:val="both"/>
        <w:rPr>
          <w:rFonts w:ascii="Arial" w:hAnsi="Arial" w:cs="Arial"/>
          <w:b/>
          <w:sz w:val="26"/>
          <w:szCs w:val="26"/>
          <w:rPrChange w:id="4642" w:author="Kola Akinwale" w:date="2021-11-22T10:49:00Z">
            <w:rPr>
              <w:rFonts w:ascii="Arial Unicode MS" w:hAnsi="Arial Unicode MS"/>
              <w:b/>
              <w:sz w:val="26"/>
              <w:szCs w:val="26"/>
            </w:rPr>
          </w:rPrChange>
        </w:rPr>
      </w:pPr>
      <w:r w:rsidRPr="00975333">
        <w:rPr>
          <w:rFonts w:ascii="Arial" w:hAnsi="Arial" w:cs="Arial"/>
          <w:b/>
          <w:sz w:val="26"/>
          <w:szCs w:val="26"/>
          <w:rPrChange w:id="4643" w:author="Kola Akinwale" w:date="2021-11-22T10:49:00Z">
            <w:rPr>
              <w:rFonts w:ascii="Arial Unicode MS" w:hAnsi="Arial Unicode MS"/>
              <w:b/>
              <w:sz w:val="26"/>
              <w:szCs w:val="26"/>
            </w:rPr>
          </w:rPrChange>
        </w:rPr>
        <w:t>FOURTH SCHEDULE</w:t>
      </w:r>
    </w:p>
    <w:p w14:paraId="46F8606A" w14:textId="77777777" w:rsidR="00AA30FD" w:rsidRPr="00975333" w:rsidRDefault="00AA30FD" w:rsidP="00AA30FD">
      <w:pPr>
        <w:jc w:val="both"/>
        <w:rPr>
          <w:rFonts w:ascii="Arial" w:hAnsi="Arial" w:cs="Arial"/>
          <w:b/>
          <w:sz w:val="26"/>
          <w:szCs w:val="26"/>
          <w:rPrChange w:id="4644" w:author="Kola Akinwale" w:date="2021-11-22T10:49:00Z">
            <w:rPr>
              <w:rFonts w:ascii="Arial Unicode MS" w:hAnsi="Arial Unicode MS"/>
              <w:b/>
              <w:sz w:val="26"/>
              <w:szCs w:val="26"/>
            </w:rPr>
          </w:rPrChange>
        </w:rPr>
      </w:pPr>
      <w:r w:rsidRPr="00975333">
        <w:rPr>
          <w:rFonts w:ascii="Arial" w:hAnsi="Arial" w:cs="Arial"/>
          <w:b/>
          <w:sz w:val="26"/>
          <w:szCs w:val="26"/>
          <w:rPrChange w:id="4645" w:author="Kola Akinwale" w:date="2021-11-22T10:49:00Z">
            <w:rPr>
              <w:rFonts w:ascii="Arial Unicode MS" w:hAnsi="Arial Unicode MS"/>
              <w:b/>
              <w:sz w:val="26"/>
              <w:szCs w:val="26"/>
            </w:rPr>
          </w:rPrChange>
        </w:rPr>
        <w:t>Bill of Political Party rights as contained in Appendix 2</w:t>
      </w:r>
    </w:p>
    <w:p w14:paraId="4197965A" w14:textId="77777777" w:rsidR="00AA30FD" w:rsidRPr="00975333" w:rsidRDefault="00AA30FD" w:rsidP="00AA30FD">
      <w:pPr>
        <w:jc w:val="both"/>
        <w:rPr>
          <w:rFonts w:ascii="Arial" w:hAnsi="Arial" w:cs="Arial"/>
          <w:sz w:val="26"/>
          <w:szCs w:val="26"/>
          <w:rPrChange w:id="4646" w:author="Kola Akinwale" w:date="2021-11-22T10:49:00Z">
            <w:rPr>
              <w:rFonts w:ascii="Arial Unicode MS" w:hAnsi="Arial Unicode MS"/>
              <w:sz w:val="26"/>
              <w:szCs w:val="26"/>
            </w:rPr>
          </w:rPrChange>
        </w:rPr>
      </w:pPr>
    </w:p>
    <w:p w14:paraId="6F6FDE59" w14:textId="77777777" w:rsidR="00AA30FD" w:rsidRPr="00975333" w:rsidRDefault="00AA30FD" w:rsidP="00AA30FD">
      <w:pPr>
        <w:jc w:val="both"/>
        <w:rPr>
          <w:rFonts w:ascii="Arial" w:hAnsi="Arial" w:cs="Arial"/>
          <w:sz w:val="26"/>
          <w:szCs w:val="26"/>
          <w:rPrChange w:id="4647" w:author="Kola Akinwale" w:date="2021-11-22T10:49:00Z">
            <w:rPr>
              <w:rFonts w:ascii="Arial Unicode MS" w:hAnsi="Arial Unicode MS"/>
              <w:sz w:val="26"/>
              <w:szCs w:val="26"/>
            </w:rPr>
          </w:rPrChange>
        </w:rPr>
      </w:pPr>
    </w:p>
    <w:p w14:paraId="31B1EC80" w14:textId="77777777" w:rsidR="00AA30FD" w:rsidRPr="00975333" w:rsidRDefault="00AA30FD" w:rsidP="00AA30FD">
      <w:pPr>
        <w:pStyle w:val="Default"/>
        <w:jc w:val="both"/>
        <w:rPr>
          <w:sz w:val="26"/>
          <w:szCs w:val="26"/>
          <w:rPrChange w:id="4648" w:author="Kola Akinwale" w:date="2021-11-22T10:49:00Z">
            <w:rPr>
              <w:rFonts w:ascii="Arial Unicode MS" w:hAnsi="Arial Unicode MS"/>
              <w:sz w:val="26"/>
              <w:szCs w:val="26"/>
            </w:rPr>
          </w:rPrChange>
        </w:rPr>
      </w:pPr>
    </w:p>
    <w:p w14:paraId="11CAC132" w14:textId="77777777" w:rsidR="00AA30FD" w:rsidRPr="00975333" w:rsidRDefault="00AA30FD" w:rsidP="00AA30FD">
      <w:pPr>
        <w:jc w:val="both"/>
        <w:rPr>
          <w:rFonts w:ascii="Arial" w:hAnsi="Arial" w:cs="Arial"/>
          <w:sz w:val="26"/>
          <w:szCs w:val="26"/>
          <w:rPrChange w:id="4649" w:author="Kola Akinwale" w:date="2021-11-22T10:49:00Z">
            <w:rPr>
              <w:rFonts w:ascii="Arial Unicode MS" w:hAnsi="Arial Unicode MS"/>
              <w:sz w:val="26"/>
              <w:szCs w:val="26"/>
            </w:rPr>
          </w:rPrChange>
        </w:rPr>
      </w:pPr>
      <w:r w:rsidRPr="00975333">
        <w:rPr>
          <w:rFonts w:ascii="Arial" w:hAnsi="Arial" w:cs="Arial"/>
          <w:sz w:val="26"/>
          <w:szCs w:val="26"/>
          <w:rPrChange w:id="4650" w:author="Kola Akinwale" w:date="2021-11-22T10:49:00Z">
            <w:rPr>
              <w:rFonts w:ascii="Arial Unicode MS" w:hAnsi="Arial Unicode MS"/>
              <w:sz w:val="26"/>
              <w:szCs w:val="26"/>
            </w:rPr>
          </w:rPrChange>
        </w:rPr>
        <w:t>.</w:t>
      </w:r>
    </w:p>
    <w:p w14:paraId="2A6254B6" w14:textId="77777777" w:rsidR="00AA30FD" w:rsidRPr="00975333" w:rsidRDefault="00AA30FD" w:rsidP="00AA30FD">
      <w:pPr>
        <w:jc w:val="both"/>
        <w:rPr>
          <w:rFonts w:ascii="Arial" w:hAnsi="Arial" w:cs="Arial"/>
          <w:sz w:val="26"/>
          <w:szCs w:val="26"/>
          <w:rPrChange w:id="4651" w:author="Kola Akinwale" w:date="2021-11-22T10:49:00Z">
            <w:rPr>
              <w:rFonts w:ascii="Arial Unicode MS" w:hAnsi="Arial Unicode MS"/>
              <w:sz w:val="26"/>
              <w:szCs w:val="26"/>
            </w:rPr>
          </w:rPrChange>
        </w:rPr>
      </w:pPr>
    </w:p>
    <w:p w14:paraId="20C70B24" w14:textId="77777777" w:rsidR="00AA30FD" w:rsidRPr="00975333" w:rsidRDefault="00AA30FD">
      <w:pPr>
        <w:rPr>
          <w:rFonts w:ascii="Arial" w:hAnsi="Arial" w:cs="Arial"/>
          <w:rPrChange w:id="4652" w:author="Kola Akinwale" w:date="2021-11-22T10:49:00Z">
            <w:rPr/>
          </w:rPrChange>
        </w:rPr>
      </w:pPr>
    </w:p>
    <w:sectPr w:rsidR="00AA30FD" w:rsidRPr="0097533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E16A0" w14:textId="77777777" w:rsidR="00663108" w:rsidRDefault="00663108" w:rsidP="0032551E">
      <w:r>
        <w:separator/>
      </w:r>
    </w:p>
  </w:endnote>
  <w:endnote w:type="continuationSeparator" w:id="0">
    <w:p w14:paraId="3F8DD938" w14:textId="77777777" w:rsidR="00663108" w:rsidRDefault="00663108" w:rsidP="00325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ranklin Gothic Heavy">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653" w:author="Kola Akinwale" w:date="2021-11-22T10:24:00Z"/>
  <w:sdt>
    <w:sdtPr>
      <w:id w:val="-1223056013"/>
      <w:docPartObj>
        <w:docPartGallery w:val="Page Numbers (Bottom of Page)"/>
        <w:docPartUnique/>
      </w:docPartObj>
    </w:sdtPr>
    <w:sdtEndPr>
      <w:rPr>
        <w:noProof/>
      </w:rPr>
    </w:sdtEndPr>
    <w:sdtContent>
      <w:customXmlInsRangeEnd w:id="4653"/>
      <w:p w14:paraId="406D8F77" w14:textId="2E2EAE0C" w:rsidR="0032551E" w:rsidRDefault="0032551E">
        <w:pPr>
          <w:pStyle w:val="Footer"/>
          <w:jc w:val="right"/>
          <w:rPr>
            <w:ins w:id="4654" w:author="Kola Akinwale" w:date="2021-11-22T10:24:00Z"/>
          </w:rPr>
        </w:pPr>
        <w:ins w:id="4655" w:author="Kola Akinwale" w:date="2021-11-22T10:24:00Z">
          <w:r>
            <w:fldChar w:fldCharType="begin"/>
          </w:r>
          <w:r>
            <w:instrText xml:space="preserve"> PAGE   \* MERGEFORMAT </w:instrText>
          </w:r>
          <w:r>
            <w:fldChar w:fldCharType="separate"/>
          </w:r>
          <w:r>
            <w:rPr>
              <w:noProof/>
            </w:rPr>
            <w:t>2</w:t>
          </w:r>
          <w:r>
            <w:rPr>
              <w:noProof/>
            </w:rPr>
            <w:fldChar w:fldCharType="end"/>
          </w:r>
        </w:ins>
      </w:p>
      <w:customXmlInsRangeStart w:id="4656" w:author="Kola Akinwale" w:date="2021-11-22T10:24:00Z"/>
    </w:sdtContent>
  </w:sdt>
  <w:customXmlInsRangeEnd w:id="4656"/>
  <w:p w14:paraId="18A8511C" w14:textId="77777777" w:rsidR="0032551E" w:rsidRDefault="00325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E9F5" w14:textId="77777777" w:rsidR="00663108" w:rsidRDefault="00663108" w:rsidP="0032551E">
      <w:r>
        <w:separator/>
      </w:r>
    </w:p>
  </w:footnote>
  <w:footnote w:type="continuationSeparator" w:id="0">
    <w:p w14:paraId="2521FE22" w14:textId="77777777" w:rsidR="00663108" w:rsidRDefault="00663108" w:rsidP="00325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AC25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00B59"/>
    <w:multiLevelType w:val="hybridMultilevel"/>
    <w:tmpl w:val="9B7AFC92"/>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15:restartNumberingAfterBreak="0">
    <w:nsid w:val="029D7940"/>
    <w:multiLevelType w:val="hybridMultilevel"/>
    <w:tmpl w:val="10BE8738"/>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 w15:restartNumberingAfterBreak="0">
    <w:nsid w:val="02A7005D"/>
    <w:multiLevelType w:val="hybridMultilevel"/>
    <w:tmpl w:val="36D4EA0A"/>
    <w:lvl w:ilvl="0" w:tplc="04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4" w15:restartNumberingAfterBreak="0">
    <w:nsid w:val="040309CF"/>
    <w:multiLevelType w:val="hybridMultilevel"/>
    <w:tmpl w:val="B576E40E"/>
    <w:lvl w:ilvl="0" w:tplc="08090019">
      <w:start w:val="1"/>
      <w:numFmt w:val="lowerLetter"/>
      <w:lvlText w:val="%1."/>
      <w:lvlJc w:val="left"/>
      <w:pPr>
        <w:ind w:left="788" w:hanging="360"/>
      </w:pPr>
    </w:lvl>
    <w:lvl w:ilvl="1" w:tplc="08090019">
      <w:start w:val="1"/>
      <w:numFmt w:val="lowerLetter"/>
      <w:lvlText w:val="%2."/>
      <w:lvlJc w:val="left"/>
      <w:pPr>
        <w:ind w:left="1508" w:hanging="360"/>
      </w:pPr>
    </w:lvl>
    <w:lvl w:ilvl="2" w:tplc="0809001B">
      <w:start w:val="1"/>
      <w:numFmt w:val="lowerRoman"/>
      <w:lvlText w:val="%3."/>
      <w:lvlJc w:val="right"/>
      <w:pPr>
        <w:ind w:left="2228" w:hanging="180"/>
      </w:pPr>
    </w:lvl>
    <w:lvl w:ilvl="3" w:tplc="0809000F">
      <w:start w:val="1"/>
      <w:numFmt w:val="decimal"/>
      <w:lvlText w:val="%4."/>
      <w:lvlJc w:val="left"/>
      <w:pPr>
        <w:ind w:left="2948" w:hanging="360"/>
      </w:pPr>
    </w:lvl>
    <w:lvl w:ilvl="4" w:tplc="08090019">
      <w:start w:val="1"/>
      <w:numFmt w:val="lowerLetter"/>
      <w:lvlText w:val="%5."/>
      <w:lvlJc w:val="left"/>
      <w:pPr>
        <w:ind w:left="3668" w:hanging="360"/>
      </w:pPr>
    </w:lvl>
    <w:lvl w:ilvl="5" w:tplc="0809001B">
      <w:start w:val="1"/>
      <w:numFmt w:val="lowerRoman"/>
      <w:lvlText w:val="%6."/>
      <w:lvlJc w:val="right"/>
      <w:pPr>
        <w:ind w:left="4388" w:hanging="180"/>
      </w:pPr>
    </w:lvl>
    <w:lvl w:ilvl="6" w:tplc="0809000F">
      <w:start w:val="1"/>
      <w:numFmt w:val="decimal"/>
      <w:lvlText w:val="%7."/>
      <w:lvlJc w:val="left"/>
      <w:pPr>
        <w:ind w:left="5108" w:hanging="360"/>
      </w:pPr>
    </w:lvl>
    <w:lvl w:ilvl="7" w:tplc="08090019">
      <w:start w:val="1"/>
      <w:numFmt w:val="lowerLetter"/>
      <w:lvlText w:val="%8."/>
      <w:lvlJc w:val="left"/>
      <w:pPr>
        <w:ind w:left="5828" w:hanging="360"/>
      </w:pPr>
    </w:lvl>
    <w:lvl w:ilvl="8" w:tplc="0809001B">
      <w:start w:val="1"/>
      <w:numFmt w:val="lowerRoman"/>
      <w:lvlText w:val="%9."/>
      <w:lvlJc w:val="right"/>
      <w:pPr>
        <w:ind w:left="6548" w:hanging="180"/>
      </w:pPr>
    </w:lvl>
  </w:abstractNum>
  <w:abstractNum w:abstractNumId="5" w15:restartNumberingAfterBreak="0">
    <w:nsid w:val="042E1B42"/>
    <w:multiLevelType w:val="hybridMultilevel"/>
    <w:tmpl w:val="DC10CBC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049E61E5"/>
    <w:multiLevelType w:val="hybridMultilevel"/>
    <w:tmpl w:val="8DF2EB28"/>
    <w:lvl w:ilvl="0" w:tplc="08090019">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5BB0469"/>
    <w:multiLevelType w:val="hybridMultilevel"/>
    <w:tmpl w:val="3ECA2E24"/>
    <w:lvl w:ilvl="0" w:tplc="0809001B">
      <w:start w:val="1"/>
      <w:numFmt w:val="lowerRoman"/>
      <w:lvlText w:val="%1."/>
      <w:lvlJc w:val="right"/>
      <w:pPr>
        <w:ind w:left="1800" w:hanging="360"/>
      </w:pPr>
    </w:lvl>
    <w:lvl w:ilvl="1" w:tplc="0809001B">
      <w:start w:val="1"/>
      <w:numFmt w:val="lowerRoman"/>
      <w:lvlText w:val="%2."/>
      <w:lvlJc w:val="righ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8" w15:restartNumberingAfterBreak="0">
    <w:nsid w:val="05F2576A"/>
    <w:multiLevelType w:val="hybridMultilevel"/>
    <w:tmpl w:val="B42A3DB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06022716"/>
    <w:multiLevelType w:val="hybridMultilevel"/>
    <w:tmpl w:val="59AA45F0"/>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0" w15:restartNumberingAfterBreak="0">
    <w:nsid w:val="06627ABB"/>
    <w:multiLevelType w:val="hybridMultilevel"/>
    <w:tmpl w:val="6B74B13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094C5AFD"/>
    <w:multiLevelType w:val="hybridMultilevel"/>
    <w:tmpl w:val="F416982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0AA623DA"/>
    <w:multiLevelType w:val="hybridMultilevel"/>
    <w:tmpl w:val="8AC4E2DC"/>
    <w:lvl w:ilvl="0" w:tplc="D794EF80">
      <w:start w:val="1"/>
      <w:numFmt w:val="lowerLetter"/>
      <w:lvlText w:val="%1)"/>
      <w:lvlJc w:val="left"/>
      <w:pPr>
        <w:ind w:left="1080" w:hanging="360"/>
      </w:pPr>
      <w:rPr>
        <w:b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3" w15:restartNumberingAfterBreak="0">
    <w:nsid w:val="0AC1471A"/>
    <w:multiLevelType w:val="hybridMultilevel"/>
    <w:tmpl w:val="8C8C7C62"/>
    <w:lvl w:ilvl="0" w:tplc="08090019">
      <w:start w:val="1"/>
      <w:numFmt w:val="lowerLetter"/>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0BC12F59"/>
    <w:multiLevelType w:val="hybridMultilevel"/>
    <w:tmpl w:val="8FD8BDB2"/>
    <w:lvl w:ilvl="0" w:tplc="0809001B">
      <w:start w:val="1"/>
      <w:numFmt w:val="low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0C2D42AE"/>
    <w:multiLevelType w:val="hybridMultilevel"/>
    <w:tmpl w:val="026C665E"/>
    <w:lvl w:ilvl="0" w:tplc="08090019">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6" w15:restartNumberingAfterBreak="0">
    <w:nsid w:val="0C6B0F85"/>
    <w:multiLevelType w:val="hybridMultilevel"/>
    <w:tmpl w:val="FCF4B7C2"/>
    <w:lvl w:ilvl="0" w:tplc="F1B8DDEA">
      <w:start w:val="1"/>
      <w:numFmt w:val="lowerRoman"/>
      <w:lvlText w:val="%1."/>
      <w:lvlJc w:val="left"/>
      <w:pPr>
        <w:ind w:left="1146" w:hanging="720"/>
      </w:pPr>
      <w:rPr>
        <w:b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7" w15:restartNumberingAfterBreak="0">
    <w:nsid w:val="0D5642E4"/>
    <w:multiLevelType w:val="hybridMultilevel"/>
    <w:tmpl w:val="EDD004BE"/>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8" w15:restartNumberingAfterBreak="0">
    <w:nsid w:val="0E807FB7"/>
    <w:multiLevelType w:val="hybridMultilevel"/>
    <w:tmpl w:val="C6E4A70E"/>
    <w:lvl w:ilvl="0" w:tplc="0809001B">
      <w:start w:val="1"/>
      <w:numFmt w:val="low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0F671EFC"/>
    <w:multiLevelType w:val="hybridMultilevel"/>
    <w:tmpl w:val="C11E4078"/>
    <w:lvl w:ilvl="0" w:tplc="0809001B">
      <w:start w:val="1"/>
      <w:numFmt w:val="lowerRoman"/>
      <w:lvlText w:val="%1."/>
      <w:lvlJc w:val="righ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0" w15:restartNumberingAfterBreak="0">
    <w:nsid w:val="10390E4D"/>
    <w:multiLevelType w:val="hybridMultilevel"/>
    <w:tmpl w:val="9B5A5A1C"/>
    <w:lvl w:ilvl="0" w:tplc="08090019">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10E30181"/>
    <w:multiLevelType w:val="multilevel"/>
    <w:tmpl w:val="E47273F6"/>
    <w:styleLink w:val="ImportedStyle1"/>
    <w:lvl w:ilvl="0">
      <w:start w:val="1"/>
      <w:numFmt w:val="decimal"/>
      <w:lvlText w:val="%1."/>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rPr>
        <w:rFonts w:ascii="Corbel" w:eastAsia="Corbel" w:hAnsi="Corbel" w:cs="Corbel"/>
        <w:b/>
        <w:i w:val="0"/>
        <w:caps w:val="0"/>
        <w:smallCaps w:val="0"/>
        <w:strike w:val="0"/>
        <w:dstrike w:val="0"/>
        <w:color w:val="00000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Corbel" w:eastAsia="Corbel" w:hAnsi="Corbel" w:cs="Corbel"/>
        <w:b/>
        <w:i w:val="0"/>
        <w:caps w:val="0"/>
        <w:smallCaps w:val="0"/>
        <w:strike w:val="0"/>
        <w:dstrike w:val="0"/>
        <w:color w:val="00000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rPr>
        <w:rFonts w:ascii="Corbel" w:eastAsia="Corbel" w:hAnsi="Corbel" w:cs="Corbel"/>
        <w:b/>
        <w:i w:val="0"/>
        <w:caps w:val="0"/>
        <w:smallCaps w:val="0"/>
        <w:strike w:val="0"/>
        <w:dstrike w:val="0"/>
        <w:color w:val="00000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rPr>
        <w:rFonts w:ascii="Corbel" w:eastAsia="Corbel" w:hAnsi="Corbel" w:cs="Corbel"/>
        <w:b/>
        <w:i w:val="0"/>
        <w:caps w:val="0"/>
        <w:smallCaps w:val="0"/>
        <w:strike w:val="0"/>
        <w:dstrike w:val="0"/>
        <w:color w:val="00000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rPr>
        <w:rFonts w:ascii="Corbel" w:eastAsia="Corbel" w:hAnsi="Corbel" w:cs="Corbel"/>
        <w:b/>
        <w:i w:val="0"/>
        <w:caps w:val="0"/>
        <w:smallCaps w:val="0"/>
        <w:strike w:val="0"/>
        <w:dstrike w:val="0"/>
        <w:color w:val="00000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rPr>
        <w:rFonts w:ascii="Corbel" w:eastAsia="Corbel" w:hAnsi="Corbel" w:cs="Corbel"/>
        <w:b/>
        <w:i w:val="0"/>
        <w:caps w:val="0"/>
        <w:smallCaps w:val="0"/>
        <w:strike w:val="0"/>
        <w:dstrike w:val="0"/>
        <w:color w:val="00000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rPr>
        <w:rFonts w:ascii="Corbel" w:eastAsia="Corbel" w:hAnsi="Corbel" w:cs="Corbel"/>
        <w:b/>
        <w:i w:val="0"/>
        <w:caps w:val="0"/>
        <w:smallCaps w:val="0"/>
        <w:strike w:val="0"/>
        <w:dstrike w:val="0"/>
        <w:color w:val="00000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rPr>
        <w:rFonts w:ascii="Corbel" w:eastAsia="Corbel" w:hAnsi="Corbel" w:cs="Corbel"/>
        <w:b/>
        <w:i w:val="0"/>
        <w:caps w:val="0"/>
        <w:smallCaps w:val="0"/>
        <w:strike w:val="0"/>
        <w:dstrike w:val="0"/>
        <w:color w:val="00000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131127DE"/>
    <w:multiLevelType w:val="hybridMultilevel"/>
    <w:tmpl w:val="E16C9908"/>
    <w:lvl w:ilvl="0" w:tplc="08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34C0F7D"/>
    <w:multiLevelType w:val="hybridMultilevel"/>
    <w:tmpl w:val="CF9419F4"/>
    <w:lvl w:ilvl="0" w:tplc="08090019">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15870C27"/>
    <w:multiLevelType w:val="hybridMultilevel"/>
    <w:tmpl w:val="4A1813A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163E0CD3"/>
    <w:multiLevelType w:val="hybridMultilevel"/>
    <w:tmpl w:val="CEBA2B76"/>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6" w15:restartNumberingAfterBreak="0">
    <w:nsid w:val="1658748E"/>
    <w:multiLevelType w:val="hybridMultilevel"/>
    <w:tmpl w:val="8322530E"/>
    <w:lvl w:ilvl="0" w:tplc="0809001B">
      <w:start w:val="1"/>
      <w:numFmt w:val="low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16CF3C60"/>
    <w:multiLevelType w:val="hybridMultilevel"/>
    <w:tmpl w:val="9A9A97B0"/>
    <w:lvl w:ilvl="0" w:tplc="08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17095BC2"/>
    <w:multiLevelType w:val="hybridMultilevel"/>
    <w:tmpl w:val="E3CE1384"/>
    <w:lvl w:ilvl="0" w:tplc="08090019">
      <w:start w:val="1"/>
      <w:numFmt w:val="lowerLetter"/>
      <w:lvlText w:val="%1."/>
      <w:lvlJc w:val="left"/>
      <w:pPr>
        <w:ind w:left="1425" w:hanging="360"/>
      </w:pPr>
    </w:lvl>
    <w:lvl w:ilvl="1" w:tplc="08090019">
      <w:start w:val="1"/>
      <w:numFmt w:val="lowerLetter"/>
      <w:lvlText w:val="%2."/>
      <w:lvlJc w:val="left"/>
      <w:pPr>
        <w:ind w:left="2145" w:hanging="360"/>
      </w:pPr>
    </w:lvl>
    <w:lvl w:ilvl="2" w:tplc="0809001B">
      <w:start w:val="1"/>
      <w:numFmt w:val="lowerRoman"/>
      <w:lvlText w:val="%3."/>
      <w:lvlJc w:val="right"/>
      <w:pPr>
        <w:ind w:left="2865" w:hanging="180"/>
      </w:pPr>
    </w:lvl>
    <w:lvl w:ilvl="3" w:tplc="0809000F">
      <w:start w:val="1"/>
      <w:numFmt w:val="decimal"/>
      <w:lvlText w:val="%4."/>
      <w:lvlJc w:val="left"/>
      <w:pPr>
        <w:ind w:left="3585" w:hanging="360"/>
      </w:pPr>
    </w:lvl>
    <w:lvl w:ilvl="4" w:tplc="08090019">
      <w:start w:val="1"/>
      <w:numFmt w:val="lowerLetter"/>
      <w:lvlText w:val="%5."/>
      <w:lvlJc w:val="left"/>
      <w:pPr>
        <w:ind w:left="4305" w:hanging="360"/>
      </w:pPr>
    </w:lvl>
    <w:lvl w:ilvl="5" w:tplc="0809001B">
      <w:start w:val="1"/>
      <w:numFmt w:val="lowerRoman"/>
      <w:lvlText w:val="%6."/>
      <w:lvlJc w:val="right"/>
      <w:pPr>
        <w:ind w:left="5025" w:hanging="180"/>
      </w:pPr>
    </w:lvl>
    <w:lvl w:ilvl="6" w:tplc="0809000F">
      <w:start w:val="1"/>
      <w:numFmt w:val="decimal"/>
      <w:lvlText w:val="%7."/>
      <w:lvlJc w:val="left"/>
      <w:pPr>
        <w:ind w:left="5745" w:hanging="360"/>
      </w:pPr>
    </w:lvl>
    <w:lvl w:ilvl="7" w:tplc="08090019">
      <w:start w:val="1"/>
      <w:numFmt w:val="lowerLetter"/>
      <w:lvlText w:val="%8."/>
      <w:lvlJc w:val="left"/>
      <w:pPr>
        <w:ind w:left="6465" w:hanging="360"/>
      </w:pPr>
    </w:lvl>
    <w:lvl w:ilvl="8" w:tplc="0809001B">
      <w:start w:val="1"/>
      <w:numFmt w:val="lowerRoman"/>
      <w:lvlText w:val="%9."/>
      <w:lvlJc w:val="right"/>
      <w:pPr>
        <w:ind w:left="7185" w:hanging="180"/>
      </w:pPr>
    </w:lvl>
  </w:abstractNum>
  <w:abstractNum w:abstractNumId="29" w15:restartNumberingAfterBreak="0">
    <w:nsid w:val="17F256BC"/>
    <w:multiLevelType w:val="hybridMultilevel"/>
    <w:tmpl w:val="7BACEE00"/>
    <w:styleLink w:val="ImportedStyle2"/>
    <w:lvl w:ilvl="0" w:tplc="3BFA7738">
      <w:start w:val="1"/>
      <w:numFmt w:val="decimal"/>
      <w:lvlText w:val="%1."/>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F5C8BBE">
      <w:start w:val="1"/>
      <w:numFmt w:val="lowerLetter"/>
      <w:lvlText w:val="%2."/>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0A62E3C">
      <w:start w:val="1"/>
      <w:numFmt w:val="lowerRoman"/>
      <w:lvlText w:val="%3."/>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76EF04E">
      <w:start w:val="1"/>
      <w:numFmt w:val="decimal"/>
      <w:lvlText w:val="%4."/>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F36DA88">
      <w:start w:val="1"/>
      <w:numFmt w:val="lowerLetter"/>
      <w:lvlText w:val="%5."/>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2642E86">
      <w:start w:val="1"/>
      <w:numFmt w:val="lowerRoman"/>
      <w:lvlText w:val="%6."/>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97A21C4">
      <w:start w:val="1"/>
      <w:numFmt w:val="decimal"/>
      <w:lvlText w:val="%7."/>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59C701A">
      <w:start w:val="1"/>
      <w:numFmt w:val="lowerLetter"/>
      <w:lvlText w:val="%8."/>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B687998">
      <w:start w:val="1"/>
      <w:numFmt w:val="lowerRoman"/>
      <w:lvlText w:val="%9."/>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0" w15:restartNumberingAfterBreak="0">
    <w:nsid w:val="192B41BA"/>
    <w:multiLevelType w:val="hybridMultilevel"/>
    <w:tmpl w:val="5F3CEAB0"/>
    <w:lvl w:ilvl="0" w:tplc="08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19B8654D"/>
    <w:multiLevelType w:val="hybridMultilevel"/>
    <w:tmpl w:val="B5749A06"/>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2" w15:restartNumberingAfterBreak="0">
    <w:nsid w:val="1A8A64BB"/>
    <w:multiLevelType w:val="hybridMultilevel"/>
    <w:tmpl w:val="7C58C55A"/>
    <w:lvl w:ilvl="0" w:tplc="0809001B">
      <w:start w:val="1"/>
      <w:numFmt w:val="lowerRoman"/>
      <w:lvlText w:val="%1."/>
      <w:lvlJc w:val="right"/>
      <w:pPr>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1B025FD8"/>
    <w:multiLevelType w:val="hybridMultilevel"/>
    <w:tmpl w:val="60DC2BD6"/>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1B9A0D5B"/>
    <w:multiLevelType w:val="hybridMultilevel"/>
    <w:tmpl w:val="30E40448"/>
    <w:lvl w:ilvl="0" w:tplc="0809001B">
      <w:start w:val="1"/>
      <w:numFmt w:val="lowerRoman"/>
      <w:lvlText w:val="%1."/>
      <w:lvlJc w:val="right"/>
      <w:pPr>
        <w:ind w:left="870" w:hanging="360"/>
      </w:pPr>
    </w:lvl>
    <w:lvl w:ilvl="1" w:tplc="08090019">
      <w:start w:val="1"/>
      <w:numFmt w:val="lowerLetter"/>
      <w:lvlText w:val="%2."/>
      <w:lvlJc w:val="left"/>
      <w:pPr>
        <w:ind w:left="1590" w:hanging="360"/>
      </w:pPr>
    </w:lvl>
    <w:lvl w:ilvl="2" w:tplc="0809001B">
      <w:start w:val="1"/>
      <w:numFmt w:val="lowerRoman"/>
      <w:lvlText w:val="%3."/>
      <w:lvlJc w:val="right"/>
      <w:pPr>
        <w:ind w:left="2310" w:hanging="180"/>
      </w:pPr>
    </w:lvl>
    <w:lvl w:ilvl="3" w:tplc="0809000F">
      <w:start w:val="1"/>
      <w:numFmt w:val="decimal"/>
      <w:lvlText w:val="%4."/>
      <w:lvlJc w:val="left"/>
      <w:pPr>
        <w:ind w:left="3030" w:hanging="360"/>
      </w:pPr>
    </w:lvl>
    <w:lvl w:ilvl="4" w:tplc="08090019">
      <w:start w:val="1"/>
      <w:numFmt w:val="lowerLetter"/>
      <w:lvlText w:val="%5."/>
      <w:lvlJc w:val="left"/>
      <w:pPr>
        <w:ind w:left="3750" w:hanging="360"/>
      </w:pPr>
    </w:lvl>
    <w:lvl w:ilvl="5" w:tplc="0809001B">
      <w:start w:val="1"/>
      <w:numFmt w:val="lowerRoman"/>
      <w:lvlText w:val="%6."/>
      <w:lvlJc w:val="right"/>
      <w:pPr>
        <w:ind w:left="4470" w:hanging="180"/>
      </w:pPr>
    </w:lvl>
    <w:lvl w:ilvl="6" w:tplc="0809000F">
      <w:start w:val="1"/>
      <w:numFmt w:val="decimal"/>
      <w:lvlText w:val="%7."/>
      <w:lvlJc w:val="left"/>
      <w:pPr>
        <w:ind w:left="5190" w:hanging="360"/>
      </w:pPr>
    </w:lvl>
    <w:lvl w:ilvl="7" w:tplc="08090019">
      <w:start w:val="1"/>
      <w:numFmt w:val="lowerLetter"/>
      <w:lvlText w:val="%8."/>
      <w:lvlJc w:val="left"/>
      <w:pPr>
        <w:ind w:left="5910" w:hanging="360"/>
      </w:pPr>
    </w:lvl>
    <w:lvl w:ilvl="8" w:tplc="0809001B">
      <w:start w:val="1"/>
      <w:numFmt w:val="lowerRoman"/>
      <w:lvlText w:val="%9."/>
      <w:lvlJc w:val="right"/>
      <w:pPr>
        <w:ind w:left="6630" w:hanging="180"/>
      </w:pPr>
    </w:lvl>
  </w:abstractNum>
  <w:abstractNum w:abstractNumId="35" w15:restartNumberingAfterBreak="0">
    <w:nsid w:val="1C563383"/>
    <w:multiLevelType w:val="hybridMultilevel"/>
    <w:tmpl w:val="AB3EFE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1CF4729D"/>
    <w:multiLevelType w:val="hybridMultilevel"/>
    <w:tmpl w:val="8930A06E"/>
    <w:lvl w:ilvl="0" w:tplc="04090019">
      <w:start w:val="1"/>
      <w:numFmt w:val="lowerLetter"/>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7" w15:restartNumberingAfterBreak="0">
    <w:nsid w:val="1DA864FF"/>
    <w:multiLevelType w:val="hybridMultilevel"/>
    <w:tmpl w:val="5FE68E72"/>
    <w:lvl w:ilvl="0" w:tplc="08090019">
      <w:start w:val="1"/>
      <w:numFmt w:val="lowerLetter"/>
      <w:lvlText w:val="%1."/>
      <w:lvlJc w:val="left"/>
      <w:pPr>
        <w:ind w:left="360" w:hanging="360"/>
      </w:pPr>
      <w:rPr>
        <w:b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8" w15:restartNumberingAfterBreak="0">
    <w:nsid w:val="1ED62A28"/>
    <w:multiLevelType w:val="hybridMultilevel"/>
    <w:tmpl w:val="8F5AE4CA"/>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9" w15:restartNumberingAfterBreak="0">
    <w:nsid w:val="1F6B7D56"/>
    <w:multiLevelType w:val="hybridMultilevel"/>
    <w:tmpl w:val="CFD4A20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0" w15:restartNumberingAfterBreak="0">
    <w:nsid w:val="20C13C30"/>
    <w:multiLevelType w:val="hybridMultilevel"/>
    <w:tmpl w:val="F54893BA"/>
    <w:lvl w:ilvl="0" w:tplc="08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214E6D71"/>
    <w:multiLevelType w:val="hybridMultilevel"/>
    <w:tmpl w:val="B0BA5386"/>
    <w:styleLink w:val="ImportedStyle3"/>
    <w:lvl w:ilvl="0" w:tplc="A4D88262">
      <w:start w:val="1"/>
      <w:numFmt w:val="decimal"/>
      <w:lvlText w:val="%1."/>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8302D26">
      <w:start w:val="1"/>
      <w:numFmt w:val="lowerLetter"/>
      <w:lvlText w:val="%2."/>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45A3CCC">
      <w:start w:val="1"/>
      <w:numFmt w:val="lowerRoman"/>
      <w:lvlText w:val="%3."/>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200D7BC">
      <w:start w:val="1"/>
      <w:numFmt w:val="decimal"/>
      <w:lvlText w:val="%4."/>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660E450">
      <w:start w:val="1"/>
      <w:numFmt w:val="lowerLetter"/>
      <w:lvlText w:val="%5."/>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CBCA930">
      <w:start w:val="1"/>
      <w:numFmt w:val="lowerRoman"/>
      <w:lvlText w:val="%6."/>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596B742">
      <w:start w:val="1"/>
      <w:numFmt w:val="decimal"/>
      <w:lvlText w:val="%7."/>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36EAD52">
      <w:start w:val="1"/>
      <w:numFmt w:val="lowerLetter"/>
      <w:lvlText w:val="%8."/>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6A6BB06">
      <w:start w:val="1"/>
      <w:numFmt w:val="lowerRoman"/>
      <w:lvlText w:val="%9."/>
      <w:lvlJc w:val="left"/>
      <w:rPr>
        <w:rFonts w:hAnsi="Arial Unicode MS"/>
        <w:caps w:val="0"/>
        <w:smallCaps w:val="0"/>
        <w:strike w:val="0"/>
        <w:dstrike w:val="0"/>
        <w:spacing w:val="0"/>
        <w:w w:val="10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2" w15:restartNumberingAfterBreak="0">
    <w:nsid w:val="22084C11"/>
    <w:multiLevelType w:val="hybridMultilevel"/>
    <w:tmpl w:val="D8C0011E"/>
    <w:lvl w:ilvl="0" w:tplc="08090019">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240D47D2"/>
    <w:multiLevelType w:val="hybridMultilevel"/>
    <w:tmpl w:val="1D00E594"/>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29F004B2"/>
    <w:multiLevelType w:val="hybridMultilevel"/>
    <w:tmpl w:val="A920DED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5" w15:restartNumberingAfterBreak="0">
    <w:nsid w:val="29FC58FC"/>
    <w:multiLevelType w:val="hybridMultilevel"/>
    <w:tmpl w:val="E4285958"/>
    <w:lvl w:ilvl="0" w:tplc="08090019">
      <w:start w:val="1"/>
      <w:numFmt w:val="lowerLetter"/>
      <w:lvlText w:val="%1."/>
      <w:lvlJc w:val="left"/>
      <w:pPr>
        <w:ind w:left="1140" w:hanging="360"/>
      </w:pPr>
    </w:lvl>
    <w:lvl w:ilvl="1" w:tplc="08090019">
      <w:start w:val="1"/>
      <w:numFmt w:val="lowerLetter"/>
      <w:lvlText w:val="%2."/>
      <w:lvlJc w:val="left"/>
      <w:pPr>
        <w:ind w:left="1860" w:hanging="360"/>
      </w:pPr>
    </w:lvl>
    <w:lvl w:ilvl="2" w:tplc="0809001B">
      <w:start w:val="1"/>
      <w:numFmt w:val="lowerRoman"/>
      <w:lvlText w:val="%3."/>
      <w:lvlJc w:val="right"/>
      <w:pPr>
        <w:ind w:left="2580" w:hanging="180"/>
      </w:pPr>
    </w:lvl>
    <w:lvl w:ilvl="3" w:tplc="0809000F">
      <w:start w:val="1"/>
      <w:numFmt w:val="decimal"/>
      <w:lvlText w:val="%4."/>
      <w:lvlJc w:val="left"/>
      <w:pPr>
        <w:ind w:left="3300" w:hanging="360"/>
      </w:pPr>
    </w:lvl>
    <w:lvl w:ilvl="4" w:tplc="08090019">
      <w:start w:val="1"/>
      <w:numFmt w:val="lowerLetter"/>
      <w:lvlText w:val="%5."/>
      <w:lvlJc w:val="left"/>
      <w:pPr>
        <w:ind w:left="4020" w:hanging="360"/>
      </w:pPr>
    </w:lvl>
    <w:lvl w:ilvl="5" w:tplc="0809001B">
      <w:start w:val="1"/>
      <w:numFmt w:val="lowerRoman"/>
      <w:lvlText w:val="%6."/>
      <w:lvlJc w:val="right"/>
      <w:pPr>
        <w:ind w:left="4740" w:hanging="180"/>
      </w:pPr>
    </w:lvl>
    <w:lvl w:ilvl="6" w:tplc="0809000F">
      <w:start w:val="1"/>
      <w:numFmt w:val="decimal"/>
      <w:lvlText w:val="%7."/>
      <w:lvlJc w:val="left"/>
      <w:pPr>
        <w:ind w:left="5460" w:hanging="360"/>
      </w:pPr>
    </w:lvl>
    <w:lvl w:ilvl="7" w:tplc="08090019">
      <w:start w:val="1"/>
      <w:numFmt w:val="lowerLetter"/>
      <w:lvlText w:val="%8."/>
      <w:lvlJc w:val="left"/>
      <w:pPr>
        <w:ind w:left="6180" w:hanging="360"/>
      </w:pPr>
    </w:lvl>
    <w:lvl w:ilvl="8" w:tplc="0809001B">
      <w:start w:val="1"/>
      <w:numFmt w:val="lowerRoman"/>
      <w:lvlText w:val="%9."/>
      <w:lvlJc w:val="right"/>
      <w:pPr>
        <w:ind w:left="6900" w:hanging="180"/>
      </w:pPr>
    </w:lvl>
  </w:abstractNum>
  <w:abstractNum w:abstractNumId="46" w15:restartNumberingAfterBreak="0">
    <w:nsid w:val="2AA35AE8"/>
    <w:multiLevelType w:val="hybridMultilevel"/>
    <w:tmpl w:val="49B4DA4C"/>
    <w:lvl w:ilvl="0" w:tplc="08090019">
      <w:start w:val="1"/>
      <w:numFmt w:val="lowerLetter"/>
      <w:lvlText w:val="%1."/>
      <w:lvlJc w:val="left"/>
      <w:pPr>
        <w:ind w:left="795" w:hanging="360"/>
      </w:pPr>
    </w:lvl>
    <w:lvl w:ilvl="1" w:tplc="08090003">
      <w:start w:val="1"/>
      <w:numFmt w:val="bullet"/>
      <w:lvlText w:val="o"/>
      <w:lvlJc w:val="left"/>
      <w:pPr>
        <w:ind w:left="1515" w:hanging="360"/>
      </w:pPr>
      <w:rPr>
        <w:rFonts w:ascii="Courier New" w:hAnsi="Courier New" w:cs="Courier New" w:hint="default"/>
      </w:rPr>
    </w:lvl>
    <w:lvl w:ilvl="2" w:tplc="08090005">
      <w:start w:val="1"/>
      <w:numFmt w:val="bullet"/>
      <w:lvlText w:val=""/>
      <w:lvlJc w:val="left"/>
      <w:pPr>
        <w:ind w:left="2235" w:hanging="360"/>
      </w:pPr>
      <w:rPr>
        <w:rFonts w:ascii="Wingdings" w:hAnsi="Wingdings" w:hint="default"/>
      </w:rPr>
    </w:lvl>
    <w:lvl w:ilvl="3" w:tplc="08090001">
      <w:start w:val="1"/>
      <w:numFmt w:val="bullet"/>
      <w:lvlText w:val=""/>
      <w:lvlJc w:val="left"/>
      <w:pPr>
        <w:ind w:left="2955" w:hanging="360"/>
      </w:pPr>
      <w:rPr>
        <w:rFonts w:ascii="Symbol" w:hAnsi="Symbol" w:hint="default"/>
      </w:rPr>
    </w:lvl>
    <w:lvl w:ilvl="4" w:tplc="08090003">
      <w:start w:val="1"/>
      <w:numFmt w:val="bullet"/>
      <w:lvlText w:val="o"/>
      <w:lvlJc w:val="left"/>
      <w:pPr>
        <w:ind w:left="3675" w:hanging="360"/>
      </w:pPr>
      <w:rPr>
        <w:rFonts w:ascii="Courier New" w:hAnsi="Courier New" w:cs="Courier New" w:hint="default"/>
      </w:rPr>
    </w:lvl>
    <w:lvl w:ilvl="5" w:tplc="08090005">
      <w:start w:val="1"/>
      <w:numFmt w:val="bullet"/>
      <w:lvlText w:val=""/>
      <w:lvlJc w:val="left"/>
      <w:pPr>
        <w:ind w:left="4395" w:hanging="360"/>
      </w:pPr>
      <w:rPr>
        <w:rFonts w:ascii="Wingdings" w:hAnsi="Wingdings" w:hint="default"/>
      </w:rPr>
    </w:lvl>
    <w:lvl w:ilvl="6" w:tplc="08090001">
      <w:start w:val="1"/>
      <w:numFmt w:val="bullet"/>
      <w:lvlText w:val=""/>
      <w:lvlJc w:val="left"/>
      <w:pPr>
        <w:ind w:left="5115" w:hanging="360"/>
      </w:pPr>
      <w:rPr>
        <w:rFonts w:ascii="Symbol" w:hAnsi="Symbol" w:hint="default"/>
      </w:rPr>
    </w:lvl>
    <w:lvl w:ilvl="7" w:tplc="08090003">
      <w:start w:val="1"/>
      <w:numFmt w:val="bullet"/>
      <w:lvlText w:val="o"/>
      <w:lvlJc w:val="left"/>
      <w:pPr>
        <w:ind w:left="5835" w:hanging="360"/>
      </w:pPr>
      <w:rPr>
        <w:rFonts w:ascii="Courier New" w:hAnsi="Courier New" w:cs="Courier New" w:hint="default"/>
      </w:rPr>
    </w:lvl>
    <w:lvl w:ilvl="8" w:tplc="08090005">
      <w:start w:val="1"/>
      <w:numFmt w:val="bullet"/>
      <w:lvlText w:val=""/>
      <w:lvlJc w:val="left"/>
      <w:pPr>
        <w:ind w:left="6555" w:hanging="360"/>
      </w:pPr>
      <w:rPr>
        <w:rFonts w:ascii="Wingdings" w:hAnsi="Wingdings" w:hint="default"/>
      </w:rPr>
    </w:lvl>
  </w:abstractNum>
  <w:abstractNum w:abstractNumId="47" w15:restartNumberingAfterBreak="0">
    <w:nsid w:val="2B773870"/>
    <w:multiLevelType w:val="hybridMultilevel"/>
    <w:tmpl w:val="548257B8"/>
    <w:lvl w:ilvl="0" w:tplc="08090019">
      <w:start w:val="1"/>
      <w:numFmt w:val="lowerLetter"/>
      <w:lvlText w:val="%1."/>
      <w:lvlJc w:val="left"/>
      <w:pPr>
        <w:ind w:left="1069" w:hanging="720"/>
      </w:pPr>
    </w:lvl>
    <w:lvl w:ilvl="1" w:tplc="08090019">
      <w:start w:val="1"/>
      <w:numFmt w:val="lowerLetter"/>
      <w:lvlText w:val="%2."/>
      <w:lvlJc w:val="left"/>
      <w:pPr>
        <w:ind w:left="1429" w:hanging="360"/>
      </w:pPr>
    </w:lvl>
    <w:lvl w:ilvl="2" w:tplc="0809001B">
      <w:start w:val="1"/>
      <w:numFmt w:val="lowerRoman"/>
      <w:lvlText w:val="%3."/>
      <w:lvlJc w:val="right"/>
      <w:pPr>
        <w:ind w:left="2149" w:hanging="180"/>
      </w:pPr>
    </w:lvl>
    <w:lvl w:ilvl="3" w:tplc="0809000F">
      <w:start w:val="1"/>
      <w:numFmt w:val="decimal"/>
      <w:lvlText w:val="%4."/>
      <w:lvlJc w:val="left"/>
      <w:pPr>
        <w:ind w:left="2869" w:hanging="360"/>
      </w:pPr>
    </w:lvl>
    <w:lvl w:ilvl="4" w:tplc="08090019">
      <w:start w:val="1"/>
      <w:numFmt w:val="lowerLetter"/>
      <w:lvlText w:val="%5."/>
      <w:lvlJc w:val="left"/>
      <w:pPr>
        <w:ind w:left="3589" w:hanging="360"/>
      </w:pPr>
    </w:lvl>
    <w:lvl w:ilvl="5" w:tplc="0809001B">
      <w:start w:val="1"/>
      <w:numFmt w:val="lowerRoman"/>
      <w:lvlText w:val="%6."/>
      <w:lvlJc w:val="right"/>
      <w:pPr>
        <w:ind w:left="4309" w:hanging="180"/>
      </w:pPr>
    </w:lvl>
    <w:lvl w:ilvl="6" w:tplc="0809000F">
      <w:start w:val="1"/>
      <w:numFmt w:val="decimal"/>
      <w:lvlText w:val="%7."/>
      <w:lvlJc w:val="left"/>
      <w:pPr>
        <w:ind w:left="5029" w:hanging="360"/>
      </w:pPr>
    </w:lvl>
    <w:lvl w:ilvl="7" w:tplc="08090019">
      <w:start w:val="1"/>
      <w:numFmt w:val="lowerLetter"/>
      <w:lvlText w:val="%8."/>
      <w:lvlJc w:val="left"/>
      <w:pPr>
        <w:ind w:left="5749" w:hanging="360"/>
      </w:pPr>
    </w:lvl>
    <w:lvl w:ilvl="8" w:tplc="0809001B">
      <w:start w:val="1"/>
      <w:numFmt w:val="lowerRoman"/>
      <w:lvlText w:val="%9."/>
      <w:lvlJc w:val="right"/>
      <w:pPr>
        <w:ind w:left="6469" w:hanging="180"/>
      </w:pPr>
    </w:lvl>
  </w:abstractNum>
  <w:abstractNum w:abstractNumId="48" w15:restartNumberingAfterBreak="0">
    <w:nsid w:val="2C9636E3"/>
    <w:multiLevelType w:val="hybridMultilevel"/>
    <w:tmpl w:val="111479C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9" w15:restartNumberingAfterBreak="0">
    <w:nsid w:val="2E3D17B5"/>
    <w:multiLevelType w:val="hybridMultilevel"/>
    <w:tmpl w:val="FC4EE022"/>
    <w:lvl w:ilvl="0" w:tplc="0809001B">
      <w:start w:val="1"/>
      <w:numFmt w:val="lowerRoman"/>
      <w:lvlText w:val="%1."/>
      <w:lvlJc w:val="right"/>
      <w:pPr>
        <w:ind w:left="1724" w:hanging="720"/>
      </w:pPr>
      <w:rPr>
        <w:sz w:val="28"/>
      </w:rPr>
    </w:lvl>
    <w:lvl w:ilvl="1" w:tplc="08090019">
      <w:start w:val="1"/>
      <w:numFmt w:val="lowerLetter"/>
      <w:lvlText w:val="%2."/>
      <w:lvlJc w:val="left"/>
      <w:pPr>
        <w:ind w:left="2084" w:hanging="360"/>
      </w:pPr>
    </w:lvl>
    <w:lvl w:ilvl="2" w:tplc="0809001B">
      <w:start w:val="1"/>
      <w:numFmt w:val="lowerRoman"/>
      <w:lvlText w:val="%3."/>
      <w:lvlJc w:val="right"/>
      <w:pPr>
        <w:ind w:left="2804" w:hanging="180"/>
      </w:pPr>
    </w:lvl>
    <w:lvl w:ilvl="3" w:tplc="0809000F">
      <w:start w:val="1"/>
      <w:numFmt w:val="decimal"/>
      <w:lvlText w:val="%4."/>
      <w:lvlJc w:val="left"/>
      <w:pPr>
        <w:ind w:left="3524" w:hanging="360"/>
      </w:pPr>
    </w:lvl>
    <w:lvl w:ilvl="4" w:tplc="08090019">
      <w:start w:val="1"/>
      <w:numFmt w:val="lowerLetter"/>
      <w:lvlText w:val="%5."/>
      <w:lvlJc w:val="left"/>
      <w:pPr>
        <w:ind w:left="4244" w:hanging="360"/>
      </w:pPr>
    </w:lvl>
    <w:lvl w:ilvl="5" w:tplc="0809001B">
      <w:start w:val="1"/>
      <w:numFmt w:val="lowerRoman"/>
      <w:lvlText w:val="%6."/>
      <w:lvlJc w:val="right"/>
      <w:pPr>
        <w:ind w:left="4964" w:hanging="180"/>
      </w:pPr>
    </w:lvl>
    <w:lvl w:ilvl="6" w:tplc="0809000F">
      <w:start w:val="1"/>
      <w:numFmt w:val="decimal"/>
      <w:lvlText w:val="%7."/>
      <w:lvlJc w:val="left"/>
      <w:pPr>
        <w:ind w:left="5684" w:hanging="360"/>
      </w:pPr>
    </w:lvl>
    <w:lvl w:ilvl="7" w:tplc="08090019">
      <w:start w:val="1"/>
      <w:numFmt w:val="lowerLetter"/>
      <w:lvlText w:val="%8."/>
      <w:lvlJc w:val="left"/>
      <w:pPr>
        <w:ind w:left="6404" w:hanging="360"/>
      </w:pPr>
    </w:lvl>
    <w:lvl w:ilvl="8" w:tplc="0809001B">
      <w:start w:val="1"/>
      <w:numFmt w:val="lowerRoman"/>
      <w:lvlText w:val="%9."/>
      <w:lvlJc w:val="right"/>
      <w:pPr>
        <w:ind w:left="7124" w:hanging="180"/>
      </w:pPr>
    </w:lvl>
  </w:abstractNum>
  <w:abstractNum w:abstractNumId="50" w15:restartNumberingAfterBreak="0">
    <w:nsid w:val="300020AD"/>
    <w:multiLevelType w:val="hybridMultilevel"/>
    <w:tmpl w:val="3D602086"/>
    <w:lvl w:ilvl="0" w:tplc="08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8090019">
      <w:start w:val="1"/>
      <w:numFmt w:val="lowerLetter"/>
      <w:lvlText w:val="%4."/>
      <w:lvlJc w:val="left"/>
      <w:pPr>
        <w:ind w:left="360" w:hanging="360"/>
      </w:pPr>
      <w:rPr>
        <w:sz w:val="28"/>
        <w:szCs w:val="28"/>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15:restartNumberingAfterBreak="0">
    <w:nsid w:val="30235CF8"/>
    <w:multiLevelType w:val="hybridMultilevel"/>
    <w:tmpl w:val="39528F38"/>
    <w:lvl w:ilvl="0" w:tplc="46DA9F9A">
      <w:start w:val="1"/>
      <w:numFmt w:val="decimal"/>
      <w:lvlText w:val="%1."/>
      <w:lvlJc w:val="left"/>
      <w:pPr>
        <w:ind w:left="720" w:hanging="360"/>
      </w:pPr>
      <w:rPr>
        <w:rFonts w:ascii="Times New Roman" w:eastAsiaTheme="minorHAnsi" w:hAnsi="Times New Roman" w:cs="Times New Roman"/>
        <w:b w:val="0"/>
      </w:rPr>
    </w:lvl>
    <w:lvl w:ilvl="1" w:tplc="FE387956">
      <w:start w:val="1"/>
      <w:numFmt w:val="lowerRoman"/>
      <w:lvlText w:val="%2)"/>
      <w:lvlJc w:val="left"/>
      <w:pPr>
        <w:ind w:left="1440" w:hanging="360"/>
      </w:pPr>
      <w:rPr>
        <w:rFonts w:ascii="Garamond" w:eastAsia="Times New Roman" w:hAnsi="Garamond"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15:restartNumberingAfterBreak="0">
    <w:nsid w:val="32040C25"/>
    <w:multiLevelType w:val="hybridMultilevel"/>
    <w:tmpl w:val="C8E8FBB2"/>
    <w:lvl w:ilvl="0" w:tplc="0809001B">
      <w:start w:val="1"/>
      <w:numFmt w:val="lowerRoman"/>
      <w:lvlText w:val="%1."/>
      <w:lvlJc w:val="right"/>
      <w:pPr>
        <w:ind w:left="1080" w:hanging="360"/>
      </w:pPr>
    </w:lvl>
    <w:lvl w:ilvl="1" w:tplc="08090019">
      <w:start w:val="1"/>
      <w:numFmt w:val="decimal"/>
      <w:lvlText w:val="%2."/>
      <w:lvlJc w:val="left"/>
      <w:pPr>
        <w:tabs>
          <w:tab w:val="num" w:pos="1800"/>
        </w:tabs>
        <w:ind w:left="1800" w:hanging="360"/>
      </w:pPr>
    </w:lvl>
    <w:lvl w:ilvl="2" w:tplc="0809001B">
      <w:start w:val="1"/>
      <w:numFmt w:val="decimal"/>
      <w:lvlText w:val="%3."/>
      <w:lvlJc w:val="left"/>
      <w:pPr>
        <w:tabs>
          <w:tab w:val="num" w:pos="2520"/>
        </w:tabs>
        <w:ind w:left="2520" w:hanging="360"/>
      </w:pPr>
    </w:lvl>
    <w:lvl w:ilvl="3" w:tplc="0809000F">
      <w:start w:val="1"/>
      <w:numFmt w:val="decimal"/>
      <w:lvlText w:val="%4."/>
      <w:lvlJc w:val="left"/>
      <w:pPr>
        <w:tabs>
          <w:tab w:val="num" w:pos="3240"/>
        </w:tabs>
        <w:ind w:left="3240" w:hanging="360"/>
      </w:pPr>
    </w:lvl>
    <w:lvl w:ilvl="4" w:tplc="08090019">
      <w:start w:val="1"/>
      <w:numFmt w:val="decimal"/>
      <w:lvlText w:val="%5."/>
      <w:lvlJc w:val="left"/>
      <w:pPr>
        <w:tabs>
          <w:tab w:val="num" w:pos="3960"/>
        </w:tabs>
        <w:ind w:left="3960" w:hanging="360"/>
      </w:pPr>
    </w:lvl>
    <w:lvl w:ilvl="5" w:tplc="0809001B">
      <w:start w:val="1"/>
      <w:numFmt w:val="decimal"/>
      <w:lvlText w:val="%6."/>
      <w:lvlJc w:val="left"/>
      <w:pPr>
        <w:tabs>
          <w:tab w:val="num" w:pos="4680"/>
        </w:tabs>
        <w:ind w:left="4680" w:hanging="360"/>
      </w:pPr>
    </w:lvl>
    <w:lvl w:ilvl="6" w:tplc="0809000F">
      <w:start w:val="1"/>
      <w:numFmt w:val="decimal"/>
      <w:lvlText w:val="%7."/>
      <w:lvlJc w:val="left"/>
      <w:pPr>
        <w:tabs>
          <w:tab w:val="num" w:pos="5400"/>
        </w:tabs>
        <w:ind w:left="5400" w:hanging="360"/>
      </w:pPr>
    </w:lvl>
    <w:lvl w:ilvl="7" w:tplc="08090019">
      <w:start w:val="1"/>
      <w:numFmt w:val="decimal"/>
      <w:lvlText w:val="%8."/>
      <w:lvlJc w:val="left"/>
      <w:pPr>
        <w:tabs>
          <w:tab w:val="num" w:pos="6120"/>
        </w:tabs>
        <w:ind w:left="6120" w:hanging="360"/>
      </w:pPr>
    </w:lvl>
    <w:lvl w:ilvl="8" w:tplc="0809001B">
      <w:start w:val="1"/>
      <w:numFmt w:val="decimal"/>
      <w:lvlText w:val="%9."/>
      <w:lvlJc w:val="left"/>
      <w:pPr>
        <w:tabs>
          <w:tab w:val="num" w:pos="6840"/>
        </w:tabs>
        <w:ind w:left="6840" w:hanging="360"/>
      </w:pPr>
    </w:lvl>
  </w:abstractNum>
  <w:abstractNum w:abstractNumId="53" w15:restartNumberingAfterBreak="0">
    <w:nsid w:val="32692FA1"/>
    <w:multiLevelType w:val="hybridMultilevel"/>
    <w:tmpl w:val="DB0CE7C2"/>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54" w15:restartNumberingAfterBreak="0">
    <w:nsid w:val="327627B9"/>
    <w:multiLevelType w:val="hybridMultilevel"/>
    <w:tmpl w:val="4B824EC2"/>
    <w:lvl w:ilvl="0" w:tplc="0809001B">
      <w:start w:val="1"/>
      <w:numFmt w:val="lowerRoman"/>
      <w:lvlText w:val="%1."/>
      <w:lvlJc w:val="right"/>
      <w:pPr>
        <w:ind w:left="1211"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55" w15:restartNumberingAfterBreak="0">
    <w:nsid w:val="332C55AB"/>
    <w:multiLevelType w:val="hybridMultilevel"/>
    <w:tmpl w:val="AE18667C"/>
    <w:lvl w:ilvl="0" w:tplc="0809001B">
      <w:start w:val="1"/>
      <w:numFmt w:val="lowerRoman"/>
      <w:lvlText w:val="%1."/>
      <w:lvlJc w:val="right"/>
      <w:pPr>
        <w:ind w:left="928"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56" w15:restartNumberingAfterBreak="0">
    <w:nsid w:val="33615879"/>
    <w:multiLevelType w:val="hybridMultilevel"/>
    <w:tmpl w:val="ABFEDB92"/>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7" w15:restartNumberingAfterBreak="0">
    <w:nsid w:val="3388356F"/>
    <w:multiLevelType w:val="hybridMultilevel"/>
    <w:tmpl w:val="C6B6E3D4"/>
    <w:lvl w:ilvl="0" w:tplc="0809001B">
      <w:start w:val="1"/>
      <w:numFmt w:val="lowerRoman"/>
      <w:lvlText w:val="%1."/>
      <w:lvlJc w:val="right"/>
      <w:pPr>
        <w:ind w:left="1080" w:hanging="72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8" w15:restartNumberingAfterBreak="0">
    <w:nsid w:val="35EC60D5"/>
    <w:multiLevelType w:val="hybridMultilevel"/>
    <w:tmpl w:val="E58CC662"/>
    <w:lvl w:ilvl="0" w:tplc="0809001B">
      <w:start w:val="1"/>
      <w:numFmt w:val="lowerRoman"/>
      <w:lvlText w:val="%1."/>
      <w:lvlJc w:val="right"/>
      <w:pPr>
        <w:ind w:left="2070" w:hanging="720"/>
      </w:pPr>
    </w:lvl>
    <w:lvl w:ilvl="1" w:tplc="08090019">
      <w:start w:val="1"/>
      <w:numFmt w:val="lowerLetter"/>
      <w:lvlText w:val="%2."/>
      <w:lvlJc w:val="left"/>
      <w:pPr>
        <w:ind w:left="2430" w:hanging="360"/>
      </w:pPr>
    </w:lvl>
    <w:lvl w:ilvl="2" w:tplc="0809001B">
      <w:start w:val="1"/>
      <w:numFmt w:val="lowerRoman"/>
      <w:lvlText w:val="%3."/>
      <w:lvlJc w:val="right"/>
      <w:pPr>
        <w:ind w:left="3150" w:hanging="180"/>
      </w:pPr>
    </w:lvl>
    <w:lvl w:ilvl="3" w:tplc="0809000F">
      <w:start w:val="1"/>
      <w:numFmt w:val="decimal"/>
      <w:lvlText w:val="%4."/>
      <w:lvlJc w:val="left"/>
      <w:pPr>
        <w:ind w:left="3870" w:hanging="360"/>
      </w:pPr>
    </w:lvl>
    <w:lvl w:ilvl="4" w:tplc="08090019">
      <w:start w:val="1"/>
      <w:numFmt w:val="lowerLetter"/>
      <w:lvlText w:val="%5."/>
      <w:lvlJc w:val="left"/>
      <w:pPr>
        <w:ind w:left="4590" w:hanging="360"/>
      </w:pPr>
    </w:lvl>
    <w:lvl w:ilvl="5" w:tplc="0809001B">
      <w:start w:val="1"/>
      <w:numFmt w:val="lowerRoman"/>
      <w:lvlText w:val="%6."/>
      <w:lvlJc w:val="right"/>
      <w:pPr>
        <w:ind w:left="5310" w:hanging="180"/>
      </w:pPr>
    </w:lvl>
    <w:lvl w:ilvl="6" w:tplc="0809000F">
      <w:start w:val="1"/>
      <w:numFmt w:val="decimal"/>
      <w:lvlText w:val="%7."/>
      <w:lvlJc w:val="left"/>
      <w:pPr>
        <w:ind w:left="6030" w:hanging="360"/>
      </w:pPr>
    </w:lvl>
    <w:lvl w:ilvl="7" w:tplc="08090019">
      <w:start w:val="1"/>
      <w:numFmt w:val="lowerLetter"/>
      <w:lvlText w:val="%8."/>
      <w:lvlJc w:val="left"/>
      <w:pPr>
        <w:ind w:left="6750" w:hanging="360"/>
      </w:pPr>
    </w:lvl>
    <w:lvl w:ilvl="8" w:tplc="0809001B">
      <w:start w:val="1"/>
      <w:numFmt w:val="lowerRoman"/>
      <w:lvlText w:val="%9."/>
      <w:lvlJc w:val="right"/>
      <w:pPr>
        <w:ind w:left="7470" w:hanging="180"/>
      </w:pPr>
    </w:lvl>
  </w:abstractNum>
  <w:abstractNum w:abstractNumId="59" w15:restartNumberingAfterBreak="0">
    <w:nsid w:val="360938B6"/>
    <w:multiLevelType w:val="hybridMultilevel"/>
    <w:tmpl w:val="0BBEE73C"/>
    <w:lvl w:ilvl="0" w:tplc="0809001B">
      <w:start w:val="1"/>
      <w:numFmt w:val="lowerRoman"/>
      <w:lvlText w:val="%1."/>
      <w:lvlJc w:val="right"/>
      <w:pPr>
        <w:ind w:left="1080" w:hanging="72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0" w15:restartNumberingAfterBreak="0">
    <w:nsid w:val="360D5407"/>
    <w:multiLevelType w:val="hybridMultilevel"/>
    <w:tmpl w:val="4F004096"/>
    <w:lvl w:ilvl="0" w:tplc="08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369E1588"/>
    <w:multiLevelType w:val="hybridMultilevel"/>
    <w:tmpl w:val="7C8C8974"/>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2" w15:restartNumberingAfterBreak="0">
    <w:nsid w:val="36A177E3"/>
    <w:multiLevelType w:val="hybridMultilevel"/>
    <w:tmpl w:val="991EB2BA"/>
    <w:lvl w:ilvl="0" w:tplc="08090019">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3" w15:restartNumberingAfterBreak="0">
    <w:nsid w:val="37A32A1F"/>
    <w:multiLevelType w:val="hybridMultilevel"/>
    <w:tmpl w:val="05088300"/>
    <w:lvl w:ilvl="0" w:tplc="0809001B">
      <w:start w:val="1"/>
      <w:numFmt w:val="lowerRoman"/>
      <w:lvlText w:val="%1."/>
      <w:lvlJc w:val="right"/>
      <w:pPr>
        <w:ind w:left="1080" w:hanging="360"/>
      </w:pPr>
    </w:lvl>
    <w:lvl w:ilvl="1" w:tplc="04090019">
      <w:start w:val="1"/>
      <w:numFmt w:val="decimal"/>
      <w:lvlText w:val="%2."/>
      <w:lvlJc w:val="left"/>
      <w:pPr>
        <w:tabs>
          <w:tab w:val="num" w:pos="1725"/>
        </w:tabs>
        <w:ind w:left="1725" w:hanging="360"/>
      </w:pPr>
    </w:lvl>
    <w:lvl w:ilvl="2" w:tplc="0409001B">
      <w:start w:val="1"/>
      <w:numFmt w:val="decimal"/>
      <w:lvlText w:val="%3."/>
      <w:lvlJc w:val="left"/>
      <w:pPr>
        <w:tabs>
          <w:tab w:val="num" w:pos="2445"/>
        </w:tabs>
        <w:ind w:left="2445" w:hanging="360"/>
      </w:pPr>
    </w:lvl>
    <w:lvl w:ilvl="3" w:tplc="0409000F">
      <w:start w:val="1"/>
      <w:numFmt w:val="decimal"/>
      <w:lvlText w:val="%4."/>
      <w:lvlJc w:val="left"/>
      <w:pPr>
        <w:tabs>
          <w:tab w:val="num" w:pos="3165"/>
        </w:tabs>
        <w:ind w:left="3165" w:hanging="360"/>
      </w:pPr>
    </w:lvl>
    <w:lvl w:ilvl="4" w:tplc="04090019">
      <w:start w:val="1"/>
      <w:numFmt w:val="decimal"/>
      <w:lvlText w:val="%5."/>
      <w:lvlJc w:val="left"/>
      <w:pPr>
        <w:tabs>
          <w:tab w:val="num" w:pos="3885"/>
        </w:tabs>
        <w:ind w:left="3885" w:hanging="360"/>
      </w:pPr>
    </w:lvl>
    <w:lvl w:ilvl="5" w:tplc="0409001B">
      <w:start w:val="1"/>
      <w:numFmt w:val="decimal"/>
      <w:lvlText w:val="%6."/>
      <w:lvlJc w:val="left"/>
      <w:pPr>
        <w:tabs>
          <w:tab w:val="num" w:pos="4605"/>
        </w:tabs>
        <w:ind w:left="4605" w:hanging="360"/>
      </w:pPr>
    </w:lvl>
    <w:lvl w:ilvl="6" w:tplc="0409000F">
      <w:start w:val="1"/>
      <w:numFmt w:val="decimal"/>
      <w:lvlText w:val="%7."/>
      <w:lvlJc w:val="left"/>
      <w:pPr>
        <w:tabs>
          <w:tab w:val="num" w:pos="5325"/>
        </w:tabs>
        <w:ind w:left="5325" w:hanging="360"/>
      </w:pPr>
    </w:lvl>
    <w:lvl w:ilvl="7" w:tplc="04090019">
      <w:start w:val="1"/>
      <w:numFmt w:val="decimal"/>
      <w:lvlText w:val="%8."/>
      <w:lvlJc w:val="left"/>
      <w:pPr>
        <w:tabs>
          <w:tab w:val="num" w:pos="6045"/>
        </w:tabs>
        <w:ind w:left="6045" w:hanging="360"/>
      </w:pPr>
    </w:lvl>
    <w:lvl w:ilvl="8" w:tplc="0409001B">
      <w:start w:val="1"/>
      <w:numFmt w:val="decimal"/>
      <w:lvlText w:val="%9."/>
      <w:lvlJc w:val="left"/>
      <w:pPr>
        <w:tabs>
          <w:tab w:val="num" w:pos="6765"/>
        </w:tabs>
        <w:ind w:left="6765" w:hanging="360"/>
      </w:pPr>
    </w:lvl>
  </w:abstractNum>
  <w:abstractNum w:abstractNumId="64" w15:restartNumberingAfterBreak="0">
    <w:nsid w:val="37BE4561"/>
    <w:multiLevelType w:val="hybridMultilevel"/>
    <w:tmpl w:val="28407BEA"/>
    <w:lvl w:ilvl="0" w:tplc="08090019">
      <w:start w:val="1"/>
      <w:numFmt w:val="lowerLetter"/>
      <w:lvlText w:val="%1."/>
      <w:lvlJc w:val="left"/>
      <w:pPr>
        <w:ind w:left="2729" w:hanging="720"/>
      </w:pPr>
    </w:lvl>
    <w:lvl w:ilvl="1" w:tplc="08090019">
      <w:start w:val="1"/>
      <w:numFmt w:val="lowerLetter"/>
      <w:lvlText w:val="%2."/>
      <w:lvlJc w:val="left"/>
      <w:pPr>
        <w:ind w:left="3089" w:hanging="360"/>
      </w:pPr>
    </w:lvl>
    <w:lvl w:ilvl="2" w:tplc="0809001B">
      <w:start w:val="1"/>
      <w:numFmt w:val="lowerRoman"/>
      <w:lvlText w:val="%3."/>
      <w:lvlJc w:val="right"/>
      <w:pPr>
        <w:ind w:left="3809" w:hanging="180"/>
      </w:pPr>
    </w:lvl>
    <w:lvl w:ilvl="3" w:tplc="0809000F">
      <w:start w:val="1"/>
      <w:numFmt w:val="decimal"/>
      <w:lvlText w:val="%4."/>
      <w:lvlJc w:val="left"/>
      <w:pPr>
        <w:ind w:left="4529" w:hanging="360"/>
      </w:pPr>
    </w:lvl>
    <w:lvl w:ilvl="4" w:tplc="08090019">
      <w:start w:val="1"/>
      <w:numFmt w:val="lowerLetter"/>
      <w:lvlText w:val="%5."/>
      <w:lvlJc w:val="left"/>
      <w:pPr>
        <w:ind w:left="5249" w:hanging="360"/>
      </w:pPr>
    </w:lvl>
    <w:lvl w:ilvl="5" w:tplc="0809001B">
      <w:start w:val="1"/>
      <w:numFmt w:val="lowerRoman"/>
      <w:lvlText w:val="%6."/>
      <w:lvlJc w:val="right"/>
      <w:pPr>
        <w:ind w:left="5969" w:hanging="180"/>
      </w:pPr>
    </w:lvl>
    <w:lvl w:ilvl="6" w:tplc="0809000F">
      <w:start w:val="1"/>
      <w:numFmt w:val="decimal"/>
      <w:lvlText w:val="%7."/>
      <w:lvlJc w:val="left"/>
      <w:pPr>
        <w:ind w:left="6689" w:hanging="360"/>
      </w:pPr>
    </w:lvl>
    <w:lvl w:ilvl="7" w:tplc="08090019">
      <w:start w:val="1"/>
      <w:numFmt w:val="lowerLetter"/>
      <w:lvlText w:val="%8."/>
      <w:lvlJc w:val="left"/>
      <w:pPr>
        <w:ind w:left="7409" w:hanging="360"/>
      </w:pPr>
    </w:lvl>
    <w:lvl w:ilvl="8" w:tplc="0809001B">
      <w:start w:val="1"/>
      <w:numFmt w:val="lowerRoman"/>
      <w:lvlText w:val="%9."/>
      <w:lvlJc w:val="right"/>
      <w:pPr>
        <w:ind w:left="8129" w:hanging="180"/>
      </w:pPr>
    </w:lvl>
  </w:abstractNum>
  <w:abstractNum w:abstractNumId="65" w15:restartNumberingAfterBreak="0">
    <w:nsid w:val="37D17B9D"/>
    <w:multiLevelType w:val="hybridMultilevel"/>
    <w:tmpl w:val="579208B6"/>
    <w:lvl w:ilvl="0" w:tplc="7CE8393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6" w15:restartNumberingAfterBreak="0">
    <w:nsid w:val="391C14DE"/>
    <w:multiLevelType w:val="hybridMultilevel"/>
    <w:tmpl w:val="6FDE345C"/>
    <w:lvl w:ilvl="0" w:tplc="0809001B">
      <w:start w:val="1"/>
      <w:numFmt w:val="lowerRoman"/>
      <w:lvlText w:val="%1."/>
      <w:lvlJc w:val="right"/>
      <w:pPr>
        <w:ind w:left="1080" w:hanging="360"/>
      </w:pPr>
    </w:lvl>
    <w:lvl w:ilvl="1" w:tplc="08090019">
      <w:start w:val="1"/>
      <w:numFmt w:val="decimal"/>
      <w:lvlText w:val="%2."/>
      <w:lvlJc w:val="left"/>
      <w:pPr>
        <w:tabs>
          <w:tab w:val="num" w:pos="1800"/>
        </w:tabs>
        <w:ind w:left="1800" w:hanging="360"/>
      </w:pPr>
    </w:lvl>
    <w:lvl w:ilvl="2" w:tplc="0809001B">
      <w:start w:val="1"/>
      <w:numFmt w:val="decimal"/>
      <w:lvlText w:val="%3."/>
      <w:lvlJc w:val="left"/>
      <w:pPr>
        <w:tabs>
          <w:tab w:val="num" w:pos="2520"/>
        </w:tabs>
        <w:ind w:left="2520" w:hanging="360"/>
      </w:pPr>
    </w:lvl>
    <w:lvl w:ilvl="3" w:tplc="0809000F">
      <w:start w:val="1"/>
      <w:numFmt w:val="decimal"/>
      <w:lvlText w:val="%4."/>
      <w:lvlJc w:val="left"/>
      <w:pPr>
        <w:tabs>
          <w:tab w:val="num" w:pos="3240"/>
        </w:tabs>
        <w:ind w:left="3240" w:hanging="360"/>
      </w:pPr>
    </w:lvl>
    <w:lvl w:ilvl="4" w:tplc="08090019">
      <w:start w:val="1"/>
      <w:numFmt w:val="decimal"/>
      <w:lvlText w:val="%5."/>
      <w:lvlJc w:val="left"/>
      <w:pPr>
        <w:tabs>
          <w:tab w:val="num" w:pos="3960"/>
        </w:tabs>
        <w:ind w:left="3960" w:hanging="360"/>
      </w:pPr>
    </w:lvl>
    <w:lvl w:ilvl="5" w:tplc="0809001B">
      <w:start w:val="1"/>
      <w:numFmt w:val="decimal"/>
      <w:lvlText w:val="%6."/>
      <w:lvlJc w:val="left"/>
      <w:pPr>
        <w:tabs>
          <w:tab w:val="num" w:pos="4680"/>
        </w:tabs>
        <w:ind w:left="4680" w:hanging="360"/>
      </w:pPr>
    </w:lvl>
    <w:lvl w:ilvl="6" w:tplc="0809000F">
      <w:start w:val="1"/>
      <w:numFmt w:val="decimal"/>
      <w:lvlText w:val="%7."/>
      <w:lvlJc w:val="left"/>
      <w:pPr>
        <w:tabs>
          <w:tab w:val="num" w:pos="5400"/>
        </w:tabs>
        <w:ind w:left="5400" w:hanging="360"/>
      </w:pPr>
    </w:lvl>
    <w:lvl w:ilvl="7" w:tplc="08090019">
      <w:start w:val="1"/>
      <w:numFmt w:val="decimal"/>
      <w:lvlText w:val="%8."/>
      <w:lvlJc w:val="left"/>
      <w:pPr>
        <w:tabs>
          <w:tab w:val="num" w:pos="6120"/>
        </w:tabs>
        <w:ind w:left="6120" w:hanging="360"/>
      </w:pPr>
    </w:lvl>
    <w:lvl w:ilvl="8" w:tplc="0809001B">
      <w:start w:val="1"/>
      <w:numFmt w:val="decimal"/>
      <w:lvlText w:val="%9."/>
      <w:lvlJc w:val="left"/>
      <w:pPr>
        <w:tabs>
          <w:tab w:val="num" w:pos="6840"/>
        </w:tabs>
        <w:ind w:left="6840" w:hanging="360"/>
      </w:pPr>
    </w:lvl>
  </w:abstractNum>
  <w:abstractNum w:abstractNumId="67" w15:restartNumberingAfterBreak="0">
    <w:nsid w:val="393559A2"/>
    <w:multiLevelType w:val="hybridMultilevel"/>
    <w:tmpl w:val="BDB693C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8" w15:restartNumberingAfterBreak="0">
    <w:nsid w:val="39AB1144"/>
    <w:multiLevelType w:val="hybridMultilevel"/>
    <w:tmpl w:val="0D34F22E"/>
    <w:lvl w:ilvl="0" w:tplc="08090019">
      <w:start w:val="1"/>
      <w:numFmt w:val="lowerLetter"/>
      <w:lvlText w:val="%1."/>
      <w:lvlJc w:val="left"/>
      <w:pPr>
        <w:ind w:left="1155" w:hanging="360"/>
      </w:pPr>
    </w:lvl>
    <w:lvl w:ilvl="1" w:tplc="08090019">
      <w:start w:val="1"/>
      <w:numFmt w:val="lowerLetter"/>
      <w:lvlText w:val="%2."/>
      <w:lvlJc w:val="left"/>
      <w:pPr>
        <w:ind w:left="1875" w:hanging="360"/>
      </w:pPr>
    </w:lvl>
    <w:lvl w:ilvl="2" w:tplc="0809001B">
      <w:start w:val="1"/>
      <w:numFmt w:val="lowerRoman"/>
      <w:lvlText w:val="%3."/>
      <w:lvlJc w:val="right"/>
      <w:pPr>
        <w:ind w:left="2595" w:hanging="180"/>
      </w:pPr>
    </w:lvl>
    <w:lvl w:ilvl="3" w:tplc="0809000F">
      <w:start w:val="1"/>
      <w:numFmt w:val="decimal"/>
      <w:lvlText w:val="%4."/>
      <w:lvlJc w:val="left"/>
      <w:pPr>
        <w:ind w:left="3315" w:hanging="360"/>
      </w:pPr>
    </w:lvl>
    <w:lvl w:ilvl="4" w:tplc="08090019">
      <w:start w:val="1"/>
      <w:numFmt w:val="lowerLetter"/>
      <w:lvlText w:val="%5."/>
      <w:lvlJc w:val="left"/>
      <w:pPr>
        <w:ind w:left="4035" w:hanging="360"/>
      </w:pPr>
    </w:lvl>
    <w:lvl w:ilvl="5" w:tplc="0809001B">
      <w:start w:val="1"/>
      <w:numFmt w:val="lowerRoman"/>
      <w:lvlText w:val="%6."/>
      <w:lvlJc w:val="right"/>
      <w:pPr>
        <w:ind w:left="4755" w:hanging="180"/>
      </w:pPr>
    </w:lvl>
    <w:lvl w:ilvl="6" w:tplc="0809000F">
      <w:start w:val="1"/>
      <w:numFmt w:val="decimal"/>
      <w:lvlText w:val="%7."/>
      <w:lvlJc w:val="left"/>
      <w:pPr>
        <w:ind w:left="5475" w:hanging="360"/>
      </w:pPr>
    </w:lvl>
    <w:lvl w:ilvl="7" w:tplc="08090019">
      <w:start w:val="1"/>
      <w:numFmt w:val="lowerLetter"/>
      <w:lvlText w:val="%8."/>
      <w:lvlJc w:val="left"/>
      <w:pPr>
        <w:ind w:left="6195" w:hanging="360"/>
      </w:pPr>
    </w:lvl>
    <w:lvl w:ilvl="8" w:tplc="0809001B">
      <w:start w:val="1"/>
      <w:numFmt w:val="lowerRoman"/>
      <w:lvlText w:val="%9."/>
      <w:lvlJc w:val="right"/>
      <w:pPr>
        <w:ind w:left="6915" w:hanging="180"/>
      </w:pPr>
    </w:lvl>
  </w:abstractNum>
  <w:abstractNum w:abstractNumId="69" w15:restartNumberingAfterBreak="0">
    <w:nsid w:val="3B2C3CE1"/>
    <w:multiLevelType w:val="hybridMultilevel"/>
    <w:tmpl w:val="6FF201F2"/>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0" w15:restartNumberingAfterBreak="0">
    <w:nsid w:val="3EC25F60"/>
    <w:multiLevelType w:val="hybridMultilevel"/>
    <w:tmpl w:val="8D16F650"/>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1" w15:restartNumberingAfterBreak="0">
    <w:nsid w:val="3F223024"/>
    <w:multiLevelType w:val="hybridMultilevel"/>
    <w:tmpl w:val="7A94DFB0"/>
    <w:lvl w:ilvl="0" w:tplc="08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3F30608E"/>
    <w:multiLevelType w:val="hybridMultilevel"/>
    <w:tmpl w:val="D9564DD2"/>
    <w:styleLink w:val="Numbered"/>
    <w:lvl w:ilvl="0" w:tplc="FE1AE99C">
      <w:start w:val="1"/>
      <w:numFmt w:val="decimal"/>
      <w:lvlText w:val="%1."/>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07CF04C">
      <w:start w:val="1"/>
      <w:numFmt w:val="decimal"/>
      <w:lvlText w:val="%2."/>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1AE54A6">
      <w:start w:val="1"/>
      <w:numFmt w:val="decimal"/>
      <w:lvlText w:val="%3."/>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D66C1DA">
      <w:start w:val="1"/>
      <w:numFmt w:val="decimal"/>
      <w:lvlText w:val="%4."/>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B9A3D7C">
      <w:start w:val="1"/>
      <w:numFmt w:val="decimal"/>
      <w:lvlText w:val="%5."/>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0FCAD9C">
      <w:start w:val="1"/>
      <w:numFmt w:val="decimal"/>
      <w:lvlText w:val="%6."/>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A085448">
      <w:start w:val="1"/>
      <w:numFmt w:val="decimal"/>
      <w:lvlText w:val="%7."/>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F2CFDEA">
      <w:start w:val="1"/>
      <w:numFmt w:val="decimal"/>
      <w:lvlText w:val="%8."/>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5522D6C">
      <w:start w:val="1"/>
      <w:numFmt w:val="decimal"/>
      <w:lvlText w:val="%9."/>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3" w15:restartNumberingAfterBreak="0">
    <w:nsid w:val="414A75CF"/>
    <w:multiLevelType w:val="hybridMultilevel"/>
    <w:tmpl w:val="E9E0D844"/>
    <w:lvl w:ilvl="0" w:tplc="357AE3FC">
      <w:start w:val="1"/>
      <w:numFmt w:val="decimal"/>
      <w:lvlText w:val="%1."/>
      <w:lvlJc w:val="left"/>
      <w:pPr>
        <w:ind w:left="720" w:hanging="360"/>
      </w:pPr>
      <w:rPr>
        <w:rFonts w:ascii="Times New Roman" w:eastAsiaTheme="minorHAnsi" w:hAnsi="Times New Roman" w:cs="Times New Roman"/>
      </w:rPr>
    </w:lvl>
    <w:lvl w:ilvl="1" w:tplc="08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41BB6FDD"/>
    <w:multiLevelType w:val="hybridMultilevel"/>
    <w:tmpl w:val="762C1C02"/>
    <w:lvl w:ilvl="0" w:tplc="0809001B">
      <w:start w:val="1"/>
      <w:numFmt w:val="lowerRoman"/>
      <w:lvlText w:val="%1."/>
      <w:lvlJc w:val="right"/>
      <w:pPr>
        <w:ind w:left="1440" w:hanging="72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5" w15:restartNumberingAfterBreak="0">
    <w:nsid w:val="41E82255"/>
    <w:multiLevelType w:val="hybridMultilevel"/>
    <w:tmpl w:val="7994A6DE"/>
    <w:lvl w:ilvl="0" w:tplc="ECCE3B40">
      <w:start w:val="1"/>
      <w:numFmt w:val="lowerRoman"/>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6" w15:restartNumberingAfterBreak="0">
    <w:nsid w:val="42516641"/>
    <w:multiLevelType w:val="hybridMultilevel"/>
    <w:tmpl w:val="600C1D92"/>
    <w:lvl w:ilvl="0" w:tplc="08090019">
      <w:start w:val="1"/>
      <w:numFmt w:val="lowerLetter"/>
      <w:lvlText w:val="%1."/>
      <w:lvlJc w:val="left"/>
      <w:pPr>
        <w:ind w:left="720" w:hanging="360"/>
      </w:pPr>
      <w:rPr>
        <w:b w:val="0"/>
        <w:strike w:val="0"/>
        <w:dstrike w:val="0"/>
        <w:u w:val="none"/>
        <w:effect w:val="none"/>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7" w15:restartNumberingAfterBreak="0">
    <w:nsid w:val="433C08ED"/>
    <w:multiLevelType w:val="hybridMultilevel"/>
    <w:tmpl w:val="1032894C"/>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8" w15:restartNumberingAfterBreak="0">
    <w:nsid w:val="4448413E"/>
    <w:multiLevelType w:val="hybridMultilevel"/>
    <w:tmpl w:val="B6F41F76"/>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9" w15:restartNumberingAfterBreak="0">
    <w:nsid w:val="469046D1"/>
    <w:multiLevelType w:val="hybridMultilevel"/>
    <w:tmpl w:val="E1200BC6"/>
    <w:lvl w:ilvl="0" w:tplc="0809001B">
      <w:start w:val="1"/>
      <w:numFmt w:val="lowerRoman"/>
      <w:lvlText w:val="%1."/>
      <w:lvlJc w:val="right"/>
      <w:pPr>
        <w:ind w:left="1211"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0" w15:restartNumberingAfterBreak="0">
    <w:nsid w:val="484423A6"/>
    <w:multiLevelType w:val="hybridMultilevel"/>
    <w:tmpl w:val="493CF5B4"/>
    <w:lvl w:ilvl="0" w:tplc="08090019">
      <w:start w:val="1"/>
      <w:numFmt w:val="lowerLetter"/>
      <w:lvlText w:val="%1."/>
      <w:lvlJc w:val="left"/>
      <w:pPr>
        <w:ind w:left="720" w:hanging="360"/>
      </w:pPr>
      <w:rPr>
        <w:color w:val="222222"/>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1" w15:restartNumberingAfterBreak="0">
    <w:nsid w:val="4A887AB5"/>
    <w:multiLevelType w:val="hybridMultilevel"/>
    <w:tmpl w:val="6AF00FF6"/>
    <w:lvl w:ilvl="0" w:tplc="0809001B">
      <w:start w:val="1"/>
      <w:numFmt w:val="lowerRoman"/>
      <w:lvlText w:val="%1."/>
      <w:lvlJc w:val="right"/>
      <w:pPr>
        <w:ind w:left="1211" w:hanging="360"/>
      </w:pPr>
    </w:lvl>
    <w:lvl w:ilvl="1" w:tplc="08090019">
      <w:start w:val="1"/>
      <w:numFmt w:val="lowerLetter"/>
      <w:lvlText w:val="%2."/>
      <w:lvlJc w:val="left"/>
      <w:pPr>
        <w:ind w:left="1931" w:hanging="360"/>
      </w:pPr>
    </w:lvl>
    <w:lvl w:ilvl="2" w:tplc="0809001B">
      <w:start w:val="1"/>
      <w:numFmt w:val="lowerRoman"/>
      <w:lvlText w:val="%3."/>
      <w:lvlJc w:val="right"/>
      <w:pPr>
        <w:ind w:left="2651" w:hanging="180"/>
      </w:pPr>
    </w:lvl>
    <w:lvl w:ilvl="3" w:tplc="0809000F">
      <w:start w:val="1"/>
      <w:numFmt w:val="decimal"/>
      <w:lvlText w:val="%4."/>
      <w:lvlJc w:val="left"/>
      <w:pPr>
        <w:ind w:left="3371" w:hanging="360"/>
      </w:pPr>
    </w:lvl>
    <w:lvl w:ilvl="4" w:tplc="08090019">
      <w:start w:val="1"/>
      <w:numFmt w:val="lowerLetter"/>
      <w:lvlText w:val="%5."/>
      <w:lvlJc w:val="left"/>
      <w:pPr>
        <w:ind w:left="4091" w:hanging="360"/>
      </w:pPr>
    </w:lvl>
    <w:lvl w:ilvl="5" w:tplc="0809001B">
      <w:start w:val="1"/>
      <w:numFmt w:val="lowerRoman"/>
      <w:lvlText w:val="%6."/>
      <w:lvlJc w:val="right"/>
      <w:pPr>
        <w:ind w:left="4811" w:hanging="180"/>
      </w:pPr>
    </w:lvl>
    <w:lvl w:ilvl="6" w:tplc="0809000F">
      <w:start w:val="1"/>
      <w:numFmt w:val="decimal"/>
      <w:lvlText w:val="%7."/>
      <w:lvlJc w:val="left"/>
      <w:pPr>
        <w:ind w:left="5531" w:hanging="360"/>
      </w:pPr>
    </w:lvl>
    <w:lvl w:ilvl="7" w:tplc="08090019">
      <w:start w:val="1"/>
      <w:numFmt w:val="lowerLetter"/>
      <w:lvlText w:val="%8."/>
      <w:lvlJc w:val="left"/>
      <w:pPr>
        <w:ind w:left="6251" w:hanging="360"/>
      </w:pPr>
    </w:lvl>
    <w:lvl w:ilvl="8" w:tplc="0809001B">
      <w:start w:val="1"/>
      <w:numFmt w:val="lowerRoman"/>
      <w:lvlText w:val="%9."/>
      <w:lvlJc w:val="right"/>
      <w:pPr>
        <w:ind w:left="6971" w:hanging="180"/>
      </w:pPr>
    </w:lvl>
  </w:abstractNum>
  <w:abstractNum w:abstractNumId="82" w15:restartNumberingAfterBreak="0">
    <w:nsid w:val="4C843019"/>
    <w:multiLevelType w:val="hybridMultilevel"/>
    <w:tmpl w:val="5D1EBACC"/>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83" w15:restartNumberingAfterBreak="0">
    <w:nsid w:val="4CDB3F1E"/>
    <w:multiLevelType w:val="hybridMultilevel"/>
    <w:tmpl w:val="6A6060D0"/>
    <w:lvl w:ilvl="0" w:tplc="08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4" w15:restartNumberingAfterBreak="0">
    <w:nsid w:val="4DE75A22"/>
    <w:multiLevelType w:val="hybridMultilevel"/>
    <w:tmpl w:val="2A5A2704"/>
    <w:lvl w:ilvl="0" w:tplc="5F969C32">
      <w:start w:val="3"/>
      <w:numFmt w:val="lowerRoman"/>
      <w:lvlText w:val="%1."/>
      <w:lvlJc w:val="left"/>
      <w:pPr>
        <w:ind w:left="144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5" w15:restartNumberingAfterBreak="0">
    <w:nsid w:val="50B611D6"/>
    <w:multiLevelType w:val="hybridMultilevel"/>
    <w:tmpl w:val="63E01240"/>
    <w:lvl w:ilvl="0" w:tplc="08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50E1149F"/>
    <w:multiLevelType w:val="hybridMultilevel"/>
    <w:tmpl w:val="4DB0BCCA"/>
    <w:lvl w:ilvl="0" w:tplc="08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15:restartNumberingAfterBreak="0">
    <w:nsid w:val="531D373A"/>
    <w:multiLevelType w:val="hybridMultilevel"/>
    <w:tmpl w:val="DC80A3B6"/>
    <w:lvl w:ilvl="0" w:tplc="08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53D14071"/>
    <w:multiLevelType w:val="hybridMultilevel"/>
    <w:tmpl w:val="CD2C9280"/>
    <w:lvl w:ilvl="0" w:tplc="08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56721553"/>
    <w:multiLevelType w:val="hybridMultilevel"/>
    <w:tmpl w:val="977CEF12"/>
    <w:lvl w:ilvl="0" w:tplc="0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56D90AF2"/>
    <w:multiLevelType w:val="hybridMultilevel"/>
    <w:tmpl w:val="226CE98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1" w15:restartNumberingAfterBreak="0">
    <w:nsid w:val="5A98350A"/>
    <w:multiLevelType w:val="hybridMultilevel"/>
    <w:tmpl w:val="1006F6C6"/>
    <w:lvl w:ilvl="0" w:tplc="0C268280">
      <w:start w:val="1"/>
      <w:numFmt w:val="lowerRoman"/>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92" w15:restartNumberingAfterBreak="0">
    <w:nsid w:val="5AEB2250"/>
    <w:multiLevelType w:val="hybridMultilevel"/>
    <w:tmpl w:val="9BE63372"/>
    <w:lvl w:ilvl="0" w:tplc="0809001B">
      <w:start w:val="1"/>
      <w:numFmt w:val="lowerRoman"/>
      <w:lvlText w:val="%1."/>
      <w:lvlJc w:val="right"/>
      <w:pPr>
        <w:ind w:left="1800" w:hanging="72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93" w15:restartNumberingAfterBreak="0">
    <w:nsid w:val="5CF44630"/>
    <w:multiLevelType w:val="hybridMultilevel"/>
    <w:tmpl w:val="C52231CE"/>
    <w:lvl w:ilvl="0" w:tplc="08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4" w15:restartNumberingAfterBreak="0">
    <w:nsid w:val="5E507871"/>
    <w:multiLevelType w:val="hybridMultilevel"/>
    <w:tmpl w:val="C7BAE464"/>
    <w:lvl w:ilvl="0" w:tplc="0809001B">
      <w:start w:val="1"/>
      <w:numFmt w:val="lowerRoman"/>
      <w:lvlText w:val="%1."/>
      <w:lvlJc w:val="right"/>
      <w:pPr>
        <w:ind w:left="930" w:hanging="360"/>
      </w:pPr>
    </w:lvl>
    <w:lvl w:ilvl="1" w:tplc="08090019">
      <w:start w:val="1"/>
      <w:numFmt w:val="lowerLetter"/>
      <w:lvlText w:val="%2."/>
      <w:lvlJc w:val="left"/>
      <w:pPr>
        <w:ind w:left="1650" w:hanging="360"/>
      </w:pPr>
    </w:lvl>
    <w:lvl w:ilvl="2" w:tplc="0809001B">
      <w:start w:val="1"/>
      <w:numFmt w:val="lowerRoman"/>
      <w:lvlText w:val="%3."/>
      <w:lvlJc w:val="right"/>
      <w:pPr>
        <w:ind w:left="2370" w:hanging="180"/>
      </w:pPr>
    </w:lvl>
    <w:lvl w:ilvl="3" w:tplc="0809000F">
      <w:start w:val="1"/>
      <w:numFmt w:val="decimal"/>
      <w:lvlText w:val="%4."/>
      <w:lvlJc w:val="left"/>
      <w:pPr>
        <w:ind w:left="3090" w:hanging="360"/>
      </w:pPr>
    </w:lvl>
    <w:lvl w:ilvl="4" w:tplc="08090019">
      <w:start w:val="1"/>
      <w:numFmt w:val="lowerLetter"/>
      <w:lvlText w:val="%5."/>
      <w:lvlJc w:val="left"/>
      <w:pPr>
        <w:ind w:left="3810" w:hanging="360"/>
      </w:pPr>
    </w:lvl>
    <w:lvl w:ilvl="5" w:tplc="0809001B">
      <w:start w:val="1"/>
      <w:numFmt w:val="lowerRoman"/>
      <w:lvlText w:val="%6."/>
      <w:lvlJc w:val="right"/>
      <w:pPr>
        <w:ind w:left="4530" w:hanging="180"/>
      </w:pPr>
    </w:lvl>
    <w:lvl w:ilvl="6" w:tplc="0809000F">
      <w:start w:val="1"/>
      <w:numFmt w:val="decimal"/>
      <w:lvlText w:val="%7."/>
      <w:lvlJc w:val="left"/>
      <w:pPr>
        <w:ind w:left="5250" w:hanging="360"/>
      </w:pPr>
    </w:lvl>
    <w:lvl w:ilvl="7" w:tplc="08090019">
      <w:start w:val="1"/>
      <w:numFmt w:val="lowerLetter"/>
      <w:lvlText w:val="%8."/>
      <w:lvlJc w:val="left"/>
      <w:pPr>
        <w:ind w:left="5970" w:hanging="360"/>
      </w:pPr>
    </w:lvl>
    <w:lvl w:ilvl="8" w:tplc="0809001B">
      <w:start w:val="1"/>
      <w:numFmt w:val="lowerRoman"/>
      <w:lvlText w:val="%9."/>
      <w:lvlJc w:val="right"/>
      <w:pPr>
        <w:ind w:left="6690" w:hanging="180"/>
      </w:pPr>
    </w:lvl>
  </w:abstractNum>
  <w:abstractNum w:abstractNumId="95" w15:restartNumberingAfterBreak="0">
    <w:nsid w:val="5E6B7D87"/>
    <w:multiLevelType w:val="hybridMultilevel"/>
    <w:tmpl w:val="1A2EC73C"/>
    <w:lvl w:ilvl="0" w:tplc="08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6" w15:restartNumberingAfterBreak="0">
    <w:nsid w:val="5FF92AE6"/>
    <w:multiLevelType w:val="hybridMultilevel"/>
    <w:tmpl w:val="C16025F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7" w15:restartNumberingAfterBreak="0">
    <w:nsid w:val="603C2B48"/>
    <w:multiLevelType w:val="hybridMultilevel"/>
    <w:tmpl w:val="8F3A4C6C"/>
    <w:lvl w:ilvl="0" w:tplc="0809001B">
      <w:start w:val="1"/>
      <w:numFmt w:val="low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8" w15:restartNumberingAfterBreak="0">
    <w:nsid w:val="60A6044B"/>
    <w:multiLevelType w:val="hybridMultilevel"/>
    <w:tmpl w:val="96E0BF16"/>
    <w:lvl w:ilvl="0" w:tplc="08090019">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9" w15:restartNumberingAfterBreak="0">
    <w:nsid w:val="60BE3185"/>
    <w:multiLevelType w:val="hybridMultilevel"/>
    <w:tmpl w:val="3AECF91E"/>
    <w:lvl w:ilvl="0" w:tplc="0809001B">
      <w:start w:val="1"/>
      <w:numFmt w:val="lowerRoman"/>
      <w:lvlText w:val="%1."/>
      <w:lvlJc w:val="right"/>
      <w:pPr>
        <w:ind w:left="2160" w:hanging="72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100" w15:restartNumberingAfterBreak="0">
    <w:nsid w:val="61E3045E"/>
    <w:multiLevelType w:val="multilevel"/>
    <w:tmpl w:val="370A087A"/>
    <w:lvl w:ilvl="0">
      <w:start w:val="1"/>
      <w:numFmt w:val="lowerLetter"/>
      <w:lvlText w:val="%1."/>
      <w:lvlJc w:val="left"/>
      <w:pPr>
        <w:ind w:left="720" w:hanging="360"/>
      </w:pPr>
    </w:lvl>
    <w:lvl w:ilvl="1">
      <w:start w:val="5"/>
      <w:numFmt w:val="decimal"/>
      <w:isLgl/>
      <w:lvlText w:val="%1.%2"/>
      <w:lvlJc w:val="left"/>
      <w:pPr>
        <w:ind w:left="810" w:hanging="450"/>
      </w:pPr>
      <w:rPr>
        <w:b w:val="0"/>
      </w:rPr>
    </w:lvl>
    <w:lvl w:ilvl="2">
      <w:start w:val="1"/>
      <w:numFmt w:val="decimal"/>
      <w:isLgl/>
      <w:lvlText w:val="%1.%2.%3"/>
      <w:lvlJc w:val="left"/>
      <w:pPr>
        <w:ind w:left="1080" w:hanging="720"/>
      </w:pPr>
      <w:rPr>
        <w:b w:val="0"/>
      </w:rPr>
    </w:lvl>
    <w:lvl w:ilvl="3">
      <w:start w:val="1"/>
      <w:numFmt w:val="decimal"/>
      <w:isLgl/>
      <w:lvlText w:val="%1.%2.%3.%4"/>
      <w:lvlJc w:val="left"/>
      <w:pPr>
        <w:ind w:left="1440" w:hanging="108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800" w:hanging="144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2160" w:hanging="1800"/>
      </w:pPr>
      <w:rPr>
        <w:b w:val="0"/>
      </w:rPr>
    </w:lvl>
    <w:lvl w:ilvl="8">
      <w:start w:val="1"/>
      <w:numFmt w:val="decimal"/>
      <w:isLgl/>
      <w:lvlText w:val="%1.%2.%3.%4.%5.%6.%7.%8.%9"/>
      <w:lvlJc w:val="left"/>
      <w:pPr>
        <w:ind w:left="2520" w:hanging="2160"/>
      </w:pPr>
      <w:rPr>
        <w:b w:val="0"/>
      </w:rPr>
    </w:lvl>
  </w:abstractNum>
  <w:abstractNum w:abstractNumId="101" w15:restartNumberingAfterBreak="0">
    <w:nsid w:val="628B4C0A"/>
    <w:multiLevelType w:val="hybridMultilevel"/>
    <w:tmpl w:val="34E0DDE6"/>
    <w:lvl w:ilvl="0" w:tplc="04090019">
      <w:start w:val="1"/>
      <w:numFmt w:val="lowerLetter"/>
      <w:lvlText w:val="%1."/>
      <w:lvlJc w:val="left"/>
      <w:pPr>
        <w:ind w:left="2340" w:hanging="360"/>
      </w:pPr>
    </w:lvl>
    <w:lvl w:ilvl="1" w:tplc="0809001B">
      <w:start w:val="1"/>
      <w:numFmt w:val="lowerRoman"/>
      <w:lvlText w:val="%2."/>
      <w:lvlJc w:val="right"/>
      <w:pPr>
        <w:ind w:left="3060" w:hanging="360"/>
      </w:pPr>
    </w:lvl>
    <w:lvl w:ilvl="2" w:tplc="0409001B">
      <w:start w:val="1"/>
      <w:numFmt w:val="lowerRoman"/>
      <w:lvlText w:val="%3."/>
      <w:lvlJc w:val="right"/>
      <w:pPr>
        <w:ind w:left="37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2" w15:restartNumberingAfterBreak="0">
    <w:nsid w:val="632E3100"/>
    <w:multiLevelType w:val="hybridMultilevel"/>
    <w:tmpl w:val="62388B5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3" w15:restartNumberingAfterBreak="0">
    <w:nsid w:val="66AD47E9"/>
    <w:multiLevelType w:val="hybridMultilevel"/>
    <w:tmpl w:val="4F049CF6"/>
    <w:lvl w:ilvl="0" w:tplc="08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4" w15:restartNumberingAfterBreak="0">
    <w:nsid w:val="6823582E"/>
    <w:multiLevelType w:val="hybridMultilevel"/>
    <w:tmpl w:val="3BCC8FFC"/>
    <w:lvl w:ilvl="0" w:tplc="0809001B">
      <w:start w:val="1"/>
      <w:numFmt w:val="lowerRoman"/>
      <w:lvlText w:val="%1."/>
      <w:lvlJc w:val="right"/>
      <w:pPr>
        <w:ind w:left="795" w:hanging="360"/>
      </w:pPr>
    </w:lvl>
    <w:lvl w:ilvl="1" w:tplc="08090019">
      <w:start w:val="1"/>
      <w:numFmt w:val="lowerLetter"/>
      <w:lvlText w:val="%2."/>
      <w:lvlJc w:val="left"/>
      <w:pPr>
        <w:ind w:left="1515" w:hanging="360"/>
      </w:pPr>
    </w:lvl>
    <w:lvl w:ilvl="2" w:tplc="0809001B">
      <w:start w:val="1"/>
      <w:numFmt w:val="lowerRoman"/>
      <w:lvlText w:val="%3."/>
      <w:lvlJc w:val="right"/>
      <w:pPr>
        <w:ind w:left="2235" w:hanging="180"/>
      </w:pPr>
    </w:lvl>
    <w:lvl w:ilvl="3" w:tplc="0809000F">
      <w:start w:val="1"/>
      <w:numFmt w:val="decimal"/>
      <w:lvlText w:val="%4."/>
      <w:lvlJc w:val="left"/>
      <w:pPr>
        <w:ind w:left="2955" w:hanging="360"/>
      </w:pPr>
    </w:lvl>
    <w:lvl w:ilvl="4" w:tplc="08090019">
      <w:start w:val="1"/>
      <w:numFmt w:val="lowerLetter"/>
      <w:lvlText w:val="%5."/>
      <w:lvlJc w:val="left"/>
      <w:pPr>
        <w:ind w:left="3675" w:hanging="360"/>
      </w:pPr>
    </w:lvl>
    <w:lvl w:ilvl="5" w:tplc="0809001B">
      <w:start w:val="1"/>
      <w:numFmt w:val="lowerRoman"/>
      <w:lvlText w:val="%6."/>
      <w:lvlJc w:val="right"/>
      <w:pPr>
        <w:ind w:left="4395" w:hanging="180"/>
      </w:pPr>
    </w:lvl>
    <w:lvl w:ilvl="6" w:tplc="0809000F">
      <w:start w:val="1"/>
      <w:numFmt w:val="decimal"/>
      <w:lvlText w:val="%7."/>
      <w:lvlJc w:val="left"/>
      <w:pPr>
        <w:ind w:left="5115" w:hanging="360"/>
      </w:pPr>
    </w:lvl>
    <w:lvl w:ilvl="7" w:tplc="08090019">
      <w:start w:val="1"/>
      <w:numFmt w:val="lowerLetter"/>
      <w:lvlText w:val="%8."/>
      <w:lvlJc w:val="left"/>
      <w:pPr>
        <w:ind w:left="5835" w:hanging="360"/>
      </w:pPr>
    </w:lvl>
    <w:lvl w:ilvl="8" w:tplc="0809001B">
      <w:start w:val="1"/>
      <w:numFmt w:val="lowerRoman"/>
      <w:lvlText w:val="%9."/>
      <w:lvlJc w:val="right"/>
      <w:pPr>
        <w:ind w:left="6555" w:hanging="180"/>
      </w:pPr>
    </w:lvl>
  </w:abstractNum>
  <w:abstractNum w:abstractNumId="105" w15:restartNumberingAfterBreak="0">
    <w:nsid w:val="68BD619C"/>
    <w:multiLevelType w:val="hybridMultilevel"/>
    <w:tmpl w:val="BED8FB54"/>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6" w15:restartNumberingAfterBreak="0">
    <w:nsid w:val="69B92309"/>
    <w:multiLevelType w:val="hybridMultilevel"/>
    <w:tmpl w:val="A71C8E54"/>
    <w:lvl w:ilvl="0" w:tplc="C868EC0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7" w15:restartNumberingAfterBreak="0">
    <w:nsid w:val="6B1C5913"/>
    <w:multiLevelType w:val="hybridMultilevel"/>
    <w:tmpl w:val="FC248916"/>
    <w:lvl w:ilvl="0" w:tplc="08090019">
      <w:start w:val="1"/>
      <w:numFmt w:val="lowerLetter"/>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8" w15:restartNumberingAfterBreak="0">
    <w:nsid w:val="6C0552E1"/>
    <w:multiLevelType w:val="hybridMultilevel"/>
    <w:tmpl w:val="9EEE9C42"/>
    <w:styleLink w:val="ImportedStyle6"/>
    <w:lvl w:ilvl="0" w:tplc="1A4C3DA0">
      <w:start w:val="1"/>
      <w:numFmt w:val="lowerRoman"/>
      <w:lvlText w:val="%1)"/>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390814E">
      <w:start w:val="1"/>
      <w:numFmt w:val="lowerLetter"/>
      <w:lvlText w:val="%2."/>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4A68AF4">
      <w:start w:val="1"/>
      <w:numFmt w:val="lowerRoman"/>
      <w:lvlText w:val="%3."/>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612DEC8">
      <w:start w:val="1"/>
      <w:numFmt w:val="decimal"/>
      <w:lvlText w:val="%4."/>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FE6B064">
      <w:start w:val="1"/>
      <w:numFmt w:val="lowerLetter"/>
      <w:lvlText w:val="%5."/>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6C6F774">
      <w:start w:val="1"/>
      <w:numFmt w:val="lowerRoman"/>
      <w:lvlText w:val="%6."/>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B207ADE">
      <w:start w:val="1"/>
      <w:numFmt w:val="decimal"/>
      <w:lvlText w:val="%7."/>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BC8EF98">
      <w:start w:val="1"/>
      <w:numFmt w:val="lowerLetter"/>
      <w:lvlText w:val="%8."/>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AB4E6D2">
      <w:start w:val="1"/>
      <w:numFmt w:val="lowerRoman"/>
      <w:lvlText w:val="%9."/>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9" w15:restartNumberingAfterBreak="0">
    <w:nsid w:val="6C901EEE"/>
    <w:multiLevelType w:val="hybridMultilevel"/>
    <w:tmpl w:val="B72C938E"/>
    <w:lvl w:ilvl="0" w:tplc="08090019">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0" w15:restartNumberingAfterBreak="0">
    <w:nsid w:val="6DF87FC7"/>
    <w:multiLevelType w:val="hybridMultilevel"/>
    <w:tmpl w:val="B99E6A14"/>
    <w:lvl w:ilvl="0" w:tplc="0809001B">
      <w:start w:val="1"/>
      <w:numFmt w:val="lowerRoman"/>
      <w:lvlText w:val="%1."/>
      <w:lvlJc w:val="right"/>
      <w:pPr>
        <w:ind w:left="928" w:hanging="360"/>
      </w:pPr>
    </w:lvl>
    <w:lvl w:ilvl="1" w:tplc="08090019">
      <w:start w:val="1"/>
      <w:numFmt w:val="lowerLetter"/>
      <w:lvlText w:val="%2."/>
      <w:lvlJc w:val="left"/>
      <w:pPr>
        <w:ind w:left="1648" w:hanging="360"/>
      </w:pPr>
    </w:lvl>
    <w:lvl w:ilvl="2" w:tplc="0809001B">
      <w:start w:val="1"/>
      <w:numFmt w:val="lowerRoman"/>
      <w:lvlText w:val="%3."/>
      <w:lvlJc w:val="right"/>
      <w:pPr>
        <w:ind w:left="2368" w:hanging="180"/>
      </w:pPr>
    </w:lvl>
    <w:lvl w:ilvl="3" w:tplc="0809000F">
      <w:start w:val="1"/>
      <w:numFmt w:val="decimal"/>
      <w:lvlText w:val="%4."/>
      <w:lvlJc w:val="left"/>
      <w:pPr>
        <w:ind w:left="3088" w:hanging="360"/>
      </w:pPr>
    </w:lvl>
    <w:lvl w:ilvl="4" w:tplc="08090019">
      <w:start w:val="1"/>
      <w:numFmt w:val="lowerLetter"/>
      <w:lvlText w:val="%5."/>
      <w:lvlJc w:val="left"/>
      <w:pPr>
        <w:ind w:left="3808" w:hanging="360"/>
      </w:pPr>
    </w:lvl>
    <w:lvl w:ilvl="5" w:tplc="0809001B">
      <w:start w:val="1"/>
      <w:numFmt w:val="lowerRoman"/>
      <w:lvlText w:val="%6."/>
      <w:lvlJc w:val="right"/>
      <w:pPr>
        <w:ind w:left="4528" w:hanging="180"/>
      </w:pPr>
    </w:lvl>
    <w:lvl w:ilvl="6" w:tplc="0809000F">
      <w:start w:val="1"/>
      <w:numFmt w:val="decimal"/>
      <w:lvlText w:val="%7."/>
      <w:lvlJc w:val="left"/>
      <w:pPr>
        <w:ind w:left="5248" w:hanging="360"/>
      </w:pPr>
    </w:lvl>
    <w:lvl w:ilvl="7" w:tplc="08090019">
      <w:start w:val="1"/>
      <w:numFmt w:val="lowerLetter"/>
      <w:lvlText w:val="%8."/>
      <w:lvlJc w:val="left"/>
      <w:pPr>
        <w:ind w:left="5968" w:hanging="360"/>
      </w:pPr>
    </w:lvl>
    <w:lvl w:ilvl="8" w:tplc="0809001B">
      <w:start w:val="1"/>
      <w:numFmt w:val="lowerRoman"/>
      <w:lvlText w:val="%9."/>
      <w:lvlJc w:val="right"/>
      <w:pPr>
        <w:ind w:left="6688" w:hanging="180"/>
      </w:pPr>
    </w:lvl>
  </w:abstractNum>
  <w:abstractNum w:abstractNumId="111" w15:restartNumberingAfterBreak="0">
    <w:nsid w:val="6E741475"/>
    <w:multiLevelType w:val="hybridMultilevel"/>
    <w:tmpl w:val="3B22E7F6"/>
    <w:lvl w:ilvl="0" w:tplc="08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2" w15:restartNumberingAfterBreak="0">
    <w:nsid w:val="700B2872"/>
    <w:multiLevelType w:val="hybridMultilevel"/>
    <w:tmpl w:val="3E42FE16"/>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3" w15:restartNumberingAfterBreak="0">
    <w:nsid w:val="71355374"/>
    <w:multiLevelType w:val="hybridMultilevel"/>
    <w:tmpl w:val="A444517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4" w15:restartNumberingAfterBreak="0">
    <w:nsid w:val="71EF1C33"/>
    <w:multiLevelType w:val="hybridMultilevel"/>
    <w:tmpl w:val="9500C414"/>
    <w:lvl w:ilvl="0" w:tplc="08090019">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5" w15:restartNumberingAfterBreak="0">
    <w:nsid w:val="71FF03D8"/>
    <w:multiLevelType w:val="hybridMultilevel"/>
    <w:tmpl w:val="4B102A7C"/>
    <w:lvl w:ilvl="0" w:tplc="0809001B">
      <w:start w:val="1"/>
      <w:numFmt w:val="lowerRoman"/>
      <w:lvlText w:val="%1."/>
      <w:lvlJc w:val="righ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6" w15:restartNumberingAfterBreak="0">
    <w:nsid w:val="735F61B1"/>
    <w:multiLevelType w:val="hybridMultilevel"/>
    <w:tmpl w:val="2AAC4FCA"/>
    <w:lvl w:ilvl="0" w:tplc="08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15:restartNumberingAfterBreak="0">
    <w:nsid w:val="74301621"/>
    <w:multiLevelType w:val="hybridMultilevel"/>
    <w:tmpl w:val="518267FA"/>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8" w15:restartNumberingAfterBreak="0">
    <w:nsid w:val="745E0520"/>
    <w:multiLevelType w:val="hybridMultilevel"/>
    <w:tmpl w:val="BE98573E"/>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9" w15:restartNumberingAfterBreak="0">
    <w:nsid w:val="748C7190"/>
    <w:multiLevelType w:val="hybridMultilevel"/>
    <w:tmpl w:val="150CC040"/>
    <w:lvl w:ilvl="0" w:tplc="FCC243A2">
      <w:start w:val="1"/>
      <w:numFmt w:val="lowerRoman"/>
      <w:lvlText w:val="%1."/>
      <w:lvlJc w:val="left"/>
      <w:pPr>
        <w:ind w:left="2160" w:hanging="72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120" w15:restartNumberingAfterBreak="0">
    <w:nsid w:val="74E67B83"/>
    <w:multiLevelType w:val="hybridMultilevel"/>
    <w:tmpl w:val="812E346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1" w15:restartNumberingAfterBreak="0">
    <w:nsid w:val="751610DC"/>
    <w:multiLevelType w:val="hybridMultilevel"/>
    <w:tmpl w:val="CADCD81E"/>
    <w:lvl w:ilvl="0" w:tplc="11684134">
      <w:start w:val="1"/>
      <w:numFmt w:val="lowerRoman"/>
      <w:lvlText w:val="%1."/>
      <w:lvlJc w:val="left"/>
      <w:pPr>
        <w:ind w:left="3272" w:hanging="720"/>
      </w:pPr>
    </w:lvl>
    <w:lvl w:ilvl="1" w:tplc="08090019">
      <w:start w:val="1"/>
      <w:numFmt w:val="lowerLetter"/>
      <w:lvlText w:val="%2."/>
      <w:lvlJc w:val="left"/>
      <w:pPr>
        <w:ind w:left="3960" w:hanging="360"/>
      </w:pPr>
    </w:lvl>
    <w:lvl w:ilvl="2" w:tplc="0809001B">
      <w:start w:val="1"/>
      <w:numFmt w:val="lowerRoman"/>
      <w:lvlText w:val="%3."/>
      <w:lvlJc w:val="right"/>
      <w:pPr>
        <w:ind w:left="4680" w:hanging="180"/>
      </w:pPr>
    </w:lvl>
    <w:lvl w:ilvl="3" w:tplc="0809000F">
      <w:start w:val="1"/>
      <w:numFmt w:val="decimal"/>
      <w:lvlText w:val="%4."/>
      <w:lvlJc w:val="left"/>
      <w:pPr>
        <w:ind w:left="5400" w:hanging="360"/>
      </w:pPr>
    </w:lvl>
    <w:lvl w:ilvl="4" w:tplc="08090019">
      <w:start w:val="1"/>
      <w:numFmt w:val="lowerLetter"/>
      <w:lvlText w:val="%5."/>
      <w:lvlJc w:val="left"/>
      <w:pPr>
        <w:ind w:left="6120" w:hanging="360"/>
      </w:pPr>
    </w:lvl>
    <w:lvl w:ilvl="5" w:tplc="0809001B">
      <w:start w:val="1"/>
      <w:numFmt w:val="lowerRoman"/>
      <w:lvlText w:val="%6."/>
      <w:lvlJc w:val="right"/>
      <w:pPr>
        <w:ind w:left="6840" w:hanging="180"/>
      </w:pPr>
    </w:lvl>
    <w:lvl w:ilvl="6" w:tplc="0809000F">
      <w:start w:val="1"/>
      <w:numFmt w:val="decimal"/>
      <w:lvlText w:val="%7."/>
      <w:lvlJc w:val="left"/>
      <w:pPr>
        <w:ind w:left="7560" w:hanging="360"/>
      </w:pPr>
    </w:lvl>
    <w:lvl w:ilvl="7" w:tplc="08090019">
      <w:start w:val="1"/>
      <w:numFmt w:val="lowerLetter"/>
      <w:lvlText w:val="%8."/>
      <w:lvlJc w:val="left"/>
      <w:pPr>
        <w:ind w:left="8280" w:hanging="360"/>
      </w:pPr>
    </w:lvl>
    <w:lvl w:ilvl="8" w:tplc="0809001B">
      <w:start w:val="1"/>
      <w:numFmt w:val="lowerRoman"/>
      <w:lvlText w:val="%9."/>
      <w:lvlJc w:val="right"/>
      <w:pPr>
        <w:ind w:left="9000" w:hanging="180"/>
      </w:pPr>
    </w:lvl>
  </w:abstractNum>
  <w:abstractNum w:abstractNumId="122" w15:restartNumberingAfterBreak="0">
    <w:nsid w:val="756156DC"/>
    <w:multiLevelType w:val="hybridMultilevel"/>
    <w:tmpl w:val="0A3C0C1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3" w15:restartNumberingAfterBreak="0">
    <w:nsid w:val="75BD34F4"/>
    <w:multiLevelType w:val="hybridMultilevel"/>
    <w:tmpl w:val="55BA3D10"/>
    <w:lvl w:ilvl="0" w:tplc="0809001B">
      <w:start w:val="1"/>
      <w:numFmt w:val="lowerRoman"/>
      <w:lvlText w:val="%1."/>
      <w:lvlJc w:val="right"/>
      <w:pPr>
        <w:ind w:left="1004" w:hanging="360"/>
      </w:p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124" w15:restartNumberingAfterBreak="0">
    <w:nsid w:val="77622DDC"/>
    <w:multiLevelType w:val="hybridMultilevel"/>
    <w:tmpl w:val="989C04FE"/>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5" w15:restartNumberingAfterBreak="0">
    <w:nsid w:val="78AB10C0"/>
    <w:multiLevelType w:val="hybridMultilevel"/>
    <w:tmpl w:val="755A7CEE"/>
    <w:lvl w:ilvl="0" w:tplc="04090019">
      <w:start w:val="1"/>
      <w:numFmt w:val="lowerLetter"/>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6" w15:restartNumberingAfterBreak="0">
    <w:nsid w:val="79904C1E"/>
    <w:multiLevelType w:val="hybridMultilevel"/>
    <w:tmpl w:val="953E0FA4"/>
    <w:lvl w:ilvl="0" w:tplc="08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7C08125C"/>
    <w:multiLevelType w:val="hybridMultilevel"/>
    <w:tmpl w:val="B66AA782"/>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28" w15:restartNumberingAfterBreak="0">
    <w:nsid w:val="7C274150"/>
    <w:multiLevelType w:val="hybridMultilevel"/>
    <w:tmpl w:val="D4EE531C"/>
    <w:lvl w:ilvl="0" w:tplc="08090019">
      <w:start w:val="1"/>
      <w:numFmt w:val="lowerLetter"/>
      <w:lvlText w:val="%1."/>
      <w:lvlJc w:val="left"/>
      <w:pPr>
        <w:ind w:left="1080" w:hanging="72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29" w15:restartNumberingAfterBreak="0">
    <w:nsid w:val="7C2908B4"/>
    <w:multiLevelType w:val="hybridMultilevel"/>
    <w:tmpl w:val="4D180340"/>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30" w15:restartNumberingAfterBreak="0">
    <w:nsid w:val="7C3E34A4"/>
    <w:multiLevelType w:val="hybridMultilevel"/>
    <w:tmpl w:val="86E214BC"/>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31" w15:restartNumberingAfterBreak="0">
    <w:nsid w:val="7C3F503C"/>
    <w:multiLevelType w:val="hybridMultilevel"/>
    <w:tmpl w:val="08D2B384"/>
    <w:lvl w:ilvl="0" w:tplc="08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7D656E49"/>
    <w:multiLevelType w:val="hybridMultilevel"/>
    <w:tmpl w:val="83DC372C"/>
    <w:styleLink w:val="ImportedStyle5"/>
    <w:lvl w:ilvl="0" w:tplc="195E7770">
      <w:start w:val="1"/>
      <w:numFmt w:val="lowerLetter"/>
      <w:lvlText w:val="%1)"/>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604720E">
      <w:start w:val="1"/>
      <w:numFmt w:val="lowerLetter"/>
      <w:lvlText w:val="%2."/>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C38858A">
      <w:start w:val="1"/>
      <w:numFmt w:val="lowerRoman"/>
      <w:lvlText w:val="%3."/>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01A4EB0">
      <w:start w:val="1"/>
      <w:numFmt w:val="decimal"/>
      <w:lvlText w:val="%4."/>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566D6D0">
      <w:start w:val="1"/>
      <w:numFmt w:val="lowerLetter"/>
      <w:lvlText w:val="%5."/>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348A0D4">
      <w:start w:val="1"/>
      <w:numFmt w:val="lowerRoman"/>
      <w:lvlText w:val="%6."/>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30CA740">
      <w:start w:val="1"/>
      <w:numFmt w:val="decimal"/>
      <w:lvlText w:val="%7."/>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914A4A6">
      <w:start w:val="1"/>
      <w:numFmt w:val="lowerLetter"/>
      <w:lvlText w:val="%8."/>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1BEBF8C">
      <w:start w:val="1"/>
      <w:numFmt w:val="lowerRoman"/>
      <w:lvlText w:val="%9."/>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3" w15:restartNumberingAfterBreak="0">
    <w:nsid w:val="7D697126"/>
    <w:multiLevelType w:val="hybridMultilevel"/>
    <w:tmpl w:val="4C80496C"/>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4" w15:restartNumberingAfterBreak="0">
    <w:nsid w:val="7D9226F3"/>
    <w:multiLevelType w:val="hybridMultilevel"/>
    <w:tmpl w:val="30DE0702"/>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35" w15:restartNumberingAfterBreak="0">
    <w:nsid w:val="7DED31F8"/>
    <w:multiLevelType w:val="hybridMultilevel"/>
    <w:tmpl w:val="26D4E4CE"/>
    <w:lvl w:ilvl="0" w:tplc="B1A0F2CC">
      <w:start w:val="1"/>
      <w:numFmt w:val="lowerRoman"/>
      <w:lvlText w:val="%1."/>
      <w:lvlJc w:val="left"/>
      <w:pPr>
        <w:ind w:left="1288"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6" w15:restartNumberingAfterBreak="0">
    <w:nsid w:val="7ECC3830"/>
    <w:multiLevelType w:val="hybridMultilevel"/>
    <w:tmpl w:val="8522E0CE"/>
    <w:lvl w:ilvl="0" w:tplc="24A09736">
      <w:start w:val="1"/>
      <w:numFmt w:val="lowerRoman"/>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37" w15:restartNumberingAfterBreak="0">
    <w:nsid w:val="7F442214"/>
    <w:multiLevelType w:val="hybridMultilevel"/>
    <w:tmpl w:val="3690C1FC"/>
    <w:lvl w:ilvl="0" w:tplc="0809001B">
      <w:start w:val="1"/>
      <w:numFmt w:val="low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8" w15:restartNumberingAfterBreak="0">
    <w:nsid w:val="7FD01EF0"/>
    <w:multiLevelType w:val="hybridMultilevel"/>
    <w:tmpl w:val="C0309232"/>
    <w:lvl w:ilvl="0" w:tplc="BFE07C02">
      <w:start w:val="1"/>
      <w:numFmt w:val="lowerLetter"/>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lvlOverride w:ilvl="2"/>
    <w:lvlOverride w:ilvl="3"/>
    <w:lvlOverride w:ilvl="4"/>
    <w:lvlOverride w:ilvl="5"/>
    <w:lvlOverride w:ilvl="6"/>
    <w:lvlOverride w:ilvl="7"/>
    <w:lvlOverride w:ilvl="8"/>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1"/>
  </w:num>
  <w:num w:numId="134">
    <w:abstractNumId w:val="29"/>
  </w:num>
  <w:num w:numId="135">
    <w:abstractNumId w:val="41"/>
  </w:num>
  <w:num w:numId="136">
    <w:abstractNumId w:val="72"/>
  </w:num>
  <w:num w:numId="137">
    <w:abstractNumId w:val="108"/>
  </w:num>
  <w:num w:numId="138">
    <w:abstractNumId w:val="132"/>
  </w:num>
  <w:num w:numId="139">
    <w:abstractNumId w:val="46"/>
  </w:num>
  <w:num w:numId="140">
    <w:abstractNumId w:val="1"/>
  </w:num>
  <w:num w:numId="141">
    <w:abstractNumId w:val="113"/>
  </w:num>
  <w:numIdMacAtCleanup w:val="1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la Akinwale">
    <w15:presenceInfo w15:providerId="Windows Live" w15:userId="6401e32c019dd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FD"/>
    <w:rsid w:val="00021AD2"/>
    <w:rsid w:val="000503FF"/>
    <w:rsid w:val="00061036"/>
    <w:rsid w:val="000D352E"/>
    <w:rsid w:val="00104F1C"/>
    <w:rsid w:val="0012741E"/>
    <w:rsid w:val="0013153A"/>
    <w:rsid w:val="001319DC"/>
    <w:rsid w:val="001A5542"/>
    <w:rsid w:val="001C0563"/>
    <w:rsid w:val="001C0F94"/>
    <w:rsid w:val="001D4967"/>
    <w:rsid w:val="0026402F"/>
    <w:rsid w:val="00277B83"/>
    <w:rsid w:val="00291497"/>
    <w:rsid w:val="002A69AA"/>
    <w:rsid w:val="002B30C6"/>
    <w:rsid w:val="002C4D6F"/>
    <w:rsid w:val="002D6D43"/>
    <w:rsid w:val="00303574"/>
    <w:rsid w:val="003220B5"/>
    <w:rsid w:val="0032551E"/>
    <w:rsid w:val="00356838"/>
    <w:rsid w:val="00371E12"/>
    <w:rsid w:val="0037453D"/>
    <w:rsid w:val="00391618"/>
    <w:rsid w:val="00393DEC"/>
    <w:rsid w:val="003D7D7A"/>
    <w:rsid w:val="003E0937"/>
    <w:rsid w:val="003F083F"/>
    <w:rsid w:val="0043400A"/>
    <w:rsid w:val="004471DD"/>
    <w:rsid w:val="00471950"/>
    <w:rsid w:val="004B19B6"/>
    <w:rsid w:val="004C1832"/>
    <w:rsid w:val="004E1DE8"/>
    <w:rsid w:val="00576965"/>
    <w:rsid w:val="00582197"/>
    <w:rsid w:val="00597398"/>
    <w:rsid w:val="005A1EB7"/>
    <w:rsid w:val="005A7362"/>
    <w:rsid w:val="005C2376"/>
    <w:rsid w:val="005E4A8C"/>
    <w:rsid w:val="00625D67"/>
    <w:rsid w:val="00636671"/>
    <w:rsid w:val="00663108"/>
    <w:rsid w:val="006D70B9"/>
    <w:rsid w:val="0075313C"/>
    <w:rsid w:val="008067D8"/>
    <w:rsid w:val="00875BFD"/>
    <w:rsid w:val="008C2761"/>
    <w:rsid w:val="008F5419"/>
    <w:rsid w:val="00975333"/>
    <w:rsid w:val="009B1B3B"/>
    <w:rsid w:val="00A254D4"/>
    <w:rsid w:val="00AA30FD"/>
    <w:rsid w:val="00AC25CC"/>
    <w:rsid w:val="00B37612"/>
    <w:rsid w:val="00B42B9A"/>
    <w:rsid w:val="00B90D24"/>
    <w:rsid w:val="00BD7299"/>
    <w:rsid w:val="00C225B9"/>
    <w:rsid w:val="00C71CF0"/>
    <w:rsid w:val="00C73765"/>
    <w:rsid w:val="00C9713A"/>
    <w:rsid w:val="00CD79B0"/>
    <w:rsid w:val="00E25DE0"/>
    <w:rsid w:val="00E450DF"/>
    <w:rsid w:val="00E861AB"/>
    <w:rsid w:val="00EB39C2"/>
    <w:rsid w:val="00EC25F4"/>
    <w:rsid w:val="00ED6325"/>
    <w:rsid w:val="00EF5C86"/>
    <w:rsid w:val="00F22BAB"/>
    <w:rsid w:val="00F2404E"/>
    <w:rsid w:val="00F26807"/>
    <w:rsid w:val="00FC573A"/>
    <w:rsid w:val="00FD13B6"/>
    <w:rsid w:val="00FD3E7D"/>
    <w:rsid w:val="00FE4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C427"/>
  <w15:docId w15:val="{FAAA579C-4F22-4A20-8DD7-74B70DDE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A30FD"/>
    <w:pPr>
      <w:spacing w:after="0" w:line="240" w:lineRule="auto"/>
    </w:pPr>
    <w:rPr>
      <w:rFonts w:ascii="Times New Roman" w:eastAsia="Times New Roman" w:hAnsi="Times New Roman" w:cs="Times New Roman"/>
      <w:sz w:val="24"/>
      <w:szCs w:val="20"/>
      <w:lang w:val="en-US"/>
    </w:rPr>
  </w:style>
  <w:style w:type="paragraph" w:styleId="Heading4">
    <w:name w:val="heading 4"/>
    <w:basedOn w:val="Normal"/>
    <w:next w:val="Normal"/>
    <w:link w:val="Heading4Char"/>
    <w:uiPriority w:val="9"/>
    <w:semiHidden/>
    <w:unhideWhenUsed/>
    <w:qFormat/>
    <w:rsid w:val="00AA30FD"/>
    <w:pPr>
      <w:keepNext/>
      <w:keepLines/>
      <w:spacing w:before="200"/>
      <w:outlineLvl w:val="3"/>
    </w:pPr>
    <w:rPr>
      <w:rFonts w:asciiTheme="majorHAnsi" w:eastAsiaTheme="majorEastAsia" w:hAnsiTheme="majorHAnsi" w:cstheme="majorBidi"/>
      <w:b/>
      <w:i/>
      <w:color w:val="4472C4" w:themeColor="accent1"/>
    </w:rPr>
  </w:style>
  <w:style w:type="paragraph" w:styleId="Heading5">
    <w:name w:val="heading 5"/>
    <w:basedOn w:val="Normal"/>
    <w:next w:val="Normal"/>
    <w:link w:val="Heading5Char"/>
    <w:uiPriority w:val="9"/>
    <w:semiHidden/>
    <w:unhideWhenUsed/>
    <w:qFormat/>
    <w:rsid w:val="00AA30F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A30FD"/>
    <w:pPr>
      <w:keepNext/>
      <w:keepLines/>
      <w:spacing w:before="200"/>
      <w:outlineLvl w:val="5"/>
    </w:pPr>
    <w:rPr>
      <w:rFonts w:asciiTheme="majorHAnsi" w:eastAsiaTheme="majorEastAsia" w:hAnsiTheme="majorHAnsi" w:cstheme="majorBidi"/>
      <w:i/>
      <w:color w:val="1F3763" w:themeColor="accent1" w:themeShade="7F"/>
    </w:rPr>
  </w:style>
  <w:style w:type="paragraph" w:styleId="Heading7">
    <w:name w:val="heading 7"/>
    <w:basedOn w:val="Normal"/>
    <w:next w:val="Normal"/>
    <w:link w:val="Heading7Char"/>
    <w:uiPriority w:val="9"/>
    <w:semiHidden/>
    <w:unhideWhenUsed/>
    <w:qFormat/>
    <w:rsid w:val="00AA30FD"/>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AA30FD"/>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AA30FD"/>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A30FD"/>
    <w:rPr>
      <w:rFonts w:asciiTheme="majorHAnsi" w:eastAsiaTheme="majorEastAsia" w:hAnsiTheme="majorHAnsi" w:cstheme="majorBidi"/>
      <w:b/>
      <w:i/>
      <w:color w:val="4472C4" w:themeColor="accent1"/>
      <w:sz w:val="24"/>
      <w:szCs w:val="20"/>
      <w:lang w:val="en-US"/>
    </w:rPr>
  </w:style>
  <w:style w:type="character" w:customStyle="1" w:styleId="Heading5Char">
    <w:name w:val="Heading 5 Char"/>
    <w:basedOn w:val="DefaultParagraphFont"/>
    <w:link w:val="Heading5"/>
    <w:uiPriority w:val="9"/>
    <w:semiHidden/>
    <w:rsid w:val="00AA30FD"/>
    <w:rPr>
      <w:rFonts w:asciiTheme="majorHAnsi" w:eastAsiaTheme="majorEastAsia" w:hAnsiTheme="majorHAnsi" w:cstheme="majorBidi"/>
      <w:color w:val="1F3763" w:themeColor="accent1" w:themeShade="7F"/>
      <w:sz w:val="24"/>
      <w:szCs w:val="20"/>
      <w:lang w:val="en-US"/>
    </w:rPr>
  </w:style>
  <w:style w:type="character" w:customStyle="1" w:styleId="Heading6Char">
    <w:name w:val="Heading 6 Char"/>
    <w:basedOn w:val="DefaultParagraphFont"/>
    <w:link w:val="Heading6"/>
    <w:uiPriority w:val="9"/>
    <w:semiHidden/>
    <w:rsid w:val="00AA30FD"/>
    <w:rPr>
      <w:rFonts w:asciiTheme="majorHAnsi" w:eastAsiaTheme="majorEastAsia" w:hAnsiTheme="majorHAnsi" w:cstheme="majorBidi"/>
      <w:i/>
      <w:color w:val="1F3763" w:themeColor="accent1" w:themeShade="7F"/>
      <w:sz w:val="24"/>
      <w:szCs w:val="20"/>
      <w:lang w:val="en-US"/>
    </w:rPr>
  </w:style>
  <w:style w:type="character" w:customStyle="1" w:styleId="Heading7Char">
    <w:name w:val="Heading 7 Char"/>
    <w:basedOn w:val="DefaultParagraphFont"/>
    <w:link w:val="Heading7"/>
    <w:uiPriority w:val="9"/>
    <w:semiHidden/>
    <w:rsid w:val="00AA30FD"/>
    <w:rPr>
      <w:rFonts w:asciiTheme="majorHAnsi" w:eastAsiaTheme="majorEastAsia" w:hAnsiTheme="majorHAnsi" w:cstheme="majorBidi"/>
      <w:i/>
      <w:color w:val="404040" w:themeColor="text1" w:themeTint="BF"/>
      <w:sz w:val="24"/>
      <w:szCs w:val="20"/>
      <w:lang w:val="en-US"/>
    </w:rPr>
  </w:style>
  <w:style w:type="character" w:customStyle="1" w:styleId="Heading8Char">
    <w:name w:val="Heading 8 Char"/>
    <w:basedOn w:val="DefaultParagraphFont"/>
    <w:link w:val="Heading8"/>
    <w:uiPriority w:val="9"/>
    <w:semiHidden/>
    <w:rsid w:val="00AA30F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30FD"/>
    <w:rPr>
      <w:rFonts w:asciiTheme="majorHAnsi" w:eastAsiaTheme="majorEastAsia" w:hAnsiTheme="majorHAnsi" w:cstheme="majorBidi"/>
      <w:i/>
      <w:color w:val="404040" w:themeColor="text1" w:themeTint="BF"/>
      <w:sz w:val="20"/>
      <w:szCs w:val="20"/>
      <w:lang w:val="en-US"/>
    </w:rPr>
  </w:style>
  <w:style w:type="character" w:styleId="Hyperlink">
    <w:name w:val="Hyperlink"/>
    <w:basedOn w:val="DefaultParagraphFont"/>
    <w:uiPriority w:val="99"/>
    <w:semiHidden/>
    <w:unhideWhenUsed/>
    <w:rsid w:val="00AA30FD"/>
    <w:rPr>
      <w:color w:val="0000FF"/>
      <w:u w:val="single"/>
    </w:rPr>
  </w:style>
  <w:style w:type="character" w:styleId="FollowedHyperlink">
    <w:name w:val="FollowedHyperlink"/>
    <w:basedOn w:val="DefaultParagraphFont"/>
    <w:uiPriority w:val="99"/>
    <w:semiHidden/>
    <w:unhideWhenUsed/>
    <w:rsid w:val="00AA30FD"/>
    <w:rPr>
      <w:color w:val="800080"/>
      <w:u w:val="single"/>
    </w:rPr>
  </w:style>
  <w:style w:type="character" w:styleId="Emphasis">
    <w:name w:val="Emphasis"/>
    <w:basedOn w:val="DefaultParagraphFont"/>
    <w:uiPriority w:val="20"/>
    <w:qFormat/>
    <w:rsid w:val="00AA30FD"/>
    <w:rPr>
      <w:i/>
      <w:iCs w:val="0"/>
    </w:rPr>
  </w:style>
  <w:style w:type="character" w:styleId="Strong">
    <w:name w:val="Strong"/>
    <w:basedOn w:val="DefaultParagraphFont"/>
    <w:uiPriority w:val="22"/>
    <w:qFormat/>
    <w:rsid w:val="00AA30FD"/>
    <w:rPr>
      <w:b/>
      <w:bCs w:val="0"/>
    </w:rPr>
  </w:style>
  <w:style w:type="paragraph" w:customStyle="1" w:styleId="msonormal0">
    <w:name w:val="msonormal"/>
    <w:basedOn w:val="Normal"/>
    <w:uiPriority w:val="99"/>
    <w:semiHidden/>
    <w:rsid w:val="00AA30FD"/>
    <w:pPr>
      <w:spacing w:before="100" w:beforeAutospacing="1" w:after="100" w:afterAutospacing="1"/>
    </w:pPr>
    <w:rPr>
      <w:szCs w:val="24"/>
      <w:lang w:val="en-GB" w:eastAsia="en-GB"/>
    </w:rPr>
  </w:style>
  <w:style w:type="paragraph" w:styleId="NormalWeb">
    <w:name w:val="Normal (Web)"/>
    <w:basedOn w:val="Normal"/>
    <w:uiPriority w:val="99"/>
    <w:semiHidden/>
    <w:unhideWhenUsed/>
    <w:rsid w:val="00AA30FD"/>
    <w:pPr>
      <w:spacing w:before="100" w:beforeAutospacing="1" w:after="100" w:afterAutospacing="1"/>
    </w:pPr>
    <w:rPr>
      <w:szCs w:val="24"/>
      <w:lang w:val="en-GB" w:eastAsia="en-GB"/>
    </w:rPr>
  </w:style>
  <w:style w:type="paragraph" w:styleId="FootnoteText">
    <w:name w:val="footnote text"/>
    <w:basedOn w:val="Normal"/>
    <w:link w:val="FootnoteTextChar1"/>
    <w:uiPriority w:val="99"/>
    <w:semiHidden/>
    <w:unhideWhenUsed/>
    <w:rsid w:val="00AA30FD"/>
    <w:rPr>
      <w:rFonts w:asciiTheme="minorHAnsi" w:eastAsiaTheme="minorHAnsi" w:hAnsiTheme="minorHAnsi" w:cstheme="minorBidi"/>
      <w:sz w:val="20"/>
    </w:rPr>
  </w:style>
  <w:style w:type="character" w:customStyle="1" w:styleId="FootnoteTextChar">
    <w:name w:val="Footnote Text Char"/>
    <w:basedOn w:val="DefaultParagraphFont"/>
    <w:uiPriority w:val="99"/>
    <w:semiHidden/>
    <w:rsid w:val="00AA30FD"/>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AA30F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A30FD"/>
    <w:rPr>
      <w:lang w:val="en-US"/>
    </w:rPr>
  </w:style>
  <w:style w:type="paragraph" w:styleId="Footer">
    <w:name w:val="footer"/>
    <w:basedOn w:val="Normal"/>
    <w:link w:val="FooterChar"/>
    <w:uiPriority w:val="99"/>
    <w:unhideWhenUsed/>
    <w:rsid w:val="00AA30F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A30FD"/>
    <w:rPr>
      <w:lang w:val="en-US"/>
    </w:rPr>
  </w:style>
  <w:style w:type="paragraph" w:styleId="EndnoteText">
    <w:name w:val="endnote text"/>
    <w:basedOn w:val="Normal"/>
    <w:link w:val="EndnoteTextChar1"/>
    <w:uiPriority w:val="99"/>
    <w:semiHidden/>
    <w:unhideWhenUsed/>
    <w:rsid w:val="00AA30FD"/>
    <w:rPr>
      <w:rFonts w:asciiTheme="minorHAnsi" w:eastAsiaTheme="minorHAnsi" w:hAnsiTheme="minorHAnsi" w:cstheme="minorBidi"/>
      <w:sz w:val="20"/>
    </w:rPr>
  </w:style>
  <w:style w:type="character" w:customStyle="1" w:styleId="EndnoteTextChar">
    <w:name w:val="Endnote Text Char"/>
    <w:basedOn w:val="DefaultParagraphFont"/>
    <w:uiPriority w:val="99"/>
    <w:semiHidden/>
    <w:rsid w:val="00AA30FD"/>
    <w:rPr>
      <w:rFonts w:ascii="Times New Roman" w:eastAsia="Times New Roman" w:hAnsi="Times New Roman" w:cs="Times New Roman"/>
      <w:sz w:val="20"/>
      <w:szCs w:val="20"/>
      <w:lang w:val="en-US"/>
    </w:rPr>
  </w:style>
  <w:style w:type="paragraph" w:styleId="ListBullet">
    <w:name w:val="List Bullet"/>
    <w:basedOn w:val="Normal"/>
    <w:uiPriority w:val="99"/>
    <w:semiHidden/>
    <w:unhideWhenUsed/>
    <w:rsid w:val="00AA30FD"/>
    <w:pPr>
      <w:numPr>
        <w:numId w:val="1"/>
      </w:numPr>
      <w:spacing w:after="200" w:line="276" w:lineRule="auto"/>
      <w:contextualSpacing/>
    </w:pPr>
    <w:rPr>
      <w:rFonts w:asciiTheme="minorHAnsi" w:eastAsiaTheme="minorHAnsi" w:hAnsiTheme="minorHAnsi" w:cstheme="minorBidi"/>
      <w:sz w:val="22"/>
      <w:szCs w:val="22"/>
    </w:rPr>
  </w:style>
  <w:style w:type="paragraph" w:styleId="Title">
    <w:name w:val="Title"/>
    <w:basedOn w:val="Normal"/>
    <w:next w:val="Normal"/>
    <w:link w:val="TitleChar1"/>
    <w:uiPriority w:val="10"/>
    <w:qFormat/>
    <w:rsid w:val="00AA30FD"/>
    <w:pPr>
      <w:pBdr>
        <w:bottom w:val="single" w:sz="8" w:space="0" w:color="4472C4" w:themeColor="accent1"/>
      </w:pBdr>
      <w:spacing w:after="300"/>
      <w:contextualSpacing/>
    </w:pPr>
    <w:rPr>
      <w:rFonts w:asciiTheme="majorHAnsi" w:eastAsiaTheme="majorEastAsia" w:hAnsiTheme="majorHAnsi" w:cstheme="majorBidi"/>
      <w:color w:val="323E4F" w:themeColor="text2" w:themeShade="BF"/>
      <w:spacing w:val="5"/>
      <w:sz w:val="52"/>
    </w:rPr>
  </w:style>
  <w:style w:type="character" w:customStyle="1" w:styleId="TitleChar">
    <w:name w:val="Title Char"/>
    <w:basedOn w:val="DefaultParagraphFont"/>
    <w:uiPriority w:val="10"/>
    <w:rsid w:val="00AA30F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1"/>
    <w:uiPriority w:val="11"/>
    <w:qFormat/>
    <w:rsid w:val="00AA30FD"/>
    <w:rPr>
      <w:rFonts w:asciiTheme="majorHAnsi" w:eastAsiaTheme="majorEastAsia" w:hAnsiTheme="majorHAnsi" w:cstheme="majorBidi"/>
      <w:i/>
      <w:color w:val="4472C4" w:themeColor="accent1"/>
      <w:spacing w:val="15"/>
    </w:rPr>
  </w:style>
  <w:style w:type="character" w:customStyle="1" w:styleId="SubtitleChar">
    <w:name w:val="Subtitle Char"/>
    <w:basedOn w:val="DefaultParagraphFont"/>
    <w:uiPriority w:val="11"/>
    <w:rsid w:val="00AA30FD"/>
    <w:rPr>
      <w:rFonts w:eastAsiaTheme="minorEastAsia"/>
      <w:color w:val="5A5A5A" w:themeColor="text1" w:themeTint="A5"/>
      <w:spacing w:val="15"/>
      <w:lang w:val="en-US"/>
    </w:rPr>
  </w:style>
  <w:style w:type="paragraph" w:styleId="PlainText">
    <w:name w:val="Plain Text"/>
    <w:basedOn w:val="Normal"/>
    <w:link w:val="PlainTextChar1"/>
    <w:uiPriority w:val="99"/>
    <w:semiHidden/>
    <w:unhideWhenUsed/>
    <w:rsid w:val="00AA30FD"/>
    <w:rPr>
      <w:rFonts w:eastAsiaTheme="minorHAnsi"/>
      <w:sz w:val="21"/>
    </w:rPr>
  </w:style>
  <w:style w:type="character" w:customStyle="1" w:styleId="PlainTextChar">
    <w:name w:val="Plain Text Char"/>
    <w:basedOn w:val="DefaultParagraphFont"/>
    <w:uiPriority w:val="99"/>
    <w:semiHidden/>
    <w:rsid w:val="00AA30FD"/>
    <w:rPr>
      <w:rFonts w:ascii="Consolas" w:eastAsia="Times New Roman" w:hAnsi="Consolas" w:cs="Times New Roman"/>
      <w:sz w:val="21"/>
      <w:szCs w:val="21"/>
      <w:lang w:val="en-US"/>
    </w:rPr>
  </w:style>
  <w:style w:type="paragraph" w:styleId="BalloonText">
    <w:name w:val="Balloon Text"/>
    <w:basedOn w:val="Normal"/>
    <w:link w:val="BalloonTextChar"/>
    <w:uiPriority w:val="99"/>
    <w:semiHidden/>
    <w:unhideWhenUsed/>
    <w:rsid w:val="00AA30F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A30FD"/>
    <w:rPr>
      <w:rFonts w:ascii="Tahoma" w:hAnsi="Tahoma" w:cs="Tahoma"/>
      <w:sz w:val="16"/>
      <w:szCs w:val="16"/>
      <w:lang w:val="en-US"/>
    </w:rPr>
  </w:style>
  <w:style w:type="paragraph" w:styleId="NoSpacing">
    <w:name w:val="No Spacing"/>
    <w:uiPriority w:val="1"/>
    <w:qFormat/>
    <w:rsid w:val="00AA30FD"/>
    <w:pPr>
      <w:spacing w:after="0" w:line="240" w:lineRule="auto"/>
    </w:pPr>
    <w:rPr>
      <w:rFonts w:ascii="Calibri" w:eastAsia="Calibri" w:hAnsi="Calibri" w:cs="Times New Roman"/>
      <w:szCs w:val="20"/>
    </w:rPr>
  </w:style>
  <w:style w:type="paragraph" w:styleId="ListParagraph">
    <w:name w:val="List Paragraph"/>
    <w:basedOn w:val="Normal"/>
    <w:uiPriority w:val="34"/>
    <w:qFormat/>
    <w:rsid w:val="00AA30FD"/>
    <w:pPr>
      <w:ind w:left="720"/>
      <w:contextualSpacing/>
    </w:pPr>
  </w:style>
  <w:style w:type="paragraph" w:styleId="Quote">
    <w:name w:val="Quote"/>
    <w:basedOn w:val="Normal"/>
    <w:next w:val="Normal"/>
    <w:link w:val="QuoteChar"/>
    <w:uiPriority w:val="29"/>
    <w:qFormat/>
    <w:rsid w:val="00AA30FD"/>
    <w:rPr>
      <w:i/>
      <w:color w:val="000000" w:themeColor="text1"/>
    </w:rPr>
  </w:style>
  <w:style w:type="character" w:customStyle="1" w:styleId="QuoteChar">
    <w:name w:val="Quote Char"/>
    <w:basedOn w:val="DefaultParagraphFont"/>
    <w:link w:val="Quote"/>
    <w:uiPriority w:val="29"/>
    <w:rsid w:val="00AA30FD"/>
    <w:rPr>
      <w:rFonts w:ascii="Times New Roman" w:eastAsia="Times New Roman" w:hAnsi="Times New Roman" w:cs="Times New Roman"/>
      <w:i/>
      <w:color w:val="000000" w:themeColor="text1"/>
      <w:sz w:val="24"/>
      <w:szCs w:val="20"/>
      <w:lang w:val="en-US"/>
    </w:rPr>
  </w:style>
  <w:style w:type="paragraph" w:styleId="IntenseQuote">
    <w:name w:val="Intense Quote"/>
    <w:basedOn w:val="Normal"/>
    <w:next w:val="Normal"/>
    <w:link w:val="IntenseQuoteChar"/>
    <w:uiPriority w:val="30"/>
    <w:qFormat/>
    <w:rsid w:val="00AA30FD"/>
    <w:pPr>
      <w:pBdr>
        <w:bottom w:val="single" w:sz="4" w:space="0" w:color="4472C4" w:themeColor="accent1"/>
      </w:pBdr>
      <w:spacing w:before="200" w:after="280"/>
      <w:ind w:left="936" w:right="936"/>
    </w:pPr>
    <w:rPr>
      <w:b/>
      <w:i/>
      <w:color w:val="4472C4" w:themeColor="accent1"/>
    </w:rPr>
  </w:style>
  <w:style w:type="character" w:customStyle="1" w:styleId="IntenseQuoteChar">
    <w:name w:val="Intense Quote Char"/>
    <w:basedOn w:val="DefaultParagraphFont"/>
    <w:link w:val="IntenseQuote"/>
    <w:uiPriority w:val="30"/>
    <w:rsid w:val="00AA30FD"/>
    <w:rPr>
      <w:rFonts w:ascii="Times New Roman" w:eastAsia="Times New Roman" w:hAnsi="Times New Roman" w:cs="Times New Roman"/>
      <w:b/>
      <w:i/>
      <w:color w:val="4472C4" w:themeColor="accent1"/>
      <w:sz w:val="24"/>
      <w:szCs w:val="20"/>
      <w:lang w:val="en-US"/>
    </w:rPr>
  </w:style>
  <w:style w:type="paragraph" w:customStyle="1" w:styleId="Style">
    <w:name w:val="Style"/>
    <w:uiPriority w:val="99"/>
    <w:semiHidden/>
    <w:rsid w:val="00AA30FD"/>
    <w:pPr>
      <w:spacing w:after="0" w:line="240" w:lineRule="auto"/>
    </w:pPr>
    <w:rPr>
      <w:rFonts w:ascii="Times New Roman" w:eastAsiaTheme="minorEastAsia" w:hAnsi="Times New Roman" w:cs="Times New Roman"/>
      <w:sz w:val="24"/>
      <w:szCs w:val="20"/>
      <w:lang w:val="en-US"/>
    </w:rPr>
  </w:style>
  <w:style w:type="character" w:customStyle="1" w:styleId="Heading2">
    <w:name w:val="Heading #2_"/>
    <w:basedOn w:val="DefaultParagraphFont"/>
    <w:link w:val="Heading20"/>
    <w:uiPriority w:val="99"/>
    <w:semiHidden/>
    <w:locked/>
    <w:rsid w:val="00AA30FD"/>
    <w:rPr>
      <w:rFonts w:ascii="Book Antiqua" w:eastAsia="Book Antiqua" w:hAnsi="Book Antiqua" w:cs="Book Antiqua"/>
      <w:i/>
      <w:spacing w:val="-36"/>
      <w:sz w:val="28"/>
      <w:shd w:val="clear" w:color="auto" w:fill="FFFFFF"/>
    </w:rPr>
  </w:style>
  <w:style w:type="paragraph" w:customStyle="1" w:styleId="Heading20">
    <w:name w:val="Heading #2"/>
    <w:basedOn w:val="Normal"/>
    <w:link w:val="Heading2"/>
    <w:uiPriority w:val="99"/>
    <w:semiHidden/>
    <w:rsid w:val="00AA30FD"/>
    <w:pPr>
      <w:shd w:val="clear" w:color="auto" w:fill="FFFFFF"/>
      <w:spacing w:after="600" w:line="0" w:lineRule="atLeast"/>
      <w:jc w:val="both"/>
    </w:pPr>
    <w:rPr>
      <w:rFonts w:ascii="Book Antiqua" w:eastAsia="Book Antiqua" w:hAnsi="Book Antiqua" w:cs="Book Antiqua"/>
      <w:i/>
      <w:spacing w:val="-36"/>
      <w:sz w:val="28"/>
      <w:szCs w:val="22"/>
      <w:lang w:val="en-GB"/>
    </w:rPr>
  </w:style>
  <w:style w:type="character" w:customStyle="1" w:styleId="Picturecaption">
    <w:name w:val="Picture caption_"/>
    <w:basedOn w:val="DefaultParagraphFont"/>
    <w:link w:val="Picturecaption0"/>
    <w:uiPriority w:val="99"/>
    <w:semiHidden/>
    <w:locked/>
    <w:rsid w:val="00AA30FD"/>
    <w:rPr>
      <w:rFonts w:ascii="Franklin Gothic Heavy" w:eastAsia="Franklin Gothic Heavy" w:hAnsi="Franklin Gothic Heavy" w:cs="Franklin Gothic Heavy"/>
      <w:spacing w:val="10"/>
      <w:sz w:val="18"/>
      <w:shd w:val="clear" w:color="auto" w:fill="FFFFFF"/>
    </w:rPr>
  </w:style>
  <w:style w:type="paragraph" w:customStyle="1" w:styleId="Picturecaption0">
    <w:name w:val="Picture caption"/>
    <w:basedOn w:val="Normal"/>
    <w:link w:val="Picturecaption"/>
    <w:uiPriority w:val="99"/>
    <w:semiHidden/>
    <w:rsid w:val="00AA30FD"/>
    <w:pPr>
      <w:shd w:val="clear" w:color="auto" w:fill="FFFFFF"/>
      <w:spacing w:line="0" w:lineRule="atLeast"/>
    </w:pPr>
    <w:rPr>
      <w:rFonts w:ascii="Franklin Gothic Heavy" w:eastAsia="Franklin Gothic Heavy" w:hAnsi="Franklin Gothic Heavy" w:cs="Franklin Gothic Heavy"/>
      <w:spacing w:val="10"/>
      <w:sz w:val="18"/>
      <w:szCs w:val="22"/>
      <w:lang w:val="en-GB"/>
    </w:rPr>
  </w:style>
  <w:style w:type="paragraph" w:customStyle="1" w:styleId="Heading3">
    <w:name w:val="Heading #3"/>
    <w:basedOn w:val="Normal"/>
    <w:uiPriority w:val="99"/>
    <w:semiHidden/>
    <w:rsid w:val="00AA30FD"/>
    <w:pPr>
      <w:shd w:val="clear" w:color="auto" w:fill="FFFFFF"/>
      <w:spacing w:line="533" w:lineRule="exact"/>
    </w:pPr>
    <w:rPr>
      <w:rFonts w:ascii="Book Antiqua" w:eastAsia="Book Antiqua" w:hAnsi="Book Antiqua" w:cs="Book Antiqua"/>
      <w:b/>
      <w:spacing w:val="10"/>
      <w:sz w:val="22"/>
    </w:rPr>
  </w:style>
  <w:style w:type="character" w:customStyle="1" w:styleId="Bodytext4">
    <w:name w:val="Body text (4)_"/>
    <w:basedOn w:val="DefaultParagraphFont"/>
    <w:link w:val="Bodytext40"/>
    <w:semiHidden/>
    <w:locked/>
    <w:rsid w:val="00AA30FD"/>
    <w:rPr>
      <w:rFonts w:ascii="Times New Roman" w:eastAsia="Times New Roman" w:hAnsi="Times New Roman" w:cs="Times New Roman"/>
      <w:b/>
      <w:i/>
      <w:spacing w:val="5"/>
      <w:sz w:val="19"/>
      <w:shd w:val="clear" w:color="auto" w:fill="FFFFFF"/>
    </w:rPr>
  </w:style>
  <w:style w:type="paragraph" w:customStyle="1" w:styleId="Bodytext40">
    <w:name w:val="Body text (4)"/>
    <w:basedOn w:val="Normal"/>
    <w:link w:val="Bodytext4"/>
    <w:semiHidden/>
    <w:rsid w:val="00AA30FD"/>
    <w:pPr>
      <w:shd w:val="clear" w:color="auto" w:fill="FFFFFF"/>
      <w:spacing w:before="240" w:line="0" w:lineRule="atLeast"/>
    </w:pPr>
    <w:rPr>
      <w:b/>
      <w:i/>
      <w:spacing w:val="5"/>
      <w:sz w:val="19"/>
      <w:szCs w:val="22"/>
      <w:lang w:val="en-GB"/>
    </w:rPr>
  </w:style>
  <w:style w:type="character" w:customStyle="1" w:styleId="Heading1">
    <w:name w:val="Heading #1_"/>
    <w:basedOn w:val="DefaultParagraphFont"/>
    <w:link w:val="Heading10"/>
    <w:semiHidden/>
    <w:locked/>
    <w:rsid w:val="00AA30FD"/>
    <w:rPr>
      <w:rFonts w:ascii="Times New Roman" w:eastAsia="Times New Roman" w:hAnsi="Times New Roman" w:cs="Times New Roman"/>
      <w:b/>
      <w:spacing w:val="3"/>
      <w:sz w:val="19"/>
      <w:shd w:val="clear" w:color="auto" w:fill="FFFFFF"/>
    </w:rPr>
  </w:style>
  <w:style w:type="paragraph" w:customStyle="1" w:styleId="Heading10">
    <w:name w:val="Heading #1"/>
    <w:basedOn w:val="Normal"/>
    <w:link w:val="Heading1"/>
    <w:semiHidden/>
    <w:rsid w:val="00AA30FD"/>
    <w:pPr>
      <w:shd w:val="clear" w:color="auto" w:fill="FFFFFF"/>
      <w:spacing w:before="240" w:line="254" w:lineRule="exact"/>
      <w:jc w:val="both"/>
    </w:pPr>
    <w:rPr>
      <w:b/>
      <w:spacing w:val="3"/>
      <w:sz w:val="19"/>
      <w:szCs w:val="22"/>
      <w:lang w:val="en-GB"/>
    </w:rPr>
  </w:style>
  <w:style w:type="character" w:customStyle="1" w:styleId="Bodytext">
    <w:name w:val="Body text_"/>
    <w:basedOn w:val="DefaultParagraphFont"/>
    <w:link w:val="BodyText3"/>
    <w:semiHidden/>
    <w:locked/>
    <w:rsid w:val="00AA30FD"/>
    <w:rPr>
      <w:rFonts w:ascii="Times New Roman" w:eastAsia="Times New Roman" w:hAnsi="Times New Roman" w:cs="Times New Roman"/>
      <w:spacing w:val="5"/>
      <w:sz w:val="19"/>
      <w:shd w:val="clear" w:color="auto" w:fill="FFFFFF"/>
    </w:rPr>
  </w:style>
  <w:style w:type="paragraph" w:customStyle="1" w:styleId="BodyText3">
    <w:name w:val="Body Text3"/>
    <w:basedOn w:val="Normal"/>
    <w:link w:val="Bodytext"/>
    <w:semiHidden/>
    <w:rsid w:val="00AA30FD"/>
    <w:pPr>
      <w:shd w:val="clear" w:color="auto" w:fill="FFFFFF"/>
      <w:spacing w:before="360" w:after="240" w:line="254" w:lineRule="exact"/>
      <w:ind w:hanging="500"/>
      <w:jc w:val="both"/>
    </w:pPr>
    <w:rPr>
      <w:spacing w:val="5"/>
      <w:sz w:val="19"/>
      <w:szCs w:val="22"/>
      <w:lang w:val="en-GB"/>
    </w:rPr>
  </w:style>
  <w:style w:type="paragraph" w:customStyle="1" w:styleId="Body">
    <w:name w:val="Body"/>
    <w:uiPriority w:val="99"/>
    <w:semiHidden/>
    <w:rsid w:val="00AA30FD"/>
    <w:pPr>
      <w:spacing w:after="0" w:line="240" w:lineRule="auto"/>
    </w:pPr>
    <w:rPr>
      <w:rFonts w:ascii="Helvetica" w:eastAsia="Arial Unicode MS" w:hAnsi="Helvetica" w:cs="Arial Unicode MS"/>
      <w:color w:val="000000"/>
      <w:lang w:val="en-US" w:eastAsia="en-GB"/>
    </w:rPr>
  </w:style>
  <w:style w:type="paragraph" w:customStyle="1" w:styleId="Default">
    <w:name w:val="Default"/>
    <w:uiPriority w:val="99"/>
    <w:semiHidden/>
    <w:rsid w:val="00AA30FD"/>
    <w:pPr>
      <w:autoSpaceDE w:val="0"/>
      <w:autoSpaceDN w:val="0"/>
      <w:adjustRightInd w:val="0"/>
      <w:spacing w:after="0" w:line="240" w:lineRule="auto"/>
    </w:pPr>
    <w:rPr>
      <w:rFonts w:ascii="Arial" w:hAnsi="Arial" w:cs="Arial"/>
      <w:color w:val="000000"/>
      <w:sz w:val="24"/>
      <w:szCs w:val="24"/>
    </w:rPr>
  </w:style>
  <w:style w:type="character" w:styleId="FootnoteReference">
    <w:name w:val="footnote reference"/>
    <w:basedOn w:val="DefaultParagraphFont"/>
    <w:uiPriority w:val="99"/>
    <w:semiHidden/>
    <w:unhideWhenUsed/>
    <w:rsid w:val="00AA30FD"/>
    <w:rPr>
      <w:vertAlign w:val="superscript"/>
    </w:rPr>
  </w:style>
  <w:style w:type="character" w:styleId="EndnoteReference">
    <w:name w:val="endnote reference"/>
    <w:basedOn w:val="DefaultParagraphFont"/>
    <w:uiPriority w:val="99"/>
    <w:semiHidden/>
    <w:unhideWhenUsed/>
    <w:rsid w:val="00AA30FD"/>
    <w:rPr>
      <w:vertAlign w:val="superscript"/>
    </w:rPr>
  </w:style>
  <w:style w:type="character" w:styleId="SubtleEmphasis">
    <w:name w:val="Subtle Emphasis"/>
    <w:basedOn w:val="DefaultParagraphFont"/>
    <w:uiPriority w:val="19"/>
    <w:qFormat/>
    <w:rsid w:val="00AA30FD"/>
    <w:rPr>
      <w:i/>
      <w:iCs w:val="0"/>
      <w:color w:val="808080" w:themeColor="text1" w:themeTint="7F"/>
    </w:rPr>
  </w:style>
  <w:style w:type="character" w:styleId="IntenseEmphasis">
    <w:name w:val="Intense Emphasis"/>
    <w:basedOn w:val="DefaultParagraphFont"/>
    <w:uiPriority w:val="21"/>
    <w:qFormat/>
    <w:rsid w:val="00AA30FD"/>
    <w:rPr>
      <w:b/>
      <w:bCs w:val="0"/>
      <w:i/>
      <w:iCs w:val="0"/>
      <w:color w:val="4472C4" w:themeColor="accent1"/>
    </w:rPr>
  </w:style>
  <w:style w:type="character" w:styleId="SubtleReference">
    <w:name w:val="Subtle Reference"/>
    <w:basedOn w:val="DefaultParagraphFont"/>
    <w:uiPriority w:val="31"/>
    <w:qFormat/>
    <w:rsid w:val="00AA30FD"/>
    <w:rPr>
      <w:smallCaps/>
      <w:color w:val="ED7D31" w:themeColor="accent2"/>
      <w:u w:val="single"/>
    </w:rPr>
  </w:style>
  <w:style w:type="character" w:styleId="IntenseReference">
    <w:name w:val="Intense Reference"/>
    <w:basedOn w:val="DefaultParagraphFont"/>
    <w:uiPriority w:val="32"/>
    <w:qFormat/>
    <w:rsid w:val="00AA30FD"/>
    <w:rPr>
      <w:b/>
      <w:bCs w:val="0"/>
      <w:smallCaps/>
      <w:color w:val="ED7D31" w:themeColor="accent2"/>
      <w:spacing w:val="5"/>
      <w:u w:val="single"/>
    </w:rPr>
  </w:style>
  <w:style w:type="character" w:styleId="BookTitle">
    <w:name w:val="Book Title"/>
    <w:basedOn w:val="DefaultParagraphFont"/>
    <w:uiPriority w:val="33"/>
    <w:qFormat/>
    <w:rsid w:val="00AA30FD"/>
    <w:rPr>
      <w:b/>
      <w:bCs w:val="0"/>
      <w:smallCaps/>
      <w:spacing w:val="5"/>
    </w:rPr>
  </w:style>
  <w:style w:type="character" w:customStyle="1" w:styleId="yiv0544528549">
    <w:name w:val="yiv0544528549"/>
    <w:basedOn w:val="DefaultParagraphFont"/>
    <w:rsid w:val="00AA30FD"/>
  </w:style>
  <w:style w:type="character" w:customStyle="1" w:styleId="Bodytext30">
    <w:name w:val="Body text (3)"/>
    <w:basedOn w:val="DefaultParagraphFont"/>
    <w:rsid w:val="00AA30FD"/>
    <w:rPr>
      <w:rFonts w:ascii="Times New Roman" w:eastAsia="Times New Roman" w:hAnsi="Times New Roman" w:cs="Times New Roman" w:hint="default"/>
      <w:b w:val="0"/>
      <w:bCs w:val="0"/>
      <w:i/>
      <w:iCs w:val="0"/>
      <w:smallCaps w:val="0"/>
      <w:strike w:val="0"/>
      <w:dstrike w:val="0"/>
      <w:color w:val="FFFFFF"/>
      <w:spacing w:val="2"/>
      <w:w w:val="100"/>
      <w:position w:val="0"/>
      <w:sz w:val="19"/>
      <w:u w:val="none"/>
      <w:effect w:val="none"/>
      <w:lang w:val="en-US" w:eastAsia="en-US" w:bidi="en-US"/>
    </w:rPr>
  </w:style>
  <w:style w:type="character" w:customStyle="1" w:styleId="Headerorfooter6Spacing0pt">
    <w:name w:val="Header or footer (6) + Spacing 0 pt"/>
    <w:basedOn w:val="DefaultParagraphFont"/>
    <w:rsid w:val="00AA30FD"/>
    <w:rPr>
      <w:rFonts w:ascii="Arial Narrow" w:eastAsia="Arial Narrow" w:hAnsi="Arial Narrow" w:cs="Arial Narrow" w:hint="default"/>
      <w:b w:val="0"/>
      <w:bCs w:val="0"/>
      <w:i w:val="0"/>
      <w:iCs w:val="0"/>
      <w:smallCaps w:val="0"/>
      <w:strike w:val="0"/>
      <w:dstrike w:val="0"/>
      <w:color w:val="FFFFFF"/>
      <w:spacing w:val="0"/>
      <w:w w:val="100"/>
      <w:position w:val="0"/>
      <w:sz w:val="8"/>
      <w:u w:val="none"/>
      <w:effect w:val="none"/>
      <w:lang w:val="en-US" w:eastAsia="en-US" w:bidi="en-US"/>
    </w:rPr>
  </w:style>
  <w:style w:type="character" w:customStyle="1" w:styleId="BodytextSpacing1pt">
    <w:name w:val="Body text + Spacing 1 pt"/>
    <w:basedOn w:val="Bodytext"/>
    <w:uiPriority w:val="99"/>
    <w:rsid w:val="00AA30FD"/>
    <w:rPr>
      <w:rFonts w:ascii="Franklin Gothic Heavy" w:eastAsia="Franklin Gothic Heavy" w:hAnsi="Franklin Gothic Heavy" w:cs="Franklin Gothic Heavy"/>
      <w:color w:val="000000"/>
      <w:spacing w:val="38"/>
      <w:w w:val="100"/>
      <w:position w:val="0"/>
      <w:sz w:val="18"/>
      <w:shd w:val="clear" w:color="auto" w:fill="FFFFFF"/>
      <w:lang w:val="en-US" w:eastAsia="en-US" w:bidi="en-US"/>
    </w:rPr>
  </w:style>
  <w:style w:type="character" w:customStyle="1" w:styleId="Heading3Char">
    <w:name w:val="Heading 3 Char"/>
    <w:basedOn w:val="DefaultParagraphFont"/>
    <w:uiPriority w:val="9"/>
    <w:rsid w:val="00AA30FD"/>
    <w:rPr>
      <w:rFonts w:asciiTheme="majorHAnsi" w:eastAsiaTheme="majorEastAsia" w:hAnsiTheme="majorHAnsi" w:cstheme="majorBidi" w:hint="default"/>
      <w:b/>
      <w:bCs w:val="0"/>
      <w:color w:val="4472C4" w:themeColor="accent1"/>
    </w:rPr>
  </w:style>
  <w:style w:type="character" w:customStyle="1" w:styleId="Heading30">
    <w:name w:val="Heading #3_"/>
    <w:basedOn w:val="DefaultParagraphFont"/>
    <w:uiPriority w:val="99"/>
    <w:rsid w:val="00AA30FD"/>
    <w:rPr>
      <w:rFonts w:ascii="Book Antiqua" w:eastAsia="Book Antiqua" w:hAnsi="Book Antiqua" w:cs="Book Antiqua" w:hint="default"/>
      <w:b/>
      <w:bCs w:val="0"/>
      <w:spacing w:val="10"/>
      <w:shd w:val="clear" w:color="auto" w:fill="FFFFFF"/>
    </w:rPr>
  </w:style>
  <w:style w:type="character" w:customStyle="1" w:styleId="BodyText1">
    <w:name w:val="Body Text1"/>
    <w:basedOn w:val="Bodytext"/>
    <w:rsid w:val="00AA30FD"/>
    <w:rPr>
      <w:rFonts w:ascii="Times New Roman" w:eastAsia="Times New Roman" w:hAnsi="Times New Roman" w:cs="Times New Roman"/>
      <w:color w:val="000000"/>
      <w:spacing w:val="5"/>
      <w:w w:val="100"/>
      <w:position w:val="0"/>
      <w:sz w:val="19"/>
      <w:u w:val="single"/>
      <w:shd w:val="clear" w:color="auto" w:fill="FFFFFF"/>
      <w:lang w:val="en-US" w:eastAsia="en-US" w:bidi="en-US"/>
    </w:rPr>
  </w:style>
  <w:style w:type="character" w:customStyle="1" w:styleId="Heading1Char">
    <w:name w:val="Heading 1 Char"/>
    <w:basedOn w:val="DefaultParagraphFont"/>
    <w:uiPriority w:val="9"/>
    <w:rsid w:val="00AA30FD"/>
    <w:rPr>
      <w:rFonts w:asciiTheme="majorHAnsi" w:eastAsiaTheme="majorEastAsia" w:hAnsiTheme="majorHAnsi" w:cstheme="majorBidi" w:hint="default"/>
      <w:b/>
      <w:bCs w:val="0"/>
      <w:color w:val="2F5496" w:themeColor="accent1" w:themeShade="BF"/>
      <w:sz w:val="28"/>
    </w:rPr>
  </w:style>
  <w:style w:type="character" w:customStyle="1" w:styleId="EndnoteTextChar1">
    <w:name w:val="Endnote Text Char1"/>
    <w:basedOn w:val="DefaultParagraphFont"/>
    <w:link w:val="EndnoteText"/>
    <w:uiPriority w:val="99"/>
    <w:semiHidden/>
    <w:locked/>
    <w:rsid w:val="00AA30FD"/>
    <w:rPr>
      <w:sz w:val="20"/>
      <w:szCs w:val="20"/>
      <w:lang w:val="en-US"/>
    </w:rPr>
  </w:style>
  <w:style w:type="character" w:customStyle="1" w:styleId="FootnoteTextChar1">
    <w:name w:val="Footnote Text Char1"/>
    <w:basedOn w:val="DefaultParagraphFont"/>
    <w:link w:val="FootnoteText"/>
    <w:uiPriority w:val="99"/>
    <w:semiHidden/>
    <w:locked/>
    <w:rsid w:val="00AA30FD"/>
    <w:rPr>
      <w:sz w:val="20"/>
      <w:szCs w:val="20"/>
      <w:lang w:val="en-US"/>
    </w:rPr>
  </w:style>
  <w:style w:type="character" w:customStyle="1" w:styleId="Headerorfooter">
    <w:name w:val="Header or footer"/>
    <w:basedOn w:val="DefaultParagraphFont"/>
    <w:rsid w:val="00AA30FD"/>
    <w:rPr>
      <w:rFonts w:ascii="Arial Narrow" w:eastAsia="Arial Narrow" w:hAnsi="Arial Narrow" w:cs="Arial Narrow" w:hint="default"/>
      <w:b w:val="0"/>
      <w:bCs w:val="0"/>
      <w:i/>
      <w:iCs w:val="0"/>
      <w:smallCaps w:val="0"/>
      <w:strike w:val="0"/>
      <w:dstrike w:val="0"/>
      <w:color w:val="FFFFFF"/>
      <w:spacing w:val="-1"/>
      <w:w w:val="100"/>
      <w:position w:val="0"/>
      <w:sz w:val="12"/>
      <w:u w:val="none"/>
      <w:effect w:val="none"/>
      <w:lang w:val="en-US" w:eastAsia="en-US" w:bidi="en-US"/>
    </w:rPr>
  </w:style>
  <w:style w:type="character" w:customStyle="1" w:styleId="PlainTextChar1">
    <w:name w:val="Plain Text Char1"/>
    <w:basedOn w:val="DefaultParagraphFont"/>
    <w:link w:val="PlainText"/>
    <w:uiPriority w:val="99"/>
    <w:semiHidden/>
    <w:locked/>
    <w:rsid w:val="00AA30FD"/>
    <w:rPr>
      <w:rFonts w:ascii="Times New Roman" w:hAnsi="Times New Roman" w:cs="Times New Roman"/>
      <w:sz w:val="21"/>
      <w:szCs w:val="20"/>
      <w:lang w:val="en-US"/>
    </w:rPr>
  </w:style>
  <w:style w:type="character" w:customStyle="1" w:styleId="SubtitleChar1">
    <w:name w:val="Subtitle Char1"/>
    <w:basedOn w:val="DefaultParagraphFont"/>
    <w:link w:val="Subtitle"/>
    <w:uiPriority w:val="11"/>
    <w:locked/>
    <w:rsid w:val="00AA30FD"/>
    <w:rPr>
      <w:rFonts w:asciiTheme="majorHAnsi" w:eastAsiaTheme="majorEastAsia" w:hAnsiTheme="majorHAnsi" w:cstheme="majorBidi"/>
      <w:i/>
      <w:color w:val="4472C4" w:themeColor="accent1"/>
      <w:spacing w:val="15"/>
      <w:sz w:val="24"/>
      <w:szCs w:val="20"/>
      <w:lang w:val="en-US"/>
    </w:rPr>
  </w:style>
  <w:style w:type="character" w:customStyle="1" w:styleId="Headerorfooter6">
    <w:name w:val="Header or footer (6)"/>
    <w:basedOn w:val="DefaultParagraphFont"/>
    <w:rsid w:val="00AA30FD"/>
    <w:rPr>
      <w:rFonts w:ascii="Arial Narrow" w:eastAsia="Arial Narrow" w:hAnsi="Arial Narrow" w:cs="Arial Narrow" w:hint="default"/>
      <w:b w:val="0"/>
      <w:bCs w:val="0"/>
      <w:i w:val="0"/>
      <w:iCs w:val="0"/>
      <w:smallCaps w:val="0"/>
      <w:strike w:val="0"/>
      <w:dstrike w:val="0"/>
      <w:color w:val="FFFFFF"/>
      <w:spacing w:val="8"/>
      <w:w w:val="100"/>
      <w:position w:val="0"/>
      <w:sz w:val="8"/>
      <w:u w:val="none"/>
      <w:effect w:val="none"/>
      <w:lang w:val="en-US" w:eastAsia="en-US" w:bidi="en-US"/>
    </w:rPr>
  </w:style>
  <w:style w:type="character" w:customStyle="1" w:styleId="Heading2Char">
    <w:name w:val="Heading 2 Char"/>
    <w:basedOn w:val="DefaultParagraphFont"/>
    <w:uiPriority w:val="9"/>
    <w:rsid w:val="00AA30FD"/>
    <w:rPr>
      <w:rFonts w:asciiTheme="majorHAnsi" w:eastAsiaTheme="majorEastAsia" w:hAnsiTheme="majorHAnsi" w:cstheme="majorBidi" w:hint="default"/>
      <w:b/>
      <w:bCs w:val="0"/>
      <w:color w:val="4472C4" w:themeColor="accent1"/>
      <w:sz w:val="26"/>
    </w:rPr>
  </w:style>
  <w:style w:type="character" w:customStyle="1" w:styleId="BodyText2">
    <w:name w:val="Body Text2"/>
    <w:basedOn w:val="Bodytext"/>
    <w:rsid w:val="00AA30FD"/>
    <w:rPr>
      <w:rFonts w:ascii="Times New Roman" w:eastAsia="Times New Roman" w:hAnsi="Times New Roman" w:cs="Times New Roman"/>
      <w:color w:val="FFFFFF"/>
      <w:spacing w:val="5"/>
      <w:w w:val="100"/>
      <w:position w:val="0"/>
      <w:sz w:val="19"/>
      <w:shd w:val="clear" w:color="auto" w:fill="FFFFFF"/>
      <w:lang w:val="en-US" w:eastAsia="en-US" w:bidi="en-US"/>
    </w:rPr>
  </w:style>
  <w:style w:type="character" w:customStyle="1" w:styleId="Headerorfooter5">
    <w:name w:val="Header or footer (5)"/>
    <w:basedOn w:val="DefaultParagraphFont"/>
    <w:rsid w:val="00AA30FD"/>
    <w:rPr>
      <w:rFonts w:ascii="Times New Roman" w:eastAsia="Times New Roman" w:hAnsi="Times New Roman" w:cs="Times New Roman" w:hint="default"/>
      <w:b/>
      <w:bCs w:val="0"/>
      <w:i w:val="0"/>
      <w:iCs w:val="0"/>
      <w:smallCaps w:val="0"/>
      <w:strike w:val="0"/>
      <w:dstrike w:val="0"/>
      <w:color w:val="FFFFFF"/>
      <w:spacing w:val="26"/>
      <w:w w:val="100"/>
      <w:position w:val="0"/>
      <w:sz w:val="24"/>
      <w:u w:val="none"/>
      <w:effect w:val="none"/>
      <w:lang w:val="en-US" w:eastAsia="en-US" w:bidi="en-US"/>
    </w:rPr>
  </w:style>
  <w:style w:type="character" w:customStyle="1" w:styleId="Headerorfooter4">
    <w:name w:val="Header or footer (4)"/>
    <w:basedOn w:val="DefaultParagraphFont"/>
    <w:rsid w:val="00AA30FD"/>
    <w:rPr>
      <w:rFonts w:ascii="Arial Narrow" w:eastAsia="Arial Narrow" w:hAnsi="Arial Narrow" w:cs="Arial Narrow" w:hint="default"/>
      <w:b w:val="0"/>
      <w:bCs w:val="0"/>
      <w:i w:val="0"/>
      <w:iCs w:val="0"/>
      <w:smallCaps w:val="0"/>
      <w:strike w:val="0"/>
      <w:dstrike w:val="0"/>
      <w:color w:val="FFFFFF"/>
      <w:spacing w:val="-3"/>
      <w:w w:val="100"/>
      <w:position w:val="0"/>
      <w:sz w:val="12"/>
      <w:u w:val="none"/>
      <w:effect w:val="none"/>
      <w:lang w:val="en-US" w:eastAsia="en-US" w:bidi="en-US"/>
    </w:rPr>
  </w:style>
  <w:style w:type="character" w:customStyle="1" w:styleId="Headerorfooter3">
    <w:name w:val="Header or footer (3)"/>
    <w:basedOn w:val="DefaultParagraphFont"/>
    <w:rsid w:val="00AA30FD"/>
    <w:rPr>
      <w:rFonts w:ascii="Arial Narrow" w:eastAsia="Arial Narrow" w:hAnsi="Arial Narrow" w:cs="Arial Narrow" w:hint="default"/>
      <w:b w:val="0"/>
      <w:bCs w:val="0"/>
      <w:i w:val="0"/>
      <w:iCs w:val="0"/>
      <w:smallCaps w:val="0"/>
      <w:strike w:val="0"/>
      <w:dstrike w:val="0"/>
      <w:color w:val="FFFFFF"/>
      <w:spacing w:val="0"/>
      <w:w w:val="100"/>
      <w:position w:val="0"/>
      <w:sz w:val="12"/>
      <w:u w:val="none"/>
      <w:effect w:val="none"/>
      <w:lang w:val="en-US" w:eastAsia="en-US" w:bidi="en-US"/>
    </w:rPr>
  </w:style>
  <w:style w:type="character" w:customStyle="1" w:styleId="Headerorfooter9">
    <w:name w:val="Header or footer (9)"/>
    <w:basedOn w:val="DefaultParagraphFont"/>
    <w:rsid w:val="00AA30FD"/>
    <w:rPr>
      <w:rFonts w:ascii="Arial Narrow" w:eastAsia="Arial Narrow" w:hAnsi="Arial Narrow" w:cs="Arial Narrow" w:hint="default"/>
      <w:b w:val="0"/>
      <w:bCs w:val="0"/>
      <w:i w:val="0"/>
      <w:iCs w:val="0"/>
      <w:smallCaps w:val="0"/>
      <w:strike w:val="0"/>
      <w:dstrike w:val="0"/>
      <w:color w:val="FFFFFF"/>
      <w:spacing w:val="11"/>
      <w:w w:val="100"/>
      <w:position w:val="0"/>
      <w:sz w:val="11"/>
      <w:u w:val="none"/>
      <w:effect w:val="none"/>
      <w:lang w:val="en-US" w:eastAsia="en-US" w:bidi="en-US"/>
    </w:rPr>
  </w:style>
  <w:style w:type="character" w:customStyle="1" w:styleId="Headerorfooter8">
    <w:name w:val="Header or footer (8)"/>
    <w:basedOn w:val="DefaultParagraphFont"/>
    <w:rsid w:val="00AA30FD"/>
    <w:rPr>
      <w:rFonts w:ascii="Times New Roman" w:eastAsia="Times New Roman" w:hAnsi="Times New Roman" w:cs="Times New Roman" w:hint="default"/>
      <w:b w:val="0"/>
      <w:bCs w:val="0"/>
      <w:i w:val="0"/>
      <w:iCs w:val="0"/>
      <w:smallCaps w:val="0"/>
      <w:strike w:val="0"/>
      <w:dstrike w:val="0"/>
      <w:color w:val="FFFFFF"/>
      <w:spacing w:val="7"/>
      <w:w w:val="100"/>
      <w:position w:val="0"/>
      <w:sz w:val="8"/>
      <w:u w:val="none"/>
      <w:effect w:val="none"/>
      <w:lang w:val="en-US" w:eastAsia="en-US" w:bidi="en-US"/>
    </w:rPr>
  </w:style>
  <w:style w:type="character" w:customStyle="1" w:styleId="Headerorfooter7">
    <w:name w:val="Header or footer (7)"/>
    <w:basedOn w:val="DefaultParagraphFont"/>
    <w:rsid w:val="00AA30FD"/>
    <w:rPr>
      <w:rFonts w:ascii="Book Antiqua" w:eastAsia="Book Antiqua" w:hAnsi="Book Antiqua" w:cs="Book Antiqua" w:hint="default"/>
      <w:b w:val="0"/>
      <w:bCs w:val="0"/>
      <w:i w:val="0"/>
      <w:iCs w:val="0"/>
      <w:smallCaps w:val="0"/>
      <w:strike w:val="0"/>
      <w:dstrike w:val="0"/>
      <w:color w:val="FFFFFF"/>
      <w:spacing w:val="27"/>
      <w:w w:val="100"/>
      <w:position w:val="0"/>
      <w:sz w:val="23"/>
      <w:u w:val="none"/>
      <w:effect w:val="none"/>
      <w:lang w:val="en-US" w:eastAsia="en-US" w:bidi="en-US"/>
    </w:rPr>
  </w:style>
  <w:style w:type="character" w:customStyle="1" w:styleId="BodytextBold">
    <w:name w:val="Body text + Bold"/>
    <w:aliases w:val="Spacing 0 pt,Body text (2) + Not Bold,Body text (3) + Not Italic,Body text (3) + Bold,Header or footer + Not Italic,Body text + Italic,Not Italic,Italic,Header or footer (8) + Arial Narrow,Header or footer (4) + Italic"/>
    <w:basedOn w:val="Bodytext"/>
    <w:rsid w:val="00AA30FD"/>
    <w:rPr>
      <w:rFonts w:ascii="Times New Roman" w:eastAsia="Times New Roman" w:hAnsi="Times New Roman" w:cs="Times New Roman"/>
      <w:b/>
      <w:bCs w:val="0"/>
      <w:color w:val="000000"/>
      <w:spacing w:val="3"/>
      <w:w w:val="100"/>
      <w:position w:val="0"/>
      <w:sz w:val="19"/>
      <w:shd w:val="clear" w:color="auto" w:fill="FFFFFF"/>
      <w:lang w:val="en-US" w:eastAsia="en-US" w:bidi="en-US"/>
    </w:rPr>
  </w:style>
  <w:style w:type="character" w:customStyle="1" w:styleId="Headerorfooter2">
    <w:name w:val="Header or footer (2)"/>
    <w:basedOn w:val="DefaultParagraphFont"/>
    <w:rsid w:val="00AA30FD"/>
    <w:rPr>
      <w:rFonts w:ascii="Times New Roman" w:eastAsia="Times New Roman" w:hAnsi="Times New Roman" w:cs="Times New Roman" w:hint="default"/>
      <w:b/>
      <w:bCs w:val="0"/>
      <w:i w:val="0"/>
      <w:iCs w:val="0"/>
      <w:smallCaps w:val="0"/>
      <w:strike w:val="0"/>
      <w:dstrike w:val="0"/>
      <w:color w:val="FFFFFF"/>
      <w:spacing w:val="26"/>
      <w:w w:val="100"/>
      <w:position w:val="0"/>
      <w:sz w:val="24"/>
      <w:u w:val="none"/>
      <w:effect w:val="none"/>
      <w:lang w:val="en-US" w:eastAsia="en-US" w:bidi="en-US"/>
    </w:rPr>
  </w:style>
  <w:style w:type="character" w:customStyle="1" w:styleId="TitleChar1">
    <w:name w:val="Title Char1"/>
    <w:basedOn w:val="DefaultParagraphFont"/>
    <w:link w:val="Title"/>
    <w:uiPriority w:val="10"/>
    <w:locked/>
    <w:rsid w:val="00AA30FD"/>
    <w:rPr>
      <w:rFonts w:asciiTheme="majorHAnsi" w:eastAsiaTheme="majorEastAsia" w:hAnsiTheme="majorHAnsi" w:cstheme="majorBidi"/>
      <w:color w:val="323E4F" w:themeColor="text2" w:themeShade="BF"/>
      <w:spacing w:val="5"/>
      <w:sz w:val="52"/>
      <w:szCs w:val="20"/>
      <w:lang w:val="en-US"/>
    </w:rPr>
  </w:style>
  <w:style w:type="character" w:customStyle="1" w:styleId="Bodytext20">
    <w:name w:val="Body text (2)"/>
    <w:basedOn w:val="DefaultParagraphFont"/>
    <w:rsid w:val="00AA30FD"/>
    <w:rPr>
      <w:rFonts w:ascii="Times New Roman" w:eastAsia="Times New Roman" w:hAnsi="Times New Roman" w:cs="Times New Roman" w:hint="default"/>
      <w:b/>
      <w:bCs w:val="0"/>
      <w:i w:val="0"/>
      <w:iCs w:val="0"/>
      <w:smallCaps w:val="0"/>
      <w:color w:val="000000"/>
      <w:spacing w:val="3"/>
      <w:w w:val="100"/>
      <w:position w:val="0"/>
      <w:sz w:val="19"/>
      <w:u w:val="single"/>
      <w:lang w:val="en-US" w:eastAsia="en-US" w:bidi="en-US"/>
    </w:rPr>
  </w:style>
  <w:style w:type="character" w:customStyle="1" w:styleId="BodytextSmallCaps">
    <w:name w:val="Body text + Small Caps"/>
    <w:basedOn w:val="Bodytext"/>
    <w:rsid w:val="00AA30FD"/>
    <w:rPr>
      <w:rFonts w:ascii="Times New Roman" w:eastAsia="Times New Roman" w:hAnsi="Times New Roman" w:cs="Times New Roman"/>
      <w:smallCaps/>
      <w:color w:val="000000"/>
      <w:spacing w:val="5"/>
      <w:w w:val="100"/>
      <w:position w:val="0"/>
      <w:sz w:val="19"/>
      <w:u w:val="single"/>
      <w:shd w:val="clear" w:color="auto" w:fill="FFFFFF"/>
      <w:lang w:val="en-US" w:eastAsia="en-US" w:bidi="en-US"/>
    </w:rPr>
  </w:style>
  <w:style w:type="character" w:customStyle="1" w:styleId="Hyperlink0">
    <w:name w:val="Hyperlink.0"/>
    <w:basedOn w:val="DefaultParagraphFont"/>
    <w:rsid w:val="00AA30FD"/>
    <w:rPr>
      <w:rFonts w:ascii="Tw Cen MT" w:eastAsia="Tw Cen MT" w:hAnsi="Tw Cen MT" w:cs="Tw Cen MT" w:hint="default"/>
      <w:color w:val="0000FF"/>
      <w:sz w:val="32"/>
      <w:u w:val="single" w:color="0000FF"/>
    </w:rPr>
  </w:style>
  <w:style w:type="character" w:customStyle="1" w:styleId="apple-converted-space">
    <w:name w:val="apple-converted-space"/>
    <w:basedOn w:val="DefaultParagraphFont"/>
    <w:rsid w:val="00AA30FD"/>
  </w:style>
  <w:style w:type="character" w:customStyle="1" w:styleId="a">
    <w:name w:val="_"/>
    <w:basedOn w:val="DefaultParagraphFont"/>
    <w:rsid w:val="00AA30FD"/>
  </w:style>
  <w:style w:type="character" w:customStyle="1" w:styleId="pg-5ff1">
    <w:name w:val="pg-5ff1"/>
    <w:basedOn w:val="DefaultParagraphFont"/>
    <w:rsid w:val="00AA30FD"/>
  </w:style>
  <w:style w:type="character" w:customStyle="1" w:styleId="pg-6ff2">
    <w:name w:val="pg-6ff2"/>
    <w:basedOn w:val="DefaultParagraphFont"/>
    <w:rsid w:val="00AA30FD"/>
  </w:style>
  <w:style w:type="character" w:customStyle="1" w:styleId="pg-3fc1">
    <w:name w:val="pg-3fc1"/>
    <w:basedOn w:val="DefaultParagraphFont"/>
    <w:rsid w:val="00AA30FD"/>
  </w:style>
  <w:style w:type="character" w:customStyle="1" w:styleId="pg-3ff1">
    <w:name w:val="pg-3ff1"/>
    <w:basedOn w:val="DefaultParagraphFont"/>
    <w:rsid w:val="00AA30FD"/>
  </w:style>
  <w:style w:type="character" w:customStyle="1" w:styleId="pg-7ff1">
    <w:name w:val="pg-7ff1"/>
    <w:basedOn w:val="DefaultParagraphFont"/>
    <w:rsid w:val="00AA30FD"/>
  </w:style>
  <w:style w:type="character" w:customStyle="1" w:styleId="pg-7fs1">
    <w:name w:val="pg-7fs1"/>
    <w:basedOn w:val="DefaultParagraphFont"/>
    <w:rsid w:val="00AA30FD"/>
  </w:style>
  <w:style w:type="character" w:customStyle="1" w:styleId="pg-8fs1">
    <w:name w:val="pg-8fs1"/>
    <w:basedOn w:val="DefaultParagraphFont"/>
    <w:rsid w:val="00AA30FD"/>
  </w:style>
  <w:style w:type="character" w:customStyle="1" w:styleId="pg-9ff2">
    <w:name w:val="pg-9ff2"/>
    <w:basedOn w:val="DefaultParagraphFont"/>
    <w:rsid w:val="00AA30FD"/>
  </w:style>
  <w:style w:type="character" w:customStyle="1" w:styleId="pg-9ff4">
    <w:name w:val="pg-9ff4"/>
    <w:basedOn w:val="DefaultParagraphFont"/>
    <w:rsid w:val="00AA30FD"/>
  </w:style>
  <w:style w:type="character" w:customStyle="1" w:styleId="pg-9ff5">
    <w:name w:val="pg-9ff5"/>
    <w:basedOn w:val="DefaultParagraphFont"/>
    <w:rsid w:val="00AA30FD"/>
  </w:style>
  <w:style w:type="character" w:customStyle="1" w:styleId="pg-9fc4">
    <w:name w:val="pg-9fc4"/>
    <w:basedOn w:val="DefaultParagraphFont"/>
    <w:rsid w:val="00AA30FD"/>
  </w:style>
  <w:style w:type="character" w:customStyle="1" w:styleId="pg-9ff1">
    <w:name w:val="pg-9ff1"/>
    <w:basedOn w:val="DefaultParagraphFont"/>
    <w:rsid w:val="00AA30FD"/>
  </w:style>
  <w:style w:type="character" w:customStyle="1" w:styleId="pg-9ff6">
    <w:name w:val="pg-9ff6"/>
    <w:basedOn w:val="DefaultParagraphFont"/>
    <w:rsid w:val="00AA30FD"/>
  </w:style>
  <w:style w:type="character" w:customStyle="1" w:styleId="pg-10ff2">
    <w:name w:val="pg-10ff2"/>
    <w:basedOn w:val="DefaultParagraphFont"/>
    <w:rsid w:val="00AA30FD"/>
  </w:style>
  <w:style w:type="character" w:customStyle="1" w:styleId="pg-10ff1">
    <w:name w:val="pg-10ff1"/>
    <w:basedOn w:val="DefaultParagraphFont"/>
    <w:rsid w:val="00AA30FD"/>
  </w:style>
  <w:style w:type="character" w:customStyle="1" w:styleId="pg-11ff2">
    <w:name w:val="pg-11ff2"/>
    <w:basedOn w:val="DefaultParagraphFont"/>
    <w:rsid w:val="00AA30FD"/>
  </w:style>
  <w:style w:type="character" w:customStyle="1" w:styleId="pg-11ff1">
    <w:name w:val="pg-11ff1"/>
    <w:basedOn w:val="DefaultParagraphFont"/>
    <w:rsid w:val="00AA30FD"/>
  </w:style>
  <w:style w:type="character" w:customStyle="1" w:styleId="pg-11fs1">
    <w:name w:val="pg-11fs1"/>
    <w:basedOn w:val="DefaultParagraphFont"/>
    <w:rsid w:val="00AA30FD"/>
  </w:style>
  <w:style w:type="character" w:customStyle="1" w:styleId="pg-12ff2">
    <w:name w:val="pg-12ff2"/>
    <w:basedOn w:val="DefaultParagraphFont"/>
    <w:rsid w:val="00AA30FD"/>
  </w:style>
  <w:style w:type="character" w:customStyle="1" w:styleId="pg-13ff2">
    <w:name w:val="pg-13ff2"/>
    <w:basedOn w:val="DefaultParagraphFont"/>
    <w:rsid w:val="00AA30FD"/>
  </w:style>
  <w:style w:type="character" w:customStyle="1" w:styleId="pg-13ff1">
    <w:name w:val="pg-13ff1"/>
    <w:basedOn w:val="DefaultParagraphFont"/>
    <w:rsid w:val="00AA30FD"/>
  </w:style>
  <w:style w:type="character" w:customStyle="1" w:styleId="pg-13fc2">
    <w:name w:val="pg-13fc2"/>
    <w:basedOn w:val="DefaultParagraphFont"/>
    <w:rsid w:val="00AA30FD"/>
  </w:style>
  <w:style w:type="character" w:customStyle="1" w:styleId="pg-14ff2">
    <w:name w:val="pg-14ff2"/>
    <w:basedOn w:val="DefaultParagraphFont"/>
    <w:rsid w:val="00AA30FD"/>
  </w:style>
  <w:style w:type="character" w:customStyle="1" w:styleId="pg-14fc3">
    <w:name w:val="pg-14fc3"/>
    <w:basedOn w:val="DefaultParagraphFont"/>
    <w:rsid w:val="00AA30FD"/>
  </w:style>
  <w:style w:type="character" w:customStyle="1" w:styleId="pg-14ff1">
    <w:name w:val="pg-14ff1"/>
    <w:basedOn w:val="DefaultParagraphFont"/>
    <w:rsid w:val="00AA30FD"/>
  </w:style>
  <w:style w:type="character" w:customStyle="1" w:styleId="pg-14fc2">
    <w:name w:val="pg-14fc2"/>
    <w:basedOn w:val="DefaultParagraphFont"/>
    <w:rsid w:val="00AA30FD"/>
  </w:style>
  <w:style w:type="character" w:customStyle="1" w:styleId="pg-14fc1">
    <w:name w:val="pg-14fc1"/>
    <w:basedOn w:val="DefaultParagraphFont"/>
    <w:rsid w:val="00AA30FD"/>
  </w:style>
  <w:style w:type="character" w:customStyle="1" w:styleId="pg-15ff1">
    <w:name w:val="pg-15ff1"/>
    <w:basedOn w:val="DefaultParagraphFont"/>
    <w:rsid w:val="00AA30FD"/>
  </w:style>
  <w:style w:type="character" w:customStyle="1" w:styleId="pg-15ff2">
    <w:name w:val="pg-15ff2"/>
    <w:basedOn w:val="DefaultParagraphFont"/>
    <w:rsid w:val="00AA30FD"/>
  </w:style>
  <w:style w:type="character" w:customStyle="1" w:styleId="pg-15fc1">
    <w:name w:val="pg-15fc1"/>
    <w:basedOn w:val="DefaultParagraphFont"/>
    <w:rsid w:val="00AA30FD"/>
  </w:style>
  <w:style w:type="character" w:customStyle="1" w:styleId="pg-16ff1">
    <w:name w:val="pg-16ff1"/>
    <w:basedOn w:val="DefaultParagraphFont"/>
    <w:rsid w:val="00AA30FD"/>
  </w:style>
  <w:style w:type="character" w:customStyle="1" w:styleId="pg-17ff2">
    <w:name w:val="pg-17ff2"/>
    <w:basedOn w:val="DefaultParagraphFont"/>
    <w:rsid w:val="00AA30FD"/>
  </w:style>
  <w:style w:type="character" w:customStyle="1" w:styleId="pg-18fc1">
    <w:name w:val="pg-18fc1"/>
    <w:basedOn w:val="DefaultParagraphFont"/>
    <w:rsid w:val="00AA30FD"/>
  </w:style>
  <w:style w:type="character" w:customStyle="1" w:styleId="pg-18ff2">
    <w:name w:val="pg-18ff2"/>
    <w:basedOn w:val="DefaultParagraphFont"/>
    <w:rsid w:val="00AA30FD"/>
  </w:style>
  <w:style w:type="character" w:customStyle="1" w:styleId="pg-19fc1">
    <w:name w:val="pg-19fc1"/>
    <w:basedOn w:val="DefaultParagraphFont"/>
    <w:rsid w:val="00AA30FD"/>
  </w:style>
  <w:style w:type="character" w:customStyle="1" w:styleId="pg-19ff2">
    <w:name w:val="pg-19ff2"/>
    <w:basedOn w:val="DefaultParagraphFont"/>
    <w:rsid w:val="00AA30FD"/>
  </w:style>
  <w:style w:type="character" w:customStyle="1" w:styleId="pg-19ff1">
    <w:name w:val="pg-19ff1"/>
    <w:basedOn w:val="DefaultParagraphFont"/>
    <w:rsid w:val="00AA30FD"/>
  </w:style>
  <w:style w:type="character" w:customStyle="1" w:styleId="pg-20ff2">
    <w:name w:val="pg-20ff2"/>
    <w:basedOn w:val="DefaultParagraphFont"/>
    <w:rsid w:val="00AA30FD"/>
  </w:style>
  <w:style w:type="character" w:customStyle="1" w:styleId="pg-20ff3">
    <w:name w:val="pg-20ff3"/>
    <w:basedOn w:val="DefaultParagraphFont"/>
    <w:rsid w:val="00AA30FD"/>
  </w:style>
  <w:style w:type="character" w:customStyle="1" w:styleId="pg-21ff2">
    <w:name w:val="pg-21ff2"/>
    <w:basedOn w:val="DefaultParagraphFont"/>
    <w:rsid w:val="00AA30FD"/>
  </w:style>
  <w:style w:type="character" w:customStyle="1" w:styleId="pg-22ff1">
    <w:name w:val="pg-22ff1"/>
    <w:basedOn w:val="DefaultParagraphFont"/>
    <w:rsid w:val="00AA30FD"/>
  </w:style>
  <w:style w:type="character" w:customStyle="1" w:styleId="pg-23ff2">
    <w:name w:val="pg-23ff2"/>
    <w:basedOn w:val="DefaultParagraphFont"/>
    <w:rsid w:val="00AA30FD"/>
  </w:style>
  <w:style w:type="character" w:customStyle="1" w:styleId="pg-23ff1">
    <w:name w:val="pg-23ff1"/>
    <w:basedOn w:val="DefaultParagraphFont"/>
    <w:rsid w:val="00AA30FD"/>
  </w:style>
  <w:style w:type="character" w:customStyle="1" w:styleId="pg-25ff1">
    <w:name w:val="pg-25ff1"/>
    <w:basedOn w:val="DefaultParagraphFont"/>
    <w:rsid w:val="00AA30FD"/>
  </w:style>
  <w:style w:type="character" w:customStyle="1" w:styleId="pg-25ff2">
    <w:name w:val="pg-25ff2"/>
    <w:basedOn w:val="DefaultParagraphFont"/>
    <w:rsid w:val="00AA30FD"/>
  </w:style>
  <w:style w:type="character" w:customStyle="1" w:styleId="pg-26ff2">
    <w:name w:val="pg-26ff2"/>
    <w:basedOn w:val="DefaultParagraphFont"/>
    <w:rsid w:val="00AA30FD"/>
  </w:style>
  <w:style w:type="character" w:customStyle="1" w:styleId="pg-26ff1">
    <w:name w:val="pg-26ff1"/>
    <w:basedOn w:val="DefaultParagraphFont"/>
    <w:rsid w:val="00AA30FD"/>
  </w:style>
  <w:style w:type="character" w:customStyle="1" w:styleId="pg-27ff1">
    <w:name w:val="pg-27ff1"/>
    <w:basedOn w:val="DefaultParagraphFont"/>
    <w:rsid w:val="00AA30FD"/>
  </w:style>
  <w:style w:type="character" w:customStyle="1" w:styleId="pg-27ff2">
    <w:name w:val="pg-27ff2"/>
    <w:basedOn w:val="DefaultParagraphFont"/>
    <w:rsid w:val="00AA30FD"/>
  </w:style>
  <w:style w:type="character" w:customStyle="1" w:styleId="pg-28ff2">
    <w:name w:val="pg-28ff2"/>
    <w:basedOn w:val="DefaultParagraphFont"/>
    <w:rsid w:val="00AA30FD"/>
  </w:style>
  <w:style w:type="character" w:customStyle="1" w:styleId="pg-29ff1">
    <w:name w:val="pg-29ff1"/>
    <w:basedOn w:val="DefaultParagraphFont"/>
    <w:rsid w:val="00AA30FD"/>
  </w:style>
  <w:style w:type="character" w:customStyle="1" w:styleId="pg-30ff1">
    <w:name w:val="pg-30ff1"/>
    <w:basedOn w:val="DefaultParagraphFont"/>
    <w:rsid w:val="00AA30FD"/>
  </w:style>
  <w:style w:type="character" w:customStyle="1" w:styleId="pg-31ff2">
    <w:name w:val="pg-31ff2"/>
    <w:basedOn w:val="DefaultParagraphFont"/>
    <w:rsid w:val="00AA30FD"/>
  </w:style>
  <w:style w:type="character" w:customStyle="1" w:styleId="pg-31ff1">
    <w:name w:val="pg-31ff1"/>
    <w:basedOn w:val="DefaultParagraphFont"/>
    <w:rsid w:val="00AA30FD"/>
  </w:style>
  <w:style w:type="character" w:customStyle="1" w:styleId="pg-32ff2">
    <w:name w:val="pg-32ff2"/>
    <w:basedOn w:val="DefaultParagraphFont"/>
    <w:rsid w:val="00AA30FD"/>
  </w:style>
  <w:style w:type="character" w:customStyle="1" w:styleId="pg-33ff2">
    <w:name w:val="pg-33ff2"/>
    <w:basedOn w:val="DefaultParagraphFont"/>
    <w:rsid w:val="00AA30FD"/>
  </w:style>
  <w:style w:type="character" w:customStyle="1" w:styleId="pg-33ff1">
    <w:name w:val="pg-33ff1"/>
    <w:basedOn w:val="DefaultParagraphFont"/>
    <w:rsid w:val="00AA30FD"/>
  </w:style>
  <w:style w:type="character" w:customStyle="1" w:styleId="pg-34ff2">
    <w:name w:val="pg-34ff2"/>
    <w:basedOn w:val="DefaultParagraphFont"/>
    <w:rsid w:val="00AA30FD"/>
  </w:style>
  <w:style w:type="character" w:customStyle="1" w:styleId="pg-34ff1">
    <w:name w:val="pg-34ff1"/>
    <w:basedOn w:val="DefaultParagraphFont"/>
    <w:rsid w:val="00AA30FD"/>
  </w:style>
  <w:style w:type="character" w:customStyle="1" w:styleId="pg-35ff1">
    <w:name w:val="pg-35ff1"/>
    <w:basedOn w:val="DefaultParagraphFont"/>
    <w:rsid w:val="00AA30FD"/>
  </w:style>
  <w:style w:type="character" w:customStyle="1" w:styleId="pg-36ff1">
    <w:name w:val="pg-36ff1"/>
    <w:basedOn w:val="DefaultParagraphFont"/>
    <w:rsid w:val="00AA30FD"/>
  </w:style>
  <w:style w:type="character" w:customStyle="1" w:styleId="pg-37ff2">
    <w:name w:val="pg-37ff2"/>
    <w:basedOn w:val="DefaultParagraphFont"/>
    <w:rsid w:val="00AA30FD"/>
  </w:style>
  <w:style w:type="character" w:customStyle="1" w:styleId="pg-37ff1">
    <w:name w:val="pg-37ff1"/>
    <w:basedOn w:val="DefaultParagraphFont"/>
    <w:rsid w:val="00AA30FD"/>
  </w:style>
  <w:style w:type="character" w:customStyle="1" w:styleId="pg-38ff1">
    <w:name w:val="pg-38ff1"/>
    <w:basedOn w:val="DefaultParagraphFont"/>
    <w:rsid w:val="00AA30FD"/>
  </w:style>
  <w:style w:type="character" w:customStyle="1" w:styleId="pg-38ff2">
    <w:name w:val="pg-38ff2"/>
    <w:basedOn w:val="DefaultParagraphFont"/>
    <w:rsid w:val="00AA30FD"/>
  </w:style>
  <w:style w:type="character" w:customStyle="1" w:styleId="pg-39ff2">
    <w:name w:val="pg-39ff2"/>
    <w:basedOn w:val="DefaultParagraphFont"/>
    <w:rsid w:val="00AA30FD"/>
  </w:style>
  <w:style w:type="character" w:customStyle="1" w:styleId="pg-40ff2">
    <w:name w:val="pg-40ff2"/>
    <w:basedOn w:val="DefaultParagraphFont"/>
    <w:rsid w:val="00AA30FD"/>
  </w:style>
  <w:style w:type="character" w:customStyle="1" w:styleId="pg-41ff2">
    <w:name w:val="pg-41ff2"/>
    <w:basedOn w:val="DefaultParagraphFont"/>
    <w:rsid w:val="00AA30FD"/>
  </w:style>
  <w:style w:type="character" w:customStyle="1" w:styleId="pg-42ff2">
    <w:name w:val="pg-42ff2"/>
    <w:basedOn w:val="DefaultParagraphFont"/>
    <w:rsid w:val="00AA30FD"/>
  </w:style>
  <w:style w:type="character" w:customStyle="1" w:styleId="pg-42ff1">
    <w:name w:val="pg-42ff1"/>
    <w:basedOn w:val="DefaultParagraphFont"/>
    <w:rsid w:val="00AA30FD"/>
  </w:style>
  <w:style w:type="character" w:customStyle="1" w:styleId="pg-43ff2">
    <w:name w:val="pg-43ff2"/>
    <w:basedOn w:val="DefaultParagraphFont"/>
    <w:rsid w:val="00AA30FD"/>
  </w:style>
  <w:style w:type="character" w:customStyle="1" w:styleId="pg-43ff1">
    <w:name w:val="pg-43ff1"/>
    <w:basedOn w:val="DefaultParagraphFont"/>
    <w:rsid w:val="00AA30FD"/>
  </w:style>
  <w:style w:type="character" w:customStyle="1" w:styleId="pg-44ff1">
    <w:name w:val="pg-44ff1"/>
    <w:basedOn w:val="DefaultParagraphFont"/>
    <w:rsid w:val="00AA30FD"/>
  </w:style>
  <w:style w:type="character" w:customStyle="1" w:styleId="pg-45ff2">
    <w:name w:val="pg-45ff2"/>
    <w:basedOn w:val="DefaultParagraphFont"/>
    <w:rsid w:val="00AA30FD"/>
  </w:style>
  <w:style w:type="character" w:customStyle="1" w:styleId="pg-47ff3">
    <w:name w:val="pg-47ff3"/>
    <w:basedOn w:val="DefaultParagraphFont"/>
    <w:rsid w:val="00AA30FD"/>
  </w:style>
  <w:style w:type="character" w:customStyle="1" w:styleId="pg-47ff2">
    <w:name w:val="pg-47ff2"/>
    <w:basedOn w:val="DefaultParagraphFont"/>
    <w:rsid w:val="00AA30FD"/>
  </w:style>
  <w:style w:type="character" w:customStyle="1" w:styleId="pg-49ff2">
    <w:name w:val="pg-49ff2"/>
    <w:basedOn w:val="DefaultParagraphFont"/>
    <w:rsid w:val="00AA30FD"/>
  </w:style>
  <w:style w:type="character" w:customStyle="1" w:styleId="pg-50ff1">
    <w:name w:val="pg-50ff1"/>
    <w:basedOn w:val="DefaultParagraphFont"/>
    <w:rsid w:val="00AA30FD"/>
  </w:style>
  <w:style w:type="character" w:customStyle="1" w:styleId="pg-51ff2">
    <w:name w:val="pg-51ff2"/>
    <w:basedOn w:val="DefaultParagraphFont"/>
    <w:rsid w:val="00AA30FD"/>
  </w:style>
  <w:style w:type="character" w:customStyle="1" w:styleId="pg-51ff1">
    <w:name w:val="pg-51ff1"/>
    <w:basedOn w:val="DefaultParagraphFont"/>
    <w:rsid w:val="00AA30FD"/>
  </w:style>
  <w:style w:type="character" w:customStyle="1" w:styleId="pg-52ff2">
    <w:name w:val="pg-52ff2"/>
    <w:basedOn w:val="DefaultParagraphFont"/>
    <w:rsid w:val="00AA30FD"/>
  </w:style>
  <w:style w:type="character" w:customStyle="1" w:styleId="pg-52ff1">
    <w:name w:val="pg-52ff1"/>
    <w:basedOn w:val="DefaultParagraphFont"/>
    <w:rsid w:val="00AA30FD"/>
  </w:style>
  <w:style w:type="character" w:customStyle="1" w:styleId="pg-53ff2">
    <w:name w:val="pg-53ff2"/>
    <w:basedOn w:val="DefaultParagraphFont"/>
    <w:rsid w:val="00AA30FD"/>
  </w:style>
  <w:style w:type="character" w:customStyle="1" w:styleId="pg-53ff1">
    <w:name w:val="pg-53ff1"/>
    <w:basedOn w:val="DefaultParagraphFont"/>
    <w:rsid w:val="00AA30FD"/>
  </w:style>
  <w:style w:type="character" w:customStyle="1" w:styleId="pg-54ff1">
    <w:name w:val="pg-54ff1"/>
    <w:basedOn w:val="DefaultParagraphFont"/>
    <w:rsid w:val="00AA30FD"/>
  </w:style>
  <w:style w:type="character" w:customStyle="1" w:styleId="pg-54ff2">
    <w:name w:val="pg-54ff2"/>
    <w:basedOn w:val="DefaultParagraphFont"/>
    <w:rsid w:val="00AA30FD"/>
  </w:style>
  <w:style w:type="character" w:customStyle="1" w:styleId="pg-55ff1">
    <w:name w:val="pg-55ff1"/>
    <w:basedOn w:val="DefaultParagraphFont"/>
    <w:rsid w:val="00AA30FD"/>
  </w:style>
  <w:style w:type="character" w:customStyle="1" w:styleId="pg-56ff2">
    <w:name w:val="pg-56ff2"/>
    <w:basedOn w:val="DefaultParagraphFont"/>
    <w:rsid w:val="00AA30FD"/>
  </w:style>
  <w:style w:type="character" w:customStyle="1" w:styleId="pg-56ff1">
    <w:name w:val="pg-56ff1"/>
    <w:basedOn w:val="DefaultParagraphFont"/>
    <w:rsid w:val="00AA30FD"/>
  </w:style>
  <w:style w:type="character" w:customStyle="1" w:styleId="pg-57ff2">
    <w:name w:val="pg-57ff2"/>
    <w:basedOn w:val="DefaultParagraphFont"/>
    <w:rsid w:val="00AA30FD"/>
  </w:style>
  <w:style w:type="character" w:customStyle="1" w:styleId="pg-57fc1">
    <w:name w:val="pg-57fc1"/>
    <w:basedOn w:val="DefaultParagraphFont"/>
    <w:rsid w:val="00AA30FD"/>
  </w:style>
  <w:style w:type="character" w:customStyle="1" w:styleId="pg-57ff1">
    <w:name w:val="pg-57ff1"/>
    <w:basedOn w:val="DefaultParagraphFont"/>
    <w:rsid w:val="00AA30FD"/>
  </w:style>
  <w:style w:type="character" w:customStyle="1" w:styleId="pg-58fc1">
    <w:name w:val="pg-58fc1"/>
    <w:basedOn w:val="DefaultParagraphFont"/>
    <w:rsid w:val="00AA30FD"/>
  </w:style>
  <w:style w:type="character" w:customStyle="1" w:styleId="pg-58ff1">
    <w:name w:val="pg-58ff1"/>
    <w:basedOn w:val="DefaultParagraphFont"/>
    <w:rsid w:val="00AA30FD"/>
  </w:style>
  <w:style w:type="character" w:customStyle="1" w:styleId="pg-58ff2">
    <w:name w:val="pg-58ff2"/>
    <w:basedOn w:val="DefaultParagraphFont"/>
    <w:rsid w:val="00AA30FD"/>
  </w:style>
  <w:style w:type="character" w:customStyle="1" w:styleId="pg-60ff2">
    <w:name w:val="pg-60ff2"/>
    <w:basedOn w:val="DefaultParagraphFont"/>
    <w:rsid w:val="00AA30FD"/>
  </w:style>
  <w:style w:type="character" w:customStyle="1" w:styleId="pg-60ff1">
    <w:name w:val="pg-60ff1"/>
    <w:basedOn w:val="DefaultParagraphFont"/>
    <w:rsid w:val="00AA30FD"/>
  </w:style>
  <w:style w:type="character" w:customStyle="1" w:styleId="pg-61ff2">
    <w:name w:val="pg-61ff2"/>
    <w:basedOn w:val="DefaultParagraphFont"/>
    <w:rsid w:val="00AA30FD"/>
  </w:style>
  <w:style w:type="character" w:customStyle="1" w:styleId="pg-61ff1">
    <w:name w:val="pg-61ff1"/>
    <w:basedOn w:val="DefaultParagraphFont"/>
    <w:rsid w:val="00AA30FD"/>
  </w:style>
  <w:style w:type="character" w:customStyle="1" w:styleId="pg-61fc1">
    <w:name w:val="pg-61fc1"/>
    <w:basedOn w:val="DefaultParagraphFont"/>
    <w:rsid w:val="00AA30FD"/>
  </w:style>
  <w:style w:type="character" w:customStyle="1" w:styleId="pg-61fc0">
    <w:name w:val="pg-61fc0"/>
    <w:basedOn w:val="DefaultParagraphFont"/>
    <w:rsid w:val="00AA30FD"/>
  </w:style>
  <w:style w:type="character" w:customStyle="1" w:styleId="pg-62ff1">
    <w:name w:val="pg-62ff1"/>
    <w:basedOn w:val="DefaultParagraphFont"/>
    <w:rsid w:val="00AA30FD"/>
  </w:style>
  <w:style w:type="character" w:customStyle="1" w:styleId="pg-62ff2">
    <w:name w:val="pg-62ff2"/>
    <w:basedOn w:val="DefaultParagraphFont"/>
    <w:rsid w:val="00AA30FD"/>
  </w:style>
  <w:style w:type="character" w:customStyle="1" w:styleId="pg-62fc1">
    <w:name w:val="pg-62fc1"/>
    <w:basedOn w:val="DefaultParagraphFont"/>
    <w:rsid w:val="00AA30FD"/>
  </w:style>
  <w:style w:type="character" w:customStyle="1" w:styleId="pg-62fc0">
    <w:name w:val="pg-62fc0"/>
    <w:basedOn w:val="DefaultParagraphFont"/>
    <w:rsid w:val="00AA30FD"/>
  </w:style>
  <w:style w:type="character" w:customStyle="1" w:styleId="pg-63ff2">
    <w:name w:val="pg-63ff2"/>
    <w:basedOn w:val="DefaultParagraphFont"/>
    <w:rsid w:val="00AA30FD"/>
  </w:style>
  <w:style w:type="character" w:customStyle="1" w:styleId="pg-64ff2">
    <w:name w:val="pg-64ff2"/>
    <w:basedOn w:val="DefaultParagraphFont"/>
    <w:rsid w:val="00AA30FD"/>
  </w:style>
  <w:style w:type="character" w:customStyle="1" w:styleId="pg-65ff2">
    <w:name w:val="pg-65ff2"/>
    <w:basedOn w:val="DefaultParagraphFont"/>
    <w:rsid w:val="00AA30FD"/>
  </w:style>
  <w:style w:type="character" w:customStyle="1" w:styleId="pg-67fs1">
    <w:name w:val="pg-67fs1"/>
    <w:basedOn w:val="DefaultParagraphFont"/>
    <w:rsid w:val="00AA30FD"/>
  </w:style>
  <w:style w:type="character" w:customStyle="1" w:styleId="pg-89fc1">
    <w:name w:val="pg-89fc1"/>
    <w:basedOn w:val="DefaultParagraphFont"/>
    <w:rsid w:val="00AA30FD"/>
  </w:style>
  <w:style w:type="character" w:customStyle="1" w:styleId="pg-89ff1">
    <w:name w:val="pg-89ff1"/>
    <w:basedOn w:val="DefaultParagraphFont"/>
    <w:rsid w:val="00AA30FD"/>
  </w:style>
  <w:style w:type="character" w:customStyle="1" w:styleId="pg-92ff1">
    <w:name w:val="pg-92ff1"/>
    <w:basedOn w:val="DefaultParagraphFont"/>
    <w:rsid w:val="00AA30FD"/>
  </w:style>
  <w:style w:type="character" w:customStyle="1" w:styleId="pg-92fc1">
    <w:name w:val="pg-92fc1"/>
    <w:basedOn w:val="DefaultParagraphFont"/>
    <w:rsid w:val="00AA30FD"/>
  </w:style>
  <w:style w:type="character" w:customStyle="1" w:styleId="pg-92ff3">
    <w:name w:val="pg-92ff3"/>
    <w:basedOn w:val="DefaultParagraphFont"/>
    <w:rsid w:val="00AA30FD"/>
  </w:style>
  <w:style w:type="character" w:customStyle="1" w:styleId="e24kjd">
    <w:name w:val="e24kjd"/>
    <w:basedOn w:val="DefaultParagraphFont"/>
    <w:rsid w:val="00AA30FD"/>
  </w:style>
  <w:style w:type="table" w:styleId="TableGrid">
    <w:name w:val="Table Grid"/>
    <w:basedOn w:val="TableNormal"/>
    <w:uiPriority w:val="59"/>
    <w:rsid w:val="00AA30FD"/>
    <w:pPr>
      <w:spacing w:after="0" w:line="240" w:lineRule="auto"/>
    </w:pPr>
    <w:rPr>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1">
    <w:name w:val="Imported Style 1"/>
    <w:rsid w:val="00AA30FD"/>
    <w:pPr>
      <w:numPr>
        <w:numId w:val="133"/>
      </w:numPr>
    </w:pPr>
  </w:style>
  <w:style w:type="numbering" w:customStyle="1" w:styleId="ImportedStyle2">
    <w:name w:val="Imported Style 2"/>
    <w:rsid w:val="00AA30FD"/>
    <w:pPr>
      <w:numPr>
        <w:numId w:val="134"/>
      </w:numPr>
    </w:pPr>
  </w:style>
  <w:style w:type="numbering" w:customStyle="1" w:styleId="ImportedStyle3">
    <w:name w:val="Imported Style 3"/>
    <w:rsid w:val="00AA30FD"/>
    <w:pPr>
      <w:numPr>
        <w:numId w:val="135"/>
      </w:numPr>
    </w:pPr>
  </w:style>
  <w:style w:type="numbering" w:customStyle="1" w:styleId="Numbered">
    <w:name w:val="Numbered"/>
    <w:rsid w:val="00AA30FD"/>
    <w:pPr>
      <w:numPr>
        <w:numId w:val="136"/>
      </w:numPr>
    </w:pPr>
  </w:style>
  <w:style w:type="numbering" w:customStyle="1" w:styleId="ImportedStyle6">
    <w:name w:val="Imported Style 6"/>
    <w:rsid w:val="00AA30FD"/>
    <w:pPr>
      <w:numPr>
        <w:numId w:val="137"/>
      </w:numPr>
    </w:pPr>
  </w:style>
  <w:style w:type="numbering" w:customStyle="1" w:styleId="ImportedStyle5">
    <w:name w:val="Imported Style 5"/>
    <w:rsid w:val="00AA30FD"/>
    <w:pPr>
      <w:numPr>
        <w:numId w:val="1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178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57</Pages>
  <Words>16797</Words>
  <Characters>95749</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iyiola</dc:creator>
  <cp:keywords/>
  <dc:description/>
  <cp:lastModifiedBy>Kola Akinwale</cp:lastModifiedBy>
  <cp:revision>21</cp:revision>
  <dcterms:created xsi:type="dcterms:W3CDTF">2021-11-22T10:07:00Z</dcterms:created>
  <dcterms:modified xsi:type="dcterms:W3CDTF">2021-11-23T13:24:00Z</dcterms:modified>
</cp:coreProperties>
</file>